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6671E959" w:rsidR="00BA6D10" w:rsidRDefault="00E1209D" w:rsidP="00B34F9F">
      <w:pPr>
        <w:pStyle w:val="BodyText"/>
        <w:jc w:val="center"/>
        <w:rPr>
          <w:b/>
          <w:i w:val="0"/>
          <w:sz w:val="40"/>
          <w:lang w:val="en-AU"/>
        </w:rPr>
      </w:pPr>
      <w:r>
        <w:rPr>
          <w:b/>
          <w:i w:val="0"/>
          <w:sz w:val="40"/>
          <w:lang w:val="en-AU"/>
        </w:rPr>
        <w:t>Version 4</w:t>
      </w:r>
      <w:r w:rsidR="004F11D5">
        <w:rPr>
          <w:b/>
          <w:i w:val="0"/>
          <w:sz w:val="40"/>
          <w:lang w:val="en-AU"/>
        </w:rPr>
        <w:t>.3.0</w:t>
      </w:r>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1742AF5A" w:rsidR="00B34F9F" w:rsidRPr="00E1209D" w:rsidRDefault="00AD691A" w:rsidP="00B34F9F">
      <w:pPr>
        <w:pStyle w:val="BodyText"/>
        <w:spacing w:before="0" w:after="0"/>
        <w:jc w:val="center"/>
        <w:rPr>
          <w:rFonts w:ascii="Arial" w:hAnsi="Arial" w:cs="Arial"/>
          <w:i w:val="0"/>
          <w:sz w:val="20"/>
          <w:lang w:val="en-AU"/>
        </w:rPr>
      </w:pPr>
      <w:r>
        <w:rPr>
          <w:rFonts w:ascii="Arial" w:hAnsi="Arial" w:cs="Arial"/>
          <w:i w:val="0"/>
          <w:lang w:val="en-AU"/>
        </w:rPr>
        <w:t>PEST++ Development Team</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54ED5265" w:rsidR="00CE126F" w:rsidRPr="00CF4E55" w:rsidRDefault="004F11D5" w:rsidP="00E1209D">
      <w:pPr>
        <w:pStyle w:val="BodyText"/>
        <w:jc w:val="center"/>
        <w:rPr>
          <w:rFonts w:ascii="Arial" w:hAnsi="Arial" w:cs="Arial"/>
          <w:i w:val="0"/>
          <w:noProof/>
          <w:lang w:val="en-AU"/>
        </w:rPr>
      </w:pPr>
      <w:r>
        <w:rPr>
          <w:rFonts w:ascii="Arial" w:hAnsi="Arial" w:cs="Arial"/>
          <w:i w:val="0"/>
          <w:noProof/>
          <w:lang w:val="en-AU"/>
        </w:rPr>
        <w:t xml:space="preserve">November </w:t>
      </w:r>
      <w:r w:rsidR="00114B64">
        <w:rPr>
          <w:rFonts w:ascii="Arial" w:hAnsi="Arial" w:cs="Arial"/>
          <w:i w:val="0"/>
          <w:noProof/>
          <w:lang w:val="en-AU"/>
        </w:rPr>
        <w:t>2019</w:t>
      </w: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7BB7FAA3"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 while Jeremy White was employed by these institutions.</w:t>
      </w:r>
    </w:p>
    <w:p w14:paraId="4756C9D1" w14:textId="219AE2BF"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r w:rsidR="006277D1">
        <w:rPr>
          <w:lang w:val="en-AU"/>
        </w:rPr>
        <w:t xml:space="preserve">. A little </w:t>
      </w:r>
      <w:r w:rsidR="007230A7">
        <w:rPr>
          <w:lang w:val="en-AU"/>
        </w:rPr>
        <w:t>funding</w:t>
      </w:r>
      <w:r w:rsidR="006277D1">
        <w:rPr>
          <w:lang w:val="en-AU"/>
        </w:rPr>
        <w:t xml:space="preserve"> was also </w:t>
      </w:r>
      <w:r w:rsidR="007230A7">
        <w:rPr>
          <w:lang w:val="en-AU"/>
        </w:rPr>
        <w:t>provided</w:t>
      </w:r>
      <w:r w:rsidR="006277D1">
        <w:rPr>
          <w:lang w:val="en-AU"/>
        </w:rPr>
        <w:t xml:space="preserve"> </w:t>
      </w:r>
      <w:r w:rsidR="007230A7">
        <w:rPr>
          <w:lang w:val="en-AU"/>
        </w:rPr>
        <w:t>by</w:t>
      </w:r>
      <w:r w:rsidR="006277D1">
        <w:rPr>
          <w:lang w:val="en-AU"/>
        </w:rPr>
        <w:t xml:space="preserve"> the CAELUM project overseen by National Centre for Groundwater Research and Training, and </w:t>
      </w:r>
      <w:r w:rsidR="007230A7">
        <w:rPr>
          <w:lang w:val="en-AU"/>
        </w:rPr>
        <w:t>sponsored</w:t>
      </w:r>
      <w:r w:rsidR="006277D1">
        <w:rPr>
          <w:lang w:val="en-AU"/>
        </w:rPr>
        <w:t xml:space="preserve"> by BHP-Billiton and Rio Tinto.</w:t>
      </w:r>
    </w:p>
    <w:p w14:paraId="5E96D3DF" w14:textId="35BAE1A9"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w:t>
      </w:r>
      <w:r w:rsidR="000E13BC">
        <w:rPr>
          <w:lang w:val="en-AU"/>
        </w:rPr>
        <w:t>l</w:t>
      </w:r>
      <w:r>
        <w:rPr>
          <w:lang w:val="en-AU"/>
        </w:rPr>
        <w:t>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3839DBEB" w14:textId="2FE1DEAA" w:rsidR="003D4E7C" w:rsidRDefault="003D4E7C" w:rsidP="009A524A">
      <w:pPr>
        <w:widowControl/>
        <w:spacing w:before="0" w:after="0"/>
        <w:jc w:val="left"/>
        <w:rPr>
          <w:szCs w:val="24"/>
          <w:lang w:val="en-AU"/>
        </w:rPr>
      </w:pPr>
      <w:r>
        <w:rPr>
          <w:szCs w:val="24"/>
          <w:lang w:val="en-AU"/>
        </w:rPr>
        <w:t>Wes Kitlasten</w:t>
      </w:r>
      <w:r w:rsidR="00813F5F">
        <w:rPr>
          <w:szCs w:val="24"/>
          <w:lang w:val="en-AU"/>
        </w:rPr>
        <w:t xml:space="preserve"> (USGS)</w:t>
      </w:r>
    </w:p>
    <w:p w14:paraId="0D3ACD95" w14:textId="6C318C09" w:rsidR="00E42CF5" w:rsidRDefault="00E42CF5" w:rsidP="009A524A">
      <w:pPr>
        <w:widowControl/>
        <w:spacing w:before="0" w:after="0"/>
        <w:jc w:val="left"/>
        <w:rPr>
          <w:szCs w:val="24"/>
          <w:lang w:val="en-AU"/>
        </w:rPr>
      </w:pPr>
      <w:r>
        <w:rPr>
          <w:szCs w:val="24"/>
          <w:lang w:val="en-AU"/>
        </w:rPr>
        <w:t>Matt Knowling (GNS Science)</w:t>
      </w:r>
    </w:p>
    <w:p w14:paraId="23ED931D" w14:textId="43D62091" w:rsidR="00E42CF5" w:rsidRDefault="00E42CF5" w:rsidP="009A524A">
      <w:pPr>
        <w:widowControl/>
        <w:spacing w:before="0" w:after="0"/>
        <w:jc w:val="left"/>
        <w:rPr>
          <w:szCs w:val="24"/>
          <w:lang w:val="en-AU"/>
        </w:rPr>
      </w:pPr>
      <w:r>
        <w:rPr>
          <w:szCs w:val="24"/>
          <w:lang w:val="en-AU"/>
        </w:rPr>
        <w:t>Brioch Hemmings (GNS Science)</w:t>
      </w:r>
    </w:p>
    <w:p w14:paraId="6F8D6092" w14:textId="6BDA5F2F" w:rsidR="005C21B2" w:rsidRDefault="005C21B2" w:rsidP="009A524A">
      <w:pPr>
        <w:widowControl/>
        <w:spacing w:before="0" w:after="0"/>
        <w:jc w:val="left"/>
        <w:rPr>
          <w:szCs w:val="24"/>
          <w:lang w:val="en-AU"/>
        </w:rPr>
      </w:pPr>
      <w:r>
        <w:rPr>
          <w:szCs w:val="24"/>
          <w:lang w:val="en-AU"/>
        </w:rPr>
        <w:t>Chris Muffels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311181E6" w14:textId="127E6944" w:rsidR="002A65F2" w:rsidRDefault="003E3274" w:rsidP="00E1209D">
      <w:pPr>
        <w:rPr>
          <w:lang w:val="en-AU"/>
        </w:rPr>
      </w:pPr>
      <w:r>
        <w:rPr>
          <w:lang w:val="en-AU"/>
        </w:rPr>
        <w:t>The release of version 4 of PEST++ coincides with the release of version 15 of PEST. The relationship between these two suites is described in a</w:t>
      </w:r>
      <w:r w:rsidR="00DA4252">
        <w:rPr>
          <w:lang w:val="en-AU"/>
        </w:rPr>
        <w:t xml:space="preserve"> companion to this manual</w:t>
      </w:r>
      <w:r w:rsidR="002107CE">
        <w:rPr>
          <w:lang w:val="en-AU"/>
        </w:rPr>
        <w:t>; see</w:t>
      </w:r>
      <w:r w:rsidR="00DA4252">
        <w:rPr>
          <w:lang w:val="en-AU"/>
        </w:rPr>
        <w:t xml:space="preserve"> Doherty</w:t>
      </w:r>
      <w:r w:rsidR="00F71A92">
        <w:rPr>
          <w:lang w:val="en-AU"/>
        </w:rPr>
        <w:t xml:space="preserve"> et al</w:t>
      </w:r>
      <w:r w:rsidR="00DA4252">
        <w:rPr>
          <w:lang w:val="en-AU"/>
        </w:rPr>
        <w:t xml:space="preserve"> (2018</w:t>
      </w:r>
      <w:r w:rsidR="00E40BC4">
        <w:rPr>
          <w:lang w:val="en-AU"/>
        </w:rPr>
        <w:t>c</w:t>
      </w:r>
      <w:r w:rsidR="00DA4252">
        <w:rPr>
          <w:lang w:val="en-AU"/>
        </w:rPr>
        <w:t>).</w:t>
      </w:r>
      <w:r w:rsidR="007318FF">
        <w:rPr>
          <w:lang w:val="en-AU"/>
        </w:rPr>
        <w:t xml:space="preserv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In particular, many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PyEMU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21FD7F2" w14:textId="2191A0AA" w:rsidR="00BB1F16" w:rsidRDefault="000D645A" w:rsidP="00E1209D">
      <w:pPr>
        <w:rPr>
          <w:lang w:val="en-AU"/>
        </w:rPr>
      </w:pPr>
      <w:r>
        <w:rPr>
          <w:lang w:val="en-AU"/>
        </w:rPr>
        <w:t>The present document replaces two USGS reports</w:t>
      </w:r>
      <w:r w:rsidR="00EF1F32">
        <w:rPr>
          <w:lang w:val="en-AU"/>
        </w:rPr>
        <w:t xml:space="preserve"> that served as manuals for previous versions of PEST</w:t>
      </w:r>
      <w:r w:rsidR="005338E6">
        <w:rPr>
          <w:lang w:val="en-AU"/>
        </w:rPr>
        <w:t>++</w:t>
      </w:r>
      <w:r w:rsidR="00EF1F32">
        <w:rPr>
          <w:lang w:val="en-AU"/>
        </w:rPr>
        <w:t xml:space="preserve">. These are Welter et al (2012) and </w:t>
      </w:r>
      <w:r w:rsidR="00BB1F16">
        <w:rPr>
          <w:lang w:val="en-AU"/>
        </w:rPr>
        <w:t xml:space="preserve">Welter et al (2015). </w:t>
      </w:r>
    </w:p>
    <w:p w14:paraId="0AAC1CA9" w14:textId="65695473" w:rsidR="000D645A" w:rsidRDefault="00BB1F16" w:rsidP="00E1209D">
      <w:pPr>
        <w:rPr>
          <w:lang w:val="en-AU"/>
        </w:rPr>
      </w:pPr>
      <w:r>
        <w:rPr>
          <w:lang w:val="en-AU"/>
        </w:rPr>
        <w:t>The term “</w:t>
      </w:r>
      <w:r w:rsidR="000D645A">
        <w:rPr>
          <w:lang w:val="en-AU"/>
        </w:rPr>
        <w:t>PEST++</w:t>
      </w:r>
      <w:r>
        <w:rPr>
          <w:lang w:val="en-AU"/>
        </w:rPr>
        <w:t xml:space="preserve">” </w:t>
      </w:r>
      <w:r w:rsidR="004C45F4">
        <w:rPr>
          <w:lang w:val="en-AU"/>
        </w:rPr>
        <w:t>describes</w:t>
      </w:r>
      <w:r>
        <w:rPr>
          <w:lang w:val="en-AU"/>
        </w:rPr>
        <w:t xml:space="preserve"> a suite of programs which have certain things in common. </w:t>
      </w:r>
      <w:r w:rsidR="00AE17B8">
        <w:rPr>
          <w:lang w:val="en-AU"/>
        </w:rPr>
        <w:t xml:space="preserve">Chief among these is their ability to conduct many model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a number of programming languages. See</w:t>
      </w:r>
      <w:r w:rsidR="005338E6">
        <w:rPr>
          <w:lang w:val="en-AU"/>
        </w:rPr>
        <w:t xml:space="preserve"> the PANTHER manual</w:t>
      </w:r>
      <w:r w:rsidR="003A2500">
        <w:rPr>
          <w:lang w:val="en-AU"/>
        </w:rPr>
        <w:t xml:space="preserve"> (</w:t>
      </w:r>
      <w:r w:rsidR="00E017AF">
        <w:rPr>
          <w:lang w:val="en-AU"/>
        </w:rPr>
        <w:t>Welter</w:t>
      </w:r>
      <w:r w:rsidR="003070ED">
        <w:rPr>
          <w:lang w:val="en-AU"/>
        </w:rPr>
        <w:t xml:space="preserve"> et al</w:t>
      </w:r>
      <w:r w:rsidR="00E017AF">
        <w:rPr>
          <w:lang w:val="en-AU"/>
        </w:rPr>
        <w:t>; 201</w:t>
      </w:r>
      <w:r w:rsidR="00DF3CCA">
        <w:rPr>
          <w:lang w:val="en-AU"/>
        </w:rPr>
        <w:t>9</w:t>
      </w:r>
      <w:r w:rsidR="00E017AF">
        <w:rPr>
          <w:lang w:val="en-AU"/>
        </w:rPr>
        <w:t>)</w:t>
      </w:r>
      <w:r w:rsidR="00AE17B8">
        <w:rPr>
          <w:lang w:val="en-AU"/>
        </w:rPr>
        <w:t xml:space="preserve"> for details.</w:t>
      </w:r>
    </w:p>
    <w:p w14:paraId="07D42649" w14:textId="1D8B5116"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E4115B">
        <w:rPr>
          <w:lang w:val="en-AU"/>
        </w:rPr>
        <w:t>modelling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w:t>
      </w:r>
      <w:r w:rsidR="0044789F">
        <w:rPr>
          <w:lang w:val="en-AU"/>
        </w:rPr>
        <w:t>,</w:t>
      </w:r>
      <w:r w:rsidR="00166439">
        <w:rPr>
          <w:lang w:val="en-AU"/>
        </w:rPr>
        <w:t xml:space="preserve"> </w:t>
      </w:r>
      <w:r w:rsidR="00791C76">
        <w:rPr>
          <w:lang w:val="en-AU"/>
        </w:rPr>
        <w:t>of deploying</w:t>
      </w:r>
      <w:r w:rsidR="00166439">
        <w:rPr>
          <w:lang w:val="en-AU"/>
        </w:rPr>
        <w:t xml:space="preserve"> advanced regularisation </w:t>
      </w:r>
      <w:r w:rsidR="00882DBD">
        <w:rPr>
          <w:lang w:val="en-AU"/>
        </w:rPr>
        <w:t>devices</w:t>
      </w:r>
      <w:r w:rsidR="00E92FE5">
        <w:rPr>
          <w:lang w:val="en-AU"/>
        </w:rPr>
        <w:t xml:space="preserve">, and of exploring parameter and predictive </w:t>
      </w:r>
      <w:r w:rsidR="00E4115B">
        <w:rPr>
          <w:lang w:val="en-AU"/>
        </w:rPr>
        <w:t>uncertainty</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E4115B">
        <w:rPr>
          <w:lang w:val="en-AU"/>
        </w:rPr>
        <w:t>modelling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162AA356" w14:textId="77777777" w:rsidR="00166439" w:rsidRDefault="00166439" w:rsidP="00E1209D">
      <w:pPr>
        <w:rPr>
          <w:lang w:val="en-AU"/>
        </w:rPr>
      </w:pPr>
      <w:r>
        <w:rPr>
          <w:lang w:val="en-AU"/>
        </w:rPr>
        <w:t xml:space="preserve">Jeremy White </w:t>
      </w:r>
    </w:p>
    <w:p w14:paraId="7CC8CFF6" w14:textId="77777777" w:rsidR="00166439" w:rsidRDefault="00166439" w:rsidP="00E1209D">
      <w:pPr>
        <w:rPr>
          <w:lang w:val="en-AU"/>
        </w:rPr>
      </w:pPr>
      <w:r>
        <w:rPr>
          <w:lang w:val="en-AU"/>
        </w:rPr>
        <w:t>Dave Welter</w:t>
      </w:r>
    </w:p>
    <w:p w14:paraId="3EDF19A3" w14:textId="77777777" w:rsidR="00166439" w:rsidRDefault="00166439" w:rsidP="00E1209D">
      <w:pPr>
        <w:rPr>
          <w:lang w:val="en-AU"/>
        </w:rPr>
      </w:pPr>
      <w:r>
        <w:rPr>
          <w:lang w:val="en-AU"/>
        </w:rPr>
        <w:t>John Doherty</w:t>
      </w:r>
    </w:p>
    <w:p w14:paraId="0FE75311" w14:textId="77777777" w:rsidR="00864CE7" w:rsidRPr="00BA6D10" w:rsidRDefault="00864CE7" w:rsidP="00864CE7">
      <w:pPr>
        <w:spacing w:before="0" w:after="0"/>
        <w:ind w:left="6480" w:firstLine="608"/>
        <w:rPr>
          <w:lang w:val="en-AU"/>
        </w:rPr>
      </w:pPr>
    </w:p>
    <w:p w14:paraId="386A6647" w14:textId="77777777" w:rsidR="008D19EA" w:rsidRDefault="008D19EA">
      <w:pPr>
        <w:widowControl/>
        <w:spacing w:before="0" w:after="0"/>
        <w:jc w:val="left"/>
        <w:rPr>
          <w:b/>
          <w:sz w:val="48"/>
          <w:lang w:val="en-AU"/>
        </w:rPr>
      </w:pPr>
      <w:r>
        <w:rPr>
          <w:b/>
          <w:sz w:val="48"/>
          <w:lang w:val="en-AU"/>
        </w:rPr>
        <w:br w:type="page"/>
      </w: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Programs of the PEST++ suite are distributed under the following license. This is the so-called “MIT license”. It is explained at the following site.</w:t>
      </w:r>
    </w:p>
    <w:p w14:paraId="666F5C6B" w14:textId="2E2A12D1" w:rsidR="008800D7" w:rsidRDefault="00BA0988"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p w14:paraId="28C8BF5B" w14:textId="5F67387D" w:rsidR="003F7141" w:rsidRDefault="0071629F">
      <w:pPr>
        <w:pStyle w:val="TOC1"/>
        <w:tabs>
          <w:tab w:val="right" w:leader="dot" w:pos="9016"/>
        </w:tabs>
        <w:rPr>
          <w:rFonts w:asciiTheme="minorHAnsi" w:eastAsiaTheme="minorEastAsia" w:hAnsiTheme="minorHAnsi" w:cstheme="minorBidi"/>
          <w:noProof/>
          <w:szCs w:val="24"/>
          <w:lang w:eastAsia="en-US"/>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24975606" w:history="1">
        <w:r w:rsidR="003F7141" w:rsidRPr="003F2221">
          <w:rPr>
            <w:rStyle w:val="Hyperlink"/>
            <w:noProof/>
          </w:rPr>
          <w:t>1. Introduction</w:t>
        </w:r>
        <w:r w:rsidR="003F7141">
          <w:rPr>
            <w:noProof/>
            <w:webHidden/>
          </w:rPr>
          <w:tab/>
        </w:r>
        <w:r w:rsidR="003F7141">
          <w:rPr>
            <w:noProof/>
            <w:webHidden/>
          </w:rPr>
          <w:fldChar w:fldCharType="begin"/>
        </w:r>
        <w:r w:rsidR="003F7141">
          <w:rPr>
            <w:noProof/>
            <w:webHidden/>
          </w:rPr>
          <w:instrText xml:space="preserve"> PAGEREF _Toc24975606 \h </w:instrText>
        </w:r>
        <w:r w:rsidR="003F7141">
          <w:rPr>
            <w:noProof/>
            <w:webHidden/>
          </w:rPr>
        </w:r>
        <w:r w:rsidR="003F7141">
          <w:rPr>
            <w:noProof/>
            <w:webHidden/>
          </w:rPr>
          <w:fldChar w:fldCharType="separate"/>
        </w:r>
        <w:r w:rsidR="003F7141">
          <w:rPr>
            <w:noProof/>
            <w:webHidden/>
          </w:rPr>
          <w:t>1</w:t>
        </w:r>
        <w:r w:rsidR="003F7141">
          <w:rPr>
            <w:noProof/>
            <w:webHidden/>
          </w:rPr>
          <w:fldChar w:fldCharType="end"/>
        </w:r>
      </w:hyperlink>
    </w:p>
    <w:p w14:paraId="3861BE55" w14:textId="59D631DD"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607" w:history="1">
        <w:r w:rsidRPr="003F2221">
          <w:rPr>
            <w:rStyle w:val="Hyperlink"/>
            <w:noProof/>
          </w:rPr>
          <w:t>1.1 PEST++ and PEST</w:t>
        </w:r>
        <w:r>
          <w:rPr>
            <w:noProof/>
            <w:webHidden/>
          </w:rPr>
          <w:tab/>
        </w:r>
        <w:r>
          <w:rPr>
            <w:noProof/>
            <w:webHidden/>
          </w:rPr>
          <w:fldChar w:fldCharType="begin"/>
        </w:r>
        <w:r>
          <w:rPr>
            <w:noProof/>
            <w:webHidden/>
          </w:rPr>
          <w:instrText xml:space="preserve"> PAGEREF _Toc24975607 \h </w:instrText>
        </w:r>
        <w:r>
          <w:rPr>
            <w:noProof/>
            <w:webHidden/>
          </w:rPr>
        </w:r>
        <w:r>
          <w:rPr>
            <w:noProof/>
            <w:webHidden/>
          </w:rPr>
          <w:fldChar w:fldCharType="separate"/>
        </w:r>
        <w:r>
          <w:rPr>
            <w:noProof/>
            <w:webHidden/>
          </w:rPr>
          <w:t>1</w:t>
        </w:r>
        <w:r>
          <w:rPr>
            <w:noProof/>
            <w:webHidden/>
          </w:rPr>
          <w:fldChar w:fldCharType="end"/>
        </w:r>
      </w:hyperlink>
    </w:p>
    <w:p w14:paraId="18CF862B" w14:textId="16B4D04E"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608" w:history="1">
        <w:r w:rsidRPr="003F2221">
          <w:rPr>
            <w:rStyle w:val="Hyperlink"/>
            <w:noProof/>
          </w:rPr>
          <w:t>1.2 Software Installation</w:t>
        </w:r>
        <w:r>
          <w:rPr>
            <w:noProof/>
            <w:webHidden/>
          </w:rPr>
          <w:tab/>
        </w:r>
        <w:r>
          <w:rPr>
            <w:noProof/>
            <w:webHidden/>
          </w:rPr>
          <w:fldChar w:fldCharType="begin"/>
        </w:r>
        <w:r>
          <w:rPr>
            <w:noProof/>
            <w:webHidden/>
          </w:rPr>
          <w:instrText xml:space="preserve"> PAGEREF _Toc24975608 \h </w:instrText>
        </w:r>
        <w:r>
          <w:rPr>
            <w:noProof/>
            <w:webHidden/>
          </w:rPr>
        </w:r>
        <w:r>
          <w:rPr>
            <w:noProof/>
            <w:webHidden/>
          </w:rPr>
          <w:fldChar w:fldCharType="separate"/>
        </w:r>
        <w:r>
          <w:rPr>
            <w:noProof/>
            <w:webHidden/>
          </w:rPr>
          <w:t>3</w:t>
        </w:r>
        <w:r>
          <w:rPr>
            <w:noProof/>
            <w:webHidden/>
          </w:rPr>
          <w:fldChar w:fldCharType="end"/>
        </w:r>
      </w:hyperlink>
    </w:p>
    <w:p w14:paraId="6C5AD771" w14:textId="2CF0AF45"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609" w:history="1">
        <w:r w:rsidRPr="003F2221">
          <w:rPr>
            <w:rStyle w:val="Hyperlink"/>
            <w:noProof/>
          </w:rPr>
          <w:t>1.3 This Document</w:t>
        </w:r>
        <w:r>
          <w:rPr>
            <w:noProof/>
            <w:webHidden/>
          </w:rPr>
          <w:tab/>
        </w:r>
        <w:r>
          <w:rPr>
            <w:noProof/>
            <w:webHidden/>
          </w:rPr>
          <w:fldChar w:fldCharType="begin"/>
        </w:r>
        <w:r>
          <w:rPr>
            <w:noProof/>
            <w:webHidden/>
          </w:rPr>
          <w:instrText xml:space="preserve"> PAGEREF _Toc24975609 \h </w:instrText>
        </w:r>
        <w:r>
          <w:rPr>
            <w:noProof/>
            <w:webHidden/>
          </w:rPr>
        </w:r>
        <w:r>
          <w:rPr>
            <w:noProof/>
            <w:webHidden/>
          </w:rPr>
          <w:fldChar w:fldCharType="separate"/>
        </w:r>
        <w:r>
          <w:rPr>
            <w:noProof/>
            <w:webHidden/>
          </w:rPr>
          <w:t>3</w:t>
        </w:r>
        <w:r>
          <w:rPr>
            <w:noProof/>
            <w:webHidden/>
          </w:rPr>
          <w:fldChar w:fldCharType="end"/>
        </w:r>
      </w:hyperlink>
    </w:p>
    <w:p w14:paraId="7407F040" w14:textId="5BDC28F6"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610" w:history="1">
        <w:r w:rsidRPr="003F2221">
          <w:rPr>
            <w:rStyle w:val="Hyperlink"/>
            <w:noProof/>
          </w:rPr>
          <w:t>1.4 A Model: Some Considerations</w:t>
        </w:r>
        <w:r>
          <w:rPr>
            <w:noProof/>
            <w:webHidden/>
          </w:rPr>
          <w:tab/>
        </w:r>
        <w:r>
          <w:rPr>
            <w:noProof/>
            <w:webHidden/>
          </w:rPr>
          <w:fldChar w:fldCharType="begin"/>
        </w:r>
        <w:r>
          <w:rPr>
            <w:noProof/>
            <w:webHidden/>
          </w:rPr>
          <w:instrText xml:space="preserve"> PAGEREF _Toc24975610 \h </w:instrText>
        </w:r>
        <w:r>
          <w:rPr>
            <w:noProof/>
            <w:webHidden/>
          </w:rPr>
        </w:r>
        <w:r>
          <w:rPr>
            <w:noProof/>
            <w:webHidden/>
          </w:rPr>
          <w:fldChar w:fldCharType="separate"/>
        </w:r>
        <w:r>
          <w:rPr>
            <w:noProof/>
            <w:webHidden/>
          </w:rPr>
          <w:t>3</w:t>
        </w:r>
        <w:r>
          <w:rPr>
            <w:noProof/>
            <w:webHidden/>
          </w:rPr>
          <w:fldChar w:fldCharType="end"/>
        </w:r>
      </w:hyperlink>
    </w:p>
    <w:p w14:paraId="6F98BE29" w14:textId="0A7DF32E"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611" w:history="1">
        <w:r w:rsidRPr="003F2221">
          <w:rPr>
            <w:rStyle w:val="Hyperlink"/>
            <w:noProof/>
          </w:rPr>
          <w:t>1.4.1 Running a Model</w:t>
        </w:r>
        <w:r>
          <w:rPr>
            <w:noProof/>
            <w:webHidden/>
          </w:rPr>
          <w:tab/>
        </w:r>
        <w:r>
          <w:rPr>
            <w:noProof/>
            <w:webHidden/>
          </w:rPr>
          <w:fldChar w:fldCharType="begin"/>
        </w:r>
        <w:r>
          <w:rPr>
            <w:noProof/>
            <w:webHidden/>
          </w:rPr>
          <w:instrText xml:space="preserve"> PAGEREF _Toc24975611 \h </w:instrText>
        </w:r>
        <w:r>
          <w:rPr>
            <w:noProof/>
            <w:webHidden/>
          </w:rPr>
        </w:r>
        <w:r>
          <w:rPr>
            <w:noProof/>
            <w:webHidden/>
          </w:rPr>
          <w:fldChar w:fldCharType="separate"/>
        </w:r>
        <w:r>
          <w:rPr>
            <w:noProof/>
            <w:webHidden/>
          </w:rPr>
          <w:t>3</w:t>
        </w:r>
        <w:r>
          <w:rPr>
            <w:noProof/>
            <w:webHidden/>
          </w:rPr>
          <w:fldChar w:fldCharType="end"/>
        </w:r>
      </w:hyperlink>
    </w:p>
    <w:p w14:paraId="51C40EEC" w14:textId="175E63B7"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612" w:history="1">
        <w:r w:rsidRPr="003F2221">
          <w:rPr>
            <w:rStyle w:val="Hyperlink"/>
            <w:noProof/>
          </w:rPr>
          <w:t>1.4.2 Model Input and Output Files</w:t>
        </w:r>
        <w:r>
          <w:rPr>
            <w:noProof/>
            <w:webHidden/>
          </w:rPr>
          <w:tab/>
        </w:r>
        <w:r>
          <w:rPr>
            <w:noProof/>
            <w:webHidden/>
          </w:rPr>
          <w:fldChar w:fldCharType="begin"/>
        </w:r>
        <w:r>
          <w:rPr>
            <w:noProof/>
            <w:webHidden/>
          </w:rPr>
          <w:instrText xml:space="preserve"> PAGEREF _Toc24975612 \h </w:instrText>
        </w:r>
        <w:r>
          <w:rPr>
            <w:noProof/>
            <w:webHidden/>
          </w:rPr>
        </w:r>
        <w:r>
          <w:rPr>
            <w:noProof/>
            <w:webHidden/>
          </w:rPr>
          <w:fldChar w:fldCharType="separate"/>
        </w:r>
        <w:r>
          <w:rPr>
            <w:noProof/>
            <w:webHidden/>
          </w:rPr>
          <w:t>4</w:t>
        </w:r>
        <w:r>
          <w:rPr>
            <w:noProof/>
            <w:webHidden/>
          </w:rPr>
          <w:fldChar w:fldCharType="end"/>
        </w:r>
      </w:hyperlink>
    </w:p>
    <w:p w14:paraId="697D6074" w14:textId="2347A7B3"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613" w:history="1">
        <w:r w:rsidRPr="003F2221">
          <w:rPr>
            <w:rStyle w:val="Hyperlink"/>
            <w:noProof/>
          </w:rPr>
          <w:t>1.4.3 Differentiability of Model Outputs</w:t>
        </w:r>
        <w:r>
          <w:rPr>
            <w:noProof/>
            <w:webHidden/>
          </w:rPr>
          <w:tab/>
        </w:r>
        <w:r>
          <w:rPr>
            <w:noProof/>
            <w:webHidden/>
          </w:rPr>
          <w:fldChar w:fldCharType="begin"/>
        </w:r>
        <w:r>
          <w:rPr>
            <w:noProof/>
            <w:webHidden/>
          </w:rPr>
          <w:instrText xml:space="preserve"> PAGEREF _Toc24975613 \h </w:instrText>
        </w:r>
        <w:r>
          <w:rPr>
            <w:noProof/>
            <w:webHidden/>
          </w:rPr>
        </w:r>
        <w:r>
          <w:rPr>
            <w:noProof/>
            <w:webHidden/>
          </w:rPr>
          <w:fldChar w:fldCharType="separate"/>
        </w:r>
        <w:r>
          <w:rPr>
            <w:noProof/>
            <w:webHidden/>
          </w:rPr>
          <w:t>5</w:t>
        </w:r>
        <w:r>
          <w:rPr>
            <w:noProof/>
            <w:webHidden/>
          </w:rPr>
          <w:fldChar w:fldCharType="end"/>
        </w:r>
      </w:hyperlink>
    </w:p>
    <w:p w14:paraId="09EA317D" w14:textId="51A67F9B"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614" w:history="1">
        <w:r w:rsidRPr="003F2221">
          <w:rPr>
            <w:rStyle w:val="Hyperlink"/>
            <w:noProof/>
          </w:rPr>
          <w:t>1.4.4 Observations and Predictions</w:t>
        </w:r>
        <w:r>
          <w:rPr>
            <w:noProof/>
            <w:webHidden/>
          </w:rPr>
          <w:tab/>
        </w:r>
        <w:r>
          <w:rPr>
            <w:noProof/>
            <w:webHidden/>
          </w:rPr>
          <w:fldChar w:fldCharType="begin"/>
        </w:r>
        <w:r>
          <w:rPr>
            <w:noProof/>
            <w:webHidden/>
          </w:rPr>
          <w:instrText xml:space="preserve"> PAGEREF _Toc24975614 \h </w:instrText>
        </w:r>
        <w:r>
          <w:rPr>
            <w:noProof/>
            <w:webHidden/>
          </w:rPr>
        </w:r>
        <w:r>
          <w:rPr>
            <w:noProof/>
            <w:webHidden/>
          </w:rPr>
          <w:fldChar w:fldCharType="separate"/>
        </w:r>
        <w:r>
          <w:rPr>
            <w:noProof/>
            <w:webHidden/>
          </w:rPr>
          <w:t>6</w:t>
        </w:r>
        <w:r>
          <w:rPr>
            <w:noProof/>
            <w:webHidden/>
          </w:rPr>
          <w:fldChar w:fldCharType="end"/>
        </w:r>
      </w:hyperlink>
    </w:p>
    <w:p w14:paraId="787938BC" w14:textId="186EB48C" w:rsidR="003F7141" w:rsidRDefault="003F7141">
      <w:pPr>
        <w:pStyle w:val="TOC1"/>
        <w:tabs>
          <w:tab w:val="right" w:leader="dot" w:pos="9016"/>
        </w:tabs>
        <w:rPr>
          <w:rFonts w:asciiTheme="minorHAnsi" w:eastAsiaTheme="minorEastAsia" w:hAnsiTheme="minorHAnsi" w:cstheme="minorBidi"/>
          <w:noProof/>
          <w:szCs w:val="24"/>
          <w:lang w:eastAsia="en-US"/>
        </w:rPr>
      </w:pPr>
      <w:hyperlink w:anchor="_Toc24975615" w:history="1">
        <w:r w:rsidRPr="003F2221">
          <w:rPr>
            <w:rStyle w:val="Hyperlink"/>
            <w:noProof/>
          </w:rPr>
          <w:t>2.  The PEST(++) Model Interface</w:t>
        </w:r>
        <w:r>
          <w:rPr>
            <w:noProof/>
            <w:webHidden/>
          </w:rPr>
          <w:tab/>
        </w:r>
        <w:r>
          <w:rPr>
            <w:noProof/>
            <w:webHidden/>
          </w:rPr>
          <w:fldChar w:fldCharType="begin"/>
        </w:r>
        <w:r>
          <w:rPr>
            <w:noProof/>
            <w:webHidden/>
          </w:rPr>
          <w:instrText xml:space="preserve"> PAGEREF _Toc24975615 \h </w:instrText>
        </w:r>
        <w:r>
          <w:rPr>
            <w:noProof/>
            <w:webHidden/>
          </w:rPr>
        </w:r>
        <w:r>
          <w:rPr>
            <w:noProof/>
            <w:webHidden/>
          </w:rPr>
          <w:fldChar w:fldCharType="separate"/>
        </w:r>
        <w:r>
          <w:rPr>
            <w:noProof/>
            <w:webHidden/>
          </w:rPr>
          <w:t>7</w:t>
        </w:r>
        <w:r>
          <w:rPr>
            <w:noProof/>
            <w:webHidden/>
          </w:rPr>
          <w:fldChar w:fldCharType="end"/>
        </w:r>
      </w:hyperlink>
    </w:p>
    <w:p w14:paraId="5D828A91" w14:textId="492B8BE7"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616" w:history="1">
        <w:r w:rsidRPr="003F2221">
          <w:rPr>
            <w:rStyle w:val="Hyperlink"/>
            <w:noProof/>
          </w:rPr>
          <w:t>2.1 Introduction</w:t>
        </w:r>
        <w:r>
          <w:rPr>
            <w:noProof/>
            <w:webHidden/>
          </w:rPr>
          <w:tab/>
        </w:r>
        <w:r>
          <w:rPr>
            <w:noProof/>
            <w:webHidden/>
          </w:rPr>
          <w:fldChar w:fldCharType="begin"/>
        </w:r>
        <w:r>
          <w:rPr>
            <w:noProof/>
            <w:webHidden/>
          </w:rPr>
          <w:instrText xml:space="preserve"> PAGEREF _Toc24975616 \h </w:instrText>
        </w:r>
        <w:r>
          <w:rPr>
            <w:noProof/>
            <w:webHidden/>
          </w:rPr>
        </w:r>
        <w:r>
          <w:rPr>
            <w:noProof/>
            <w:webHidden/>
          </w:rPr>
          <w:fldChar w:fldCharType="separate"/>
        </w:r>
        <w:r>
          <w:rPr>
            <w:noProof/>
            <w:webHidden/>
          </w:rPr>
          <w:t>7</w:t>
        </w:r>
        <w:r>
          <w:rPr>
            <w:noProof/>
            <w:webHidden/>
          </w:rPr>
          <w:fldChar w:fldCharType="end"/>
        </w:r>
      </w:hyperlink>
    </w:p>
    <w:p w14:paraId="740AC9B2" w14:textId="164947F9"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617" w:history="1">
        <w:r w:rsidRPr="003F2221">
          <w:rPr>
            <w:rStyle w:val="Hyperlink"/>
            <w:noProof/>
          </w:rPr>
          <w:t>2.2 PEST++ Input Files</w:t>
        </w:r>
        <w:r>
          <w:rPr>
            <w:noProof/>
            <w:webHidden/>
          </w:rPr>
          <w:tab/>
        </w:r>
        <w:r>
          <w:rPr>
            <w:noProof/>
            <w:webHidden/>
          </w:rPr>
          <w:fldChar w:fldCharType="begin"/>
        </w:r>
        <w:r>
          <w:rPr>
            <w:noProof/>
            <w:webHidden/>
          </w:rPr>
          <w:instrText xml:space="preserve"> PAGEREF _Toc24975617 \h </w:instrText>
        </w:r>
        <w:r>
          <w:rPr>
            <w:noProof/>
            <w:webHidden/>
          </w:rPr>
        </w:r>
        <w:r>
          <w:rPr>
            <w:noProof/>
            <w:webHidden/>
          </w:rPr>
          <w:fldChar w:fldCharType="separate"/>
        </w:r>
        <w:r>
          <w:rPr>
            <w:noProof/>
            <w:webHidden/>
          </w:rPr>
          <w:t>7</w:t>
        </w:r>
        <w:r>
          <w:rPr>
            <w:noProof/>
            <w:webHidden/>
          </w:rPr>
          <w:fldChar w:fldCharType="end"/>
        </w:r>
      </w:hyperlink>
    </w:p>
    <w:p w14:paraId="5CE89684" w14:textId="362410D0"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618" w:history="1">
        <w:r w:rsidRPr="003F2221">
          <w:rPr>
            <w:rStyle w:val="Hyperlink"/>
            <w:noProof/>
          </w:rPr>
          <w:t>2.3 Template Files</w:t>
        </w:r>
        <w:r>
          <w:rPr>
            <w:noProof/>
            <w:webHidden/>
          </w:rPr>
          <w:tab/>
        </w:r>
        <w:r>
          <w:rPr>
            <w:noProof/>
            <w:webHidden/>
          </w:rPr>
          <w:fldChar w:fldCharType="begin"/>
        </w:r>
        <w:r>
          <w:rPr>
            <w:noProof/>
            <w:webHidden/>
          </w:rPr>
          <w:instrText xml:space="preserve"> PAGEREF _Toc24975618 \h </w:instrText>
        </w:r>
        <w:r>
          <w:rPr>
            <w:noProof/>
            <w:webHidden/>
          </w:rPr>
        </w:r>
        <w:r>
          <w:rPr>
            <w:noProof/>
            <w:webHidden/>
          </w:rPr>
          <w:fldChar w:fldCharType="separate"/>
        </w:r>
        <w:r>
          <w:rPr>
            <w:noProof/>
            <w:webHidden/>
          </w:rPr>
          <w:t>7</w:t>
        </w:r>
        <w:r>
          <w:rPr>
            <w:noProof/>
            <w:webHidden/>
          </w:rPr>
          <w:fldChar w:fldCharType="end"/>
        </w:r>
      </w:hyperlink>
    </w:p>
    <w:p w14:paraId="61E332AC" w14:textId="11A4D426"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619" w:history="1">
        <w:r w:rsidRPr="003F2221">
          <w:rPr>
            <w:rStyle w:val="Hyperlink"/>
            <w:noProof/>
          </w:rPr>
          <w:t>2.3.1 Model Input Files</w:t>
        </w:r>
        <w:r>
          <w:rPr>
            <w:noProof/>
            <w:webHidden/>
          </w:rPr>
          <w:tab/>
        </w:r>
        <w:r>
          <w:rPr>
            <w:noProof/>
            <w:webHidden/>
          </w:rPr>
          <w:fldChar w:fldCharType="begin"/>
        </w:r>
        <w:r>
          <w:rPr>
            <w:noProof/>
            <w:webHidden/>
          </w:rPr>
          <w:instrText xml:space="preserve"> PAGEREF _Toc24975619 \h </w:instrText>
        </w:r>
        <w:r>
          <w:rPr>
            <w:noProof/>
            <w:webHidden/>
          </w:rPr>
        </w:r>
        <w:r>
          <w:rPr>
            <w:noProof/>
            <w:webHidden/>
          </w:rPr>
          <w:fldChar w:fldCharType="separate"/>
        </w:r>
        <w:r>
          <w:rPr>
            <w:noProof/>
            <w:webHidden/>
          </w:rPr>
          <w:t>7</w:t>
        </w:r>
        <w:r>
          <w:rPr>
            <w:noProof/>
            <w:webHidden/>
          </w:rPr>
          <w:fldChar w:fldCharType="end"/>
        </w:r>
      </w:hyperlink>
    </w:p>
    <w:p w14:paraId="641BDFD3" w14:textId="264BB94E"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620" w:history="1">
        <w:r w:rsidRPr="003F2221">
          <w:rPr>
            <w:rStyle w:val="Hyperlink"/>
            <w:noProof/>
          </w:rPr>
          <w:t>2.3.2 An Example</w:t>
        </w:r>
        <w:r>
          <w:rPr>
            <w:noProof/>
            <w:webHidden/>
          </w:rPr>
          <w:tab/>
        </w:r>
        <w:r>
          <w:rPr>
            <w:noProof/>
            <w:webHidden/>
          </w:rPr>
          <w:fldChar w:fldCharType="begin"/>
        </w:r>
        <w:r>
          <w:rPr>
            <w:noProof/>
            <w:webHidden/>
          </w:rPr>
          <w:instrText xml:space="preserve"> PAGEREF _Toc24975620 \h </w:instrText>
        </w:r>
        <w:r>
          <w:rPr>
            <w:noProof/>
            <w:webHidden/>
          </w:rPr>
        </w:r>
        <w:r>
          <w:rPr>
            <w:noProof/>
            <w:webHidden/>
          </w:rPr>
          <w:fldChar w:fldCharType="separate"/>
        </w:r>
        <w:r>
          <w:rPr>
            <w:noProof/>
            <w:webHidden/>
          </w:rPr>
          <w:t>8</w:t>
        </w:r>
        <w:r>
          <w:rPr>
            <w:noProof/>
            <w:webHidden/>
          </w:rPr>
          <w:fldChar w:fldCharType="end"/>
        </w:r>
      </w:hyperlink>
    </w:p>
    <w:p w14:paraId="1C669EB6" w14:textId="05079066"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621" w:history="1">
        <w:r w:rsidRPr="003F2221">
          <w:rPr>
            <w:rStyle w:val="Hyperlink"/>
            <w:noProof/>
          </w:rPr>
          <w:t>2.3.3 The Parameter Delimiter</w:t>
        </w:r>
        <w:r>
          <w:rPr>
            <w:noProof/>
            <w:webHidden/>
          </w:rPr>
          <w:tab/>
        </w:r>
        <w:r>
          <w:rPr>
            <w:noProof/>
            <w:webHidden/>
          </w:rPr>
          <w:fldChar w:fldCharType="begin"/>
        </w:r>
        <w:r>
          <w:rPr>
            <w:noProof/>
            <w:webHidden/>
          </w:rPr>
          <w:instrText xml:space="preserve"> PAGEREF _Toc24975621 \h </w:instrText>
        </w:r>
        <w:r>
          <w:rPr>
            <w:noProof/>
            <w:webHidden/>
          </w:rPr>
        </w:r>
        <w:r>
          <w:rPr>
            <w:noProof/>
            <w:webHidden/>
          </w:rPr>
          <w:fldChar w:fldCharType="separate"/>
        </w:r>
        <w:r>
          <w:rPr>
            <w:noProof/>
            <w:webHidden/>
          </w:rPr>
          <w:t>9</w:t>
        </w:r>
        <w:r>
          <w:rPr>
            <w:noProof/>
            <w:webHidden/>
          </w:rPr>
          <w:fldChar w:fldCharType="end"/>
        </w:r>
      </w:hyperlink>
    </w:p>
    <w:p w14:paraId="27E365AA" w14:textId="648F3CAE"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622" w:history="1">
        <w:r w:rsidRPr="003F2221">
          <w:rPr>
            <w:rStyle w:val="Hyperlink"/>
            <w:noProof/>
          </w:rPr>
          <w:t>2.3.4 Parameter Names</w:t>
        </w:r>
        <w:r>
          <w:rPr>
            <w:noProof/>
            <w:webHidden/>
          </w:rPr>
          <w:tab/>
        </w:r>
        <w:r>
          <w:rPr>
            <w:noProof/>
            <w:webHidden/>
          </w:rPr>
          <w:fldChar w:fldCharType="begin"/>
        </w:r>
        <w:r>
          <w:rPr>
            <w:noProof/>
            <w:webHidden/>
          </w:rPr>
          <w:instrText xml:space="preserve"> PAGEREF _Toc24975622 \h </w:instrText>
        </w:r>
        <w:r>
          <w:rPr>
            <w:noProof/>
            <w:webHidden/>
          </w:rPr>
        </w:r>
        <w:r>
          <w:rPr>
            <w:noProof/>
            <w:webHidden/>
          </w:rPr>
          <w:fldChar w:fldCharType="separate"/>
        </w:r>
        <w:r>
          <w:rPr>
            <w:noProof/>
            <w:webHidden/>
          </w:rPr>
          <w:t>9</w:t>
        </w:r>
        <w:r>
          <w:rPr>
            <w:noProof/>
            <w:webHidden/>
          </w:rPr>
          <w:fldChar w:fldCharType="end"/>
        </w:r>
      </w:hyperlink>
    </w:p>
    <w:p w14:paraId="59BFF16A" w14:textId="73DAAE40"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623" w:history="1">
        <w:r w:rsidRPr="003F2221">
          <w:rPr>
            <w:rStyle w:val="Hyperlink"/>
            <w:noProof/>
          </w:rPr>
          <w:t>2.3.5 Setting the Parameter Space Width</w:t>
        </w:r>
        <w:r>
          <w:rPr>
            <w:noProof/>
            <w:webHidden/>
          </w:rPr>
          <w:tab/>
        </w:r>
        <w:r>
          <w:rPr>
            <w:noProof/>
            <w:webHidden/>
          </w:rPr>
          <w:fldChar w:fldCharType="begin"/>
        </w:r>
        <w:r>
          <w:rPr>
            <w:noProof/>
            <w:webHidden/>
          </w:rPr>
          <w:instrText xml:space="preserve"> PAGEREF _Toc24975623 \h </w:instrText>
        </w:r>
        <w:r>
          <w:rPr>
            <w:noProof/>
            <w:webHidden/>
          </w:rPr>
        </w:r>
        <w:r>
          <w:rPr>
            <w:noProof/>
            <w:webHidden/>
          </w:rPr>
          <w:fldChar w:fldCharType="separate"/>
        </w:r>
        <w:r>
          <w:rPr>
            <w:noProof/>
            <w:webHidden/>
          </w:rPr>
          <w:t>10</w:t>
        </w:r>
        <w:r>
          <w:rPr>
            <w:noProof/>
            <w:webHidden/>
          </w:rPr>
          <w:fldChar w:fldCharType="end"/>
        </w:r>
      </w:hyperlink>
    </w:p>
    <w:p w14:paraId="339D545D" w14:textId="6D979C19"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624" w:history="1">
        <w:r w:rsidRPr="003F2221">
          <w:rPr>
            <w:rStyle w:val="Hyperlink"/>
            <w:noProof/>
          </w:rPr>
          <w:t>2.3.6 How a Parameter Space is Filled with a Number</w:t>
        </w:r>
        <w:r>
          <w:rPr>
            <w:noProof/>
            <w:webHidden/>
          </w:rPr>
          <w:tab/>
        </w:r>
        <w:r>
          <w:rPr>
            <w:noProof/>
            <w:webHidden/>
          </w:rPr>
          <w:fldChar w:fldCharType="begin"/>
        </w:r>
        <w:r>
          <w:rPr>
            <w:noProof/>
            <w:webHidden/>
          </w:rPr>
          <w:instrText xml:space="preserve"> PAGEREF _Toc24975624 \h </w:instrText>
        </w:r>
        <w:r>
          <w:rPr>
            <w:noProof/>
            <w:webHidden/>
          </w:rPr>
        </w:r>
        <w:r>
          <w:rPr>
            <w:noProof/>
            <w:webHidden/>
          </w:rPr>
          <w:fldChar w:fldCharType="separate"/>
        </w:r>
        <w:r>
          <w:rPr>
            <w:noProof/>
            <w:webHidden/>
          </w:rPr>
          <w:t>11</w:t>
        </w:r>
        <w:r>
          <w:rPr>
            <w:noProof/>
            <w:webHidden/>
          </w:rPr>
          <w:fldChar w:fldCharType="end"/>
        </w:r>
      </w:hyperlink>
    </w:p>
    <w:p w14:paraId="35BA39FE" w14:textId="7D6FFA26"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625" w:history="1">
        <w:r w:rsidRPr="003F2221">
          <w:rPr>
            <w:rStyle w:val="Hyperlink"/>
            <w:noProof/>
          </w:rPr>
          <w:t>2.3.7 Multiple Occurrences of the Same Parameter</w:t>
        </w:r>
        <w:r>
          <w:rPr>
            <w:noProof/>
            <w:webHidden/>
          </w:rPr>
          <w:tab/>
        </w:r>
        <w:r>
          <w:rPr>
            <w:noProof/>
            <w:webHidden/>
          </w:rPr>
          <w:fldChar w:fldCharType="begin"/>
        </w:r>
        <w:r>
          <w:rPr>
            <w:noProof/>
            <w:webHidden/>
          </w:rPr>
          <w:instrText xml:space="preserve"> PAGEREF _Toc24975625 \h </w:instrText>
        </w:r>
        <w:r>
          <w:rPr>
            <w:noProof/>
            <w:webHidden/>
          </w:rPr>
        </w:r>
        <w:r>
          <w:rPr>
            <w:noProof/>
            <w:webHidden/>
          </w:rPr>
          <w:fldChar w:fldCharType="separate"/>
        </w:r>
        <w:r>
          <w:rPr>
            <w:noProof/>
            <w:webHidden/>
          </w:rPr>
          <w:t>12</w:t>
        </w:r>
        <w:r>
          <w:rPr>
            <w:noProof/>
            <w:webHidden/>
          </w:rPr>
          <w:fldChar w:fldCharType="end"/>
        </w:r>
      </w:hyperlink>
    </w:p>
    <w:p w14:paraId="444FA6AE" w14:textId="7CAA7D1F"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626" w:history="1">
        <w:r w:rsidRPr="003F2221">
          <w:rPr>
            <w:rStyle w:val="Hyperlink"/>
            <w:noProof/>
          </w:rPr>
          <w:t>2.3.8 Preparing a Template File</w:t>
        </w:r>
        <w:r>
          <w:rPr>
            <w:noProof/>
            <w:webHidden/>
          </w:rPr>
          <w:tab/>
        </w:r>
        <w:r>
          <w:rPr>
            <w:noProof/>
            <w:webHidden/>
          </w:rPr>
          <w:fldChar w:fldCharType="begin"/>
        </w:r>
        <w:r>
          <w:rPr>
            <w:noProof/>
            <w:webHidden/>
          </w:rPr>
          <w:instrText xml:space="preserve"> PAGEREF _Toc24975626 \h </w:instrText>
        </w:r>
        <w:r>
          <w:rPr>
            <w:noProof/>
            <w:webHidden/>
          </w:rPr>
        </w:r>
        <w:r>
          <w:rPr>
            <w:noProof/>
            <w:webHidden/>
          </w:rPr>
          <w:fldChar w:fldCharType="separate"/>
        </w:r>
        <w:r>
          <w:rPr>
            <w:noProof/>
            <w:webHidden/>
          </w:rPr>
          <w:t>12</w:t>
        </w:r>
        <w:r>
          <w:rPr>
            <w:noProof/>
            <w:webHidden/>
          </w:rPr>
          <w:fldChar w:fldCharType="end"/>
        </w:r>
      </w:hyperlink>
    </w:p>
    <w:p w14:paraId="3EBA4025" w14:textId="6056C3F8"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627" w:history="1">
        <w:r w:rsidRPr="003F2221">
          <w:rPr>
            <w:rStyle w:val="Hyperlink"/>
            <w:noProof/>
          </w:rPr>
          <w:t>2.4 Instruction Files</w:t>
        </w:r>
        <w:r>
          <w:rPr>
            <w:noProof/>
            <w:webHidden/>
          </w:rPr>
          <w:tab/>
        </w:r>
        <w:r>
          <w:rPr>
            <w:noProof/>
            <w:webHidden/>
          </w:rPr>
          <w:fldChar w:fldCharType="begin"/>
        </w:r>
        <w:r>
          <w:rPr>
            <w:noProof/>
            <w:webHidden/>
          </w:rPr>
          <w:instrText xml:space="preserve"> PAGEREF _Toc24975627 \h </w:instrText>
        </w:r>
        <w:r>
          <w:rPr>
            <w:noProof/>
            <w:webHidden/>
          </w:rPr>
        </w:r>
        <w:r>
          <w:rPr>
            <w:noProof/>
            <w:webHidden/>
          </w:rPr>
          <w:fldChar w:fldCharType="separate"/>
        </w:r>
        <w:r>
          <w:rPr>
            <w:noProof/>
            <w:webHidden/>
          </w:rPr>
          <w:t>12</w:t>
        </w:r>
        <w:r>
          <w:rPr>
            <w:noProof/>
            <w:webHidden/>
          </w:rPr>
          <w:fldChar w:fldCharType="end"/>
        </w:r>
      </w:hyperlink>
    </w:p>
    <w:p w14:paraId="0A3BAA9B" w14:textId="2935462A"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628" w:history="1">
        <w:r w:rsidRPr="003F2221">
          <w:rPr>
            <w:rStyle w:val="Hyperlink"/>
            <w:noProof/>
          </w:rPr>
          <w:t>2.4.1 Precision in Model Output Files</w:t>
        </w:r>
        <w:r>
          <w:rPr>
            <w:noProof/>
            <w:webHidden/>
          </w:rPr>
          <w:tab/>
        </w:r>
        <w:r>
          <w:rPr>
            <w:noProof/>
            <w:webHidden/>
          </w:rPr>
          <w:fldChar w:fldCharType="begin"/>
        </w:r>
        <w:r>
          <w:rPr>
            <w:noProof/>
            <w:webHidden/>
          </w:rPr>
          <w:instrText xml:space="preserve"> PAGEREF _Toc24975628 \h </w:instrText>
        </w:r>
        <w:r>
          <w:rPr>
            <w:noProof/>
            <w:webHidden/>
          </w:rPr>
        </w:r>
        <w:r>
          <w:rPr>
            <w:noProof/>
            <w:webHidden/>
          </w:rPr>
          <w:fldChar w:fldCharType="separate"/>
        </w:r>
        <w:r>
          <w:rPr>
            <w:noProof/>
            <w:webHidden/>
          </w:rPr>
          <w:t>13</w:t>
        </w:r>
        <w:r>
          <w:rPr>
            <w:noProof/>
            <w:webHidden/>
          </w:rPr>
          <w:fldChar w:fldCharType="end"/>
        </w:r>
      </w:hyperlink>
    </w:p>
    <w:p w14:paraId="2E0CA3A6" w14:textId="026A8148"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629" w:history="1">
        <w:r w:rsidRPr="003F2221">
          <w:rPr>
            <w:rStyle w:val="Hyperlink"/>
            <w:noProof/>
          </w:rPr>
          <w:t>2.4.2 How Model Output Files are Read</w:t>
        </w:r>
        <w:r>
          <w:rPr>
            <w:noProof/>
            <w:webHidden/>
          </w:rPr>
          <w:tab/>
        </w:r>
        <w:r>
          <w:rPr>
            <w:noProof/>
            <w:webHidden/>
          </w:rPr>
          <w:fldChar w:fldCharType="begin"/>
        </w:r>
        <w:r>
          <w:rPr>
            <w:noProof/>
            <w:webHidden/>
          </w:rPr>
          <w:instrText xml:space="preserve"> PAGEREF _Toc24975629 \h </w:instrText>
        </w:r>
        <w:r>
          <w:rPr>
            <w:noProof/>
            <w:webHidden/>
          </w:rPr>
        </w:r>
        <w:r>
          <w:rPr>
            <w:noProof/>
            <w:webHidden/>
          </w:rPr>
          <w:fldChar w:fldCharType="separate"/>
        </w:r>
        <w:r>
          <w:rPr>
            <w:noProof/>
            <w:webHidden/>
          </w:rPr>
          <w:t>13</w:t>
        </w:r>
        <w:r>
          <w:rPr>
            <w:noProof/>
            <w:webHidden/>
          </w:rPr>
          <w:fldChar w:fldCharType="end"/>
        </w:r>
      </w:hyperlink>
    </w:p>
    <w:p w14:paraId="35EED8A5" w14:textId="6F972562"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630" w:history="1">
        <w:r w:rsidRPr="003F2221">
          <w:rPr>
            <w:rStyle w:val="Hyperlink"/>
            <w:noProof/>
          </w:rPr>
          <w:t>2.4.3 An Example Instruction File</w:t>
        </w:r>
        <w:r>
          <w:rPr>
            <w:noProof/>
            <w:webHidden/>
          </w:rPr>
          <w:tab/>
        </w:r>
        <w:r>
          <w:rPr>
            <w:noProof/>
            <w:webHidden/>
          </w:rPr>
          <w:fldChar w:fldCharType="begin"/>
        </w:r>
        <w:r>
          <w:rPr>
            <w:noProof/>
            <w:webHidden/>
          </w:rPr>
          <w:instrText xml:space="preserve"> PAGEREF _Toc24975630 \h </w:instrText>
        </w:r>
        <w:r>
          <w:rPr>
            <w:noProof/>
            <w:webHidden/>
          </w:rPr>
        </w:r>
        <w:r>
          <w:rPr>
            <w:noProof/>
            <w:webHidden/>
          </w:rPr>
          <w:fldChar w:fldCharType="separate"/>
        </w:r>
        <w:r>
          <w:rPr>
            <w:noProof/>
            <w:webHidden/>
          </w:rPr>
          <w:t>14</w:t>
        </w:r>
        <w:r>
          <w:rPr>
            <w:noProof/>
            <w:webHidden/>
          </w:rPr>
          <w:fldChar w:fldCharType="end"/>
        </w:r>
      </w:hyperlink>
    </w:p>
    <w:p w14:paraId="26F9F468" w14:textId="139D68AD"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631" w:history="1">
        <w:r w:rsidRPr="003F2221">
          <w:rPr>
            <w:rStyle w:val="Hyperlink"/>
            <w:noProof/>
          </w:rPr>
          <w:t>2.4.4 The Marker Delimiter</w:t>
        </w:r>
        <w:r>
          <w:rPr>
            <w:noProof/>
            <w:webHidden/>
          </w:rPr>
          <w:tab/>
        </w:r>
        <w:r>
          <w:rPr>
            <w:noProof/>
            <w:webHidden/>
          </w:rPr>
          <w:fldChar w:fldCharType="begin"/>
        </w:r>
        <w:r>
          <w:rPr>
            <w:noProof/>
            <w:webHidden/>
          </w:rPr>
          <w:instrText xml:space="preserve"> PAGEREF _Toc24975631 \h </w:instrText>
        </w:r>
        <w:r>
          <w:rPr>
            <w:noProof/>
            <w:webHidden/>
          </w:rPr>
        </w:r>
        <w:r>
          <w:rPr>
            <w:noProof/>
            <w:webHidden/>
          </w:rPr>
          <w:fldChar w:fldCharType="separate"/>
        </w:r>
        <w:r>
          <w:rPr>
            <w:noProof/>
            <w:webHidden/>
          </w:rPr>
          <w:t>15</w:t>
        </w:r>
        <w:r>
          <w:rPr>
            <w:noProof/>
            <w:webHidden/>
          </w:rPr>
          <w:fldChar w:fldCharType="end"/>
        </w:r>
      </w:hyperlink>
    </w:p>
    <w:p w14:paraId="5E21F1AD" w14:textId="7DB57B57"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632" w:history="1">
        <w:r w:rsidRPr="003F2221">
          <w:rPr>
            <w:rStyle w:val="Hyperlink"/>
            <w:noProof/>
          </w:rPr>
          <w:t>2.4.5 Observation Names</w:t>
        </w:r>
        <w:r>
          <w:rPr>
            <w:noProof/>
            <w:webHidden/>
          </w:rPr>
          <w:tab/>
        </w:r>
        <w:r>
          <w:rPr>
            <w:noProof/>
            <w:webHidden/>
          </w:rPr>
          <w:fldChar w:fldCharType="begin"/>
        </w:r>
        <w:r>
          <w:rPr>
            <w:noProof/>
            <w:webHidden/>
          </w:rPr>
          <w:instrText xml:space="preserve"> PAGEREF _Toc24975632 \h </w:instrText>
        </w:r>
        <w:r>
          <w:rPr>
            <w:noProof/>
            <w:webHidden/>
          </w:rPr>
        </w:r>
        <w:r>
          <w:rPr>
            <w:noProof/>
            <w:webHidden/>
          </w:rPr>
          <w:fldChar w:fldCharType="separate"/>
        </w:r>
        <w:r>
          <w:rPr>
            <w:noProof/>
            <w:webHidden/>
          </w:rPr>
          <w:t>15</w:t>
        </w:r>
        <w:r>
          <w:rPr>
            <w:noProof/>
            <w:webHidden/>
          </w:rPr>
          <w:fldChar w:fldCharType="end"/>
        </w:r>
      </w:hyperlink>
    </w:p>
    <w:p w14:paraId="57416704" w14:textId="5FFB3BDF"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633" w:history="1">
        <w:r w:rsidRPr="003F2221">
          <w:rPr>
            <w:rStyle w:val="Hyperlink"/>
            <w:noProof/>
          </w:rPr>
          <w:t>2.4.6 The Instruction Set</w:t>
        </w:r>
        <w:r>
          <w:rPr>
            <w:noProof/>
            <w:webHidden/>
          </w:rPr>
          <w:tab/>
        </w:r>
        <w:r>
          <w:rPr>
            <w:noProof/>
            <w:webHidden/>
          </w:rPr>
          <w:fldChar w:fldCharType="begin"/>
        </w:r>
        <w:r>
          <w:rPr>
            <w:noProof/>
            <w:webHidden/>
          </w:rPr>
          <w:instrText xml:space="preserve"> PAGEREF _Toc24975633 \h </w:instrText>
        </w:r>
        <w:r>
          <w:rPr>
            <w:noProof/>
            <w:webHidden/>
          </w:rPr>
        </w:r>
        <w:r>
          <w:rPr>
            <w:noProof/>
            <w:webHidden/>
          </w:rPr>
          <w:fldChar w:fldCharType="separate"/>
        </w:r>
        <w:r>
          <w:rPr>
            <w:noProof/>
            <w:webHidden/>
          </w:rPr>
          <w:t>15</w:t>
        </w:r>
        <w:r>
          <w:rPr>
            <w:noProof/>
            <w:webHidden/>
          </w:rPr>
          <w:fldChar w:fldCharType="end"/>
        </w:r>
      </w:hyperlink>
    </w:p>
    <w:p w14:paraId="0319F73F" w14:textId="3852D570"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634" w:history="1">
        <w:r w:rsidRPr="003F2221">
          <w:rPr>
            <w:rStyle w:val="Hyperlink"/>
            <w:noProof/>
          </w:rPr>
          <w:t>2.4.7 Making an Instruction File</w:t>
        </w:r>
        <w:r>
          <w:rPr>
            <w:noProof/>
            <w:webHidden/>
          </w:rPr>
          <w:tab/>
        </w:r>
        <w:r>
          <w:rPr>
            <w:noProof/>
            <w:webHidden/>
          </w:rPr>
          <w:fldChar w:fldCharType="begin"/>
        </w:r>
        <w:r>
          <w:rPr>
            <w:noProof/>
            <w:webHidden/>
          </w:rPr>
          <w:instrText xml:space="preserve"> PAGEREF _Toc24975634 \h </w:instrText>
        </w:r>
        <w:r>
          <w:rPr>
            <w:noProof/>
            <w:webHidden/>
          </w:rPr>
        </w:r>
        <w:r>
          <w:rPr>
            <w:noProof/>
            <w:webHidden/>
          </w:rPr>
          <w:fldChar w:fldCharType="separate"/>
        </w:r>
        <w:r>
          <w:rPr>
            <w:noProof/>
            <w:webHidden/>
          </w:rPr>
          <w:t>26</w:t>
        </w:r>
        <w:r>
          <w:rPr>
            <w:noProof/>
            <w:webHidden/>
          </w:rPr>
          <w:fldChar w:fldCharType="end"/>
        </w:r>
      </w:hyperlink>
    </w:p>
    <w:p w14:paraId="162EE9DB" w14:textId="44BA7134" w:rsidR="003F7141" w:rsidRDefault="003F7141">
      <w:pPr>
        <w:pStyle w:val="TOC1"/>
        <w:tabs>
          <w:tab w:val="right" w:leader="dot" w:pos="9016"/>
        </w:tabs>
        <w:rPr>
          <w:rFonts w:asciiTheme="minorHAnsi" w:eastAsiaTheme="minorEastAsia" w:hAnsiTheme="minorHAnsi" w:cstheme="minorBidi"/>
          <w:noProof/>
          <w:szCs w:val="24"/>
          <w:lang w:eastAsia="en-US"/>
        </w:rPr>
      </w:pPr>
      <w:hyperlink w:anchor="_Toc24975635" w:history="1">
        <w:r w:rsidRPr="003F2221">
          <w:rPr>
            <w:rStyle w:val="Hyperlink"/>
            <w:noProof/>
          </w:rPr>
          <w:t>3. Some Important PEST++ Features</w:t>
        </w:r>
        <w:r>
          <w:rPr>
            <w:noProof/>
            <w:webHidden/>
          </w:rPr>
          <w:tab/>
        </w:r>
        <w:r>
          <w:rPr>
            <w:noProof/>
            <w:webHidden/>
          </w:rPr>
          <w:fldChar w:fldCharType="begin"/>
        </w:r>
        <w:r>
          <w:rPr>
            <w:noProof/>
            <w:webHidden/>
          </w:rPr>
          <w:instrText xml:space="preserve"> PAGEREF _Toc24975635 \h </w:instrText>
        </w:r>
        <w:r>
          <w:rPr>
            <w:noProof/>
            <w:webHidden/>
          </w:rPr>
        </w:r>
        <w:r>
          <w:rPr>
            <w:noProof/>
            <w:webHidden/>
          </w:rPr>
          <w:fldChar w:fldCharType="separate"/>
        </w:r>
        <w:r>
          <w:rPr>
            <w:noProof/>
            <w:webHidden/>
          </w:rPr>
          <w:t>27</w:t>
        </w:r>
        <w:r>
          <w:rPr>
            <w:noProof/>
            <w:webHidden/>
          </w:rPr>
          <w:fldChar w:fldCharType="end"/>
        </w:r>
      </w:hyperlink>
    </w:p>
    <w:p w14:paraId="20CE325B" w14:textId="1EA71B8D"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636" w:history="1">
        <w:r w:rsidRPr="003F2221">
          <w:rPr>
            <w:rStyle w:val="Hyperlink"/>
            <w:noProof/>
          </w:rPr>
          <w:t>3.1 General</w:t>
        </w:r>
        <w:r>
          <w:rPr>
            <w:noProof/>
            <w:webHidden/>
          </w:rPr>
          <w:tab/>
        </w:r>
        <w:r>
          <w:rPr>
            <w:noProof/>
            <w:webHidden/>
          </w:rPr>
          <w:fldChar w:fldCharType="begin"/>
        </w:r>
        <w:r>
          <w:rPr>
            <w:noProof/>
            <w:webHidden/>
          </w:rPr>
          <w:instrText xml:space="preserve"> PAGEREF _Toc24975636 \h </w:instrText>
        </w:r>
        <w:r>
          <w:rPr>
            <w:noProof/>
            <w:webHidden/>
          </w:rPr>
        </w:r>
        <w:r>
          <w:rPr>
            <w:noProof/>
            <w:webHidden/>
          </w:rPr>
          <w:fldChar w:fldCharType="separate"/>
        </w:r>
        <w:r>
          <w:rPr>
            <w:noProof/>
            <w:webHidden/>
          </w:rPr>
          <w:t>27</w:t>
        </w:r>
        <w:r>
          <w:rPr>
            <w:noProof/>
            <w:webHidden/>
          </w:rPr>
          <w:fldChar w:fldCharType="end"/>
        </w:r>
      </w:hyperlink>
    </w:p>
    <w:p w14:paraId="216E9597" w14:textId="4284E863"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637" w:history="1">
        <w:r w:rsidRPr="003F2221">
          <w:rPr>
            <w:rStyle w:val="Hyperlink"/>
            <w:noProof/>
          </w:rPr>
          <w:t>3.2 Parameter Adjustment</w:t>
        </w:r>
        <w:r>
          <w:rPr>
            <w:noProof/>
            <w:webHidden/>
          </w:rPr>
          <w:tab/>
        </w:r>
        <w:r>
          <w:rPr>
            <w:noProof/>
            <w:webHidden/>
          </w:rPr>
          <w:fldChar w:fldCharType="begin"/>
        </w:r>
        <w:r>
          <w:rPr>
            <w:noProof/>
            <w:webHidden/>
          </w:rPr>
          <w:instrText xml:space="preserve"> PAGEREF _Toc24975637 \h </w:instrText>
        </w:r>
        <w:r>
          <w:rPr>
            <w:noProof/>
            <w:webHidden/>
          </w:rPr>
        </w:r>
        <w:r>
          <w:rPr>
            <w:noProof/>
            <w:webHidden/>
          </w:rPr>
          <w:fldChar w:fldCharType="separate"/>
        </w:r>
        <w:r>
          <w:rPr>
            <w:noProof/>
            <w:webHidden/>
          </w:rPr>
          <w:t>27</w:t>
        </w:r>
        <w:r>
          <w:rPr>
            <w:noProof/>
            <w:webHidden/>
          </w:rPr>
          <w:fldChar w:fldCharType="end"/>
        </w:r>
      </w:hyperlink>
    </w:p>
    <w:p w14:paraId="2A6D951A" w14:textId="47BF529F"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638" w:history="1">
        <w:r w:rsidRPr="003F2221">
          <w:rPr>
            <w:rStyle w:val="Hyperlink"/>
            <w:noProof/>
          </w:rPr>
          <w:t>3.2.1 Parameter Transformation</w:t>
        </w:r>
        <w:r>
          <w:rPr>
            <w:noProof/>
            <w:webHidden/>
          </w:rPr>
          <w:tab/>
        </w:r>
        <w:r>
          <w:rPr>
            <w:noProof/>
            <w:webHidden/>
          </w:rPr>
          <w:fldChar w:fldCharType="begin"/>
        </w:r>
        <w:r>
          <w:rPr>
            <w:noProof/>
            <w:webHidden/>
          </w:rPr>
          <w:instrText xml:space="preserve"> PAGEREF _Toc24975638 \h </w:instrText>
        </w:r>
        <w:r>
          <w:rPr>
            <w:noProof/>
            <w:webHidden/>
          </w:rPr>
        </w:r>
        <w:r>
          <w:rPr>
            <w:noProof/>
            <w:webHidden/>
          </w:rPr>
          <w:fldChar w:fldCharType="separate"/>
        </w:r>
        <w:r>
          <w:rPr>
            <w:noProof/>
            <w:webHidden/>
          </w:rPr>
          <w:t>27</w:t>
        </w:r>
        <w:r>
          <w:rPr>
            <w:noProof/>
            <w:webHidden/>
          </w:rPr>
          <w:fldChar w:fldCharType="end"/>
        </w:r>
      </w:hyperlink>
    </w:p>
    <w:p w14:paraId="48FDD8B7" w14:textId="6695C2EA"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639" w:history="1">
        <w:r w:rsidRPr="003F2221">
          <w:rPr>
            <w:rStyle w:val="Hyperlink"/>
            <w:noProof/>
          </w:rPr>
          <w:t>3.2.2 Fixed and Tied Parameters</w:t>
        </w:r>
        <w:r>
          <w:rPr>
            <w:noProof/>
            <w:webHidden/>
          </w:rPr>
          <w:tab/>
        </w:r>
        <w:r>
          <w:rPr>
            <w:noProof/>
            <w:webHidden/>
          </w:rPr>
          <w:fldChar w:fldCharType="begin"/>
        </w:r>
        <w:r>
          <w:rPr>
            <w:noProof/>
            <w:webHidden/>
          </w:rPr>
          <w:instrText xml:space="preserve"> PAGEREF _Toc24975639 \h </w:instrText>
        </w:r>
        <w:r>
          <w:rPr>
            <w:noProof/>
            <w:webHidden/>
          </w:rPr>
        </w:r>
        <w:r>
          <w:rPr>
            <w:noProof/>
            <w:webHidden/>
          </w:rPr>
          <w:fldChar w:fldCharType="separate"/>
        </w:r>
        <w:r>
          <w:rPr>
            <w:noProof/>
            <w:webHidden/>
          </w:rPr>
          <w:t>27</w:t>
        </w:r>
        <w:r>
          <w:rPr>
            <w:noProof/>
            <w:webHidden/>
          </w:rPr>
          <w:fldChar w:fldCharType="end"/>
        </w:r>
      </w:hyperlink>
    </w:p>
    <w:p w14:paraId="4D6FCF41" w14:textId="302AE86F"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640" w:history="1">
        <w:r w:rsidRPr="003F2221">
          <w:rPr>
            <w:rStyle w:val="Hyperlink"/>
            <w:noProof/>
          </w:rPr>
          <w:t>3.2.3 Upper and Lower Parameter Bounds</w:t>
        </w:r>
        <w:r>
          <w:rPr>
            <w:noProof/>
            <w:webHidden/>
          </w:rPr>
          <w:tab/>
        </w:r>
        <w:r>
          <w:rPr>
            <w:noProof/>
            <w:webHidden/>
          </w:rPr>
          <w:fldChar w:fldCharType="begin"/>
        </w:r>
        <w:r>
          <w:rPr>
            <w:noProof/>
            <w:webHidden/>
          </w:rPr>
          <w:instrText xml:space="preserve"> PAGEREF _Toc24975640 \h </w:instrText>
        </w:r>
        <w:r>
          <w:rPr>
            <w:noProof/>
            <w:webHidden/>
          </w:rPr>
        </w:r>
        <w:r>
          <w:rPr>
            <w:noProof/>
            <w:webHidden/>
          </w:rPr>
          <w:fldChar w:fldCharType="separate"/>
        </w:r>
        <w:r>
          <w:rPr>
            <w:noProof/>
            <w:webHidden/>
          </w:rPr>
          <w:t>28</w:t>
        </w:r>
        <w:r>
          <w:rPr>
            <w:noProof/>
            <w:webHidden/>
          </w:rPr>
          <w:fldChar w:fldCharType="end"/>
        </w:r>
      </w:hyperlink>
    </w:p>
    <w:p w14:paraId="556EC43B" w14:textId="536C311F"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641" w:history="1">
        <w:r w:rsidRPr="003F2221">
          <w:rPr>
            <w:rStyle w:val="Hyperlink"/>
            <w:noProof/>
          </w:rPr>
          <w:t>3.2.4 Scale and Offset</w:t>
        </w:r>
        <w:r>
          <w:rPr>
            <w:noProof/>
            <w:webHidden/>
          </w:rPr>
          <w:tab/>
        </w:r>
        <w:r>
          <w:rPr>
            <w:noProof/>
            <w:webHidden/>
          </w:rPr>
          <w:fldChar w:fldCharType="begin"/>
        </w:r>
        <w:r>
          <w:rPr>
            <w:noProof/>
            <w:webHidden/>
          </w:rPr>
          <w:instrText xml:space="preserve"> PAGEREF _Toc24975641 \h </w:instrText>
        </w:r>
        <w:r>
          <w:rPr>
            <w:noProof/>
            <w:webHidden/>
          </w:rPr>
        </w:r>
        <w:r>
          <w:rPr>
            <w:noProof/>
            <w:webHidden/>
          </w:rPr>
          <w:fldChar w:fldCharType="separate"/>
        </w:r>
        <w:r>
          <w:rPr>
            <w:noProof/>
            <w:webHidden/>
          </w:rPr>
          <w:t>28</w:t>
        </w:r>
        <w:r>
          <w:rPr>
            <w:noProof/>
            <w:webHidden/>
          </w:rPr>
          <w:fldChar w:fldCharType="end"/>
        </w:r>
      </w:hyperlink>
    </w:p>
    <w:p w14:paraId="156B008D" w14:textId="6B0C89AA"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642" w:history="1">
        <w:r w:rsidRPr="003F2221">
          <w:rPr>
            <w:rStyle w:val="Hyperlink"/>
            <w:noProof/>
          </w:rPr>
          <w:t>3.2.5 Parameter Change Limits</w:t>
        </w:r>
        <w:r>
          <w:rPr>
            <w:noProof/>
            <w:webHidden/>
          </w:rPr>
          <w:tab/>
        </w:r>
        <w:r>
          <w:rPr>
            <w:noProof/>
            <w:webHidden/>
          </w:rPr>
          <w:fldChar w:fldCharType="begin"/>
        </w:r>
        <w:r>
          <w:rPr>
            <w:noProof/>
            <w:webHidden/>
          </w:rPr>
          <w:instrText xml:space="preserve"> PAGEREF _Toc24975642 \h </w:instrText>
        </w:r>
        <w:r>
          <w:rPr>
            <w:noProof/>
            <w:webHidden/>
          </w:rPr>
        </w:r>
        <w:r>
          <w:rPr>
            <w:noProof/>
            <w:webHidden/>
          </w:rPr>
          <w:fldChar w:fldCharType="separate"/>
        </w:r>
        <w:r>
          <w:rPr>
            <w:noProof/>
            <w:webHidden/>
          </w:rPr>
          <w:t>29</w:t>
        </w:r>
        <w:r>
          <w:rPr>
            <w:noProof/>
            <w:webHidden/>
          </w:rPr>
          <w:fldChar w:fldCharType="end"/>
        </w:r>
      </w:hyperlink>
    </w:p>
    <w:p w14:paraId="4500D107" w14:textId="0700AD91"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643" w:history="1">
        <w:r w:rsidRPr="003F2221">
          <w:rPr>
            <w:rStyle w:val="Hyperlink"/>
            <w:noProof/>
          </w:rPr>
          <w:t>3.3 Calculation of Derivatives</w:t>
        </w:r>
        <w:r>
          <w:rPr>
            <w:noProof/>
            <w:webHidden/>
          </w:rPr>
          <w:tab/>
        </w:r>
        <w:r>
          <w:rPr>
            <w:noProof/>
            <w:webHidden/>
          </w:rPr>
          <w:fldChar w:fldCharType="begin"/>
        </w:r>
        <w:r>
          <w:rPr>
            <w:noProof/>
            <w:webHidden/>
          </w:rPr>
          <w:instrText xml:space="preserve"> PAGEREF _Toc24975643 \h </w:instrText>
        </w:r>
        <w:r>
          <w:rPr>
            <w:noProof/>
            <w:webHidden/>
          </w:rPr>
        </w:r>
        <w:r>
          <w:rPr>
            <w:noProof/>
            <w:webHidden/>
          </w:rPr>
          <w:fldChar w:fldCharType="separate"/>
        </w:r>
        <w:r>
          <w:rPr>
            <w:noProof/>
            <w:webHidden/>
          </w:rPr>
          <w:t>31</w:t>
        </w:r>
        <w:r>
          <w:rPr>
            <w:noProof/>
            <w:webHidden/>
          </w:rPr>
          <w:fldChar w:fldCharType="end"/>
        </w:r>
      </w:hyperlink>
    </w:p>
    <w:p w14:paraId="4B5FCF09" w14:textId="46B09CA5"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644" w:history="1">
        <w:r w:rsidRPr="003F2221">
          <w:rPr>
            <w:rStyle w:val="Hyperlink"/>
            <w:noProof/>
          </w:rPr>
          <w:t>3.3.1 General</w:t>
        </w:r>
        <w:r>
          <w:rPr>
            <w:noProof/>
            <w:webHidden/>
          </w:rPr>
          <w:tab/>
        </w:r>
        <w:r>
          <w:rPr>
            <w:noProof/>
            <w:webHidden/>
          </w:rPr>
          <w:fldChar w:fldCharType="begin"/>
        </w:r>
        <w:r>
          <w:rPr>
            <w:noProof/>
            <w:webHidden/>
          </w:rPr>
          <w:instrText xml:space="preserve"> PAGEREF _Toc24975644 \h </w:instrText>
        </w:r>
        <w:r>
          <w:rPr>
            <w:noProof/>
            <w:webHidden/>
          </w:rPr>
        </w:r>
        <w:r>
          <w:rPr>
            <w:noProof/>
            <w:webHidden/>
          </w:rPr>
          <w:fldChar w:fldCharType="separate"/>
        </w:r>
        <w:r>
          <w:rPr>
            <w:noProof/>
            <w:webHidden/>
          </w:rPr>
          <w:t>31</w:t>
        </w:r>
        <w:r>
          <w:rPr>
            <w:noProof/>
            <w:webHidden/>
          </w:rPr>
          <w:fldChar w:fldCharType="end"/>
        </w:r>
      </w:hyperlink>
    </w:p>
    <w:p w14:paraId="35966FC6" w14:textId="100B6C5D"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645" w:history="1">
        <w:r w:rsidRPr="003F2221">
          <w:rPr>
            <w:rStyle w:val="Hyperlink"/>
            <w:noProof/>
          </w:rPr>
          <w:t>3.3.2 Forward or Central Differences</w:t>
        </w:r>
        <w:r>
          <w:rPr>
            <w:noProof/>
            <w:webHidden/>
          </w:rPr>
          <w:tab/>
        </w:r>
        <w:r>
          <w:rPr>
            <w:noProof/>
            <w:webHidden/>
          </w:rPr>
          <w:fldChar w:fldCharType="begin"/>
        </w:r>
        <w:r>
          <w:rPr>
            <w:noProof/>
            <w:webHidden/>
          </w:rPr>
          <w:instrText xml:space="preserve"> PAGEREF _Toc24975645 \h </w:instrText>
        </w:r>
        <w:r>
          <w:rPr>
            <w:noProof/>
            <w:webHidden/>
          </w:rPr>
        </w:r>
        <w:r>
          <w:rPr>
            <w:noProof/>
            <w:webHidden/>
          </w:rPr>
          <w:fldChar w:fldCharType="separate"/>
        </w:r>
        <w:r>
          <w:rPr>
            <w:noProof/>
            <w:webHidden/>
          </w:rPr>
          <w:t>31</w:t>
        </w:r>
        <w:r>
          <w:rPr>
            <w:noProof/>
            <w:webHidden/>
          </w:rPr>
          <w:fldChar w:fldCharType="end"/>
        </w:r>
      </w:hyperlink>
    </w:p>
    <w:p w14:paraId="674AE129" w14:textId="3EBE56A0"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646" w:history="1">
        <w:r w:rsidRPr="003F2221">
          <w:rPr>
            <w:rStyle w:val="Hyperlink"/>
            <w:noProof/>
          </w:rPr>
          <w:t>3.3.3 Parameter Increments for Two and Three-Point Derivatives</w:t>
        </w:r>
        <w:r>
          <w:rPr>
            <w:noProof/>
            <w:webHidden/>
          </w:rPr>
          <w:tab/>
        </w:r>
        <w:r>
          <w:rPr>
            <w:noProof/>
            <w:webHidden/>
          </w:rPr>
          <w:fldChar w:fldCharType="begin"/>
        </w:r>
        <w:r>
          <w:rPr>
            <w:noProof/>
            <w:webHidden/>
          </w:rPr>
          <w:instrText xml:space="preserve"> PAGEREF _Toc24975646 \h </w:instrText>
        </w:r>
        <w:r>
          <w:rPr>
            <w:noProof/>
            <w:webHidden/>
          </w:rPr>
        </w:r>
        <w:r>
          <w:rPr>
            <w:noProof/>
            <w:webHidden/>
          </w:rPr>
          <w:fldChar w:fldCharType="separate"/>
        </w:r>
        <w:r>
          <w:rPr>
            <w:noProof/>
            <w:webHidden/>
          </w:rPr>
          <w:t>32</w:t>
        </w:r>
        <w:r>
          <w:rPr>
            <w:noProof/>
            <w:webHidden/>
          </w:rPr>
          <w:fldChar w:fldCharType="end"/>
        </w:r>
      </w:hyperlink>
    </w:p>
    <w:p w14:paraId="3EACC0C1" w14:textId="49EEF7A7"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647" w:history="1">
        <w:r w:rsidRPr="003F2221">
          <w:rPr>
            <w:rStyle w:val="Hyperlink"/>
            <w:noProof/>
          </w:rPr>
          <w:t>3.3.4 Settings for Three-Point Derivatives</w:t>
        </w:r>
        <w:r>
          <w:rPr>
            <w:noProof/>
            <w:webHidden/>
          </w:rPr>
          <w:tab/>
        </w:r>
        <w:r>
          <w:rPr>
            <w:noProof/>
            <w:webHidden/>
          </w:rPr>
          <w:fldChar w:fldCharType="begin"/>
        </w:r>
        <w:r>
          <w:rPr>
            <w:noProof/>
            <w:webHidden/>
          </w:rPr>
          <w:instrText xml:space="preserve"> PAGEREF _Toc24975647 \h </w:instrText>
        </w:r>
        <w:r>
          <w:rPr>
            <w:noProof/>
            <w:webHidden/>
          </w:rPr>
        </w:r>
        <w:r>
          <w:rPr>
            <w:noProof/>
            <w:webHidden/>
          </w:rPr>
          <w:fldChar w:fldCharType="separate"/>
        </w:r>
        <w:r>
          <w:rPr>
            <w:noProof/>
            <w:webHidden/>
          </w:rPr>
          <w:t>34</w:t>
        </w:r>
        <w:r>
          <w:rPr>
            <w:noProof/>
            <w:webHidden/>
          </w:rPr>
          <w:fldChar w:fldCharType="end"/>
        </w:r>
      </w:hyperlink>
    </w:p>
    <w:p w14:paraId="046B844F" w14:textId="41378D8D"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648" w:history="1">
        <w:r w:rsidRPr="003F2221">
          <w:rPr>
            <w:rStyle w:val="Hyperlink"/>
            <w:noProof/>
          </w:rPr>
          <w:t>3.3.5 How to Obtain Derivatives You Can Trust</w:t>
        </w:r>
        <w:r>
          <w:rPr>
            <w:noProof/>
            <w:webHidden/>
          </w:rPr>
          <w:tab/>
        </w:r>
        <w:r>
          <w:rPr>
            <w:noProof/>
            <w:webHidden/>
          </w:rPr>
          <w:fldChar w:fldCharType="begin"/>
        </w:r>
        <w:r>
          <w:rPr>
            <w:noProof/>
            <w:webHidden/>
          </w:rPr>
          <w:instrText xml:space="preserve"> PAGEREF _Toc24975648 \h </w:instrText>
        </w:r>
        <w:r>
          <w:rPr>
            <w:noProof/>
            <w:webHidden/>
          </w:rPr>
        </w:r>
        <w:r>
          <w:rPr>
            <w:noProof/>
            <w:webHidden/>
          </w:rPr>
          <w:fldChar w:fldCharType="separate"/>
        </w:r>
        <w:r>
          <w:rPr>
            <w:noProof/>
            <w:webHidden/>
          </w:rPr>
          <w:t>34</w:t>
        </w:r>
        <w:r>
          <w:rPr>
            <w:noProof/>
            <w:webHidden/>
          </w:rPr>
          <w:fldChar w:fldCharType="end"/>
        </w:r>
      </w:hyperlink>
    </w:p>
    <w:p w14:paraId="2BBF7629" w14:textId="23B483D3"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649" w:history="1">
        <w:r w:rsidRPr="003F2221">
          <w:rPr>
            <w:rStyle w:val="Hyperlink"/>
            <w:noProof/>
          </w:rPr>
          <w:t>3.3.6 Looking at Model Outputs under the Magnifying Glass</w:t>
        </w:r>
        <w:r>
          <w:rPr>
            <w:noProof/>
            <w:webHidden/>
          </w:rPr>
          <w:tab/>
        </w:r>
        <w:r>
          <w:rPr>
            <w:noProof/>
            <w:webHidden/>
          </w:rPr>
          <w:fldChar w:fldCharType="begin"/>
        </w:r>
        <w:r>
          <w:rPr>
            <w:noProof/>
            <w:webHidden/>
          </w:rPr>
          <w:instrText xml:space="preserve"> PAGEREF _Toc24975649 \h </w:instrText>
        </w:r>
        <w:r>
          <w:rPr>
            <w:noProof/>
            <w:webHidden/>
          </w:rPr>
        </w:r>
        <w:r>
          <w:rPr>
            <w:noProof/>
            <w:webHidden/>
          </w:rPr>
          <w:fldChar w:fldCharType="separate"/>
        </w:r>
        <w:r>
          <w:rPr>
            <w:noProof/>
            <w:webHidden/>
          </w:rPr>
          <w:t>35</w:t>
        </w:r>
        <w:r>
          <w:rPr>
            <w:noProof/>
            <w:webHidden/>
          </w:rPr>
          <w:fldChar w:fldCharType="end"/>
        </w:r>
      </w:hyperlink>
    </w:p>
    <w:p w14:paraId="6B24C3DB" w14:textId="0E7C6C41"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650" w:history="1">
        <w:r w:rsidRPr="003F2221">
          <w:rPr>
            <w:rStyle w:val="Hyperlink"/>
            <w:noProof/>
          </w:rPr>
          <w:t>3.4 The Jacobian Matrix File</w:t>
        </w:r>
        <w:r>
          <w:rPr>
            <w:noProof/>
            <w:webHidden/>
          </w:rPr>
          <w:tab/>
        </w:r>
        <w:r>
          <w:rPr>
            <w:noProof/>
            <w:webHidden/>
          </w:rPr>
          <w:fldChar w:fldCharType="begin"/>
        </w:r>
        <w:r>
          <w:rPr>
            <w:noProof/>
            <w:webHidden/>
          </w:rPr>
          <w:instrText xml:space="preserve"> PAGEREF _Toc24975650 \h </w:instrText>
        </w:r>
        <w:r>
          <w:rPr>
            <w:noProof/>
            <w:webHidden/>
          </w:rPr>
        </w:r>
        <w:r>
          <w:rPr>
            <w:noProof/>
            <w:webHidden/>
          </w:rPr>
          <w:fldChar w:fldCharType="separate"/>
        </w:r>
        <w:r>
          <w:rPr>
            <w:noProof/>
            <w:webHidden/>
          </w:rPr>
          <w:t>36</w:t>
        </w:r>
        <w:r>
          <w:rPr>
            <w:noProof/>
            <w:webHidden/>
          </w:rPr>
          <w:fldChar w:fldCharType="end"/>
        </w:r>
      </w:hyperlink>
    </w:p>
    <w:p w14:paraId="7C7A94E7" w14:textId="3D25F826"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651" w:history="1">
        <w:r w:rsidRPr="003F2221">
          <w:rPr>
            <w:rStyle w:val="Hyperlink"/>
            <w:noProof/>
          </w:rPr>
          <w:t>3.5 The Objective Function</w:t>
        </w:r>
        <w:r>
          <w:rPr>
            <w:noProof/>
            <w:webHidden/>
          </w:rPr>
          <w:tab/>
        </w:r>
        <w:r>
          <w:rPr>
            <w:noProof/>
            <w:webHidden/>
          </w:rPr>
          <w:fldChar w:fldCharType="begin"/>
        </w:r>
        <w:r>
          <w:rPr>
            <w:noProof/>
            <w:webHidden/>
          </w:rPr>
          <w:instrText xml:space="preserve"> PAGEREF _Toc24975651 \h </w:instrText>
        </w:r>
        <w:r>
          <w:rPr>
            <w:noProof/>
            <w:webHidden/>
          </w:rPr>
        </w:r>
        <w:r>
          <w:rPr>
            <w:noProof/>
            <w:webHidden/>
          </w:rPr>
          <w:fldChar w:fldCharType="separate"/>
        </w:r>
        <w:r>
          <w:rPr>
            <w:noProof/>
            <w:webHidden/>
          </w:rPr>
          <w:t>37</w:t>
        </w:r>
        <w:r>
          <w:rPr>
            <w:noProof/>
            <w:webHidden/>
          </w:rPr>
          <w:fldChar w:fldCharType="end"/>
        </w:r>
      </w:hyperlink>
    </w:p>
    <w:p w14:paraId="05AF54F0" w14:textId="34676890" w:rsidR="003F7141" w:rsidRDefault="003F7141">
      <w:pPr>
        <w:pStyle w:val="TOC1"/>
        <w:tabs>
          <w:tab w:val="right" w:leader="dot" w:pos="9016"/>
        </w:tabs>
        <w:rPr>
          <w:rFonts w:asciiTheme="minorHAnsi" w:eastAsiaTheme="minorEastAsia" w:hAnsiTheme="minorHAnsi" w:cstheme="minorBidi"/>
          <w:noProof/>
          <w:szCs w:val="24"/>
          <w:lang w:eastAsia="en-US"/>
        </w:rPr>
      </w:pPr>
      <w:hyperlink w:anchor="_Toc24975652" w:history="1">
        <w:r w:rsidRPr="003F2221">
          <w:rPr>
            <w:rStyle w:val="Hyperlink"/>
            <w:noProof/>
          </w:rPr>
          <w:t>4. The PEST Control File</w:t>
        </w:r>
        <w:r>
          <w:rPr>
            <w:noProof/>
            <w:webHidden/>
          </w:rPr>
          <w:tab/>
        </w:r>
        <w:r>
          <w:rPr>
            <w:noProof/>
            <w:webHidden/>
          </w:rPr>
          <w:fldChar w:fldCharType="begin"/>
        </w:r>
        <w:r>
          <w:rPr>
            <w:noProof/>
            <w:webHidden/>
          </w:rPr>
          <w:instrText xml:space="preserve"> PAGEREF _Toc24975652 \h </w:instrText>
        </w:r>
        <w:r>
          <w:rPr>
            <w:noProof/>
            <w:webHidden/>
          </w:rPr>
        </w:r>
        <w:r>
          <w:rPr>
            <w:noProof/>
            <w:webHidden/>
          </w:rPr>
          <w:fldChar w:fldCharType="separate"/>
        </w:r>
        <w:r>
          <w:rPr>
            <w:noProof/>
            <w:webHidden/>
          </w:rPr>
          <w:t>39</w:t>
        </w:r>
        <w:r>
          <w:rPr>
            <w:noProof/>
            <w:webHidden/>
          </w:rPr>
          <w:fldChar w:fldCharType="end"/>
        </w:r>
      </w:hyperlink>
    </w:p>
    <w:p w14:paraId="325A27C5" w14:textId="2D71FCA9"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653" w:history="1">
        <w:r w:rsidRPr="003F2221">
          <w:rPr>
            <w:rStyle w:val="Hyperlink"/>
            <w:noProof/>
          </w:rPr>
          <w:t>4.1 General</w:t>
        </w:r>
        <w:r>
          <w:rPr>
            <w:noProof/>
            <w:webHidden/>
          </w:rPr>
          <w:tab/>
        </w:r>
        <w:r>
          <w:rPr>
            <w:noProof/>
            <w:webHidden/>
          </w:rPr>
          <w:fldChar w:fldCharType="begin"/>
        </w:r>
        <w:r>
          <w:rPr>
            <w:noProof/>
            <w:webHidden/>
          </w:rPr>
          <w:instrText xml:space="preserve"> PAGEREF _Toc24975653 \h </w:instrText>
        </w:r>
        <w:r>
          <w:rPr>
            <w:noProof/>
            <w:webHidden/>
          </w:rPr>
        </w:r>
        <w:r>
          <w:rPr>
            <w:noProof/>
            <w:webHidden/>
          </w:rPr>
          <w:fldChar w:fldCharType="separate"/>
        </w:r>
        <w:r>
          <w:rPr>
            <w:noProof/>
            <w:webHidden/>
          </w:rPr>
          <w:t>39</w:t>
        </w:r>
        <w:r>
          <w:rPr>
            <w:noProof/>
            <w:webHidden/>
          </w:rPr>
          <w:fldChar w:fldCharType="end"/>
        </w:r>
      </w:hyperlink>
    </w:p>
    <w:p w14:paraId="47B48D54" w14:textId="495288B6"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654" w:history="1">
        <w:r w:rsidRPr="003F2221">
          <w:rPr>
            <w:rStyle w:val="Hyperlink"/>
            <w:noProof/>
          </w:rPr>
          <w:t>4.2 Naming Conventions</w:t>
        </w:r>
        <w:r>
          <w:rPr>
            <w:noProof/>
            <w:webHidden/>
          </w:rPr>
          <w:tab/>
        </w:r>
        <w:r>
          <w:rPr>
            <w:noProof/>
            <w:webHidden/>
          </w:rPr>
          <w:fldChar w:fldCharType="begin"/>
        </w:r>
        <w:r>
          <w:rPr>
            <w:noProof/>
            <w:webHidden/>
          </w:rPr>
          <w:instrText xml:space="preserve"> PAGEREF _Toc24975654 \h </w:instrText>
        </w:r>
        <w:r>
          <w:rPr>
            <w:noProof/>
            <w:webHidden/>
          </w:rPr>
        </w:r>
        <w:r>
          <w:rPr>
            <w:noProof/>
            <w:webHidden/>
          </w:rPr>
          <w:fldChar w:fldCharType="separate"/>
        </w:r>
        <w:r>
          <w:rPr>
            <w:noProof/>
            <w:webHidden/>
          </w:rPr>
          <w:t>39</w:t>
        </w:r>
        <w:r>
          <w:rPr>
            <w:noProof/>
            <w:webHidden/>
          </w:rPr>
          <w:fldChar w:fldCharType="end"/>
        </w:r>
      </w:hyperlink>
    </w:p>
    <w:p w14:paraId="749EA468" w14:textId="5E1FC9AD"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655" w:history="1">
        <w:r w:rsidRPr="003F2221">
          <w:rPr>
            <w:rStyle w:val="Hyperlink"/>
            <w:noProof/>
          </w:rPr>
          <w:t>4.3 Sections</w:t>
        </w:r>
        <w:r>
          <w:rPr>
            <w:noProof/>
            <w:webHidden/>
          </w:rPr>
          <w:tab/>
        </w:r>
        <w:r>
          <w:rPr>
            <w:noProof/>
            <w:webHidden/>
          </w:rPr>
          <w:fldChar w:fldCharType="begin"/>
        </w:r>
        <w:r>
          <w:rPr>
            <w:noProof/>
            <w:webHidden/>
          </w:rPr>
          <w:instrText xml:space="preserve"> PAGEREF _Toc24975655 \h </w:instrText>
        </w:r>
        <w:r>
          <w:rPr>
            <w:noProof/>
            <w:webHidden/>
          </w:rPr>
        </w:r>
        <w:r>
          <w:rPr>
            <w:noProof/>
            <w:webHidden/>
          </w:rPr>
          <w:fldChar w:fldCharType="separate"/>
        </w:r>
        <w:r>
          <w:rPr>
            <w:noProof/>
            <w:webHidden/>
          </w:rPr>
          <w:t>40</w:t>
        </w:r>
        <w:r>
          <w:rPr>
            <w:noProof/>
            <w:webHidden/>
          </w:rPr>
          <w:fldChar w:fldCharType="end"/>
        </w:r>
      </w:hyperlink>
    </w:p>
    <w:p w14:paraId="05162245" w14:textId="3F8C191C"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656" w:history="1">
        <w:r w:rsidRPr="003F2221">
          <w:rPr>
            <w:rStyle w:val="Hyperlink"/>
            <w:noProof/>
          </w:rPr>
          <w:t>4.4 Control Variables</w:t>
        </w:r>
        <w:r>
          <w:rPr>
            <w:noProof/>
            <w:webHidden/>
          </w:rPr>
          <w:tab/>
        </w:r>
        <w:r>
          <w:rPr>
            <w:noProof/>
            <w:webHidden/>
          </w:rPr>
          <w:fldChar w:fldCharType="begin"/>
        </w:r>
        <w:r>
          <w:rPr>
            <w:noProof/>
            <w:webHidden/>
          </w:rPr>
          <w:instrText xml:space="preserve"> PAGEREF _Toc24975656 \h </w:instrText>
        </w:r>
        <w:r>
          <w:rPr>
            <w:noProof/>
            <w:webHidden/>
          </w:rPr>
        </w:r>
        <w:r>
          <w:rPr>
            <w:noProof/>
            <w:webHidden/>
          </w:rPr>
          <w:fldChar w:fldCharType="separate"/>
        </w:r>
        <w:r>
          <w:rPr>
            <w:noProof/>
            <w:webHidden/>
          </w:rPr>
          <w:t>41</w:t>
        </w:r>
        <w:r>
          <w:rPr>
            <w:noProof/>
            <w:webHidden/>
          </w:rPr>
          <w:fldChar w:fldCharType="end"/>
        </w:r>
      </w:hyperlink>
    </w:p>
    <w:p w14:paraId="3D2D678A" w14:textId="54C87434"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657" w:history="1">
        <w:r w:rsidRPr="003F2221">
          <w:rPr>
            <w:rStyle w:val="Hyperlink"/>
            <w:noProof/>
          </w:rPr>
          <w:t>4.5 The PESTCHEK Utility</w:t>
        </w:r>
        <w:r>
          <w:rPr>
            <w:noProof/>
            <w:webHidden/>
          </w:rPr>
          <w:tab/>
        </w:r>
        <w:r>
          <w:rPr>
            <w:noProof/>
            <w:webHidden/>
          </w:rPr>
          <w:fldChar w:fldCharType="begin"/>
        </w:r>
        <w:r>
          <w:rPr>
            <w:noProof/>
            <w:webHidden/>
          </w:rPr>
          <w:instrText xml:space="preserve"> PAGEREF _Toc24975657 \h </w:instrText>
        </w:r>
        <w:r>
          <w:rPr>
            <w:noProof/>
            <w:webHidden/>
          </w:rPr>
        </w:r>
        <w:r>
          <w:rPr>
            <w:noProof/>
            <w:webHidden/>
          </w:rPr>
          <w:fldChar w:fldCharType="separate"/>
        </w:r>
        <w:r>
          <w:rPr>
            <w:noProof/>
            <w:webHidden/>
          </w:rPr>
          <w:t>44</w:t>
        </w:r>
        <w:r>
          <w:rPr>
            <w:noProof/>
            <w:webHidden/>
          </w:rPr>
          <w:fldChar w:fldCharType="end"/>
        </w:r>
      </w:hyperlink>
    </w:p>
    <w:p w14:paraId="11E9F4FF" w14:textId="668221F3"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658" w:history="1">
        <w:r w:rsidRPr="003F2221">
          <w:rPr>
            <w:rStyle w:val="Hyperlink"/>
            <w:noProof/>
          </w:rPr>
          <w:t>4.6 Control Data Section</w:t>
        </w:r>
        <w:r>
          <w:rPr>
            <w:noProof/>
            <w:webHidden/>
          </w:rPr>
          <w:tab/>
        </w:r>
        <w:r>
          <w:rPr>
            <w:noProof/>
            <w:webHidden/>
          </w:rPr>
          <w:fldChar w:fldCharType="begin"/>
        </w:r>
        <w:r>
          <w:rPr>
            <w:noProof/>
            <w:webHidden/>
          </w:rPr>
          <w:instrText xml:space="preserve"> PAGEREF _Toc24975658 \h </w:instrText>
        </w:r>
        <w:r>
          <w:rPr>
            <w:noProof/>
            <w:webHidden/>
          </w:rPr>
        </w:r>
        <w:r>
          <w:rPr>
            <w:noProof/>
            <w:webHidden/>
          </w:rPr>
          <w:fldChar w:fldCharType="separate"/>
        </w:r>
        <w:r>
          <w:rPr>
            <w:noProof/>
            <w:webHidden/>
          </w:rPr>
          <w:t>44</w:t>
        </w:r>
        <w:r>
          <w:rPr>
            <w:noProof/>
            <w:webHidden/>
          </w:rPr>
          <w:fldChar w:fldCharType="end"/>
        </w:r>
      </w:hyperlink>
    </w:p>
    <w:p w14:paraId="5768A8A3" w14:textId="25D2AB57"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659" w:history="1">
        <w:r w:rsidRPr="003F2221">
          <w:rPr>
            <w:rStyle w:val="Hyperlink"/>
            <w:noProof/>
          </w:rPr>
          <w:t>4.6.1 General</w:t>
        </w:r>
        <w:r>
          <w:rPr>
            <w:noProof/>
            <w:webHidden/>
          </w:rPr>
          <w:tab/>
        </w:r>
        <w:r>
          <w:rPr>
            <w:noProof/>
            <w:webHidden/>
          </w:rPr>
          <w:fldChar w:fldCharType="begin"/>
        </w:r>
        <w:r>
          <w:rPr>
            <w:noProof/>
            <w:webHidden/>
          </w:rPr>
          <w:instrText xml:space="preserve"> PAGEREF _Toc24975659 \h </w:instrText>
        </w:r>
        <w:r>
          <w:rPr>
            <w:noProof/>
            <w:webHidden/>
          </w:rPr>
        </w:r>
        <w:r>
          <w:rPr>
            <w:noProof/>
            <w:webHidden/>
          </w:rPr>
          <w:fldChar w:fldCharType="separate"/>
        </w:r>
        <w:r>
          <w:rPr>
            <w:noProof/>
            <w:webHidden/>
          </w:rPr>
          <w:t>44</w:t>
        </w:r>
        <w:r>
          <w:rPr>
            <w:noProof/>
            <w:webHidden/>
          </w:rPr>
          <w:fldChar w:fldCharType="end"/>
        </w:r>
      </w:hyperlink>
    </w:p>
    <w:p w14:paraId="651A526C" w14:textId="650E21D0"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660" w:history="1">
        <w:r w:rsidRPr="003F2221">
          <w:rPr>
            <w:rStyle w:val="Hyperlink"/>
            <w:noProof/>
          </w:rPr>
          <w:t>4.6.2 First Line</w:t>
        </w:r>
        <w:r>
          <w:rPr>
            <w:noProof/>
            <w:webHidden/>
          </w:rPr>
          <w:tab/>
        </w:r>
        <w:r>
          <w:rPr>
            <w:noProof/>
            <w:webHidden/>
          </w:rPr>
          <w:fldChar w:fldCharType="begin"/>
        </w:r>
        <w:r>
          <w:rPr>
            <w:noProof/>
            <w:webHidden/>
          </w:rPr>
          <w:instrText xml:space="preserve"> PAGEREF _Toc24975660 \h </w:instrText>
        </w:r>
        <w:r>
          <w:rPr>
            <w:noProof/>
            <w:webHidden/>
          </w:rPr>
        </w:r>
        <w:r>
          <w:rPr>
            <w:noProof/>
            <w:webHidden/>
          </w:rPr>
          <w:fldChar w:fldCharType="separate"/>
        </w:r>
        <w:r>
          <w:rPr>
            <w:noProof/>
            <w:webHidden/>
          </w:rPr>
          <w:t>45</w:t>
        </w:r>
        <w:r>
          <w:rPr>
            <w:noProof/>
            <w:webHidden/>
          </w:rPr>
          <w:fldChar w:fldCharType="end"/>
        </w:r>
      </w:hyperlink>
    </w:p>
    <w:p w14:paraId="3DD8F7F0" w14:textId="43D8C08A"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661" w:history="1">
        <w:r w:rsidRPr="003F2221">
          <w:rPr>
            <w:rStyle w:val="Hyperlink"/>
            <w:noProof/>
          </w:rPr>
          <w:t>4.6.3 Second Line</w:t>
        </w:r>
        <w:r>
          <w:rPr>
            <w:noProof/>
            <w:webHidden/>
          </w:rPr>
          <w:tab/>
        </w:r>
        <w:r>
          <w:rPr>
            <w:noProof/>
            <w:webHidden/>
          </w:rPr>
          <w:fldChar w:fldCharType="begin"/>
        </w:r>
        <w:r>
          <w:rPr>
            <w:noProof/>
            <w:webHidden/>
          </w:rPr>
          <w:instrText xml:space="preserve"> PAGEREF _Toc24975661 \h </w:instrText>
        </w:r>
        <w:r>
          <w:rPr>
            <w:noProof/>
            <w:webHidden/>
          </w:rPr>
        </w:r>
        <w:r>
          <w:rPr>
            <w:noProof/>
            <w:webHidden/>
          </w:rPr>
          <w:fldChar w:fldCharType="separate"/>
        </w:r>
        <w:r>
          <w:rPr>
            <w:noProof/>
            <w:webHidden/>
          </w:rPr>
          <w:t>45</w:t>
        </w:r>
        <w:r>
          <w:rPr>
            <w:noProof/>
            <w:webHidden/>
          </w:rPr>
          <w:fldChar w:fldCharType="end"/>
        </w:r>
      </w:hyperlink>
    </w:p>
    <w:p w14:paraId="47AC91F2" w14:textId="72248A70"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662" w:history="1">
        <w:r w:rsidRPr="003F2221">
          <w:rPr>
            <w:rStyle w:val="Hyperlink"/>
            <w:noProof/>
          </w:rPr>
          <w:t>4.6.4 Third Line</w:t>
        </w:r>
        <w:r>
          <w:rPr>
            <w:noProof/>
            <w:webHidden/>
          </w:rPr>
          <w:tab/>
        </w:r>
        <w:r>
          <w:rPr>
            <w:noProof/>
            <w:webHidden/>
          </w:rPr>
          <w:fldChar w:fldCharType="begin"/>
        </w:r>
        <w:r>
          <w:rPr>
            <w:noProof/>
            <w:webHidden/>
          </w:rPr>
          <w:instrText xml:space="preserve"> PAGEREF _Toc24975662 \h </w:instrText>
        </w:r>
        <w:r>
          <w:rPr>
            <w:noProof/>
            <w:webHidden/>
          </w:rPr>
        </w:r>
        <w:r>
          <w:rPr>
            <w:noProof/>
            <w:webHidden/>
          </w:rPr>
          <w:fldChar w:fldCharType="separate"/>
        </w:r>
        <w:r>
          <w:rPr>
            <w:noProof/>
            <w:webHidden/>
          </w:rPr>
          <w:t>45</w:t>
        </w:r>
        <w:r>
          <w:rPr>
            <w:noProof/>
            <w:webHidden/>
          </w:rPr>
          <w:fldChar w:fldCharType="end"/>
        </w:r>
      </w:hyperlink>
    </w:p>
    <w:p w14:paraId="4267D000" w14:textId="6E35AC5E"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663" w:history="1">
        <w:r w:rsidRPr="003F2221">
          <w:rPr>
            <w:rStyle w:val="Hyperlink"/>
            <w:noProof/>
          </w:rPr>
          <w:t>4.6.5 Fourth Line</w:t>
        </w:r>
        <w:r>
          <w:rPr>
            <w:noProof/>
            <w:webHidden/>
          </w:rPr>
          <w:tab/>
        </w:r>
        <w:r>
          <w:rPr>
            <w:noProof/>
            <w:webHidden/>
          </w:rPr>
          <w:fldChar w:fldCharType="begin"/>
        </w:r>
        <w:r>
          <w:rPr>
            <w:noProof/>
            <w:webHidden/>
          </w:rPr>
          <w:instrText xml:space="preserve"> PAGEREF _Toc24975663 \h </w:instrText>
        </w:r>
        <w:r>
          <w:rPr>
            <w:noProof/>
            <w:webHidden/>
          </w:rPr>
        </w:r>
        <w:r>
          <w:rPr>
            <w:noProof/>
            <w:webHidden/>
          </w:rPr>
          <w:fldChar w:fldCharType="separate"/>
        </w:r>
        <w:r>
          <w:rPr>
            <w:noProof/>
            <w:webHidden/>
          </w:rPr>
          <w:t>45</w:t>
        </w:r>
        <w:r>
          <w:rPr>
            <w:noProof/>
            <w:webHidden/>
          </w:rPr>
          <w:fldChar w:fldCharType="end"/>
        </w:r>
      </w:hyperlink>
    </w:p>
    <w:p w14:paraId="23A356BC" w14:textId="6C207963"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664" w:history="1">
        <w:r w:rsidRPr="003F2221">
          <w:rPr>
            <w:rStyle w:val="Hyperlink"/>
            <w:noProof/>
          </w:rPr>
          <w:t>4.6.6 Fifth Line</w:t>
        </w:r>
        <w:r>
          <w:rPr>
            <w:noProof/>
            <w:webHidden/>
          </w:rPr>
          <w:tab/>
        </w:r>
        <w:r>
          <w:rPr>
            <w:noProof/>
            <w:webHidden/>
          </w:rPr>
          <w:fldChar w:fldCharType="begin"/>
        </w:r>
        <w:r>
          <w:rPr>
            <w:noProof/>
            <w:webHidden/>
          </w:rPr>
          <w:instrText xml:space="preserve"> PAGEREF _Toc24975664 \h </w:instrText>
        </w:r>
        <w:r>
          <w:rPr>
            <w:noProof/>
            <w:webHidden/>
          </w:rPr>
        </w:r>
        <w:r>
          <w:rPr>
            <w:noProof/>
            <w:webHidden/>
          </w:rPr>
          <w:fldChar w:fldCharType="separate"/>
        </w:r>
        <w:r>
          <w:rPr>
            <w:noProof/>
            <w:webHidden/>
          </w:rPr>
          <w:t>46</w:t>
        </w:r>
        <w:r>
          <w:rPr>
            <w:noProof/>
            <w:webHidden/>
          </w:rPr>
          <w:fldChar w:fldCharType="end"/>
        </w:r>
      </w:hyperlink>
    </w:p>
    <w:p w14:paraId="4C432FC1" w14:textId="272FDCF8"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665" w:history="1">
        <w:r w:rsidRPr="003F2221">
          <w:rPr>
            <w:rStyle w:val="Hyperlink"/>
            <w:noProof/>
          </w:rPr>
          <w:t>4.6.7 Sixth Line</w:t>
        </w:r>
        <w:r>
          <w:rPr>
            <w:noProof/>
            <w:webHidden/>
          </w:rPr>
          <w:tab/>
        </w:r>
        <w:r>
          <w:rPr>
            <w:noProof/>
            <w:webHidden/>
          </w:rPr>
          <w:fldChar w:fldCharType="begin"/>
        </w:r>
        <w:r>
          <w:rPr>
            <w:noProof/>
            <w:webHidden/>
          </w:rPr>
          <w:instrText xml:space="preserve"> PAGEREF _Toc24975665 \h </w:instrText>
        </w:r>
        <w:r>
          <w:rPr>
            <w:noProof/>
            <w:webHidden/>
          </w:rPr>
        </w:r>
        <w:r>
          <w:rPr>
            <w:noProof/>
            <w:webHidden/>
          </w:rPr>
          <w:fldChar w:fldCharType="separate"/>
        </w:r>
        <w:r>
          <w:rPr>
            <w:noProof/>
            <w:webHidden/>
          </w:rPr>
          <w:t>46</w:t>
        </w:r>
        <w:r>
          <w:rPr>
            <w:noProof/>
            <w:webHidden/>
          </w:rPr>
          <w:fldChar w:fldCharType="end"/>
        </w:r>
      </w:hyperlink>
    </w:p>
    <w:p w14:paraId="488BE790" w14:textId="3DB240DA"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666" w:history="1">
        <w:r w:rsidRPr="003F2221">
          <w:rPr>
            <w:rStyle w:val="Hyperlink"/>
            <w:noProof/>
          </w:rPr>
          <w:t>4.6.8 Seventh Line</w:t>
        </w:r>
        <w:r>
          <w:rPr>
            <w:noProof/>
            <w:webHidden/>
          </w:rPr>
          <w:tab/>
        </w:r>
        <w:r>
          <w:rPr>
            <w:noProof/>
            <w:webHidden/>
          </w:rPr>
          <w:fldChar w:fldCharType="begin"/>
        </w:r>
        <w:r>
          <w:rPr>
            <w:noProof/>
            <w:webHidden/>
          </w:rPr>
          <w:instrText xml:space="preserve"> PAGEREF _Toc24975666 \h </w:instrText>
        </w:r>
        <w:r>
          <w:rPr>
            <w:noProof/>
            <w:webHidden/>
          </w:rPr>
        </w:r>
        <w:r>
          <w:rPr>
            <w:noProof/>
            <w:webHidden/>
          </w:rPr>
          <w:fldChar w:fldCharType="separate"/>
        </w:r>
        <w:r>
          <w:rPr>
            <w:noProof/>
            <w:webHidden/>
          </w:rPr>
          <w:t>46</w:t>
        </w:r>
        <w:r>
          <w:rPr>
            <w:noProof/>
            <w:webHidden/>
          </w:rPr>
          <w:fldChar w:fldCharType="end"/>
        </w:r>
      </w:hyperlink>
    </w:p>
    <w:p w14:paraId="3A3F6118" w14:textId="6161605B"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667" w:history="1">
        <w:r w:rsidRPr="003F2221">
          <w:rPr>
            <w:rStyle w:val="Hyperlink"/>
            <w:noProof/>
          </w:rPr>
          <w:t>4.6.9 Eighth Line</w:t>
        </w:r>
        <w:r>
          <w:rPr>
            <w:noProof/>
            <w:webHidden/>
          </w:rPr>
          <w:tab/>
        </w:r>
        <w:r>
          <w:rPr>
            <w:noProof/>
            <w:webHidden/>
          </w:rPr>
          <w:fldChar w:fldCharType="begin"/>
        </w:r>
        <w:r>
          <w:rPr>
            <w:noProof/>
            <w:webHidden/>
          </w:rPr>
          <w:instrText xml:space="preserve"> PAGEREF _Toc24975667 \h </w:instrText>
        </w:r>
        <w:r>
          <w:rPr>
            <w:noProof/>
            <w:webHidden/>
          </w:rPr>
        </w:r>
        <w:r>
          <w:rPr>
            <w:noProof/>
            <w:webHidden/>
          </w:rPr>
          <w:fldChar w:fldCharType="separate"/>
        </w:r>
        <w:r>
          <w:rPr>
            <w:noProof/>
            <w:webHidden/>
          </w:rPr>
          <w:t>47</w:t>
        </w:r>
        <w:r>
          <w:rPr>
            <w:noProof/>
            <w:webHidden/>
          </w:rPr>
          <w:fldChar w:fldCharType="end"/>
        </w:r>
      </w:hyperlink>
    </w:p>
    <w:p w14:paraId="2C7CB122" w14:textId="1A5FBCB0"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668" w:history="1">
        <w:r w:rsidRPr="003F2221">
          <w:rPr>
            <w:rStyle w:val="Hyperlink"/>
            <w:noProof/>
          </w:rPr>
          <w:t>4.6.10 Ninth Line</w:t>
        </w:r>
        <w:r>
          <w:rPr>
            <w:noProof/>
            <w:webHidden/>
          </w:rPr>
          <w:tab/>
        </w:r>
        <w:r>
          <w:rPr>
            <w:noProof/>
            <w:webHidden/>
          </w:rPr>
          <w:fldChar w:fldCharType="begin"/>
        </w:r>
        <w:r>
          <w:rPr>
            <w:noProof/>
            <w:webHidden/>
          </w:rPr>
          <w:instrText xml:space="preserve"> PAGEREF _Toc24975668 \h </w:instrText>
        </w:r>
        <w:r>
          <w:rPr>
            <w:noProof/>
            <w:webHidden/>
          </w:rPr>
        </w:r>
        <w:r>
          <w:rPr>
            <w:noProof/>
            <w:webHidden/>
          </w:rPr>
          <w:fldChar w:fldCharType="separate"/>
        </w:r>
        <w:r>
          <w:rPr>
            <w:noProof/>
            <w:webHidden/>
          </w:rPr>
          <w:t>47</w:t>
        </w:r>
        <w:r>
          <w:rPr>
            <w:noProof/>
            <w:webHidden/>
          </w:rPr>
          <w:fldChar w:fldCharType="end"/>
        </w:r>
      </w:hyperlink>
    </w:p>
    <w:p w14:paraId="46A42FE8" w14:textId="1AD4CB94"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669" w:history="1">
        <w:r w:rsidRPr="003F2221">
          <w:rPr>
            <w:rStyle w:val="Hyperlink"/>
            <w:noProof/>
          </w:rPr>
          <w:t>4.7 Singular Value Decomposition Section</w:t>
        </w:r>
        <w:r>
          <w:rPr>
            <w:noProof/>
            <w:webHidden/>
          </w:rPr>
          <w:tab/>
        </w:r>
        <w:r>
          <w:rPr>
            <w:noProof/>
            <w:webHidden/>
          </w:rPr>
          <w:fldChar w:fldCharType="begin"/>
        </w:r>
        <w:r>
          <w:rPr>
            <w:noProof/>
            <w:webHidden/>
          </w:rPr>
          <w:instrText xml:space="preserve"> PAGEREF _Toc24975669 \h </w:instrText>
        </w:r>
        <w:r>
          <w:rPr>
            <w:noProof/>
            <w:webHidden/>
          </w:rPr>
        </w:r>
        <w:r>
          <w:rPr>
            <w:noProof/>
            <w:webHidden/>
          </w:rPr>
          <w:fldChar w:fldCharType="separate"/>
        </w:r>
        <w:r>
          <w:rPr>
            <w:noProof/>
            <w:webHidden/>
          </w:rPr>
          <w:t>47</w:t>
        </w:r>
        <w:r>
          <w:rPr>
            <w:noProof/>
            <w:webHidden/>
          </w:rPr>
          <w:fldChar w:fldCharType="end"/>
        </w:r>
      </w:hyperlink>
    </w:p>
    <w:p w14:paraId="23CEA6DB" w14:textId="3F8A7D01"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670" w:history="1">
        <w:r w:rsidRPr="003F2221">
          <w:rPr>
            <w:rStyle w:val="Hyperlink"/>
            <w:noProof/>
          </w:rPr>
          <w:t>4.8 Parameter Groups Section</w:t>
        </w:r>
        <w:r>
          <w:rPr>
            <w:noProof/>
            <w:webHidden/>
          </w:rPr>
          <w:tab/>
        </w:r>
        <w:r>
          <w:rPr>
            <w:noProof/>
            <w:webHidden/>
          </w:rPr>
          <w:fldChar w:fldCharType="begin"/>
        </w:r>
        <w:r>
          <w:rPr>
            <w:noProof/>
            <w:webHidden/>
          </w:rPr>
          <w:instrText xml:space="preserve"> PAGEREF _Toc24975670 \h </w:instrText>
        </w:r>
        <w:r>
          <w:rPr>
            <w:noProof/>
            <w:webHidden/>
          </w:rPr>
        </w:r>
        <w:r>
          <w:rPr>
            <w:noProof/>
            <w:webHidden/>
          </w:rPr>
          <w:fldChar w:fldCharType="separate"/>
        </w:r>
        <w:r>
          <w:rPr>
            <w:noProof/>
            <w:webHidden/>
          </w:rPr>
          <w:t>48</w:t>
        </w:r>
        <w:r>
          <w:rPr>
            <w:noProof/>
            <w:webHidden/>
          </w:rPr>
          <w:fldChar w:fldCharType="end"/>
        </w:r>
      </w:hyperlink>
    </w:p>
    <w:p w14:paraId="49E3F5A7" w14:textId="7A9B5FB3"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671" w:history="1">
        <w:r w:rsidRPr="003F2221">
          <w:rPr>
            <w:rStyle w:val="Hyperlink"/>
            <w:noProof/>
          </w:rPr>
          <w:t>4.8.1 General</w:t>
        </w:r>
        <w:r>
          <w:rPr>
            <w:noProof/>
            <w:webHidden/>
          </w:rPr>
          <w:tab/>
        </w:r>
        <w:r>
          <w:rPr>
            <w:noProof/>
            <w:webHidden/>
          </w:rPr>
          <w:fldChar w:fldCharType="begin"/>
        </w:r>
        <w:r>
          <w:rPr>
            <w:noProof/>
            <w:webHidden/>
          </w:rPr>
          <w:instrText xml:space="preserve"> PAGEREF _Toc24975671 \h </w:instrText>
        </w:r>
        <w:r>
          <w:rPr>
            <w:noProof/>
            <w:webHidden/>
          </w:rPr>
        </w:r>
        <w:r>
          <w:rPr>
            <w:noProof/>
            <w:webHidden/>
          </w:rPr>
          <w:fldChar w:fldCharType="separate"/>
        </w:r>
        <w:r>
          <w:rPr>
            <w:noProof/>
            <w:webHidden/>
          </w:rPr>
          <w:t>48</w:t>
        </w:r>
        <w:r>
          <w:rPr>
            <w:noProof/>
            <w:webHidden/>
          </w:rPr>
          <w:fldChar w:fldCharType="end"/>
        </w:r>
      </w:hyperlink>
    </w:p>
    <w:p w14:paraId="4953D631" w14:textId="4933507A"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672" w:history="1">
        <w:r w:rsidRPr="003F2221">
          <w:rPr>
            <w:rStyle w:val="Hyperlink"/>
            <w:noProof/>
          </w:rPr>
          <w:t>4.8.2 Parameter Group Variables</w:t>
        </w:r>
        <w:r>
          <w:rPr>
            <w:noProof/>
            <w:webHidden/>
          </w:rPr>
          <w:tab/>
        </w:r>
        <w:r>
          <w:rPr>
            <w:noProof/>
            <w:webHidden/>
          </w:rPr>
          <w:fldChar w:fldCharType="begin"/>
        </w:r>
        <w:r>
          <w:rPr>
            <w:noProof/>
            <w:webHidden/>
          </w:rPr>
          <w:instrText xml:space="preserve"> PAGEREF _Toc24975672 \h </w:instrText>
        </w:r>
        <w:r>
          <w:rPr>
            <w:noProof/>
            <w:webHidden/>
          </w:rPr>
        </w:r>
        <w:r>
          <w:rPr>
            <w:noProof/>
            <w:webHidden/>
          </w:rPr>
          <w:fldChar w:fldCharType="separate"/>
        </w:r>
        <w:r>
          <w:rPr>
            <w:noProof/>
            <w:webHidden/>
          </w:rPr>
          <w:t>49</w:t>
        </w:r>
        <w:r>
          <w:rPr>
            <w:noProof/>
            <w:webHidden/>
          </w:rPr>
          <w:fldChar w:fldCharType="end"/>
        </w:r>
      </w:hyperlink>
    </w:p>
    <w:p w14:paraId="304CFD6E" w14:textId="3278FD80"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673" w:history="1">
        <w:r w:rsidRPr="003F2221">
          <w:rPr>
            <w:rStyle w:val="Hyperlink"/>
            <w:noProof/>
          </w:rPr>
          <w:t>4.9 Parameter Data Section</w:t>
        </w:r>
        <w:r>
          <w:rPr>
            <w:noProof/>
            <w:webHidden/>
          </w:rPr>
          <w:tab/>
        </w:r>
        <w:r>
          <w:rPr>
            <w:noProof/>
            <w:webHidden/>
          </w:rPr>
          <w:fldChar w:fldCharType="begin"/>
        </w:r>
        <w:r>
          <w:rPr>
            <w:noProof/>
            <w:webHidden/>
          </w:rPr>
          <w:instrText xml:space="preserve"> PAGEREF _Toc24975673 \h </w:instrText>
        </w:r>
        <w:r>
          <w:rPr>
            <w:noProof/>
            <w:webHidden/>
          </w:rPr>
        </w:r>
        <w:r>
          <w:rPr>
            <w:noProof/>
            <w:webHidden/>
          </w:rPr>
          <w:fldChar w:fldCharType="separate"/>
        </w:r>
        <w:r>
          <w:rPr>
            <w:noProof/>
            <w:webHidden/>
          </w:rPr>
          <w:t>51</w:t>
        </w:r>
        <w:r>
          <w:rPr>
            <w:noProof/>
            <w:webHidden/>
          </w:rPr>
          <w:fldChar w:fldCharType="end"/>
        </w:r>
      </w:hyperlink>
    </w:p>
    <w:p w14:paraId="14A32075" w14:textId="15980AFB"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674" w:history="1">
        <w:r w:rsidRPr="003F2221">
          <w:rPr>
            <w:rStyle w:val="Hyperlink"/>
            <w:noProof/>
          </w:rPr>
          <w:t>4.9.1 General</w:t>
        </w:r>
        <w:r>
          <w:rPr>
            <w:noProof/>
            <w:webHidden/>
          </w:rPr>
          <w:tab/>
        </w:r>
        <w:r>
          <w:rPr>
            <w:noProof/>
            <w:webHidden/>
          </w:rPr>
          <w:fldChar w:fldCharType="begin"/>
        </w:r>
        <w:r>
          <w:rPr>
            <w:noProof/>
            <w:webHidden/>
          </w:rPr>
          <w:instrText xml:space="preserve"> PAGEREF _Toc24975674 \h </w:instrText>
        </w:r>
        <w:r>
          <w:rPr>
            <w:noProof/>
            <w:webHidden/>
          </w:rPr>
        </w:r>
        <w:r>
          <w:rPr>
            <w:noProof/>
            <w:webHidden/>
          </w:rPr>
          <w:fldChar w:fldCharType="separate"/>
        </w:r>
        <w:r>
          <w:rPr>
            <w:noProof/>
            <w:webHidden/>
          </w:rPr>
          <w:t>51</w:t>
        </w:r>
        <w:r>
          <w:rPr>
            <w:noProof/>
            <w:webHidden/>
          </w:rPr>
          <w:fldChar w:fldCharType="end"/>
        </w:r>
      </w:hyperlink>
    </w:p>
    <w:p w14:paraId="5120E485" w14:textId="79BA8DD1"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675" w:history="1">
        <w:r w:rsidRPr="003F2221">
          <w:rPr>
            <w:rStyle w:val="Hyperlink"/>
            <w:noProof/>
          </w:rPr>
          <w:t>4.9.2 First Part</w:t>
        </w:r>
        <w:r>
          <w:rPr>
            <w:noProof/>
            <w:webHidden/>
          </w:rPr>
          <w:tab/>
        </w:r>
        <w:r>
          <w:rPr>
            <w:noProof/>
            <w:webHidden/>
          </w:rPr>
          <w:fldChar w:fldCharType="begin"/>
        </w:r>
        <w:r>
          <w:rPr>
            <w:noProof/>
            <w:webHidden/>
          </w:rPr>
          <w:instrText xml:space="preserve"> PAGEREF _Toc24975675 \h </w:instrText>
        </w:r>
        <w:r>
          <w:rPr>
            <w:noProof/>
            <w:webHidden/>
          </w:rPr>
        </w:r>
        <w:r>
          <w:rPr>
            <w:noProof/>
            <w:webHidden/>
          </w:rPr>
          <w:fldChar w:fldCharType="separate"/>
        </w:r>
        <w:r>
          <w:rPr>
            <w:noProof/>
            <w:webHidden/>
          </w:rPr>
          <w:t>52</w:t>
        </w:r>
        <w:r>
          <w:rPr>
            <w:noProof/>
            <w:webHidden/>
          </w:rPr>
          <w:fldChar w:fldCharType="end"/>
        </w:r>
      </w:hyperlink>
    </w:p>
    <w:p w14:paraId="75EBAF1C" w14:textId="6F4F8641"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676" w:history="1">
        <w:r w:rsidRPr="003F2221">
          <w:rPr>
            <w:rStyle w:val="Hyperlink"/>
            <w:noProof/>
          </w:rPr>
          <w:t>4.9.3 Second Part</w:t>
        </w:r>
        <w:r>
          <w:rPr>
            <w:noProof/>
            <w:webHidden/>
          </w:rPr>
          <w:tab/>
        </w:r>
        <w:r>
          <w:rPr>
            <w:noProof/>
            <w:webHidden/>
          </w:rPr>
          <w:fldChar w:fldCharType="begin"/>
        </w:r>
        <w:r>
          <w:rPr>
            <w:noProof/>
            <w:webHidden/>
          </w:rPr>
          <w:instrText xml:space="preserve"> PAGEREF _Toc24975676 \h </w:instrText>
        </w:r>
        <w:r>
          <w:rPr>
            <w:noProof/>
            <w:webHidden/>
          </w:rPr>
        </w:r>
        <w:r>
          <w:rPr>
            <w:noProof/>
            <w:webHidden/>
          </w:rPr>
          <w:fldChar w:fldCharType="separate"/>
        </w:r>
        <w:r>
          <w:rPr>
            <w:noProof/>
            <w:webHidden/>
          </w:rPr>
          <w:t>55</w:t>
        </w:r>
        <w:r>
          <w:rPr>
            <w:noProof/>
            <w:webHidden/>
          </w:rPr>
          <w:fldChar w:fldCharType="end"/>
        </w:r>
      </w:hyperlink>
    </w:p>
    <w:p w14:paraId="6DA9BB7B" w14:textId="4FAA659D"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677" w:history="1">
        <w:r w:rsidRPr="003F2221">
          <w:rPr>
            <w:rStyle w:val="Hyperlink"/>
            <w:noProof/>
          </w:rPr>
          <w:t>4.10 Observation Groups Section</w:t>
        </w:r>
        <w:r>
          <w:rPr>
            <w:noProof/>
            <w:webHidden/>
          </w:rPr>
          <w:tab/>
        </w:r>
        <w:r>
          <w:rPr>
            <w:noProof/>
            <w:webHidden/>
          </w:rPr>
          <w:fldChar w:fldCharType="begin"/>
        </w:r>
        <w:r>
          <w:rPr>
            <w:noProof/>
            <w:webHidden/>
          </w:rPr>
          <w:instrText xml:space="preserve"> PAGEREF _Toc24975677 \h </w:instrText>
        </w:r>
        <w:r>
          <w:rPr>
            <w:noProof/>
            <w:webHidden/>
          </w:rPr>
        </w:r>
        <w:r>
          <w:rPr>
            <w:noProof/>
            <w:webHidden/>
          </w:rPr>
          <w:fldChar w:fldCharType="separate"/>
        </w:r>
        <w:r>
          <w:rPr>
            <w:noProof/>
            <w:webHidden/>
          </w:rPr>
          <w:t>55</w:t>
        </w:r>
        <w:r>
          <w:rPr>
            <w:noProof/>
            <w:webHidden/>
          </w:rPr>
          <w:fldChar w:fldCharType="end"/>
        </w:r>
      </w:hyperlink>
    </w:p>
    <w:p w14:paraId="238A56B2" w14:textId="02FD0A91"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678" w:history="1">
        <w:r w:rsidRPr="003F2221">
          <w:rPr>
            <w:rStyle w:val="Hyperlink"/>
            <w:noProof/>
          </w:rPr>
          <w:t>4.11 Observation Data Section</w:t>
        </w:r>
        <w:r>
          <w:rPr>
            <w:noProof/>
            <w:webHidden/>
          </w:rPr>
          <w:tab/>
        </w:r>
        <w:r>
          <w:rPr>
            <w:noProof/>
            <w:webHidden/>
          </w:rPr>
          <w:fldChar w:fldCharType="begin"/>
        </w:r>
        <w:r>
          <w:rPr>
            <w:noProof/>
            <w:webHidden/>
          </w:rPr>
          <w:instrText xml:space="preserve"> PAGEREF _Toc24975678 \h </w:instrText>
        </w:r>
        <w:r>
          <w:rPr>
            <w:noProof/>
            <w:webHidden/>
          </w:rPr>
        </w:r>
        <w:r>
          <w:rPr>
            <w:noProof/>
            <w:webHidden/>
          </w:rPr>
          <w:fldChar w:fldCharType="separate"/>
        </w:r>
        <w:r>
          <w:rPr>
            <w:noProof/>
            <w:webHidden/>
          </w:rPr>
          <w:t>56</w:t>
        </w:r>
        <w:r>
          <w:rPr>
            <w:noProof/>
            <w:webHidden/>
          </w:rPr>
          <w:fldChar w:fldCharType="end"/>
        </w:r>
      </w:hyperlink>
    </w:p>
    <w:p w14:paraId="0D2CABA1" w14:textId="31E9DE74"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679" w:history="1">
        <w:r w:rsidRPr="003F2221">
          <w:rPr>
            <w:rStyle w:val="Hyperlink"/>
            <w:noProof/>
          </w:rPr>
          <w:t>4.12 Model Command Line Section</w:t>
        </w:r>
        <w:r>
          <w:rPr>
            <w:noProof/>
            <w:webHidden/>
          </w:rPr>
          <w:tab/>
        </w:r>
        <w:r>
          <w:rPr>
            <w:noProof/>
            <w:webHidden/>
          </w:rPr>
          <w:fldChar w:fldCharType="begin"/>
        </w:r>
        <w:r>
          <w:rPr>
            <w:noProof/>
            <w:webHidden/>
          </w:rPr>
          <w:instrText xml:space="preserve"> PAGEREF _Toc24975679 \h </w:instrText>
        </w:r>
        <w:r>
          <w:rPr>
            <w:noProof/>
            <w:webHidden/>
          </w:rPr>
        </w:r>
        <w:r>
          <w:rPr>
            <w:noProof/>
            <w:webHidden/>
          </w:rPr>
          <w:fldChar w:fldCharType="separate"/>
        </w:r>
        <w:r>
          <w:rPr>
            <w:noProof/>
            <w:webHidden/>
          </w:rPr>
          <w:t>57</w:t>
        </w:r>
        <w:r>
          <w:rPr>
            <w:noProof/>
            <w:webHidden/>
          </w:rPr>
          <w:fldChar w:fldCharType="end"/>
        </w:r>
      </w:hyperlink>
    </w:p>
    <w:p w14:paraId="05C1057A" w14:textId="10A8B8F4"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680" w:history="1">
        <w:r w:rsidRPr="003F2221">
          <w:rPr>
            <w:rStyle w:val="Hyperlink"/>
            <w:noProof/>
          </w:rPr>
          <w:t>4.13 Model Input Section</w:t>
        </w:r>
        <w:r>
          <w:rPr>
            <w:noProof/>
            <w:webHidden/>
          </w:rPr>
          <w:tab/>
        </w:r>
        <w:r>
          <w:rPr>
            <w:noProof/>
            <w:webHidden/>
          </w:rPr>
          <w:fldChar w:fldCharType="begin"/>
        </w:r>
        <w:r>
          <w:rPr>
            <w:noProof/>
            <w:webHidden/>
          </w:rPr>
          <w:instrText xml:space="preserve"> PAGEREF _Toc24975680 \h </w:instrText>
        </w:r>
        <w:r>
          <w:rPr>
            <w:noProof/>
            <w:webHidden/>
          </w:rPr>
        </w:r>
        <w:r>
          <w:rPr>
            <w:noProof/>
            <w:webHidden/>
          </w:rPr>
          <w:fldChar w:fldCharType="separate"/>
        </w:r>
        <w:r>
          <w:rPr>
            <w:noProof/>
            <w:webHidden/>
          </w:rPr>
          <w:t>58</w:t>
        </w:r>
        <w:r>
          <w:rPr>
            <w:noProof/>
            <w:webHidden/>
          </w:rPr>
          <w:fldChar w:fldCharType="end"/>
        </w:r>
      </w:hyperlink>
    </w:p>
    <w:p w14:paraId="58FBBF75" w14:textId="48D31C5B"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681" w:history="1">
        <w:r w:rsidRPr="003F2221">
          <w:rPr>
            <w:rStyle w:val="Hyperlink"/>
            <w:noProof/>
          </w:rPr>
          <w:t>4.14 Model Output Section</w:t>
        </w:r>
        <w:r>
          <w:rPr>
            <w:noProof/>
            <w:webHidden/>
          </w:rPr>
          <w:tab/>
        </w:r>
        <w:r>
          <w:rPr>
            <w:noProof/>
            <w:webHidden/>
          </w:rPr>
          <w:fldChar w:fldCharType="begin"/>
        </w:r>
        <w:r>
          <w:rPr>
            <w:noProof/>
            <w:webHidden/>
          </w:rPr>
          <w:instrText xml:space="preserve"> PAGEREF _Toc24975681 \h </w:instrText>
        </w:r>
        <w:r>
          <w:rPr>
            <w:noProof/>
            <w:webHidden/>
          </w:rPr>
        </w:r>
        <w:r>
          <w:rPr>
            <w:noProof/>
            <w:webHidden/>
          </w:rPr>
          <w:fldChar w:fldCharType="separate"/>
        </w:r>
        <w:r>
          <w:rPr>
            <w:noProof/>
            <w:webHidden/>
          </w:rPr>
          <w:t>58</w:t>
        </w:r>
        <w:r>
          <w:rPr>
            <w:noProof/>
            <w:webHidden/>
          </w:rPr>
          <w:fldChar w:fldCharType="end"/>
        </w:r>
      </w:hyperlink>
    </w:p>
    <w:p w14:paraId="4CECD6CD" w14:textId="19490DFC"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682" w:history="1">
        <w:r w:rsidRPr="003F2221">
          <w:rPr>
            <w:rStyle w:val="Hyperlink"/>
            <w:noProof/>
          </w:rPr>
          <w:t>4.15 Prior Information Section</w:t>
        </w:r>
        <w:r>
          <w:rPr>
            <w:noProof/>
            <w:webHidden/>
          </w:rPr>
          <w:tab/>
        </w:r>
        <w:r>
          <w:rPr>
            <w:noProof/>
            <w:webHidden/>
          </w:rPr>
          <w:fldChar w:fldCharType="begin"/>
        </w:r>
        <w:r>
          <w:rPr>
            <w:noProof/>
            <w:webHidden/>
          </w:rPr>
          <w:instrText xml:space="preserve"> PAGEREF _Toc24975682 \h </w:instrText>
        </w:r>
        <w:r>
          <w:rPr>
            <w:noProof/>
            <w:webHidden/>
          </w:rPr>
        </w:r>
        <w:r>
          <w:rPr>
            <w:noProof/>
            <w:webHidden/>
          </w:rPr>
          <w:fldChar w:fldCharType="separate"/>
        </w:r>
        <w:r>
          <w:rPr>
            <w:noProof/>
            <w:webHidden/>
          </w:rPr>
          <w:t>58</w:t>
        </w:r>
        <w:r>
          <w:rPr>
            <w:noProof/>
            <w:webHidden/>
          </w:rPr>
          <w:fldChar w:fldCharType="end"/>
        </w:r>
      </w:hyperlink>
    </w:p>
    <w:p w14:paraId="34F95482" w14:textId="5224F5DA"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683" w:history="1">
        <w:r w:rsidRPr="003F2221">
          <w:rPr>
            <w:rStyle w:val="Hyperlink"/>
            <w:noProof/>
          </w:rPr>
          <w:t>4.16 Regularization Section</w:t>
        </w:r>
        <w:r>
          <w:rPr>
            <w:noProof/>
            <w:webHidden/>
          </w:rPr>
          <w:tab/>
        </w:r>
        <w:r>
          <w:rPr>
            <w:noProof/>
            <w:webHidden/>
          </w:rPr>
          <w:fldChar w:fldCharType="begin"/>
        </w:r>
        <w:r>
          <w:rPr>
            <w:noProof/>
            <w:webHidden/>
          </w:rPr>
          <w:instrText xml:space="preserve"> PAGEREF _Toc24975683 \h </w:instrText>
        </w:r>
        <w:r>
          <w:rPr>
            <w:noProof/>
            <w:webHidden/>
          </w:rPr>
        </w:r>
        <w:r>
          <w:rPr>
            <w:noProof/>
            <w:webHidden/>
          </w:rPr>
          <w:fldChar w:fldCharType="separate"/>
        </w:r>
        <w:r>
          <w:rPr>
            <w:noProof/>
            <w:webHidden/>
          </w:rPr>
          <w:t>61</w:t>
        </w:r>
        <w:r>
          <w:rPr>
            <w:noProof/>
            <w:webHidden/>
          </w:rPr>
          <w:fldChar w:fldCharType="end"/>
        </w:r>
      </w:hyperlink>
    </w:p>
    <w:p w14:paraId="5C2BD77E" w14:textId="79699178"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684" w:history="1">
        <w:r w:rsidRPr="003F2221">
          <w:rPr>
            <w:rStyle w:val="Hyperlink"/>
            <w:noProof/>
          </w:rPr>
          <w:t>4.17 Control Variables for PEST++ Programs</w:t>
        </w:r>
        <w:r>
          <w:rPr>
            <w:noProof/>
            <w:webHidden/>
          </w:rPr>
          <w:tab/>
        </w:r>
        <w:r>
          <w:rPr>
            <w:noProof/>
            <w:webHidden/>
          </w:rPr>
          <w:fldChar w:fldCharType="begin"/>
        </w:r>
        <w:r>
          <w:rPr>
            <w:noProof/>
            <w:webHidden/>
          </w:rPr>
          <w:instrText xml:space="preserve"> PAGEREF _Toc24975684 \h </w:instrText>
        </w:r>
        <w:r>
          <w:rPr>
            <w:noProof/>
            <w:webHidden/>
          </w:rPr>
        </w:r>
        <w:r>
          <w:rPr>
            <w:noProof/>
            <w:webHidden/>
          </w:rPr>
          <w:fldChar w:fldCharType="separate"/>
        </w:r>
        <w:r>
          <w:rPr>
            <w:noProof/>
            <w:webHidden/>
          </w:rPr>
          <w:t>63</w:t>
        </w:r>
        <w:r>
          <w:rPr>
            <w:noProof/>
            <w:webHidden/>
          </w:rPr>
          <w:fldChar w:fldCharType="end"/>
        </w:r>
      </w:hyperlink>
    </w:p>
    <w:p w14:paraId="18F6D591" w14:textId="0709C085"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685" w:history="1">
        <w:r w:rsidRPr="003F2221">
          <w:rPr>
            <w:rStyle w:val="Hyperlink"/>
            <w:noProof/>
          </w:rPr>
          <w:t>4.2 K</w:t>
        </w:r>
        <w:r w:rsidRPr="003F2221">
          <w:rPr>
            <w:rStyle w:val="Hyperlink"/>
            <w:noProof/>
          </w:rPr>
          <w:t>e</w:t>
        </w:r>
        <w:r w:rsidRPr="003F2221">
          <w:rPr>
            <w:rStyle w:val="Hyperlink"/>
            <w:noProof/>
          </w:rPr>
          <w:t>yword and External File Control File Format</w:t>
        </w:r>
        <w:r>
          <w:rPr>
            <w:noProof/>
            <w:webHidden/>
          </w:rPr>
          <w:tab/>
        </w:r>
        <w:r>
          <w:rPr>
            <w:noProof/>
            <w:webHidden/>
          </w:rPr>
          <w:fldChar w:fldCharType="begin"/>
        </w:r>
        <w:r>
          <w:rPr>
            <w:noProof/>
            <w:webHidden/>
          </w:rPr>
          <w:instrText xml:space="preserve"> PAGEREF _Toc24975685 \h </w:instrText>
        </w:r>
        <w:r>
          <w:rPr>
            <w:noProof/>
            <w:webHidden/>
          </w:rPr>
        </w:r>
        <w:r>
          <w:rPr>
            <w:noProof/>
            <w:webHidden/>
          </w:rPr>
          <w:fldChar w:fldCharType="separate"/>
        </w:r>
        <w:r>
          <w:rPr>
            <w:noProof/>
            <w:webHidden/>
          </w:rPr>
          <w:t>67</w:t>
        </w:r>
        <w:r>
          <w:rPr>
            <w:noProof/>
            <w:webHidden/>
          </w:rPr>
          <w:fldChar w:fldCharType="end"/>
        </w:r>
      </w:hyperlink>
    </w:p>
    <w:p w14:paraId="506BD884" w14:textId="4EDA5889"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686" w:history="1">
        <w:r w:rsidRPr="003F2221">
          <w:rPr>
            <w:rStyle w:val="Hyperlink"/>
            <w:noProof/>
          </w:rPr>
          <w:t>4.2.1 Keyword and Consolidated Algorithmic Variables</w:t>
        </w:r>
        <w:r>
          <w:rPr>
            <w:noProof/>
            <w:webHidden/>
          </w:rPr>
          <w:tab/>
        </w:r>
        <w:r>
          <w:rPr>
            <w:noProof/>
            <w:webHidden/>
          </w:rPr>
          <w:fldChar w:fldCharType="begin"/>
        </w:r>
        <w:r>
          <w:rPr>
            <w:noProof/>
            <w:webHidden/>
          </w:rPr>
          <w:instrText xml:space="preserve"> PAGEREF _Toc24975686 \h </w:instrText>
        </w:r>
        <w:r>
          <w:rPr>
            <w:noProof/>
            <w:webHidden/>
          </w:rPr>
        </w:r>
        <w:r>
          <w:rPr>
            <w:noProof/>
            <w:webHidden/>
          </w:rPr>
          <w:fldChar w:fldCharType="separate"/>
        </w:r>
        <w:r>
          <w:rPr>
            <w:noProof/>
            <w:webHidden/>
          </w:rPr>
          <w:t>67</w:t>
        </w:r>
        <w:r>
          <w:rPr>
            <w:noProof/>
            <w:webHidden/>
          </w:rPr>
          <w:fldChar w:fldCharType="end"/>
        </w:r>
      </w:hyperlink>
    </w:p>
    <w:p w14:paraId="545E2CAC" w14:textId="692BB0F5"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687" w:history="1">
        <w:r w:rsidRPr="003F2221">
          <w:rPr>
            <w:rStyle w:val="Hyperlink"/>
            <w:noProof/>
          </w:rPr>
          <w:t>4.2.2 External file support</w:t>
        </w:r>
        <w:r>
          <w:rPr>
            <w:noProof/>
            <w:webHidden/>
          </w:rPr>
          <w:tab/>
        </w:r>
        <w:r>
          <w:rPr>
            <w:noProof/>
            <w:webHidden/>
          </w:rPr>
          <w:fldChar w:fldCharType="begin"/>
        </w:r>
        <w:r>
          <w:rPr>
            <w:noProof/>
            <w:webHidden/>
          </w:rPr>
          <w:instrText xml:space="preserve"> PAGEREF _Toc24975687 \h </w:instrText>
        </w:r>
        <w:r>
          <w:rPr>
            <w:noProof/>
            <w:webHidden/>
          </w:rPr>
        </w:r>
        <w:r>
          <w:rPr>
            <w:noProof/>
            <w:webHidden/>
          </w:rPr>
          <w:fldChar w:fldCharType="separate"/>
        </w:r>
        <w:r>
          <w:rPr>
            <w:noProof/>
            <w:webHidden/>
          </w:rPr>
          <w:t>67</w:t>
        </w:r>
        <w:r>
          <w:rPr>
            <w:noProof/>
            <w:webHidden/>
          </w:rPr>
          <w:fldChar w:fldCharType="end"/>
        </w:r>
      </w:hyperlink>
    </w:p>
    <w:p w14:paraId="3BE4B1D4" w14:textId="78E69474" w:rsidR="003F7141" w:rsidRDefault="003F7141">
      <w:pPr>
        <w:pStyle w:val="TOC1"/>
        <w:tabs>
          <w:tab w:val="right" w:leader="dot" w:pos="9016"/>
        </w:tabs>
        <w:rPr>
          <w:rFonts w:asciiTheme="minorHAnsi" w:eastAsiaTheme="minorEastAsia" w:hAnsiTheme="minorHAnsi" w:cstheme="minorBidi"/>
          <w:noProof/>
          <w:szCs w:val="24"/>
          <w:lang w:eastAsia="en-US"/>
        </w:rPr>
      </w:pPr>
      <w:hyperlink w:anchor="_Toc24975688" w:history="1">
        <w:r w:rsidRPr="003F2221">
          <w:rPr>
            <w:rStyle w:val="Hyperlink"/>
            <w:noProof/>
          </w:rPr>
          <w:t>5. Running PEST++ Programs</w:t>
        </w:r>
        <w:r>
          <w:rPr>
            <w:noProof/>
            <w:webHidden/>
          </w:rPr>
          <w:tab/>
        </w:r>
        <w:r>
          <w:rPr>
            <w:noProof/>
            <w:webHidden/>
          </w:rPr>
          <w:fldChar w:fldCharType="begin"/>
        </w:r>
        <w:r>
          <w:rPr>
            <w:noProof/>
            <w:webHidden/>
          </w:rPr>
          <w:instrText xml:space="preserve"> PAGEREF _Toc24975688 \h </w:instrText>
        </w:r>
        <w:r>
          <w:rPr>
            <w:noProof/>
            <w:webHidden/>
          </w:rPr>
        </w:r>
        <w:r>
          <w:rPr>
            <w:noProof/>
            <w:webHidden/>
          </w:rPr>
          <w:fldChar w:fldCharType="separate"/>
        </w:r>
        <w:r>
          <w:rPr>
            <w:noProof/>
            <w:webHidden/>
          </w:rPr>
          <w:t>69</w:t>
        </w:r>
        <w:r>
          <w:rPr>
            <w:noProof/>
            <w:webHidden/>
          </w:rPr>
          <w:fldChar w:fldCharType="end"/>
        </w:r>
      </w:hyperlink>
    </w:p>
    <w:p w14:paraId="4F86E8B5" w14:textId="3E7D3457"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689" w:history="1">
        <w:r w:rsidRPr="003F2221">
          <w:rPr>
            <w:rStyle w:val="Hyperlink"/>
            <w:noProof/>
          </w:rPr>
          <w:t>5.1 General</w:t>
        </w:r>
        <w:r>
          <w:rPr>
            <w:noProof/>
            <w:webHidden/>
          </w:rPr>
          <w:tab/>
        </w:r>
        <w:r>
          <w:rPr>
            <w:noProof/>
            <w:webHidden/>
          </w:rPr>
          <w:fldChar w:fldCharType="begin"/>
        </w:r>
        <w:r>
          <w:rPr>
            <w:noProof/>
            <w:webHidden/>
          </w:rPr>
          <w:instrText xml:space="preserve"> PAGEREF _Toc24975689 \h </w:instrText>
        </w:r>
        <w:r>
          <w:rPr>
            <w:noProof/>
            <w:webHidden/>
          </w:rPr>
        </w:r>
        <w:r>
          <w:rPr>
            <w:noProof/>
            <w:webHidden/>
          </w:rPr>
          <w:fldChar w:fldCharType="separate"/>
        </w:r>
        <w:r>
          <w:rPr>
            <w:noProof/>
            <w:webHidden/>
          </w:rPr>
          <w:t>69</w:t>
        </w:r>
        <w:r>
          <w:rPr>
            <w:noProof/>
            <w:webHidden/>
          </w:rPr>
          <w:fldChar w:fldCharType="end"/>
        </w:r>
      </w:hyperlink>
    </w:p>
    <w:p w14:paraId="059A47AA" w14:textId="1BDEF7CE"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690" w:history="1">
        <w:r w:rsidRPr="003F2221">
          <w:rPr>
            <w:rStyle w:val="Hyperlink"/>
            <w:noProof/>
          </w:rPr>
          <w:t>5.2 Model Runs in Serial</w:t>
        </w:r>
        <w:r>
          <w:rPr>
            <w:noProof/>
            <w:webHidden/>
          </w:rPr>
          <w:tab/>
        </w:r>
        <w:r>
          <w:rPr>
            <w:noProof/>
            <w:webHidden/>
          </w:rPr>
          <w:fldChar w:fldCharType="begin"/>
        </w:r>
        <w:r>
          <w:rPr>
            <w:noProof/>
            <w:webHidden/>
          </w:rPr>
          <w:instrText xml:space="preserve"> PAGEREF _Toc24975690 \h </w:instrText>
        </w:r>
        <w:r>
          <w:rPr>
            <w:noProof/>
            <w:webHidden/>
          </w:rPr>
        </w:r>
        <w:r>
          <w:rPr>
            <w:noProof/>
            <w:webHidden/>
          </w:rPr>
          <w:fldChar w:fldCharType="separate"/>
        </w:r>
        <w:r>
          <w:rPr>
            <w:noProof/>
            <w:webHidden/>
          </w:rPr>
          <w:t>70</w:t>
        </w:r>
        <w:r>
          <w:rPr>
            <w:noProof/>
            <w:webHidden/>
          </w:rPr>
          <w:fldChar w:fldCharType="end"/>
        </w:r>
      </w:hyperlink>
    </w:p>
    <w:p w14:paraId="0ABC0B6B" w14:textId="662D799A"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691" w:history="1">
        <w:r w:rsidRPr="003F2221">
          <w:rPr>
            <w:rStyle w:val="Hyperlink"/>
            <w:noProof/>
          </w:rPr>
          <w:t>5.2.1 Concepts</w:t>
        </w:r>
        <w:r>
          <w:rPr>
            <w:noProof/>
            <w:webHidden/>
          </w:rPr>
          <w:tab/>
        </w:r>
        <w:r>
          <w:rPr>
            <w:noProof/>
            <w:webHidden/>
          </w:rPr>
          <w:fldChar w:fldCharType="begin"/>
        </w:r>
        <w:r>
          <w:rPr>
            <w:noProof/>
            <w:webHidden/>
          </w:rPr>
          <w:instrText xml:space="preserve"> PAGEREF _Toc24975691 \h </w:instrText>
        </w:r>
        <w:r>
          <w:rPr>
            <w:noProof/>
            <w:webHidden/>
          </w:rPr>
        </w:r>
        <w:r>
          <w:rPr>
            <w:noProof/>
            <w:webHidden/>
          </w:rPr>
          <w:fldChar w:fldCharType="separate"/>
        </w:r>
        <w:r>
          <w:rPr>
            <w:noProof/>
            <w:webHidden/>
          </w:rPr>
          <w:t>70</w:t>
        </w:r>
        <w:r>
          <w:rPr>
            <w:noProof/>
            <w:webHidden/>
          </w:rPr>
          <w:fldChar w:fldCharType="end"/>
        </w:r>
      </w:hyperlink>
    </w:p>
    <w:p w14:paraId="6B0EC65C" w14:textId="5829A1B7"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692" w:history="1">
        <w:r w:rsidRPr="003F2221">
          <w:rPr>
            <w:rStyle w:val="Hyperlink"/>
            <w:noProof/>
          </w:rPr>
          <w:t>5.2.2 Running PESTPP-XXX</w:t>
        </w:r>
        <w:r>
          <w:rPr>
            <w:noProof/>
            <w:webHidden/>
          </w:rPr>
          <w:tab/>
        </w:r>
        <w:r>
          <w:rPr>
            <w:noProof/>
            <w:webHidden/>
          </w:rPr>
          <w:fldChar w:fldCharType="begin"/>
        </w:r>
        <w:r>
          <w:rPr>
            <w:noProof/>
            <w:webHidden/>
          </w:rPr>
          <w:instrText xml:space="preserve"> PAGEREF _Toc24975692 \h </w:instrText>
        </w:r>
        <w:r>
          <w:rPr>
            <w:noProof/>
            <w:webHidden/>
          </w:rPr>
        </w:r>
        <w:r>
          <w:rPr>
            <w:noProof/>
            <w:webHidden/>
          </w:rPr>
          <w:fldChar w:fldCharType="separate"/>
        </w:r>
        <w:r>
          <w:rPr>
            <w:noProof/>
            <w:webHidden/>
          </w:rPr>
          <w:t>70</w:t>
        </w:r>
        <w:r>
          <w:rPr>
            <w:noProof/>
            <w:webHidden/>
          </w:rPr>
          <w:fldChar w:fldCharType="end"/>
        </w:r>
      </w:hyperlink>
    </w:p>
    <w:p w14:paraId="30DCA3FF" w14:textId="02018690"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693" w:history="1">
        <w:r w:rsidRPr="003F2221">
          <w:rPr>
            <w:rStyle w:val="Hyperlink"/>
            <w:noProof/>
          </w:rPr>
          <w:t>5.3 Model Runs in Parallel</w:t>
        </w:r>
        <w:r>
          <w:rPr>
            <w:noProof/>
            <w:webHidden/>
          </w:rPr>
          <w:tab/>
        </w:r>
        <w:r>
          <w:rPr>
            <w:noProof/>
            <w:webHidden/>
          </w:rPr>
          <w:fldChar w:fldCharType="begin"/>
        </w:r>
        <w:r>
          <w:rPr>
            <w:noProof/>
            <w:webHidden/>
          </w:rPr>
          <w:instrText xml:space="preserve"> PAGEREF _Toc24975693 \h </w:instrText>
        </w:r>
        <w:r>
          <w:rPr>
            <w:noProof/>
            <w:webHidden/>
          </w:rPr>
        </w:r>
        <w:r>
          <w:rPr>
            <w:noProof/>
            <w:webHidden/>
          </w:rPr>
          <w:fldChar w:fldCharType="separate"/>
        </w:r>
        <w:r>
          <w:rPr>
            <w:noProof/>
            <w:webHidden/>
          </w:rPr>
          <w:t>70</w:t>
        </w:r>
        <w:r>
          <w:rPr>
            <w:noProof/>
            <w:webHidden/>
          </w:rPr>
          <w:fldChar w:fldCharType="end"/>
        </w:r>
      </w:hyperlink>
    </w:p>
    <w:p w14:paraId="1B8C28C2" w14:textId="7B81B1B0"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694" w:history="1">
        <w:r w:rsidRPr="003F2221">
          <w:rPr>
            <w:rStyle w:val="Hyperlink"/>
            <w:noProof/>
          </w:rPr>
          <w:t>5.3.1 Concepts</w:t>
        </w:r>
        <w:r>
          <w:rPr>
            <w:noProof/>
            <w:webHidden/>
          </w:rPr>
          <w:tab/>
        </w:r>
        <w:r>
          <w:rPr>
            <w:noProof/>
            <w:webHidden/>
          </w:rPr>
          <w:fldChar w:fldCharType="begin"/>
        </w:r>
        <w:r>
          <w:rPr>
            <w:noProof/>
            <w:webHidden/>
          </w:rPr>
          <w:instrText xml:space="preserve"> PAGEREF _Toc24975694 \h </w:instrText>
        </w:r>
        <w:r>
          <w:rPr>
            <w:noProof/>
            <w:webHidden/>
          </w:rPr>
        </w:r>
        <w:r>
          <w:rPr>
            <w:noProof/>
            <w:webHidden/>
          </w:rPr>
          <w:fldChar w:fldCharType="separate"/>
        </w:r>
        <w:r>
          <w:rPr>
            <w:noProof/>
            <w:webHidden/>
          </w:rPr>
          <w:t>70</w:t>
        </w:r>
        <w:r>
          <w:rPr>
            <w:noProof/>
            <w:webHidden/>
          </w:rPr>
          <w:fldChar w:fldCharType="end"/>
        </w:r>
      </w:hyperlink>
    </w:p>
    <w:p w14:paraId="6B045A03" w14:textId="49378CBB"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695" w:history="1">
        <w:r w:rsidRPr="003F2221">
          <w:rPr>
            <w:rStyle w:val="Hyperlink"/>
            <w:noProof/>
          </w:rPr>
          <w:t>5.3.2 Manager to Worker Communication</w:t>
        </w:r>
        <w:r>
          <w:rPr>
            <w:noProof/>
            <w:webHidden/>
          </w:rPr>
          <w:tab/>
        </w:r>
        <w:r>
          <w:rPr>
            <w:noProof/>
            <w:webHidden/>
          </w:rPr>
          <w:fldChar w:fldCharType="begin"/>
        </w:r>
        <w:r>
          <w:rPr>
            <w:noProof/>
            <w:webHidden/>
          </w:rPr>
          <w:instrText xml:space="preserve"> PAGEREF _Toc24975695 \h </w:instrText>
        </w:r>
        <w:r>
          <w:rPr>
            <w:noProof/>
            <w:webHidden/>
          </w:rPr>
        </w:r>
        <w:r>
          <w:rPr>
            <w:noProof/>
            <w:webHidden/>
          </w:rPr>
          <w:fldChar w:fldCharType="separate"/>
        </w:r>
        <w:r>
          <w:rPr>
            <w:noProof/>
            <w:webHidden/>
          </w:rPr>
          <w:t>72</w:t>
        </w:r>
        <w:r>
          <w:rPr>
            <w:noProof/>
            <w:webHidden/>
          </w:rPr>
          <w:fldChar w:fldCharType="end"/>
        </w:r>
      </w:hyperlink>
    </w:p>
    <w:p w14:paraId="20FE267E" w14:textId="440B269B"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696" w:history="1">
        <w:r w:rsidRPr="003F2221">
          <w:rPr>
            <w:rStyle w:val="Hyperlink"/>
            <w:noProof/>
          </w:rPr>
          <w:t>5.3.3 Running PESTPP-XXX as Manager and Worker</w:t>
        </w:r>
        <w:r>
          <w:rPr>
            <w:noProof/>
            <w:webHidden/>
          </w:rPr>
          <w:tab/>
        </w:r>
        <w:r>
          <w:rPr>
            <w:noProof/>
            <w:webHidden/>
          </w:rPr>
          <w:fldChar w:fldCharType="begin"/>
        </w:r>
        <w:r>
          <w:rPr>
            <w:noProof/>
            <w:webHidden/>
          </w:rPr>
          <w:instrText xml:space="preserve"> PAGEREF _Toc24975696 \h </w:instrText>
        </w:r>
        <w:r>
          <w:rPr>
            <w:noProof/>
            <w:webHidden/>
          </w:rPr>
        </w:r>
        <w:r>
          <w:rPr>
            <w:noProof/>
            <w:webHidden/>
          </w:rPr>
          <w:fldChar w:fldCharType="separate"/>
        </w:r>
        <w:r>
          <w:rPr>
            <w:noProof/>
            <w:webHidden/>
          </w:rPr>
          <w:t>72</w:t>
        </w:r>
        <w:r>
          <w:rPr>
            <w:noProof/>
            <w:webHidden/>
          </w:rPr>
          <w:fldChar w:fldCharType="end"/>
        </w:r>
      </w:hyperlink>
    </w:p>
    <w:p w14:paraId="51177DEC" w14:textId="3004FCCD"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697" w:history="1">
        <w:r w:rsidRPr="003F2221">
          <w:rPr>
            <w:rStyle w:val="Hyperlink"/>
            <w:noProof/>
          </w:rPr>
          <w:t>5.3.4 Run Management Record File</w:t>
        </w:r>
        <w:r>
          <w:rPr>
            <w:noProof/>
            <w:webHidden/>
          </w:rPr>
          <w:tab/>
        </w:r>
        <w:r>
          <w:rPr>
            <w:noProof/>
            <w:webHidden/>
          </w:rPr>
          <w:fldChar w:fldCharType="begin"/>
        </w:r>
        <w:r>
          <w:rPr>
            <w:noProof/>
            <w:webHidden/>
          </w:rPr>
          <w:instrText xml:space="preserve"> PAGEREF _Toc24975697 \h </w:instrText>
        </w:r>
        <w:r>
          <w:rPr>
            <w:noProof/>
            <w:webHidden/>
          </w:rPr>
        </w:r>
        <w:r>
          <w:rPr>
            <w:noProof/>
            <w:webHidden/>
          </w:rPr>
          <w:fldChar w:fldCharType="separate"/>
        </w:r>
        <w:r>
          <w:rPr>
            <w:noProof/>
            <w:webHidden/>
          </w:rPr>
          <w:t>73</w:t>
        </w:r>
        <w:r>
          <w:rPr>
            <w:noProof/>
            <w:webHidden/>
          </w:rPr>
          <w:fldChar w:fldCharType="end"/>
        </w:r>
      </w:hyperlink>
    </w:p>
    <w:p w14:paraId="0D46B1E3" w14:textId="3583E0C9"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698" w:history="1">
        <w:r w:rsidRPr="003F2221">
          <w:rPr>
            <w:rStyle w:val="Hyperlink"/>
            <w:noProof/>
          </w:rPr>
          <w:t>5.3.5 Run Management Control Variables</w:t>
        </w:r>
        <w:r>
          <w:rPr>
            <w:noProof/>
            <w:webHidden/>
          </w:rPr>
          <w:tab/>
        </w:r>
        <w:r>
          <w:rPr>
            <w:noProof/>
            <w:webHidden/>
          </w:rPr>
          <w:fldChar w:fldCharType="begin"/>
        </w:r>
        <w:r>
          <w:rPr>
            <w:noProof/>
            <w:webHidden/>
          </w:rPr>
          <w:instrText xml:space="preserve"> PAGEREF _Toc24975698 \h </w:instrText>
        </w:r>
        <w:r>
          <w:rPr>
            <w:noProof/>
            <w:webHidden/>
          </w:rPr>
        </w:r>
        <w:r>
          <w:rPr>
            <w:noProof/>
            <w:webHidden/>
          </w:rPr>
          <w:fldChar w:fldCharType="separate"/>
        </w:r>
        <w:r>
          <w:rPr>
            <w:noProof/>
            <w:webHidden/>
          </w:rPr>
          <w:t>73</w:t>
        </w:r>
        <w:r>
          <w:rPr>
            <w:noProof/>
            <w:webHidden/>
          </w:rPr>
          <w:fldChar w:fldCharType="end"/>
        </w:r>
      </w:hyperlink>
    </w:p>
    <w:p w14:paraId="6C22FB33" w14:textId="6A7E0811"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699" w:history="1">
        <w:r w:rsidRPr="003F2221">
          <w:rPr>
            <w:rStyle w:val="Hyperlink"/>
            <w:noProof/>
          </w:rPr>
          <w:t>5.4 Run Book-Keeping Files</w:t>
        </w:r>
        <w:r>
          <w:rPr>
            <w:noProof/>
            <w:webHidden/>
          </w:rPr>
          <w:tab/>
        </w:r>
        <w:r>
          <w:rPr>
            <w:noProof/>
            <w:webHidden/>
          </w:rPr>
          <w:fldChar w:fldCharType="begin"/>
        </w:r>
        <w:r>
          <w:rPr>
            <w:noProof/>
            <w:webHidden/>
          </w:rPr>
          <w:instrText xml:space="preserve"> PAGEREF _Toc24975699 \h </w:instrText>
        </w:r>
        <w:r>
          <w:rPr>
            <w:noProof/>
            <w:webHidden/>
          </w:rPr>
        </w:r>
        <w:r>
          <w:rPr>
            <w:noProof/>
            <w:webHidden/>
          </w:rPr>
          <w:fldChar w:fldCharType="separate"/>
        </w:r>
        <w:r>
          <w:rPr>
            <w:noProof/>
            <w:webHidden/>
          </w:rPr>
          <w:t>74</w:t>
        </w:r>
        <w:r>
          <w:rPr>
            <w:noProof/>
            <w:webHidden/>
          </w:rPr>
          <w:fldChar w:fldCharType="end"/>
        </w:r>
      </w:hyperlink>
    </w:p>
    <w:p w14:paraId="150BB40A" w14:textId="0FBCFEBE" w:rsidR="003F7141" w:rsidRDefault="003F7141">
      <w:pPr>
        <w:pStyle w:val="TOC1"/>
        <w:tabs>
          <w:tab w:val="right" w:leader="dot" w:pos="9016"/>
        </w:tabs>
        <w:rPr>
          <w:rFonts w:asciiTheme="minorHAnsi" w:eastAsiaTheme="minorEastAsia" w:hAnsiTheme="minorHAnsi" w:cstheme="minorBidi"/>
          <w:noProof/>
          <w:szCs w:val="24"/>
          <w:lang w:eastAsia="en-US"/>
        </w:rPr>
      </w:pPr>
      <w:hyperlink w:anchor="_Toc24975700" w:history="1">
        <w:r w:rsidRPr="003F2221">
          <w:rPr>
            <w:rStyle w:val="Hyperlink"/>
            <w:noProof/>
          </w:rPr>
          <w:t>6. PESTPP-GLM</w:t>
        </w:r>
        <w:r>
          <w:rPr>
            <w:noProof/>
            <w:webHidden/>
          </w:rPr>
          <w:tab/>
        </w:r>
        <w:r>
          <w:rPr>
            <w:noProof/>
            <w:webHidden/>
          </w:rPr>
          <w:fldChar w:fldCharType="begin"/>
        </w:r>
        <w:r>
          <w:rPr>
            <w:noProof/>
            <w:webHidden/>
          </w:rPr>
          <w:instrText xml:space="preserve"> PAGEREF _Toc24975700 \h </w:instrText>
        </w:r>
        <w:r>
          <w:rPr>
            <w:noProof/>
            <w:webHidden/>
          </w:rPr>
        </w:r>
        <w:r>
          <w:rPr>
            <w:noProof/>
            <w:webHidden/>
          </w:rPr>
          <w:fldChar w:fldCharType="separate"/>
        </w:r>
        <w:r>
          <w:rPr>
            <w:noProof/>
            <w:webHidden/>
          </w:rPr>
          <w:t>75</w:t>
        </w:r>
        <w:r>
          <w:rPr>
            <w:noProof/>
            <w:webHidden/>
          </w:rPr>
          <w:fldChar w:fldCharType="end"/>
        </w:r>
      </w:hyperlink>
    </w:p>
    <w:p w14:paraId="7D06954F" w14:textId="505D319A"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701" w:history="1">
        <w:r w:rsidRPr="003F2221">
          <w:rPr>
            <w:rStyle w:val="Hyperlink"/>
            <w:noProof/>
          </w:rPr>
          <w:t>6.1 Introduction</w:t>
        </w:r>
        <w:r>
          <w:rPr>
            <w:noProof/>
            <w:webHidden/>
          </w:rPr>
          <w:tab/>
        </w:r>
        <w:r>
          <w:rPr>
            <w:noProof/>
            <w:webHidden/>
          </w:rPr>
          <w:fldChar w:fldCharType="begin"/>
        </w:r>
        <w:r>
          <w:rPr>
            <w:noProof/>
            <w:webHidden/>
          </w:rPr>
          <w:instrText xml:space="preserve"> PAGEREF _Toc24975701 \h </w:instrText>
        </w:r>
        <w:r>
          <w:rPr>
            <w:noProof/>
            <w:webHidden/>
          </w:rPr>
        </w:r>
        <w:r>
          <w:rPr>
            <w:noProof/>
            <w:webHidden/>
          </w:rPr>
          <w:fldChar w:fldCharType="separate"/>
        </w:r>
        <w:r>
          <w:rPr>
            <w:noProof/>
            <w:webHidden/>
          </w:rPr>
          <w:t>75</w:t>
        </w:r>
        <w:r>
          <w:rPr>
            <w:noProof/>
            <w:webHidden/>
          </w:rPr>
          <w:fldChar w:fldCharType="end"/>
        </w:r>
      </w:hyperlink>
    </w:p>
    <w:p w14:paraId="009AE1F4" w14:textId="5B0ADD64"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702" w:history="1">
        <w:r w:rsidRPr="003F2221">
          <w:rPr>
            <w:rStyle w:val="Hyperlink"/>
            <w:noProof/>
          </w:rPr>
          <w:t>6.2 Highly Parameterized Inversion</w:t>
        </w:r>
        <w:r>
          <w:rPr>
            <w:noProof/>
            <w:webHidden/>
          </w:rPr>
          <w:tab/>
        </w:r>
        <w:r>
          <w:rPr>
            <w:noProof/>
            <w:webHidden/>
          </w:rPr>
          <w:fldChar w:fldCharType="begin"/>
        </w:r>
        <w:r>
          <w:rPr>
            <w:noProof/>
            <w:webHidden/>
          </w:rPr>
          <w:instrText xml:space="preserve"> PAGEREF _Toc24975702 \h </w:instrText>
        </w:r>
        <w:r>
          <w:rPr>
            <w:noProof/>
            <w:webHidden/>
          </w:rPr>
        </w:r>
        <w:r>
          <w:rPr>
            <w:noProof/>
            <w:webHidden/>
          </w:rPr>
          <w:fldChar w:fldCharType="separate"/>
        </w:r>
        <w:r>
          <w:rPr>
            <w:noProof/>
            <w:webHidden/>
          </w:rPr>
          <w:t>75</w:t>
        </w:r>
        <w:r>
          <w:rPr>
            <w:noProof/>
            <w:webHidden/>
          </w:rPr>
          <w:fldChar w:fldCharType="end"/>
        </w:r>
      </w:hyperlink>
    </w:p>
    <w:p w14:paraId="50DAF0A2" w14:textId="6CDBE1F3"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03" w:history="1">
        <w:r w:rsidRPr="003F2221">
          <w:rPr>
            <w:rStyle w:val="Hyperlink"/>
            <w:noProof/>
          </w:rPr>
          <w:t>6.2.1 Basic Equations</w:t>
        </w:r>
        <w:r>
          <w:rPr>
            <w:noProof/>
            <w:webHidden/>
          </w:rPr>
          <w:tab/>
        </w:r>
        <w:r>
          <w:rPr>
            <w:noProof/>
            <w:webHidden/>
          </w:rPr>
          <w:fldChar w:fldCharType="begin"/>
        </w:r>
        <w:r>
          <w:rPr>
            <w:noProof/>
            <w:webHidden/>
          </w:rPr>
          <w:instrText xml:space="preserve"> PAGEREF _Toc24975703 \h </w:instrText>
        </w:r>
        <w:r>
          <w:rPr>
            <w:noProof/>
            <w:webHidden/>
          </w:rPr>
        </w:r>
        <w:r>
          <w:rPr>
            <w:noProof/>
            <w:webHidden/>
          </w:rPr>
          <w:fldChar w:fldCharType="separate"/>
        </w:r>
        <w:r>
          <w:rPr>
            <w:noProof/>
            <w:webHidden/>
          </w:rPr>
          <w:t>75</w:t>
        </w:r>
        <w:r>
          <w:rPr>
            <w:noProof/>
            <w:webHidden/>
          </w:rPr>
          <w:fldChar w:fldCharType="end"/>
        </w:r>
      </w:hyperlink>
    </w:p>
    <w:p w14:paraId="7A4E4A05" w14:textId="05A2BDD3"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04" w:history="1">
        <w:r w:rsidRPr="003F2221">
          <w:rPr>
            <w:rStyle w:val="Hyperlink"/>
            <w:noProof/>
          </w:rPr>
          <w:t>6.2.2 Choosing the Regularization Weight Factor</w:t>
        </w:r>
        <w:r>
          <w:rPr>
            <w:noProof/>
            <w:webHidden/>
          </w:rPr>
          <w:tab/>
        </w:r>
        <w:r>
          <w:rPr>
            <w:noProof/>
            <w:webHidden/>
          </w:rPr>
          <w:fldChar w:fldCharType="begin"/>
        </w:r>
        <w:r>
          <w:rPr>
            <w:noProof/>
            <w:webHidden/>
          </w:rPr>
          <w:instrText xml:space="preserve"> PAGEREF _Toc24975704 \h </w:instrText>
        </w:r>
        <w:r>
          <w:rPr>
            <w:noProof/>
            <w:webHidden/>
          </w:rPr>
        </w:r>
        <w:r>
          <w:rPr>
            <w:noProof/>
            <w:webHidden/>
          </w:rPr>
          <w:fldChar w:fldCharType="separate"/>
        </w:r>
        <w:r>
          <w:rPr>
            <w:noProof/>
            <w:webHidden/>
          </w:rPr>
          <w:t>77</w:t>
        </w:r>
        <w:r>
          <w:rPr>
            <w:noProof/>
            <w:webHidden/>
          </w:rPr>
          <w:fldChar w:fldCharType="end"/>
        </w:r>
      </w:hyperlink>
    </w:p>
    <w:p w14:paraId="287A9EF3" w14:textId="3CA1FCDC"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05" w:history="1">
        <w:r w:rsidRPr="003F2221">
          <w:rPr>
            <w:rStyle w:val="Hyperlink"/>
            <w:noProof/>
          </w:rPr>
          <w:t>6.2.3 Inter-Regularization Group Weighting</w:t>
        </w:r>
        <w:r>
          <w:rPr>
            <w:noProof/>
            <w:webHidden/>
          </w:rPr>
          <w:tab/>
        </w:r>
        <w:r>
          <w:rPr>
            <w:noProof/>
            <w:webHidden/>
          </w:rPr>
          <w:fldChar w:fldCharType="begin"/>
        </w:r>
        <w:r>
          <w:rPr>
            <w:noProof/>
            <w:webHidden/>
          </w:rPr>
          <w:instrText xml:space="preserve"> PAGEREF _Toc24975705 \h </w:instrText>
        </w:r>
        <w:r>
          <w:rPr>
            <w:noProof/>
            <w:webHidden/>
          </w:rPr>
        </w:r>
        <w:r>
          <w:rPr>
            <w:noProof/>
            <w:webHidden/>
          </w:rPr>
          <w:fldChar w:fldCharType="separate"/>
        </w:r>
        <w:r>
          <w:rPr>
            <w:noProof/>
            <w:webHidden/>
          </w:rPr>
          <w:t>77</w:t>
        </w:r>
        <w:r>
          <w:rPr>
            <w:noProof/>
            <w:webHidden/>
          </w:rPr>
          <w:fldChar w:fldCharType="end"/>
        </w:r>
      </w:hyperlink>
    </w:p>
    <w:p w14:paraId="033090F2" w14:textId="5782F5F2"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06" w:history="1">
        <w:r w:rsidRPr="003F2221">
          <w:rPr>
            <w:rStyle w:val="Hyperlink"/>
            <w:noProof/>
          </w:rPr>
          <w:t>6.2.4 Choosing Values for the Marquardt Lambda</w:t>
        </w:r>
        <w:r>
          <w:rPr>
            <w:noProof/>
            <w:webHidden/>
          </w:rPr>
          <w:tab/>
        </w:r>
        <w:r>
          <w:rPr>
            <w:noProof/>
            <w:webHidden/>
          </w:rPr>
          <w:fldChar w:fldCharType="begin"/>
        </w:r>
        <w:r>
          <w:rPr>
            <w:noProof/>
            <w:webHidden/>
          </w:rPr>
          <w:instrText xml:space="preserve"> PAGEREF _Toc24975706 \h </w:instrText>
        </w:r>
        <w:r>
          <w:rPr>
            <w:noProof/>
            <w:webHidden/>
          </w:rPr>
        </w:r>
        <w:r>
          <w:rPr>
            <w:noProof/>
            <w:webHidden/>
          </w:rPr>
          <w:fldChar w:fldCharType="separate"/>
        </w:r>
        <w:r>
          <w:rPr>
            <w:noProof/>
            <w:webHidden/>
          </w:rPr>
          <w:t>78</w:t>
        </w:r>
        <w:r>
          <w:rPr>
            <w:noProof/>
            <w:webHidden/>
          </w:rPr>
          <w:fldChar w:fldCharType="end"/>
        </w:r>
      </w:hyperlink>
    </w:p>
    <w:p w14:paraId="79353E05" w14:textId="4E0E6BD8"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07" w:history="1">
        <w:r w:rsidRPr="003F2221">
          <w:rPr>
            <w:rStyle w:val="Hyperlink"/>
            <w:noProof/>
          </w:rPr>
          <w:t>6.2.5 Singular Value Decomposition</w:t>
        </w:r>
        <w:r>
          <w:rPr>
            <w:noProof/>
            <w:webHidden/>
          </w:rPr>
          <w:tab/>
        </w:r>
        <w:r>
          <w:rPr>
            <w:noProof/>
            <w:webHidden/>
          </w:rPr>
          <w:fldChar w:fldCharType="begin"/>
        </w:r>
        <w:r>
          <w:rPr>
            <w:noProof/>
            <w:webHidden/>
          </w:rPr>
          <w:instrText xml:space="preserve"> PAGEREF _Toc24975707 \h </w:instrText>
        </w:r>
        <w:r>
          <w:rPr>
            <w:noProof/>
            <w:webHidden/>
          </w:rPr>
        </w:r>
        <w:r>
          <w:rPr>
            <w:noProof/>
            <w:webHidden/>
          </w:rPr>
          <w:fldChar w:fldCharType="separate"/>
        </w:r>
        <w:r>
          <w:rPr>
            <w:noProof/>
            <w:webHidden/>
          </w:rPr>
          <w:t>79</w:t>
        </w:r>
        <w:r>
          <w:rPr>
            <w:noProof/>
            <w:webHidden/>
          </w:rPr>
          <w:fldChar w:fldCharType="end"/>
        </w:r>
      </w:hyperlink>
    </w:p>
    <w:p w14:paraId="0A99492C" w14:textId="32E63BA4"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08" w:history="1">
        <w:r w:rsidRPr="003F2221">
          <w:rPr>
            <w:rStyle w:val="Hyperlink"/>
            <w:noProof/>
          </w:rPr>
          <w:t>6.2.6 SVD-Assist</w:t>
        </w:r>
        <w:r>
          <w:rPr>
            <w:noProof/>
            <w:webHidden/>
          </w:rPr>
          <w:tab/>
        </w:r>
        <w:r>
          <w:rPr>
            <w:noProof/>
            <w:webHidden/>
          </w:rPr>
          <w:fldChar w:fldCharType="begin"/>
        </w:r>
        <w:r>
          <w:rPr>
            <w:noProof/>
            <w:webHidden/>
          </w:rPr>
          <w:instrText xml:space="preserve"> PAGEREF _Toc24975708 \h </w:instrText>
        </w:r>
        <w:r>
          <w:rPr>
            <w:noProof/>
            <w:webHidden/>
          </w:rPr>
        </w:r>
        <w:r>
          <w:rPr>
            <w:noProof/>
            <w:webHidden/>
          </w:rPr>
          <w:fldChar w:fldCharType="separate"/>
        </w:r>
        <w:r>
          <w:rPr>
            <w:noProof/>
            <w:webHidden/>
          </w:rPr>
          <w:t>81</w:t>
        </w:r>
        <w:r>
          <w:rPr>
            <w:noProof/>
            <w:webHidden/>
          </w:rPr>
          <w:fldChar w:fldCharType="end"/>
        </w:r>
      </w:hyperlink>
    </w:p>
    <w:p w14:paraId="3598D10F" w14:textId="4E6C90A3"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09" w:history="1">
        <w:r w:rsidRPr="003F2221">
          <w:rPr>
            <w:rStyle w:val="Hyperlink"/>
            <w:noProof/>
          </w:rPr>
          <w:t>6.2.7 Expediting the First Iteration</w:t>
        </w:r>
        <w:r>
          <w:rPr>
            <w:noProof/>
            <w:webHidden/>
          </w:rPr>
          <w:tab/>
        </w:r>
        <w:r>
          <w:rPr>
            <w:noProof/>
            <w:webHidden/>
          </w:rPr>
          <w:fldChar w:fldCharType="begin"/>
        </w:r>
        <w:r>
          <w:rPr>
            <w:noProof/>
            <w:webHidden/>
          </w:rPr>
          <w:instrText xml:space="preserve"> PAGEREF _Toc24975709 \h </w:instrText>
        </w:r>
        <w:r>
          <w:rPr>
            <w:noProof/>
            <w:webHidden/>
          </w:rPr>
        </w:r>
        <w:r>
          <w:rPr>
            <w:noProof/>
            <w:webHidden/>
          </w:rPr>
          <w:fldChar w:fldCharType="separate"/>
        </w:r>
        <w:r>
          <w:rPr>
            <w:noProof/>
            <w:webHidden/>
          </w:rPr>
          <w:t>83</w:t>
        </w:r>
        <w:r>
          <w:rPr>
            <w:noProof/>
            <w:webHidden/>
          </w:rPr>
          <w:fldChar w:fldCharType="end"/>
        </w:r>
      </w:hyperlink>
    </w:p>
    <w:p w14:paraId="42990F81" w14:textId="65EF93E5"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10" w:history="1">
        <w:r w:rsidRPr="003F2221">
          <w:rPr>
            <w:rStyle w:val="Hyperlink"/>
            <w:noProof/>
          </w:rPr>
          <w:t>6.2.8 Linear Analysis and Monte Carlo</w:t>
        </w:r>
        <w:r>
          <w:rPr>
            <w:noProof/>
            <w:webHidden/>
          </w:rPr>
          <w:tab/>
        </w:r>
        <w:r>
          <w:rPr>
            <w:noProof/>
            <w:webHidden/>
          </w:rPr>
          <w:fldChar w:fldCharType="begin"/>
        </w:r>
        <w:r>
          <w:rPr>
            <w:noProof/>
            <w:webHidden/>
          </w:rPr>
          <w:instrText xml:space="preserve"> PAGEREF _Toc24975710 \h </w:instrText>
        </w:r>
        <w:r>
          <w:rPr>
            <w:noProof/>
            <w:webHidden/>
          </w:rPr>
        </w:r>
        <w:r>
          <w:rPr>
            <w:noProof/>
            <w:webHidden/>
          </w:rPr>
          <w:fldChar w:fldCharType="separate"/>
        </w:r>
        <w:r>
          <w:rPr>
            <w:noProof/>
            <w:webHidden/>
          </w:rPr>
          <w:t>83</w:t>
        </w:r>
        <w:r>
          <w:rPr>
            <w:noProof/>
            <w:webHidden/>
          </w:rPr>
          <w:fldChar w:fldCharType="end"/>
        </w:r>
      </w:hyperlink>
    </w:p>
    <w:p w14:paraId="04F4A6A7" w14:textId="50ED29A9"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11" w:history="1">
        <w:r w:rsidRPr="003F2221">
          <w:rPr>
            <w:rStyle w:val="Hyperlink"/>
            <w:noProof/>
          </w:rPr>
          <w:t>6.2.9 Model Run Failure</w:t>
        </w:r>
        <w:r>
          <w:rPr>
            <w:noProof/>
            <w:webHidden/>
          </w:rPr>
          <w:tab/>
        </w:r>
        <w:r>
          <w:rPr>
            <w:noProof/>
            <w:webHidden/>
          </w:rPr>
          <w:fldChar w:fldCharType="begin"/>
        </w:r>
        <w:r>
          <w:rPr>
            <w:noProof/>
            <w:webHidden/>
          </w:rPr>
          <w:instrText xml:space="preserve"> PAGEREF _Toc24975711 \h </w:instrText>
        </w:r>
        <w:r>
          <w:rPr>
            <w:noProof/>
            <w:webHidden/>
          </w:rPr>
        </w:r>
        <w:r>
          <w:rPr>
            <w:noProof/>
            <w:webHidden/>
          </w:rPr>
          <w:fldChar w:fldCharType="separate"/>
        </w:r>
        <w:r>
          <w:rPr>
            <w:noProof/>
            <w:webHidden/>
          </w:rPr>
          <w:t>86</w:t>
        </w:r>
        <w:r>
          <w:rPr>
            <w:noProof/>
            <w:webHidden/>
          </w:rPr>
          <w:fldChar w:fldCharType="end"/>
        </w:r>
      </w:hyperlink>
    </w:p>
    <w:p w14:paraId="38A9FF87" w14:textId="3CB35530"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12" w:history="1">
        <w:r w:rsidRPr="003F2221">
          <w:rPr>
            <w:rStyle w:val="Hyperlink"/>
            <w:noProof/>
          </w:rPr>
          <w:t>6.2.10 Composite Parameter Sensitivities</w:t>
        </w:r>
        <w:r>
          <w:rPr>
            <w:noProof/>
            <w:webHidden/>
          </w:rPr>
          <w:tab/>
        </w:r>
        <w:r>
          <w:rPr>
            <w:noProof/>
            <w:webHidden/>
          </w:rPr>
          <w:fldChar w:fldCharType="begin"/>
        </w:r>
        <w:r>
          <w:rPr>
            <w:noProof/>
            <w:webHidden/>
          </w:rPr>
          <w:instrText xml:space="preserve"> PAGEREF _Toc24975712 \h </w:instrText>
        </w:r>
        <w:r>
          <w:rPr>
            <w:noProof/>
            <w:webHidden/>
          </w:rPr>
        </w:r>
        <w:r>
          <w:rPr>
            <w:noProof/>
            <w:webHidden/>
          </w:rPr>
          <w:fldChar w:fldCharType="separate"/>
        </w:r>
        <w:r>
          <w:rPr>
            <w:noProof/>
            <w:webHidden/>
          </w:rPr>
          <w:t>86</w:t>
        </w:r>
        <w:r>
          <w:rPr>
            <w:noProof/>
            <w:webHidden/>
          </w:rPr>
          <w:fldChar w:fldCharType="end"/>
        </w:r>
      </w:hyperlink>
    </w:p>
    <w:p w14:paraId="6CBCB3FC" w14:textId="56343812"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13" w:history="1">
        <w:r w:rsidRPr="003F2221">
          <w:rPr>
            <w:rStyle w:val="Hyperlink"/>
            <w:noProof/>
          </w:rPr>
          <w:t>6.2.11 Other Controls</w:t>
        </w:r>
        <w:r>
          <w:rPr>
            <w:noProof/>
            <w:webHidden/>
          </w:rPr>
          <w:tab/>
        </w:r>
        <w:r>
          <w:rPr>
            <w:noProof/>
            <w:webHidden/>
          </w:rPr>
          <w:fldChar w:fldCharType="begin"/>
        </w:r>
        <w:r>
          <w:rPr>
            <w:noProof/>
            <w:webHidden/>
          </w:rPr>
          <w:instrText xml:space="preserve"> PAGEREF _Toc24975713 \h </w:instrText>
        </w:r>
        <w:r>
          <w:rPr>
            <w:noProof/>
            <w:webHidden/>
          </w:rPr>
        </w:r>
        <w:r>
          <w:rPr>
            <w:noProof/>
            <w:webHidden/>
          </w:rPr>
          <w:fldChar w:fldCharType="separate"/>
        </w:r>
        <w:r>
          <w:rPr>
            <w:noProof/>
            <w:webHidden/>
          </w:rPr>
          <w:t>86</w:t>
        </w:r>
        <w:r>
          <w:rPr>
            <w:noProof/>
            <w:webHidden/>
          </w:rPr>
          <w:fldChar w:fldCharType="end"/>
        </w:r>
      </w:hyperlink>
    </w:p>
    <w:p w14:paraId="1E51B180" w14:textId="325F73E3"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14" w:history="1">
        <w:r w:rsidRPr="003F2221">
          <w:rPr>
            <w:rStyle w:val="Hyperlink"/>
            <w:noProof/>
          </w:rPr>
          <w:t>6.2.12 Running PESTPP</w:t>
        </w:r>
        <w:r>
          <w:rPr>
            <w:noProof/>
            <w:webHidden/>
          </w:rPr>
          <w:tab/>
        </w:r>
        <w:r>
          <w:rPr>
            <w:noProof/>
            <w:webHidden/>
          </w:rPr>
          <w:fldChar w:fldCharType="begin"/>
        </w:r>
        <w:r>
          <w:rPr>
            <w:noProof/>
            <w:webHidden/>
          </w:rPr>
          <w:instrText xml:space="preserve"> PAGEREF _Toc24975714 \h </w:instrText>
        </w:r>
        <w:r>
          <w:rPr>
            <w:noProof/>
            <w:webHidden/>
          </w:rPr>
        </w:r>
        <w:r>
          <w:rPr>
            <w:noProof/>
            <w:webHidden/>
          </w:rPr>
          <w:fldChar w:fldCharType="separate"/>
        </w:r>
        <w:r>
          <w:rPr>
            <w:noProof/>
            <w:webHidden/>
          </w:rPr>
          <w:t>87</w:t>
        </w:r>
        <w:r>
          <w:rPr>
            <w:noProof/>
            <w:webHidden/>
          </w:rPr>
          <w:fldChar w:fldCharType="end"/>
        </w:r>
      </w:hyperlink>
    </w:p>
    <w:p w14:paraId="3F134528" w14:textId="6D8ECE41"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15" w:history="1">
        <w:r w:rsidRPr="003F2221">
          <w:rPr>
            <w:rStyle w:val="Hyperlink"/>
            <w:noProof/>
          </w:rPr>
          <w:t>6.2.13 PESTPP-GLM Output Files</w:t>
        </w:r>
        <w:r>
          <w:rPr>
            <w:noProof/>
            <w:webHidden/>
          </w:rPr>
          <w:tab/>
        </w:r>
        <w:r>
          <w:rPr>
            <w:noProof/>
            <w:webHidden/>
          </w:rPr>
          <w:fldChar w:fldCharType="begin"/>
        </w:r>
        <w:r>
          <w:rPr>
            <w:noProof/>
            <w:webHidden/>
          </w:rPr>
          <w:instrText xml:space="preserve"> PAGEREF _Toc24975715 \h </w:instrText>
        </w:r>
        <w:r>
          <w:rPr>
            <w:noProof/>
            <w:webHidden/>
          </w:rPr>
        </w:r>
        <w:r>
          <w:rPr>
            <w:noProof/>
            <w:webHidden/>
          </w:rPr>
          <w:fldChar w:fldCharType="separate"/>
        </w:r>
        <w:r>
          <w:rPr>
            <w:noProof/>
            <w:webHidden/>
          </w:rPr>
          <w:t>87</w:t>
        </w:r>
        <w:r>
          <w:rPr>
            <w:noProof/>
            <w:webHidden/>
          </w:rPr>
          <w:fldChar w:fldCharType="end"/>
        </w:r>
      </w:hyperlink>
    </w:p>
    <w:p w14:paraId="6150D836" w14:textId="2869A0FB"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716" w:history="1">
        <w:r w:rsidRPr="003F2221">
          <w:rPr>
            <w:rStyle w:val="Hyperlink"/>
            <w:noProof/>
          </w:rPr>
          <w:t>6.3 Differential Evolution</w:t>
        </w:r>
        <w:r>
          <w:rPr>
            <w:noProof/>
            <w:webHidden/>
          </w:rPr>
          <w:tab/>
        </w:r>
        <w:r>
          <w:rPr>
            <w:noProof/>
            <w:webHidden/>
          </w:rPr>
          <w:fldChar w:fldCharType="begin"/>
        </w:r>
        <w:r>
          <w:rPr>
            <w:noProof/>
            <w:webHidden/>
          </w:rPr>
          <w:instrText xml:space="preserve"> PAGEREF _Toc24975716 \h </w:instrText>
        </w:r>
        <w:r>
          <w:rPr>
            <w:noProof/>
            <w:webHidden/>
          </w:rPr>
        </w:r>
        <w:r>
          <w:rPr>
            <w:noProof/>
            <w:webHidden/>
          </w:rPr>
          <w:fldChar w:fldCharType="separate"/>
        </w:r>
        <w:r>
          <w:rPr>
            <w:noProof/>
            <w:webHidden/>
          </w:rPr>
          <w:t>89</w:t>
        </w:r>
        <w:r>
          <w:rPr>
            <w:noProof/>
            <w:webHidden/>
          </w:rPr>
          <w:fldChar w:fldCharType="end"/>
        </w:r>
      </w:hyperlink>
    </w:p>
    <w:p w14:paraId="758370CC" w14:textId="3DDE54DF"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17" w:history="1">
        <w:r w:rsidRPr="003F2221">
          <w:rPr>
            <w:rStyle w:val="Hyperlink"/>
            <w:noProof/>
          </w:rPr>
          <w:t>6.3.1 General</w:t>
        </w:r>
        <w:r>
          <w:rPr>
            <w:noProof/>
            <w:webHidden/>
          </w:rPr>
          <w:tab/>
        </w:r>
        <w:r>
          <w:rPr>
            <w:noProof/>
            <w:webHidden/>
          </w:rPr>
          <w:fldChar w:fldCharType="begin"/>
        </w:r>
        <w:r>
          <w:rPr>
            <w:noProof/>
            <w:webHidden/>
          </w:rPr>
          <w:instrText xml:space="preserve"> PAGEREF _Toc24975717 \h </w:instrText>
        </w:r>
        <w:r>
          <w:rPr>
            <w:noProof/>
            <w:webHidden/>
          </w:rPr>
        </w:r>
        <w:r>
          <w:rPr>
            <w:noProof/>
            <w:webHidden/>
          </w:rPr>
          <w:fldChar w:fldCharType="separate"/>
        </w:r>
        <w:r>
          <w:rPr>
            <w:noProof/>
            <w:webHidden/>
          </w:rPr>
          <w:t>89</w:t>
        </w:r>
        <w:r>
          <w:rPr>
            <w:noProof/>
            <w:webHidden/>
          </w:rPr>
          <w:fldChar w:fldCharType="end"/>
        </w:r>
      </w:hyperlink>
    </w:p>
    <w:p w14:paraId="4E8B3280" w14:textId="664DC1D9"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18" w:history="1">
        <w:r w:rsidRPr="003F2221">
          <w:rPr>
            <w:rStyle w:val="Hyperlink"/>
            <w:noProof/>
          </w:rPr>
          <w:t>6.3.2 The DE Method</w:t>
        </w:r>
        <w:r>
          <w:rPr>
            <w:noProof/>
            <w:webHidden/>
          </w:rPr>
          <w:tab/>
        </w:r>
        <w:r>
          <w:rPr>
            <w:noProof/>
            <w:webHidden/>
          </w:rPr>
          <w:fldChar w:fldCharType="begin"/>
        </w:r>
        <w:r>
          <w:rPr>
            <w:noProof/>
            <w:webHidden/>
          </w:rPr>
          <w:instrText xml:space="preserve"> PAGEREF _Toc24975718 \h </w:instrText>
        </w:r>
        <w:r>
          <w:rPr>
            <w:noProof/>
            <w:webHidden/>
          </w:rPr>
        </w:r>
        <w:r>
          <w:rPr>
            <w:noProof/>
            <w:webHidden/>
          </w:rPr>
          <w:fldChar w:fldCharType="separate"/>
        </w:r>
        <w:r>
          <w:rPr>
            <w:noProof/>
            <w:webHidden/>
          </w:rPr>
          <w:t>89</w:t>
        </w:r>
        <w:r>
          <w:rPr>
            <w:noProof/>
            <w:webHidden/>
          </w:rPr>
          <w:fldChar w:fldCharType="end"/>
        </w:r>
      </w:hyperlink>
    </w:p>
    <w:p w14:paraId="4D1D4406" w14:textId="78BA12AD"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19" w:history="1">
        <w:r w:rsidRPr="003F2221">
          <w:rPr>
            <w:rStyle w:val="Hyperlink"/>
            <w:noProof/>
          </w:rPr>
          <w:t>6.3.3 Using DE in PESTPP</w:t>
        </w:r>
        <w:r>
          <w:rPr>
            <w:noProof/>
            <w:webHidden/>
          </w:rPr>
          <w:tab/>
        </w:r>
        <w:r>
          <w:rPr>
            <w:noProof/>
            <w:webHidden/>
          </w:rPr>
          <w:fldChar w:fldCharType="begin"/>
        </w:r>
        <w:r>
          <w:rPr>
            <w:noProof/>
            <w:webHidden/>
          </w:rPr>
          <w:instrText xml:space="preserve"> PAGEREF _Toc24975719 \h </w:instrText>
        </w:r>
        <w:r>
          <w:rPr>
            <w:noProof/>
            <w:webHidden/>
          </w:rPr>
        </w:r>
        <w:r>
          <w:rPr>
            <w:noProof/>
            <w:webHidden/>
          </w:rPr>
          <w:fldChar w:fldCharType="separate"/>
        </w:r>
        <w:r>
          <w:rPr>
            <w:noProof/>
            <w:webHidden/>
          </w:rPr>
          <w:t>91</w:t>
        </w:r>
        <w:r>
          <w:rPr>
            <w:noProof/>
            <w:webHidden/>
          </w:rPr>
          <w:fldChar w:fldCharType="end"/>
        </w:r>
      </w:hyperlink>
    </w:p>
    <w:p w14:paraId="76C766C1" w14:textId="2A29B683"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20" w:history="1">
        <w:r w:rsidRPr="003F2221">
          <w:rPr>
            <w:rStyle w:val="Hyperlink"/>
            <w:noProof/>
          </w:rPr>
          <w:t>6.3.4 Running PESTPP</w:t>
        </w:r>
        <w:r>
          <w:rPr>
            <w:noProof/>
            <w:webHidden/>
          </w:rPr>
          <w:tab/>
        </w:r>
        <w:r>
          <w:rPr>
            <w:noProof/>
            <w:webHidden/>
          </w:rPr>
          <w:fldChar w:fldCharType="begin"/>
        </w:r>
        <w:r>
          <w:rPr>
            <w:noProof/>
            <w:webHidden/>
          </w:rPr>
          <w:instrText xml:space="preserve"> PAGEREF _Toc24975720 \h </w:instrText>
        </w:r>
        <w:r>
          <w:rPr>
            <w:noProof/>
            <w:webHidden/>
          </w:rPr>
        </w:r>
        <w:r>
          <w:rPr>
            <w:noProof/>
            <w:webHidden/>
          </w:rPr>
          <w:fldChar w:fldCharType="separate"/>
        </w:r>
        <w:r>
          <w:rPr>
            <w:noProof/>
            <w:webHidden/>
          </w:rPr>
          <w:t>92</w:t>
        </w:r>
        <w:r>
          <w:rPr>
            <w:noProof/>
            <w:webHidden/>
          </w:rPr>
          <w:fldChar w:fldCharType="end"/>
        </w:r>
      </w:hyperlink>
    </w:p>
    <w:p w14:paraId="5ABDEC61" w14:textId="1B150BB4"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21" w:history="1">
        <w:r w:rsidRPr="003F2221">
          <w:rPr>
            <w:rStyle w:val="Hyperlink"/>
            <w:noProof/>
          </w:rPr>
          <w:t>6.3.5 PESTPP-GLM Output Files</w:t>
        </w:r>
        <w:r>
          <w:rPr>
            <w:noProof/>
            <w:webHidden/>
          </w:rPr>
          <w:tab/>
        </w:r>
        <w:r>
          <w:rPr>
            <w:noProof/>
            <w:webHidden/>
          </w:rPr>
          <w:fldChar w:fldCharType="begin"/>
        </w:r>
        <w:r>
          <w:rPr>
            <w:noProof/>
            <w:webHidden/>
          </w:rPr>
          <w:instrText xml:space="preserve"> PAGEREF _Toc24975721 \h </w:instrText>
        </w:r>
        <w:r>
          <w:rPr>
            <w:noProof/>
            <w:webHidden/>
          </w:rPr>
        </w:r>
        <w:r>
          <w:rPr>
            <w:noProof/>
            <w:webHidden/>
          </w:rPr>
          <w:fldChar w:fldCharType="separate"/>
        </w:r>
        <w:r>
          <w:rPr>
            <w:noProof/>
            <w:webHidden/>
          </w:rPr>
          <w:t>92</w:t>
        </w:r>
        <w:r>
          <w:rPr>
            <w:noProof/>
            <w:webHidden/>
          </w:rPr>
          <w:fldChar w:fldCharType="end"/>
        </w:r>
      </w:hyperlink>
    </w:p>
    <w:p w14:paraId="43221F3A" w14:textId="642157A0"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722" w:history="1">
        <w:r w:rsidRPr="003F2221">
          <w:rPr>
            <w:rStyle w:val="Hyperlink"/>
            <w:noProof/>
          </w:rPr>
          <w:t>6.4 Summary of PESTPP-GLM Control Variables</w:t>
        </w:r>
        <w:r>
          <w:rPr>
            <w:noProof/>
            <w:webHidden/>
          </w:rPr>
          <w:tab/>
        </w:r>
        <w:r>
          <w:rPr>
            <w:noProof/>
            <w:webHidden/>
          </w:rPr>
          <w:fldChar w:fldCharType="begin"/>
        </w:r>
        <w:r>
          <w:rPr>
            <w:noProof/>
            <w:webHidden/>
          </w:rPr>
          <w:instrText xml:space="preserve"> PAGEREF _Toc24975722 \h </w:instrText>
        </w:r>
        <w:r>
          <w:rPr>
            <w:noProof/>
            <w:webHidden/>
          </w:rPr>
        </w:r>
        <w:r>
          <w:rPr>
            <w:noProof/>
            <w:webHidden/>
          </w:rPr>
          <w:fldChar w:fldCharType="separate"/>
        </w:r>
        <w:r>
          <w:rPr>
            <w:noProof/>
            <w:webHidden/>
          </w:rPr>
          <w:t>92</w:t>
        </w:r>
        <w:r>
          <w:rPr>
            <w:noProof/>
            <w:webHidden/>
          </w:rPr>
          <w:fldChar w:fldCharType="end"/>
        </w:r>
      </w:hyperlink>
    </w:p>
    <w:p w14:paraId="0F14D3AF" w14:textId="570E5572"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23" w:history="1">
        <w:r w:rsidRPr="003F2221">
          <w:rPr>
            <w:rStyle w:val="Hyperlink"/>
            <w:noProof/>
          </w:rPr>
          <w:t>6.4.1 General</w:t>
        </w:r>
        <w:r>
          <w:rPr>
            <w:noProof/>
            <w:webHidden/>
          </w:rPr>
          <w:tab/>
        </w:r>
        <w:r>
          <w:rPr>
            <w:noProof/>
            <w:webHidden/>
          </w:rPr>
          <w:fldChar w:fldCharType="begin"/>
        </w:r>
        <w:r>
          <w:rPr>
            <w:noProof/>
            <w:webHidden/>
          </w:rPr>
          <w:instrText xml:space="preserve"> PAGEREF _Toc24975723 \h </w:instrText>
        </w:r>
        <w:r>
          <w:rPr>
            <w:noProof/>
            <w:webHidden/>
          </w:rPr>
        </w:r>
        <w:r>
          <w:rPr>
            <w:noProof/>
            <w:webHidden/>
          </w:rPr>
          <w:fldChar w:fldCharType="separate"/>
        </w:r>
        <w:r>
          <w:rPr>
            <w:noProof/>
            <w:webHidden/>
          </w:rPr>
          <w:t>92</w:t>
        </w:r>
        <w:r>
          <w:rPr>
            <w:noProof/>
            <w:webHidden/>
          </w:rPr>
          <w:fldChar w:fldCharType="end"/>
        </w:r>
      </w:hyperlink>
    </w:p>
    <w:p w14:paraId="2D098B5C" w14:textId="52B9422D"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24" w:history="1">
        <w:r w:rsidRPr="003F2221">
          <w:rPr>
            <w:rStyle w:val="Hyperlink"/>
            <w:noProof/>
          </w:rPr>
          <w:t>6.4.2 Control Variables in the PEST Control File</w:t>
        </w:r>
        <w:r>
          <w:rPr>
            <w:noProof/>
            <w:webHidden/>
          </w:rPr>
          <w:tab/>
        </w:r>
        <w:r>
          <w:rPr>
            <w:noProof/>
            <w:webHidden/>
          </w:rPr>
          <w:fldChar w:fldCharType="begin"/>
        </w:r>
        <w:r>
          <w:rPr>
            <w:noProof/>
            <w:webHidden/>
          </w:rPr>
          <w:instrText xml:space="preserve"> PAGEREF _Toc24975724 \h </w:instrText>
        </w:r>
        <w:r>
          <w:rPr>
            <w:noProof/>
            <w:webHidden/>
          </w:rPr>
        </w:r>
        <w:r>
          <w:rPr>
            <w:noProof/>
            <w:webHidden/>
          </w:rPr>
          <w:fldChar w:fldCharType="separate"/>
        </w:r>
        <w:r>
          <w:rPr>
            <w:noProof/>
            <w:webHidden/>
          </w:rPr>
          <w:t>92</w:t>
        </w:r>
        <w:r>
          <w:rPr>
            <w:noProof/>
            <w:webHidden/>
          </w:rPr>
          <w:fldChar w:fldCharType="end"/>
        </w:r>
      </w:hyperlink>
    </w:p>
    <w:p w14:paraId="62341765" w14:textId="74021D05"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25" w:history="1">
        <w:r w:rsidRPr="003F2221">
          <w:rPr>
            <w:rStyle w:val="Hyperlink"/>
            <w:noProof/>
          </w:rPr>
          <w:t>6.4.3 PEST++ Control Variables</w:t>
        </w:r>
        <w:r>
          <w:rPr>
            <w:noProof/>
            <w:webHidden/>
          </w:rPr>
          <w:tab/>
        </w:r>
        <w:r>
          <w:rPr>
            <w:noProof/>
            <w:webHidden/>
          </w:rPr>
          <w:fldChar w:fldCharType="begin"/>
        </w:r>
        <w:r>
          <w:rPr>
            <w:noProof/>
            <w:webHidden/>
          </w:rPr>
          <w:instrText xml:space="preserve"> PAGEREF _Toc24975725 \h </w:instrText>
        </w:r>
        <w:r>
          <w:rPr>
            <w:noProof/>
            <w:webHidden/>
          </w:rPr>
        </w:r>
        <w:r>
          <w:rPr>
            <w:noProof/>
            <w:webHidden/>
          </w:rPr>
          <w:fldChar w:fldCharType="separate"/>
        </w:r>
        <w:r>
          <w:rPr>
            <w:noProof/>
            <w:webHidden/>
          </w:rPr>
          <w:t>93</w:t>
        </w:r>
        <w:r>
          <w:rPr>
            <w:noProof/>
            <w:webHidden/>
          </w:rPr>
          <w:fldChar w:fldCharType="end"/>
        </w:r>
      </w:hyperlink>
    </w:p>
    <w:p w14:paraId="037268C5" w14:textId="10F9DAFB" w:rsidR="003F7141" w:rsidRDefault="003F7141">
      <w:pPr>
        <w:pStyle w:val="TOC1"/>
        <w:tabs>
          <w:tab w:val="right" w:leader="dot" w:pos="9016"/>
        </w:tabs>
        <w:rPr>
          <w:rFonts w:asciiTheme="minorHAnsi" w:eastAsiaTheme="minorEastAsia" w:hAnsiTheme="minorHAnsi" w:cstheme="minorBidi"/>
          <w:noProof/>
          <w:szCs w:val="24"/>
          <w:lang w:eastAsia="en-US"/>
        </w:rPr>
      </w:pPr>
      <w:hyperlink w:anchor="_Toc24975726" w:history="1">
        <w:r w:rsidRPr="003F2221">
          <w:rPr>
            <w:rStyle w:val="Hyperlink"/>
            <w:noProof/>
          </w:rPr>
          <w:t>7. PESTPP-SEN</w:t>
        </w:r>
        <w:r>
          <w:rPr>
            <w:noProof/>
            <w:webHidden/>
          </w:rPr>
          <w:tab/>
        </w:r>
        <w:r>
          <w:rPr>
            <w:noProof/>
            <w:webHidden/>
          </w:rPr>
          <w:fldChar w:fldCharType="begin"/>
        </w:r>
        <w:r>
          <w:rPr>
            <w:noProof/>
            <w:webHidden/>
          </w:rPr>
          <w:instrText xml:space="preserve"> PAGEREF _Toc24975726 \h </w:instrText>
        </w:r>
        <w:r>
          <w:rPr>
            <w:noProof/>
            <w:webHidden/>
          </w:rPr>
        </w:r>
        <w:r>
          <w:rPr>
            <w:noProof/>
            <w:webHidden/>
          </w:rPr>
          <w:fldChar w:fldCharType="separate"/>
        </w:r>
        <w:r>
          <w:rPr>
            <w:noProof/>
            <w:webHidden/>
          </w:rPr>
          <w:t>96</w:t>
        </w:r>
        <w:r>
          <w:rPr>
            <w:noProof/>
            <w:webHidden/>
          </w:rPr>
          <w:fldChar w:fldCharType="end"/>
        </w:r>
      </w:hyperlink>
    </w:p>
    <w:p w14:paraId="5729F055" w14:textId="60194A44"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727" w:history="1">
        <w:r w:rsidRPr="003F2221">
          <w:rPr>
            <w:rStyle w:val="Hyperlink"/>
            <w:noProof/>
          </w:rPr>
          <w:t>7.1 Introduction</w:t>
        </w:r>
        <w:r>
          <w:rPr>
            <w:noProof/>
            <w:webHidden/>
          </w:rPr>
          <w:tab/>
        </w:r>
        <w:r>
          <w:rPr>
            <w:noProof/>
            <w:webHidden/>
          </w:rPr>
          <w:fldChar w:fldCharType="begin"/>
        </w:r>
        <w:r>
          <w:rPr>
            <w:noProof/>
            <w:webHidden/>
          </w:rPr>
          <w:instrText xml:space="preserve"> PAGEREF _Toc24975727 \h </w:instrText>
        </w:r>
        <w:r>
          <w:rPr>
            <w:noProof/>
            <w:webHidden/>
          </w:rPr>
        </w:r>
        <w:r>
          <w:rPr>
            <w:noProof/>
            <w:webHidden/>
          </w:rPr>
          <w:fldChar w:fldCharType="separate"/>
        </w:r>
        <w:r>
          <w:rPr>
            <w:noProof/>
            <w:webHidden/>
          </w:rPr>
          <w:t>96</w:t>
        </w:r>
        <w:r>
          <w:rPr>
            <w:noProof/>
            <w:webHidden/>
          </w:rPr>
          <w:fldChar w:fldCharType="end"/>
        </w:r>
      </w:hyperlink>
    </w:p>
    <w:p w14:paraId="7EF5D181" w14:textId="69B73246"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28" w:history="1">
        <w:r w:rsidRPr="003F2221">
          <w:rPr>
            <w:rStyle w:val="Hyperlink"/>
            <w:noProof/>
          </w:rPr>
          <w:t>7.1.1 General</w:t>
        </w:r>
        <w:r>
          <w:rPr>
            <w:noProof/>
            <w:webHidden/>
          </w:rPr>
          <w:tab/>
        </w:r>
        <w:r>
          <w:rPr>
            <w:noProof/>
            <w:webHidden/>
          </w:rPr>
          <w:fldChar w:fldCharType="begin"/>
        </w:r>
        <w:r>
          <w:rPr>
            <w:noProof/>
            <w:webHidden/>
          </w:rPr>
          <w:instrText xml:space="preserve"> PAGEREF _Toc24975728 \h </w:instrText>
        </w:r>
        <w:r>
          <w:rPr>
            <w:noProof/>
            <w:webHidden/>
          </w:rPr>
        </w:r>
        <w:r>
          <w:rPr>
            <w:noProof/>
            <w:webHidden/>
          </w:rPr>
          <w:fldChar w:fldCharType="separate"/>
        </w:r>
        <w:r>
          <w:rPr>
            <w:noProof/>
            <w:webHidden/>
          </w:rPr>
          <w:t>96</w:t>
        </w:r>
        <w:r>
          <w:rPr>
            <w:noProof/>
            <w:webHidden/>
          </w:rPr>
          <w:fldChar w:fldCharType="end"/>
        </w:r>
      </w:hyperlink>
    </w:p>
    <w:p w14:paraId="37733FE5" w14:textId="2AFC266C"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29" w:history="1">
        <w:r w:rsidRPr="003F2221">
          <w:rPr>
            <w:rStyle w:val="Hyperlink"/>
            <w:noProof/>
          </w:rPr>
          <w:t>7.1.2 Grouped Parameters</w:t>
        </w:r>
        <w:r>
          <w:rPr>
            <w:noProof/>
            <w:webHidden/>
          </w:rPr>
          <w:tab/>
        </w:r>
        <w:r>
          <w:rPr>
            <w:noProof/>
            <w:webHidden/>
          </w:rPr>
          <w:fldChar w:fldCharType="begin"/>
        </w:r>
        <w:r>
          <w:rPr>
            <w:noProof/>
            <w:webHidden/>
          </w:rPr>
          <w:instrText xml:space="preserve"> PAGEREF _Toc24975729 \h </w:instrText>
        </w:r>
        <w:r>
          <w:rPr>
            <w:noProof/>
            <w:webHidden/>
          </w:rPr>
        </w:r>
        <w:r>
          <w:rPr>
            <w:noProof/>
            <w:webHidden/>
          </w:rPr>
          <w:fldChar w:fldCharType="separate"/>
        </w:r>
        <w:r>
          <w:rPr>
            <w:noProof/>
            <w:webHidden/>
          </w:rPr>
          <w:t>97</w:t>
        </w:r>
        <w:r>
          <w:rPr>
            <w:noProof/>
            <w:webHidden/>
          </w:rPr>
          <w:fldChar w:fldCharType="end"/>
        </w:r>
      </w:hyperlink>
    </w:p>
    <w:p w14:paraId="5B66FBBF" w14:textId="2EB2A848"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730" w:history="1">
        <w:r w:rsidRPr="003F2221">
          <w:rPr>
            <w:rStyle w:val="Hyperlink"/>
            <w:noProof/>
          </w:rPr>
          <w:t>7.2 Method of Morris</w:t>
        </w:r>
        <w:r>
          <w:rPr>
            <w:noProof/>
            <w:webHidden/>
          </w:rPr>
          <w:tab/>
        </w:r>
        <w:r>
          <w:rPr>
            <w:noProof/>
            <w:webHidden/>
          </w:rPr>
          <w:fldChar w:fldCharType="begin"/>
        </w:r>
        <w:r>
          <w:rPr>
            <w:noProof/>
            <w:webHidden/>
          </w:rPr>
          <w:instrText xml:space="preserve"> PAGEREF _Toc24975730 \h </w:instrText>
        </w:r>
        <w:r>
          <w:rPr>
            <w:noProof/>
            <w:webHidden/>
          </w:rPr>
        </w:r>
        <w:r>
          <w:rPr>
            <w:noProof/>
            <w:webHidden/>
          </w:rPr>
          <w:fldChar w:fldCharType="separate"/>
        </w:r>
        <w:r>
          <w:rPr>
            <w:noProof/>
            <w:webHidden/>
          </w:rPr>
          <w:t>97</w:t>
        </w:r>
        <w:r>
          <w:rPr>
            <w:noProof/>
            <w:webHidden/>
          </w:rPr>
          <w:fldChar w:fldCharType="end"/>
        </w:r>
      </w:hyperlink>
    </w:p>
    <w:p w14:paraId="18D4BA23" w14:textId="21E955CA"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31" w:history="1">
        <w:r w:rsidRPr="003F2221">
          <w:rPr>
            <w:rStyle w:val="Hyperlink"/>
            <w:noProof/>
          </w:rPr>
          <w:t>7.2.1 Elementary Effects</w:t>
        </w:r>
        <w:r>
          <w:rPr>
            <w:noProof/>
            <w:webHidden/>
          </w:rPr>
          <w:tab/>
        </w:r>
        <w:r>
          <w:rPr>
            <w:noProof/>
            <w:webHidden/>
          </w:rPr>
          <w:fldChar w:fldCharType="begin"/>
        </w:r>
        <w:r>
          <w:rPr>
            <w:noProof/>
            <w:webHidden/>
          </w:rPr>
          <w:instrText xml:space="preserve"> PAGEREF _Toc24975731 \h </w:instrText>
        </w:r>
        <w:r>
          <w:rPr>
            <w:noProof/>
            <w:webHidden/>
          </w:rPr>
        </w:r>
        <w:r>
          <w:rPr>
            <w:noProof/>
            <w:webHidden/>
          </w:rPr>
          <w:fldChar w:fldCharType="separate"/>
        </w:r>
        <w:r>
          <w:rPr>
            <w:noProof/>
            <w:webHidden/>
          </w:rPr>
          <w:t>97</w:t>
        </w:r>
        <w:r>
          <w:rPr>
            <w:noProof/>
            <w:webHidden/>
          </w:rPr>
          <w:fldChar w:fldCharType="end"/>
        </w:r>
      </w:hyperlink>
    </w:p>
    <w:p w14:paraId="33F58BD6" w14:textId="09047738"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32" w:history="1">
        <w:r w:rsidRPr="003F2221">
          <w:rPr>
            <w:rStyle w:val="Hyperlink"/>
            <w:noProof/>
          </w:rPr>
          <w:t>7.2.2 Sampling Scheme</w:t>
        </w:r>
        <w:r>
          <w:rPr>
            <w:noProof/>
            <w:webHidden/>
          </w:rPr>
          <w:tab/>
        </w:r>
        <w:r>
          <w:rPr>
            <w:noProof/>
            <w:webHidden/>
          </w:rPr>
          <w:fldChar w:fldCharType="begin"/>
        </w:r>
        <w:r>
          <w:rPr>
            <w:noProof/>
            <w:webHidden/>
          </w:rPr>
          <w:instrText xml:space="preserve"> PAGEREF _Toc24975732 \h </w:instrText>
        </w:r>
        <w:r>
          <w:rPr>
            <w:noProof/>
            <w:webHidden/>
          </w:rPr>
        </w:r>
        <w:r>
          <w:rPr>
            <w:noProof/>
            <w:webHidden/>
          </w:rPr>
          <w:fldChar w:fldCharType="separate"/>
        </w:r>
        <w:r>
          <w:rPr>
            <w:noProof/>
            <w:webHidden/>
          </w:rPr>
          <w:t>98</w:t>
        </w:r>
        <w:r>
          <w:rPr>
            <w:noProof/>
            <w:webHidden/>
          </w:rPr>
          <w:fldChar w:fldCharType="end"/>
        </w:r>
      </w:hyperlink>
    </w:p>
    <w:p w14:paraId="6E025047" w14:textId="13FE799C"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33" w:history="1">
        <w:r w:rsidRPr="003F2221">
          <w:rPr>
            <w:rStyle w:val="Hyperlink"/>
            <w:noProof/>
          </w:rPr>
          <w:t>7.2.3 Control Variables</w:t>
        </w:r>
        <w:r>
          <w:rPr>
            <w:noProof/>
            <w:webHidden/>
          </w:rPr>
          <w:tab/>
        </w:r>
        <w:r>
          <w:rPr>
            <w:noProof/>
            <w:webHidden/>
          </w:rPr>
          <w:fldChar w:fldCharType="begin"/>
        </w:r>
        <w:r>
          <w:rPr>
            <w:noProof/>
            <w:webHidden/>
          </w:rPr>
          <w:instrText xml:space="preserve"> PAGEREF _Toc24975733 \h </w:instrText>
        </w:r>
        <w:r>
          <w:rPr>
            <w:noProof/>
            <w:webHidden/>
          </w:rPr>
        </w:r>
        <w:r>
          <w:rPr>
            <w:noProof/>
            <w:webHidden/>
          </w:rPr>
          <w:fldChar w:fldCharType="separate"/>
        </w:r>
        <w:r>
          <w:rPr>
            <w:noProof/>
            <w:webHidden/>
          </w:rPr>
          <w:t>99</w:t>
        </w:r>
        <w:r>
          <w:rPr>
            <w:noProof/>
            <w:webHidden/>
          </w:rPr>
          <w:fldChar w:fldCharType="end"/>
        </w:r>
      </w:hyperlink>
    </w:p>
    <w:p w14:paraId="69CEB531" w14:textId="5F701D2E"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734" w:history="1">
        <w:r w:rsidRPr="003F2221">
          <w:rPr>
            <w:rStyle w:val="Hyperlink"/>
            <w:noProof/>
          </w:rPr>
          <w:t>7.3 Method of Sobol</w:t>
        </w:r>
        <w:r>
          <w:rPr>
            <w:noProof/>
            <w:webHidden/>
          </w:rPr>
          <w:tab/>
        </w:r>
        <w:r>
          <w:rPr>
            <w:noProof/>
            <w:webHidden/>
          </w:rPr>
          <w:fldChar w:fldCharType="begin"/>
        </w:r>
        <w:r>
          <w:rPr>
            <w:noProof/>
            <w:webHidden/>
          </w:rPr>
          <w:instrText xml:space="preserve"> PAGEREF _Toc24975734 \h </w:instrText>
        </w:r>
        <w:r>
          <w:rPr>
            <w:noProof/>
            <w:webHidden/>
          </w:rPr>
        </w:r>
        <w:r>
          <w:rPr>
            <w:noProof/>
            <w:webHidden/>
          </w:rPr>
          <w:fldChar w:fldCharType="separate"/>
        </w:r>
        <w:r>
          <w:rPr>
            <w:noProof/>
            <w:webHidden/>
          </w:rPr>
          <w:t>100</w:t>
        </w:r>
        <w:r>
          <w:rPr>
            <w:noProof/>
            <w:webHidden/>
          </w:rPr>
          <w:fldChar w:fldCharType="end"/>
        </w:r>
      </w:hyperlink>
    </w:p>
    <w:p w14:paraId="3A0A0D51" w14:textId="69DA4CF6"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35" w:history="1">
        <w:r w:rsidRPr="003F2221">
          <w:rPr>
            <w:rStyle w:val="Hyperlink"/>
            <w:noProof/>
          </w:rPr>
          <w:t>7.3.1 Sensitivity Indices</w:t>
        </w:r>
        <w:r>
          <w:rPr>
            <w:noProof/>
            <w:webHidden/>
          </w:rPr>
          <w:tab/>
        </w:r>
        <w:r>
          <w:rPr>
            <w:noProof/>
            <w:webHidden/>
          </w:rPr>
          <w:fldChar w:fldCharType="begin"/>
        </w:r>
        <w:r>
          <w:rPr>
            <w:noProof/>
            <w:webHidden/>
          </w:rPr>
          <w:instrText xml:space="preserve"> PAGEREF _Toc24975735 \h </w:instrText>
        </w:r>
        <w:r>
          <w:rPr>
            <w:noProof/>
            <w:webHidden/>
          </w:rPr>
        </w:r>
        <w:r>
          <w:rPr>
            <w:noProof/>
            <w:webHidden/>
          </w:rPr>
          <w:fldChar w:fldCharType="separate"/>
        </w:r>
        <w:r>
          <w:rPr>
            <w:noProof/>
            <w:webHidden/>
          </w:rPr>
          <w:t>100</w:t>
        </w:r>
        <w:r>
          <w:rPr>
            <w:noProof/>
            <w:webHidden/>
          </w:rPr>
          <w:fldChar w:fldCharType="end"/>
        </w:r>
      </w:hyperlink>
    </w:p>
    <w:p w14:paraId="2EADA136" w14:textId="6775F40D"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36" w:history="1">
        <w:r w:rsidRPr="003F2221">
          <w:rPr>
            <w:rStyle w:val="Hyperlink"/>
            <w:noProof/>
          </w:rPr>
          <w:t>7.3.2 Control Variables</w:t>
        </w:r>
        <w:r>
          <w:rPr>
            <w:noProof/>
            <w:webHidden/>
          </w:rPr>
          <w:tab/>
        </w:r>
        <w:r>
          <w:rPr>
            <w:noProof/>
            <w:webHidden/>
          </w:rPr>
          <w:fldChar w:fldCharType="begin"/>
        </w:r>
        <w:r>
          <w:rPr>
            <w:noProof/>
            <w:webHidden/>
          </w:rPr>
          <w:instrText xml:space="preserve"> PAGEREF _Toc24975736 \h </w:instrText>
        </w:r>
        <w:r>
          <w:rPr>
            <w:noProof/>
            <w:webHidden/>
          </w:rPr>
        </w:r>
        <w:r>
          <w:rPr>
            <w:noProof/>
            <w:webHidden/>
          </w:rPr>
          <w:fldChar w:fldCharType="separate"/>
        </w:r>
        <w:r>
          <w:rPr>
            <w:noProof/>
            <w:webHidden/>
          </w:rPr>
          <w:t>101</w:t>
        </w:r>
        <w:r>
          <w:rPr>
            <w:noProof/>
            <w:webHidden/>
          </w:rPr>
          <w:fldChar w:fldCharType="end"/>
        </w:r>
      </w:hyperlink>
    </w:p>
    <w:p w14:paraId="560E64B7" w14:textId="69C4B451"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737" w:history="1">
        <w:r w:rsidRPr="003F2221">
          <w:rPr>
            <w:rStyle w:val="Hyperlink"/>
            <w:noProof/>
          </w:rPr>
          <w:t>7.4 PESTPP-SEN Output Files</w:t>
        </w:r>
        <w:r>
          <w:rPr>
            <w:noProof/>
            <w:webHidden/>
          </w:rPr>
          <w:tab/>
        </w:r>
        <w:r>
          <w:rPr>
            <w:noProof/>
            <w:webHidden/>
          </w:rPr>
          <w:fldChar w:fldCharType="begin"/>
        </w:r>
        <w:r>
          <w:rPr>
            <w:noProof/>
            <w:webHidden/>
          </w:rPr>
          <w:instrText xml:space="preserve"> PAGEREF _Toc24975737 \h </w:instrText>
        </w:r>
        <w:r>
          <w:rPr>
            <w:noProof/>
            <w:webHidden/>
          </w:rPr>
        </w:r>
        <w:r>
          <w:rPr>
            <w:noProof/>
            <w:webHidden/>
          </w:rPr>
          <w:fldChar w:fldCharType="separate"/>
        </w:r>
        <w:r>
          <w:rPr>
            <w:noProof/>
            <w:webHidden/>
          </w:rPr>
          <w:t>102</w:t>
        </w:r>
        <w:r>
          <w:rPr>
            <w:noProof/>
            <w:webHidden/>
          </w:rPr>
          <w:fldChar w:fldCharType="end"/>
        </w:r>
      </w:hyperlink>
    </w:p>
    <w:p w14:paraId="013AA0FE" w14:textId="6BA865F4" w:rsidR="003F7141" w:rsidRDefault="003F7141">
      <w:pPr>
        <w:pStyle w:val="TOC1"/>
        <w:tabs>
          <w:tab w:val="right" w:leader="dot" w:pos="9016"/>
        </w:tabs>
        <w:rPr>
          <w:rFonts w:asciiTheme="minorHAnsi" w:eastAsiaTheme="minorEastAsia" w:hAnsiTheme="minorHAnsi" w:cstheme="minorBidi"/>
          <w:noProof/>
          <w:szCs w:val="24"/>
          <w:lang w:eastAsia="en-US"/>
        </w:rPr>
      </w:pPr>
      <w:hyperlink w:anchor="_Toc24975738" w:history="1">
        <w:r w:rsidRPr="003F2221">
          <w:rPr>
            <w:rStyle w:val="Hyperlink"/>
            <w:noProof/>
          </w:rPr>
          <w:t>8. PESTPP-OPT</w:t>
        </w:r>
        <w:r>
          <w:rPr>
            <w:noProof/>
            <w:webHidden/>
          </w:rPr>
          <w:tab/>
        </w:r>
        <w:r>
          <w:rPr>
            <w:noProof/>
            <w:webHidden/>
          </w:rPr>
          <w:fldChar w:fldCharType="begin"/>
        </w:r>
        <w:r>
          <w:rPr>
            <w:noProof/>
            <w:webHidden/>
          </w:rPr>
          <w:instrText xml:space="preserve"> PAGEREF _Toc24975738 \h </w:instrText>
        </w:r>
        <w:r>
          <w:rPr>
            <w:noProof/>
            <w:webHidden/>
          </w:rPr>
        </w:r>
        <w:r>
          <w:rPr>
            <w:noProof/>
            <w:webHidden/>
          </w:rPr>
          <w:fldChar w:fldCharType="separate"/>
        </w:r>
        <w:r>
          <w:rPr>
            <w:noProof/>
            <w:webHidden/>
          </w:rPr>
          <w:t>103</w:t>
        </w:r>
        <w:r>
          <w:rPr>
            <w:noProof/>
            <w:webHidden/>
          </w:rPr>
          <w:fldChar w:fldCharType="end"/>
        </w:r>
      </w:hyperlink>
    </w:p>
    <w:p w14:paraId="413EE1F3" w14:textId="62952609"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739" w:history="1">
        <w:r w:rsidRPr="003F2221">
          <w:rPr>
            <w:rStyle w:val="Hyperlink"/>
            <w:noProof/>
          </w:rPr>
          <w:t>8.1 Introduction</w:t>
        </w:r>
        <w:r>
          <w:rPr>
            <w:noProof/>
            <w:webHidden/>
          </w:rPr>
          <w:tab/>
        </w:r>
        <w:r>
          <w:rPr>
            <w:noProof/>
            <w:webHidden/>
          </w:rPr>
          <w:fldChar w:fldCharType="begin"/>
        </w:r>
        <w:r>
          <w:rPr>
            <w:noProof/>
            <w:webHidden/>
          </w:rPr>
          <w:instrText xml:space="preserve"> PAGEREF _Toc24975739 \h </w:instrText>
        </w:r>
        <w:r>
          <w:rPr>
            <w:noProof/>
            <w:webHidden/>
          </w:rPr>
        </w:r>
        <w:r>
          <w:rPr>
            <w:noProof/>
            <w:webHidden/>
          </w:rPr>
          <w:fldChar w:fldCharType="separate"/>
        </w:r>
        <w:r>
          <w:rPr>
            <w:noProof/>
            <w:webHidden/>
          </w:rPr>
          <w:t>103</w:t>
        </w:r>
        <w:r>
          <w:rPr>
            <w:noProof/>
            <w:webHidden/>
          </w:rPr>
          <w:fldChar w:fldCharType="end"/>
        </w:r>
      </w:hyperlink>
    </w:p>
    <w:p w14:paraId="246F1187" w14:textId="720BCE11"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40" w:history="1">
        <w:r w:rsidRPr="003F2221">
          <w:rPr>
            <w:rStyle w:val="Hyperlink"/>
            <w:noProof/>
          </w:rPr>
          <w:t>8.1.1 A Publication</w:t>
        </w:r>
        <w:r>
          <w:rPr>
            <w:noProof/>
            <w:webHidden/>
          </w:rPr>
          <w:tab/>
        </w:r>
        <w:r>
          <w:rPr>
            <w:noProof/>
            <w:webHidden/>
          </w:rPr>
          <w:fldChar w:fldCharType="begin"/>
        </w:r>
        <w:r>
          <w:rPr>
            <w:noProof/>
            <w:webHidden/>
          </w:rPr>
          <w:instrText xml:space="preserve"> PAGEREF _Toc24975740 \h </w:instrText>
        </w:r>
        <w:r>
          <w:rPr>
            <w:noProof/>
            <w:webHidden/>
          </w:rPr>
        </w:r>
        <w:r>
          <w:rPr>
            <w:noProof/>
            <w:webHidden/>
          </w:rPr>
          <w:fldChar w:fldCharType="separate"/>
        </w:r>
        <w:r>
          <w:rPr>
            <w:noProof/>
            <w:webHidden/>
          </w:rPr>
          <w:t>103</w:t>
        </w:r>
        <w:r>
          <w:rPr>
            <w:noProof/>
            <w:webHidden/>
          </w:rPr>
          <w:fldChar w:fldCharType="end"/>
        </w:r>
      </w:hyperlink>
    </w:p>
    <w:p w14:paraId="54003CB6" w14:textId="52E9C200"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41" w:history="1">
        <w:r w:rsidRPr="003F2221">
          <w:rPr>
            <w:rStyle w:val="Hyperlink"/>
            <w:noProof/>
          </w:rPr>
          <w:t>8.1.2 Overview</w:t>
        </w:r>
        <w:r>
          <w:rPr>
            <w:noProof/>
            <w:webHidden/>
          </w:rPr>
          <w:tab/>
        </w:r>
        <w:r>
          <w:rPr>
            <w:noProof/>
            <w:webHidden/>
          </w:rPr>
          <w:fldChar w:fldCharType="begin"/>
        </w:r>
        <w:r>
          <w:rPr>
            <w:noProof/>
            <w:webHidden/>
          </w:rPr>
          <w:instrText xml:space="preserve"> PAGEREF _Toc24975741 \h </w:instrText>
        </w:r>
        <w:r>
          <w:rPr>
            <w:noProof/>
            <w:webHidden/>
          </w:rPr>
        </w:r>
        <w:r>
          <w:rPr>
            <w:noProof/>
            <w:webHidden/>
          </w:rPr>
          <w:fldChar w:fldCharType="separate"/>
        </w:r>
        <w:r>
          <w:rPr>
            <w:noProof/>
            <w:webHidden/>
          </w:rPr>
          <w:t>103</w:t>
        </w:r>
        <w:r>
          <w:rPr>
            <w:noProof/>
            <w:webHidden/>
          </w:rPr>
          <w:fldChar w:fldCharType="end"/>
        </w:r>
      </w:hyperlink>
    </w:p>
    <w:p w14:paraId="2825F5B3" w14:textId="43E35F71"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42" w:history="1">
        <w:r w:rsidRPr="003F2221">
          <w:rPr>
            <w:rStyle w:val="Hyperlink"/>
            <w:noProof/>
          </w:rPr>
          <w:t>8.1.3 Calculation of Uncertainty</w:t>
        </w:r>
        <w:r>
          <w:rPr>
            <w:noProof/>
            <w:webHidden/>
          </w:rPr>
          <w:tab/>
        </w:r>
        <w:r>
          <w:rPr>
            <w:noProof/>
            <w:webHidden/>
          </w:rPr>
          <w:fldChar w:fldCharType="begin"/>
        </w:r>
        <w:r>
          <w:rPr>
            <w:noProof/>
            <w:webHidden/>
          </w:rPr>
          <w:instrText xml:space="preserve"> PAGEREF _Toc24975742 \h </w:instrText>
        </w:r>
        <w:r>
          <w:rPr>
            <w:noProof/>
            <w:webHidden/>
          </w:rPr>
        </w:r>
        <w:r>
          <w:rPr>
            <w:noProof/>
            <w:webHidden/>
          </w:rPr>
          <w:fldChar w:fldCharType="separate"/>
        </w:r>
        <w:r>
          <w:rPr>
            <w:noProof/>
            <w:webHidden/>
          </w:rPr>
          <w:t>104</w:t>
        </w:r>
        <w:r>
          <w:rPr>
            <w:noProof/>
            <w:webHidden/>
          </w:rPr>
          <w:fldChar w:fldCharType="end"/>
        </w:r>
      </w:hyperlink>
    </w:p>
    <w:p w14:paraId="534F96DD" w14:textId="6EB564CC"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43" w:history="1">
        <w:r w:rsidRPr="003F2221">
          <w:rPr>
            <w:rStyle w:val="Hyperlink"/>
            <w:noProof/>
          </w:rPr>
          <w:t>8.1.4 Optimization</w:t>
        </w:r>
        <w:r>
          <w:rPr>
            <w:noProof/>
            <w:webHidden/>
          </w:rPr>
          <w:tab/>
        </w:r>
        <w:r>
          <w:rPr>
            <w:noProof/>
            <w:webHidden/>
          </w:rPr>
          <w:fldChar w:fldCharType="begin"/>
        </w:r>
        <w:r>
          <w:rPr>
            <w:noProof/>
            <w:webHidden/>
          </w:rPr>
          <w:instrText xml:space="preserve"> PAGEREF _Toc24975743 \h </w:instrText>
        </w:r>
        <w:r>
          <w:rPr>
            <w:noProof/>
            <w:webHidden/>
          </w:rPr>
        </w:r>
        <w:r>
          <w:rPr>
            <w:noProof/>
            <w:webHidden/>
          </w:rPr>
          <w:fldChar w:fldCharType="separate"/>
        </w:r>
        <w:r>
          <w:rPr>
            <w:noProof/>
            <w:webHidden/>
          </w:rPr>
          <w:t>105</w:t>
        </w:r>
        <w:r>
          <w:rPr>
            <w:noProof/>
            <w:webHidden/>
          </w:rPr>
          <w:fldChar w:fldCharType="end"/>
        </w:r>
      </w:hyperlink>
    </w:p>
    <w:p w14:paraId="2F5B7706" w14:textId="5C649758"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44" w:history="1">
        <w:r w:rsidRPr="003F2221">
          <w:rPr>
            <w:rStyle w:val="Hyperlink"/>
            <w:noProof/>
          </w:rPr>
          <w:t>8.1.5 Chance Constraints</w:t>
        </w:r>
        <w:r>
          <w:rPr>
            <w:noProof/>
            <w:webHidden/>
          </w:rPr>
          <w:tab/>
        </w:r>
        <w:r>
          <w:rPr>
            <w:noProof/>
            <w:webHidden/>
          </w:rPr>
          <w:fldChar w:fldCharType="begin"/>
        </w:r>
        <w:r>
          <w:rPr>
            <w:noProof/>
            <w:webHidden/>
          </w:rPr>
          <w:instrText xml:space="preserve"> PAGEREF _Toc24975744 \h </w:instrText>
        </w:r>
        <w:r>
          <w:rPr>
            <w:noProof/>
            <w:webHidden/>
          </w:rPr>
        </w:r>
        <w:r>
          <w:rPr>
            <w:noProof/>
            <w:webHidden/>
          </w:rPr>
          <w:fldChar w:fldCharType="separate"/>
        </w:r>
        <w:r>
          <w:rPr>
            <w:noProof/>
            <w:webHidden/>
          </w:rPr>
          <w:t>107</w:t>
        </w:r>
        <w:r>
          <w:rPr>
            <w:noProof/>
            <w:webHidden/>
          </w:rPr>
          <w:fldChar w:fldCharType="end"/>
        </w:r>
      </w:hyperlink>
    </w:p>
    <w:p w14:paraId="62F1F9BE" w14:textId="686FC22B"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745" w:history="1">
        <w:r w:rsidRPr="003F2221">
          <w:rPr>
            <w:rStyle w:val="Hyperlink"/>
            <w:noProof/>
          </w:rPr>
          <w:t>8.2 Using PESTPP-OPT</w:t>
        </w:r>
        <w:r>
          <w:rPr>
            <w:noProof/>
            <w:webHidden/>
          </w:rPr>
          <w:tab/>
        </w:r>
        <w:r>
          <w:rPr>
            <w:noProof/>
            <w:webHidden/>
          </w:rPr>
          <w:fldChar w:fldCharType="begin"/>
        </w:r>
        <w:r>
          <w:rPr>
            <w:noProof/>
            <w:webHidden/>
          </w:rPr>
          <w:instrText xml:space="preserve"> PAGEREF _Toc24975745 \h </w:instrText>
        </w:r>
        <w:r>
          <w:rPr>
            <w:noProof/>
            <w:webHidden/>
          </w:rPr>
        </w:r>
        <w:r>
          <w:rPr>
            <w:noProof/>
            <w:webHidden/>
          </w:rPr>
          <w:fldChar w:fldCharType="separate"/>
        </w:r>
        <w:r>
          <w:rPr>
            <w:noProof/>
            <w:webHidden/>
          </w:rPr>
          <w:t>107</w:t>
        </w:r>
        <w:r>
          <w:rPr>
            <w:noProof/>
            <w:webHidden/>
          </w:rPr>
          <w:fldChar w:fldCharType="end"/>
        </w:r>
      </w:hyperlink>
    </w:p>
    <w:p w14:paraId="7806E2AF" w14:textId="55D327A7"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46" w:history="1">
        <w:r w:rsidRPr="003F2221">
          <w:rPr>
            <w:rStyle w:val="Hyperlink"/>
            <w:noProof/>
          </w:rPr>
          <w:t>8.2.1The PEST Control File</w:t>
        </w:r>
        <w:r>
          <w:rPr>
            <w:noProof/>
            <w:webHidden/>
          </w:rPr>
          <w:tab/>
        </w:r>
        <w:r>
          <w:rPr>
            <w:noProof/>
            <w:webHidden/>
          </w:rPr>
          <w:fldChar w:fldCharType="begin"/>
        </w:r>
        <w:r>
          <w:rPr>
            <w:noProof/>
            <w:webHidden/>
          </w:rPr>
          <w:instrText xml:space="preserve"> PAGEREF _Toc24975746 \h </w:instrText>
        </w:r>
        <w:r>
          <w:rPr>
            <w:noProof/>
            <w:webHidden/>
          </w:rPr>
        </w:r>
        <w:r>
          <w:rPr>
            <w:noProof/>
            <w:webHidden/>
          </w:rPr>
          <w:fldChar w:fldCharType="separate"/>
        </w:r>
        <w:r>
          <w:rPr>
            <w:noProof/>
            <w:webHidden/>
          </w:rPr>
          <w:t>107</w:t>
        </w:r>
        <w:r>
          <w:rPr>
            <w:noProof/>
            <w:webHidden/>
          </w:rPr>
          <w:fldChar w:fldCharType="end"/>
        </w:r>
      </w:hyperlink>
    </w:p>
    <w:p w14:paraId="3B334CA9" w14:textId="3B6B2A7E"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47" w:history="1">
        <w:r w:rsidRPr="003F2221">
          <w:rPr>
            <w:rStyle w:val="Hyperlink"/>
            <w:noProof/>
          </w:rPr>
          <w:t>8.2.2 Decision Variables and Parameters</w:t>
        </w:r>
        <w:r>
          <w:rPr>
            <w:noProof/>
            <w:webHidden/>
          </w:rPr>
          <w:tab/>
        </w:r>
        <w:r>
          <w:rPr>
            <w:noProof/>
            <w:webHidden/>
          </w:rPr>
          <w:fldChar w:fldCharType="begin"/>
        </w:r>
        <w:r>
          <w:rPr>
            <w:noProof/>
            <w:webHidden/>
          </w:rPr>
          <w:instrText xml:space="preserve"> PAGEREF _Toc24975747 \h </w:instrText>
        </w:r>
        <w:r>
          <w:rPr>
            <w:noProof/>
            <w:webHidden/>
          </w:rPr>
        </w:r>
        <w:r>
          <w:rPr>
            <w:noProof/>
            <w:webHidden/>
          </w:rPr>
          <w:fldChar w:fldCharType="separate"/>
        </w:r>
        <w:r>
          <w:rPr>
            <w:noProof/>
            <w:webHidden/>
          </w:rPr>
          <w:t>108</w:t>
        </w:r>
        <w:r>
          <w:rPr>
            <w:noProof/>
            <w:webHidden/>
          </w:rPr>
          <w:fldChar w:fldCharType="end"/>
        </w:r>
      </w:hyperlink>
    </w:p>
    <w:p w14:paraId="3A10B740" w14:textId="0F6F0086"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48" w:history="1">
        <w:r w:rsidRPr="003F2221">
          <w:rPr>
            <w:rStyle w:val="Hyperlink"/>
            <w:noProof/>
          </w:rPr>
          <w:t>8.2.3 Defining the Objective Function</w:t>
        </w:r>
        <w:r>
          <w:rPr>
            <w:noProof/>
            <w:webHidden/>
          </w:rPr>
          <w:tab/>
        </w:r>
        <w:r>
          <w:rPr>
            <w:noProof/>
            <w:webHidden/>
          </w:rPr>
          <w:fldChar w:fldCharType="begin"/>
        </w:r>
        <w:r>
          <w:rPr>
            <w:noProof/>
            <w:webHidden/>
          </w:rPr>
          <w:instrText xml:space="preserve"> PAGEREF _Toc24975748 \h </w:instrText>
        </w:r>
        <w:r>
          <w:rPr>
            <w:noProof/>
            <w:webHidden/>
          </w:rPr>
        </w:r>
        <w:r>
          <w:rPr>
            <w:noProof/>
            <w:webHidden/>
          </w:rPr>
          <w:fldChar w:fldCharType="separate"/>
        </w:r>
        <w:r>
          <w:rPr>
            <w:noProof/>
            <w:webHidden/>
          </w:rPr>
          <w:t>109</w:t>
        </w:r>
        <w:r>
          <w:rPr>
            <w:noProof/>
            <w:webHidden/>
          </w:rPr>
          <w:fldChar w:fldCharType="end"/>
        </w:r>
      </w:hyperlink>
    </w:p>
    <w:p w14:paraId="2E52F382" w14:textId="47A8AAF5"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49" w:history="1">
        <w:r w:rsidRPr="003F2221">
          <w:rPr>
            <w:rStyle w:val="Hyperlink"/>
            <w:noProof/>
          </w:rPr>
          <w:t>8.2.4 Constraints</w:t>
        </w:r>
        <w:r>
          <w:rPr>
            <w:noProof/>
            <w:webHidden/>
          </w:rPr>
          <w:tab/>
        </w:r>
        <w:r>
          <w:rPr>
            <w:noProof/>
            <w:webHidden/>
          </w:rPr>
          <w:fldChar w:fldCharType="begin"/>
        </w:r>
        <w:r>
          <w:rPr>
            <w:noProof/>
            <w:webHidden/>
          </w:rPr>
          <w:instrText xml:space="preserve"> PAGEREF _Toc24975749 \h </w:instrText>
        </w:r>
        <w:r>
          <w:rPr>
            <w:noProof/>
            <w:webHidden/>
          </w:rPr>
        </w:r>
        <w:r>
          <w:rPr>
            <w:noProof/>
            <w:webHidden/>
          </w:rPr>
          <w:fldChar w:fldCharType="separate"/>
        </w:r>
        <w:r>
          <w:rPr>
            <w:noProof/>
            <w:webHidden/>
          </w:rPr>
          <w:t>109</w:t>
        </w:r>
        <w:r>
          <w:rPr>
            <w:noProof/>
            <w:webHidden/>
          </w:rPr>
          <w:fldChar w:fldCharType="end"/>
        </w:r>
      </w:hyperlink>
    </w:p>
    <w:p w14:paraId="3F549339" w14:textId="02DCA17A"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50" w:history="1">
        <w:r w:rsidRPr="003F2221">
          <w:rPr>
            <w:rStyle w:val="Hyperlink"/>
            <w:noProof/>
          </w:rPr>
          <w:t>8.2.5 Observations</w:t>
        </w:r>
        <w:r>
          <w:rPr>
            <w:noProof/>
            <w:webHidden/>
          </w:rPr>
          <w:tab/>
        </w:r>
        <w:r>
          <w:rPr>
            <w:noProof/>
            <w:webHidden/>
          </w:rPr>
          <w:fldChar w:fldCharType="begin"/>
        </w:r>
        <w:r>
          <w:rPr>
            <w:noProof/>
            <w:webHidden/>
          </w:rPr>
          <w:instrText xml:space="preserve"> PAGEREF _Toc24975750 \h </w:instrText>
        </w:r>
        <w:r>
          <w:rPr>
            <w:noProof/>
            <w:webHidden/>
          </w:rPr>
        </w:r>
        <w:r>
          <w:rPr>
            <w:noProof/>
            <w:webHidden/>
          </w:rPr>
          <w:fldChar w:fldCharType="separate"/>
        </w:r>
        <w:r>
          <w:rPr>
            <w:noProof/>
            <w:webHidden/>
          </w:rPr>
          <w:t>110</w:t>
        </w:r>
        <w:r>
          <w:rPr>
            <w:noProof/>
            <w:webHidden/>
          </w:rPr>
          <w:fldChar w:fldCharType="end"/>
        </w:r>
      </w:hyperlink>
    </w:p>
    <w:p w14:paraId="2AA0D91C" w14:textId="1BBB76D5"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51" w:history="1">
        <w:r w:rsidRPr="003F2221">
          <w:rPr>
            <w:rStyle w:val="Hyperlink"/>
            <w:noProof/>
          </w:rPr>
          <w:t>8.2.6 Regularization</w:t>
        </w:r>
        <w:r>
          <w:rPr>
            <w:noProof/>
            <w:webHidden/>
          </w:rPr>
          <w:tab/>
        </w:r>
        <w:r>
          <w:rPr>
            <w:noProof/>
            <w:webHidden/>
          </w:rPr>
          <w:fldChar w:fldCharType="begin"/>
        </w:r>
        <w:r>
          <w:rPr>
            <w:noProof/>
            <w:webHidden/>
          </w:rPr>
          <w:instrText xml:space="preserve"> PAGEREF _Toc24975751 \h </w:instrText>
        </w:r>
        <w:r>
          <w:rPr>
            <w:noProof/>
            <w:webHidden/>
          </w:rPr>
        </w:r>
        <w:r>
          <w:rPr>
            <w:noProof/>
            <w:webHidden/>
          </w:rPr>
          <w:fldChar w:fldCharType="separate"/>
        </w:r>
        <w:r>
          <w:rPr>
            <w:noProof/>
            <w:webHidden/>
          </w:rPr>
          <w:t>111</w:t>
        </w:r>
        <w:r>
          <w:rPr>
            <w:noProof/>
            <w:webHidden/>
          </w:rPr>
          <w:fldChar w:fldCharType="end"/>
        </w:r>
      </w:hyperlink>
    </w:p>
    <w:p w14:paraId="77B5D41F" w14:textId="497C9B6F"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52" w:history="1">
        <w:r w:rsidRPr="003F2221">
          <w:rPr>
            <w:rStyle w:val="Hyperlink"/>
            <w:noProof/>
          </w:rPr>
          <w:t>8.2.7 Prior Covariance Matrix</w:t>
        </w:r>
        <w:r>
          <w:rPr>
            <w:noProof/>
            <w:webHidden/>
          </w:rPr>
          <w:tab/>
        </w:r>
        <w:r>
          <w:rPr>
            <w:noProof/>
            <w:webHidden/>
          </w:rPr>
          <w:fldChar w:fldCharType="begin"/>
        </w:r>
        <w:r>
          <w:rPr>
            <w:noProof/>
            <w:webHidden/>
          </w:rPr>
          <w:instrText xml:space="preserve"> PAGEREF _Toc24975752 \h </w:instrText>
        </w:r>
        <w:r>
          <w:rPr>
            <w:noProof/>
            <w:webHidden/>
          </w:rPr>
        </w:r>
        <w:r>
          <w:rPr>
            <w:noProof/>
            <w:webHidden/>
          </w:rPr>
          <w:fldChar w:fldCharType="separate"/>
        </w:r>
        <w:r>
          <w:rPr>
            <w:noProof/>
            <w:webHidden/>
          </w:rPr>
          <w:t>112</w:t>
        </w:r>
        <w:r>
          <w:rPr>
            <w:noProof/>
            <w:webHidden/>
          </w:rPr>
          <w:fldChar w:fldCharType="end"/>
        </w:r>
      </w:hyperlink>
    </w:p>
    <w:p w14:paraId="15979802" w14:textId="0F3BDD64"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53" w:history="1">
        <w:r w:rsidRPr="003F2221">
          <w:rPr>
            <w:rStyle w:val="Hyperlink"/>
            <w:noProof/>
          </w:rPr>
          <w:t>8.2.8 Risk</w:t>
        </w:r>
        <w:r>
          <w:rPr>
            <w:noProof/>
            <w:webHidden/>
          </w:rPr>
          <w:tab/>
        </w:r>
        <w:r>
          <w:rPr>
            <w:noProof/>
            <w:webHidden/>
          </w:rPr>
          <w:fldChar w:fldCharType="begin"/>
        </w:r>
        <w:r>
          <w:rPr>
            <w:noProof/>
            <w:webHidden/>
          </w:rPr>
          <w:instrText xml:space="preserve"> PAGEREF _Toc24975753 \h </w:instrText>
        </w:r>
        <w:r>
          <w:rPr>
            <w:noProof/>
            <w:webHidden/>
          </w:rPr>
        </w:r>
        <w:r>
          <w:rPr>
            <w:noProof/>
            <w:webHidden/>
          </w:rPr>
          <w:fldChar w:fldCharType="separate"/>
        </w:r>
        <w:r>
          <w:rPr>
            <w:noProof/>
            <w:webHidden/>
          </w:rPr>
          <w:t>112</w:t>
        </w:r>
        <w:r>
          <w:rPr>
            <w:noProof/>
            <w:webHidden/>
          </w:rPr>
          <w:fldChar w:fldCharType="end"/>
        </w:r>
      </w:hyperlink>
    </w:p>
    <w:p w14:paraId="73AF4A2F" w14:textId="5634A320"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54" w:history="1">
        <w:r w:rsidRPr="003F2221">
          <w:rPr>
            <w:rStyle w:val="Hyperlink"/>
            <w:noProof/>
          </w:rPr>
          <w:t>8.2.9 Jacobian  and Response Matrices</w:t>
        </w:r>
        <w:r>
          <w:rPr>
            <w:noProof/>
            <w:webHidden/>
          </w:rPr>
          <w:tab/>
        </w:r>
        <w:r>
          <w:rPr>
            <w:noProof/>
            <w:webHidden/>
          </w:rPr>
          <w:fldChar w:fldCharType="begin"/>
        </w:r>
        <w:r>
          <w:rPr>
            <w:noProof/>
            <w:webHidden/>
          </w:rPr>
          <w:instrText xml:space="preserve"> PAGEREF _Toc24975754 \h </w:instrText>
        </w:r>
        <w:r>
          <w:rPr>
            <w:noProof/>
            <w:webHidden/>
          </w:rPr>
        </w:r>
        <w:r>
          <w:rPr>
            <w:noProof/>
            <w:webHidden/>
          </w:rPr>
          <w:fldChar w:fldCharType="separate"/>
        </w:r>
        <w:r>
          <w:rPr>
            <w:noProof/>
            <w:webHidden/>
          </w:rPr>
          <w:t>113</w:t>
        </w:r>
        <w:r>
          <w:rPr>
            <w:noProof/>
            <w:webHidden/>
          </w:rPr>
          <w:fldChar w:fldCharType="end"/>
        </w:r>
      </w:hyperlink>
    </w:p>
    <w:p w14:paraId="26BDD587" w14:textId="76FAA77B"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55" w:history="1">
        <w:r w:rsidRPr="003F2221">
          <w:rPr>
            <w:rStyle w:val="Hyperlink"/>
            <w:noProof/>
          </w:rPr>
          <w:t>8.2.10 Solution Convergence</w:t>
        </w:r>
        <w:r>
          <w:rPr>
            <w:noProof/>
            <w:webHidden/>
          </w:rPr>
          <w:tab/>
        </w:r>
        <w:r>
          <w:rPr>
            <w:noProof/>
            <w:webHidden/>
          </w:rPr>
          <w:fldChar w:fldCharType="begin"/>
        </w:r>
        <w:r>
          <w:rPr>
            <w:noProof/>
            <w:webHidden/>
          </w:rPr>
          <w:instrText xml:space="preserve"> PAGEREF _Toc24975755 \h </w:instrText>
        </w:r>
        <w:r>
          <w:rPr>
            <w:noProof/>
            <w:webHidden/>
          </w:rPr>
        </w:r>
        <w:r>
          <w:rPr>
            <w:noProof/>
            <w:webHidden/>
          </w:rPr>
          <w:fldChar w:fldCharType="separate"/>
        </w:r>
        <w:r>
          <w:rPr>
            <w:noProof/>
            <w:webHidden/>
          </w:rPr>
          <w:t>114</w:t>
        </w:r>
        <w:r>
          <w:rPr>
            <w:noProof/>
            <w:webHidden/>
          </w:rPr>
          <w:fldChar w:fldCharType="end"/>
        </w:r>
      </w:hyperlink>
    </w:p>
    <w:p w14:paraId="5BB5579C" w14:textId="46475AC8"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56" w:history="1">
        <w:r w:rsidRPr="003F2221">
          <w:rPr>
            <w:rStyle w:val="Hyperlink"/>
            <w:noProof/>
          </w:rPr>
          <w:t>8.2.11 Other Control Variables</w:t>
        </w:r>
        <w:r>
          <w:rPr>
            <w:noProof/>
            <w:webHidden/>
          </w:rPr>
          <w:tab/>
        </w:r>
        <w:r>
          <w:rPr>
            <w:noProof/>
            <w:webHidden/>
          </w:rPr>
          <w:fldChar w:fldCharType="begin"/>
        </w:r>
        <w:r>
          <w:rPr>
            <w:noProof/>
            <w:webHidden/>
          </w:rPr>
          <w:instrText xml:space="preserve"> PAGEREF _Toc24975756 \h </w:instrText>
        </w:r>
        <w:r>
          <w:rPr>
            <w:noProof/>
            <w:webHidden/>
          </w:rPr>
        </w:r>
        <w:r>
          <w:rPr>
            <w:noProof/>
            <w:webHidden/>
          </w:rPr>
          <w:fldChar w:fldCharType="separate"/>
        </w:r>
        <w:r>
          <w:rPr>
            <w:noProof/>
            <w:webHidden/>
          </w:rPr>
          <w:t>114</w:t>
        </w:r>
        <w:r>
          <w:rPr>
            <w:noProof/>
            <w:webHidden/>
          </w:rPr>
          <w:fldChar w:fldCharType="end"/>
        </w:r>
      </w:hyperlink>
    </w:p>
    <w:p w14:paraId="56EEE505" w14:textId="43F29E9C"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57" w:history="1">
        <w:r w:rsidRPr="003F2221">
          <w:rPr>
            <w:rStyle w:val="Hyperlink"/>
            <w:noProof/>
          </w:rPr>
          <w:t>8.2.12 Final Model Run</w:t>
        </w:r>
        <w:r>
          <w:rPr>
            <w:noProof/>
            <w:webHidden/>
          </w:rPr>
          <w:tab/>
        </w:r>
        <w:r>
          <w:rPr>
            <w:noProof/>
            <w:webHidden/>
          </w:rPr>
          <w:fldChar w:fldCharType="begin"/>
        </w:r>
        <w:r>
          <w:rPr>
            <w:noProof/>
            <w:webHidden/>
          </w:rPr>
          <w:instrText xml:space="preserve"> PAGEREF _Toc24975757 \h </w:instrText>
        </w:r>
        <w:r>
          <w:rPr>
            <w:noProof/>
            <w:webHidden/>
          </w:rPr>
        </w:r>
        <w:r>
          <w:rPr>
            <w:noProof/>
            <w:webHidden/>
          </w:rPr>
          <w:fldChar w:fldCharType="separate"/>
        </w:r>
        <w:r>
          <w:rPr>
            <w:noProof/>
            <w:webHidden/>
          </w:rPr>
          <w:t>114</w:t>
        </w:r>
        <w:r>
          <w:rPr>
            <w:noProof/>
            <w:webHidden/>
          </w:rPr>
          <w:fldChar w:fldCharType="end"/>
        </w:r>
      </w:hyperlink>
    </w:p>
    <w:p w14:paraId="25D4D97E" w14:textId="1FD3C91C"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58" w:history="1">
        <w:r w:rsidRPr="003F2221">
          <w:rPr>
            <w:rStyle w:val="Hyperlink"/>
            <w:noProof/>
          </w:rPr>
          <w:t>8.2.13 Restarts</w:t>
        </w:r>
        <w:r>
          <w:rPr>
            <w:noProof/>
            <w:webHidden/>
          </w:rPr>
          <w:tab/>
        </w:r>
        <w:r>
          <w:rPr>
            <w:noProof/>
            <w:webHidden/>
          </w:rPr>
          <w:fldChar w:fldCharType="begin"/>
        </w:r>
        <w:r>
          <w:rPr>
            <w:noProof/>
            <w:webHidden/>
          </w:rPr>
          <w:instrText xml:space="preserve"> PAGEREF _Toc24975758 \h </w:instrText>
        </w:r>
        <w:r>
          <w:rPr>
            <w:noProof/>
            <w:webHidden/>
          </w:rPr>
        </w:r>
        <w:r>
          <w:rPr>
            <w:noProof/>
            <w:webHidden/>
          </w:rPr>
          <w:fldChar w:fldCharType="separate"/>
        </w:r>
        <w:r>
          <w:rPr>
            <w:noProof/>
            <w:webHidden/>
          </w:rPr>
          <w:t>115</w:t>
        </w:r>
        <w:r>
          <w:rPr>
            <w:noProof/>
            <w:webHidden/>
          </w:rPr>
          <w:fldChar w:fldCharType="end"/>
        </w:r>
      </w:hyperlink>
    </w:p>
    <w:p w14:paraId="71A88718" w14:textId="759A3C8A"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59" w:history="1">
        <w:r w:rsidRPr="003F2221">
          <w:rPr>
            <w:rStyle w:val="Hyperlink"/>
            <w:noProof/>
          </w:rPr>
          <w:t>8.2.14 Zero Run Solution</w:t>
        </w:r>
        <w:r>
          <w:rPr>
            <w:noProof/>
            <w:webHidden/>
          </w:rPr>
          <w:tab/>
        </w:r>
        <w:r>
          <w:rPr>
            <w:noProof/>
            <w:webHidden/>
          </w:rPr>
          <w:fldChar w:fldCharType="begin"/>
        </w:r>
        <w:r>
          <w:rPr>
            <w:noProof/>
            <w:webHidden/>
          </w:rPr>
          <w:instrText xml:space="preserve"> PAGEREF _Toc24975759 \h </w:instrText>
        </w:r>
        <w:r>
          <w:rPr>
            <w:noProof/>
            <w:webHidden/>
          </w:rPr>
        </w:r>
        <w:r>
          <w:rPr>
            <w:noProof/>
            <w:webHidden/>
          </w:rPr>
          <w:fldChar w:fldCharType="separate"/>
        </w:r>
        <w:r>
          <w:rPr>
            <w:noProof/>
            <w:webHidden/>
          </w:rPr>
          <w:t>115</w:t>
        </w:r>
        <w:r>
          <w:rPr>
            <w:noProof/>
            <w:webHidden/>
          </w:rPr>
          <w:fldChar w:fldCharType="end"/>
        </w:r>
      </w:hyperlink>
    </w:p>
    <w:p w14:paraId="69539921" w14:textId="320FB808"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760" w:history="1">
        <w:r w:rsidRPr="003F2221">
          <w:rPr>
            <w:rStyle w:val="Hyperlink"/>
            <w:noProof/>
          </w:rPr>
          <w:t>8.3 PESTPP-OPT Output Files</w:t>
        </w:r>
        <w:r>
          <w:rPr>
            <w:noProof/>
            <w:webHidden/>
          </w:rPr>
          <w:tab/>
        </w:r>
        <w:r>
          <w:rPr>
            <w:noProof/>
            <w:webHidden/>
          </w:rPr>
          <w:fldChar w:fldCharType="begin"/>
        </w:r>
        <w:r>
          <w:rPr>
            <w:noProof/>
            <w:webHidden/>
          </w:rPr>
          <w:instrText xml:space="preserve"> PAGEREF _Toc24975760 \h </w:instrText>
        </w:r>
        <w:r>
          <w:rPr>
            <w:noProof/>
            <w:webHidden/>
          </w:rPr>
        </w:r>
        <w:r>
          <w:rPr>
            <w:noProof/>
            <w:webHidden/>
          </w:rPr>
          <w:fldChar w:fldCharType="separate"/>
        </w:r>
        <w:r>
          <w:rPr>
            <w:noProof/>
            <w:webHidden/>
          </w:rPr>
          <w:t>115</w:t>
        </w:r>
        <w:r>
          <w:rPr>
            <w:noProof/>
            <w:webHidden/>
          </w:rPr>
          <w:fldChar w:fldCharType="end"/>
        </w:r>
      </w:hyperlink>
    </w:p>
    <w:p w14:paraId="4726791B" w14:textId="698CEA23"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761" w:history="1">
        <w:r w:rsidRPr="003F2221">
          <w:rPr>
            <w:rStyle w:val="Hyperlink"/>
            <w:noProof/>
          </w:rPr>
          <w:t>8.4 Summary of Control Variables</w:t>
        </w:r>
        <w:r>
          <w:rPr>
            <w:noProof/>
            <w:webHidden/>
          </w:rPr>
          <w:tab/>
        </w:r>
        <w:r>
          <w:rPr>
            <w:noProof/>
            <w:webHidden/>
          </w:rPr>
          <w:fldChar w:fldCharType="begin"/>
        </w:r>
        <w:r>
          <w:rPr>
            <w:noProof/>
            <w:webHidden/>
          </w:rPr>
          <w:instrText xml:space="preserve"> PAGEREF _Toc24975761 \h </w:instrText>
        </w:r>
        <w:r>
          <w:rPr>
            <w:noProof/>
            <w:webHidden/>
          </w:rPr>
        </w:r>
        <w:r>
          <w:rPr>
            <w:noProof/>
            <w:webHidden/>
          </w:rPr>
          <w:fldChar w:fldCharType="separate"/>
        </w:r>
        <w:r>
          <w:rPr>
            <w:noProof/>
            <w:webHidden/>
          </w:rPr>
          <w:t>116</w:t>
        </w:r>
        <w:r>
          <w:rPr>
            <w:noProof/>
            <w:webHidden/>
          </w:rPr>
          <w:fldChar w:fldCharType="end"/>
        </w:r>
      </w:hyperlink>
    </w:p>
    <w:p w14:paraId="2A00CCCA" w14:textId="763F5532" w:rsidR="003F7141" w:rsidRDefault="003F7141">
      <w:pPr>
        <w:pStyle w:val="TOC1"/>
        <w:tabs>
          <w:tab w:val="right" w:leader="dot" w:pos="9016"/>
        </w:tabs>
        <w:rPr>
          <w:rFonts w:asciiTheme="minorHAnsi" w:eastAsiaTheme="minorEastAsia" w:hAnsiTheme="minorHAnsi" w:cstheme="minorBidi"/>
          <w:noProof/>
          <w:szCs w:val="24"/>
          <w:lang w:eastAsia="en-US"/>
        </w:rPr>
      </w:pPr>
      <w:hyperlink w:anchor="_Toc24975762" w:history="1">
        <w:r w:rsidRPr="003F2221">
          <w:rPr>
            <w:rStyle w:val="Hyperlink"/>
            <w:noProof/>
          </w:rPr>
          <w:t>9. PESTPP-IES</w:t>
        </w:r>
        <w:r>
          <w:rPr>
            <w:noProof/>
            <w:webHidden/>
          </w:rPr>
          <w:tab/>
        </w:r>
        <w:r>
          <w:rPr>
            <w:noProof/>
            <w:webHidden/>
          </w:rPr>
          <w:fldChar w:fldCharType="begin"/>
        </w:r>
        <w:r>
          <w:rPr>
            <w:noProof/>
            <w:webHidden/>
          </w:rPr>
          <w:instrText xml:space="preserve"> PAGEREF _Toc24975762 \h </w:instrText>
        </w:r>
        <w:r>
          <w:rPr>
            <w:noProof/>
            <w:webHidden/>
          </w:rPr>
        </w:r>
        <w:r>
          <w:rPr>
            <w:noProof/>
            <w:webHidden/>
          </w:rPr>
          <w:fldChar w:fldCharType="separate"/>
        </w:r>
        <w:r>
          <w:rPr>
            <w:noProof/>
            <w:webHidden/>
          </w:rPr>
          <w:t>119</w:t>
        </w:r>
        <w:r>
          <w:rPr>
            <w:noProof/>
            <w:webHidden/>
          </w:rPr>
          <w:fldChar w:fldCharType="end"/>
        </w:r>
      </w:hyperlink>
    </w:p>
    <w:p w14:paraId="7BBD1BE6" w14:textId="1F414D70"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763" w:history="1">
        <w:r w:rsidRPr="003F2221">
          <w:rPr>
            <w:rStyle w:val="Hyperlink"/>
            <w:noProof/>
          </w:rPr>
          <w:t>9.1 Introduction</w:t>
        </w:r>
        <w:r>
          <w:rPr>
            <w:noProof/>
            <w:webHidden/>
          </w:rPr>
          <w:tab/>
        </w:r>
        <w:r>
          <w:rPr>
            <w:noProof/>
            <w:webHidden/>
          </w:rPr>
          <w:fldChar w:fldCharType="begin"/>
        </w:r>
        <w:r>
          <w:rPr>
            <w:noProof/>
            <w:webHidden/>
          </w:rPr>
          <w:instrText xml:space="preserve"> PAGEREF _Toc24975763 \h </w:instrText>
        </w:r>
        <w:r>
          <w:rPr>
            <w:noProof/>
            <w:webHidden/>
          </w:rPr>
        </w:r>
        <w:r>
          <w:rPr>
            <w:noProof/>
            <w:webHidden/>
          </w:rPr>
          <w:fldChar w:fldCharType="separate"/>
        </w:r>
        <w:r>
          <w:rPr>
            <w:noProof/>
            <w:webHidden/>
          </w:rPr>
          <w:t>119</w:t>
        </w:r>
        <w:r>
          <w:rPr>
            <w:noProof/>
            <w:webHidden/>
          </w:rPr>
          <w:fldChar w:fldCharType="end"/>
        </w:r>
      </w:hyperlink>
    </w:p>
    <w:p w14:paraId="20E44170" w14:textId="4C5E7207"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64" w:history="1">
        <w:r w:rsidRPr="003F2221">
          <w:rPr>
            <w:rStyle w:val="Hyperlink"/>
            <w:noProof/>
          </w:rPr>
          <w:t>9.1.1 Publications</w:t>
        </w:r>
        <w:r>
          <w:rPr>
            <w:noProof/>
            <w:webHidden/>
          </w:rPr>
          <w:tab/>
        </w:r>
        <w:r>
          <w:rPr>
            <w:noProof/>
            <w:webHidden/>
          </w:rPr>
          <w:fldChar w:fldCharType="begin"/>
        </w:r>
        <w:r>
          <w:rPr>
            <w:noProof/>
            <w:webHidden/>
          </w:rPr>
          <w:instrText xml:space="preserve"> PAGEREF _Toc24975764 \h </w:instrText>
        </w:r>
        <w:r>
          <w:rPr>
            <w:noProof/>
            <w:webHidden/>
          </w:rPr>
        </w:r>
        <w:r>
          <w:rPr>
            <w:noProof/>
            <w:webHidden/>
          </w:rPr>
          <w:fldChar w:fldCharType="separate"/>
        </w:r>
        <w:r>
          <w:rPr>
            <w:noProof/>
            <w:webHidden/>
          </w:rPr>
          <w:t>119</w:t>
        </w:r>
        <w:r>
          <w:rPr>
            <w:noProof/>
            <w:webHidden/>
          </w:rPr>
          <w:fldChar w:fldCharType="end"/>
        </w:r>
      </w:hyperlink>
    </w:p>
    <w:p w14:paraId="6FAF3B54" w14:textId="77C5F9B3"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65" w:history="1">
        <w:r w:rsidRPr="003F2221">
          <w:rPr>
            <w:rStyle w:val="Hyperlink"/>
            <w:noProof/>
          </w:rPr>
          <w:t>9.1.2 Overview</w:t>
        </w:r>
        <w:r>
          <w:rPr>
            <w:noProof/>
            <w:webHidden/>
          </w:rPr>
          <w:tab/>
        </w:r>
        <w:r>
          <w:rPr>
            <w:noProof/>
            <w:webHidden/>
          </w:rPr>
          <w:fldChar w:fldCharType="begin"/>
        </w:r>
        <w:r>
          <w:rPr>
            <w:noProof/>
            <w:webHidden/>
          </w:rPr>
          <w:instrText xml:space="preserve"> PAGEREF _Toc24975765 \h </w:instrText>
        </w:r>
        <w:r>
          <w:rPr>
            <w:noProof/>
            <w:webHidden/>
          </w:rPr>
        </w:r>
        <w:r>
          <w:rPr>
            <w:noProof/>
            <w:webHidden/>
          </w:rPr>
          <w:fldChar w:fldCharType="separate"/>
        </w:r>
        <w:r>
          <w:rPr>
            <w:noProof/>
            <w:webHidden/>
          </w:rPr>
          <w:t>119</w:t>
        </w:r>
        <w:r>
          <w:rPr>
            <w:noProof/>
            <w:webHidden/>
          </w:rPr>
          <w:fldChar w:fldCharType="end"/>
        </w:r>
      </w:hyperlink>
    </w:p>
    <w:p w14:paraId="3083F6F5" w14:textId="029BCA20"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66" w:history="1">
        <w:r w:rsidRPr="003F2221">
          <w:rPr>
            <w:rStyle w:val="Hyperlink"/>
            <w:noProof/>
          </w:rPr>
          <w:t>9.1.3 Ensemble Kalman Filters and Ensemble Smoothers</w:t>
        </w:r>
        <w:r>
          <w:rPr>
            <w:noProof/>
            <w:webHidden/>
          </w:rPr>
          <w:tab/>
        </w:r>
        <w:r>
          <w:rPr>
            <w:noProof/>
            <w:webHidden/>
          </w:rPr>
          <w:fldChar w:fldCharType="begin"/>
        </w:r>
        <w:r>
          <w:rPr>
            <w:noProof/>
            <w:webHidden/>
          </w:rPr>
          <w:instrText xml:space="preserve"> PAGEREF _Toc24975766 \h </w:instrText>
        </w:r>
        <w:r>
          <w:rPr>
            <w:noProof/>
            <w:webHidden/>
          </w:rPr>
        </w:r>
        <w:r>
          <w:rPr>
            <w:noProof/>
            <w:webHidden/>
          </w:rPr>
          <w:fldChar w:fldCharType="separate"/>
        </w:r>
        <w:r>
          <w:rPr>
            <w:noProof/>
            <w:webHidden/>
          </w:rPr>
          <w:t>121</w:t>
        </w:r>
        <w:r>
          <w:rPr>
            <w:noProof/>
            <w:webHidden/>
          </w:rPr>
          <w:fldChar w:fldCharType="end"/>
        </w:r>
      </w:hyperlink>
    </w:p>
    <w:p w14:paraId="51A5EF24" w14:textId="647025E4"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67" w:history="1">
        <w:r w:rsidRPr="003F2221">
          <w:rPr>
            <w:rStyle w:val="Hyperlink"/>
            <w:noProof/>
          </w:rPr>
          <w:t>9.1.4 Some Repercussions of Using Ensembles</w:t>
        </w:r>
        <w:r>
          <w:rPr>
            <w:noProof/>
            <w:webHidden/>
          </w:rPr>
          <w:tab/>
        </w:r>
        <w:r>
          <w:rPr>
            <w:noProof/>
            <w:webHidden/>
          </w:rPr>
          <w:fldChar w:fldCharType="begin"/>
        </w:r>
        <w:r>
          <w:rPr>
            <w:noProof/>
            <w:webHidden/>
          </w:rPr>
          <w:instrText xml:space="preserve"> PAGEREF _Toc24975767 \h </w:instrText>
        </w:r>
        <w:r>
          <w:rPr>
            <w:noProof/>
            <w:webHidden/>
          </w:rPr>
        </w:r>
        <w:r>
          <w:rPr>
            <w:noProof/>
            <w:webHidden/>
          </w:rPr>
          <w:fldChar w:fldCharType="separate"/>
        </w:r>
        <w:r>
          <w:rPr>
            <w:noProof/>
            <w:webHidden/>
          </w:rPr>
          <w:t>122</w:t>
        </w:r>
        <w:r>
          <w:rPr>
            <w:noProof/>
            <w:webHidden/>
          </w:rPr>
          <w:fldChar w:fldCharType="end"/>
        </w:r>
      </w:hyperlink>
    </w:p>
    <w:p w14:paraId="65D4259F" w14:textId="5D1008E5"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68" w:history="1">
        <w:r w:rsidRPr="003F2221">
          <w:rPr>
            <w:rStyle w:val="Hyperlink"/>
            <w:noProof/>
          </w:rPr>
          <w:t>9.1.5 Iterations</w:t>
        </w:r>
        <w:r>
          <w:rPr>
            <w:noProof/>
            <w:webHidden/>
          </w:rPr>
          <w:tab/>
        </w:r>
        <w:r>
          <w:rPr>
            <w:noProof/>
            <w:webHidden/>
          </w:rPr>
          <w:fldChar w:fldCharType="begin"/>
        </w:r>
        <w:r>
          <w:rPr>
            <w:noProof/>
            <w:webHidden/>
          </w:rPr>
          <w:instrText xml:space="preserve"> PAGEREF _Toc24975768 \h </w:instrText>
        </w:r>
        <w:r>
          <w:rPr>
            <w:noProof/>
            <w:webHidden/>
          </w:rPr>
        </w:r>
        <w:r>
          <w:rPr>
            <w:noProof/>
            <w:webHidden/>
          </w:rPr>
          <w:fldChar w:fldCharType="separate"/>
        </w:r>
        <w:r>
          <w:rPr>
            <w:noProof/>
            <w:webHidden/>
          </w:rPr>
          <w:t>123</w:t>
        </w:r>
        <w:r>
          <w:rPr>
            <w:noProof/>
            <w:webHidden/>
          </w:rPr>
          <w:fldChar w:fldCharType="end"/>
        </w:r>
      </w:hyperlink>
    </w:p>
    <w:p w14:paraId="16B43408" w14:textId="5C908A5E"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69" w:history="1">
        <w:r w:rsidRPr="003F2221">
          <w:rPr>
            <w:rStyle w:val="Hyperlink"/>
            <w:noProof/>
          </w:rPr>
          <w:t>9.1.6 Measurement Noise</w:t>
        </w:r>
        <w:r>
          <w:rPr>
            <w:noProof/>
            <w:webHidden/>
          </w:rPr>
          <w:tab/>
        </w:r>
        <w:r>
          <w:rPr>
            <w:noProof/>
            <w:webHidden/>
          </w:rPr>
          <w:fldChar w:fldCharType="begin"/>
        </w:r>
        <w:r>
          <w:rPr>
            <w:noProof/>
            <w:webHidden/>
          </w:rPr>
          <w:instrText xml:space="preserve"> PAGEREF _Toc24975769 \h </w:instrText>
        </w:r>
        <w:r>
          <w:rPr>
            <w:noProof/>
            <w:webHidden/>
          </w:rPr>
        </w:r>
        <w:r>
          <w:rPr>
            <w:noProof/>
            <w:webHidden/>
          </w:rPr>
          <w:fldChar w:fldCharType="separate"/>
        </w:r>
        <w:r>
          <w:rPr>
            <w:noProof/>
            <w:webHidden/>
          </w:rPr>
          <w:t>124</w:t>
        </w:r>
        <w:r>
          <w:rPr>
            <w:noProof/>
            <w:webHidden/>
          </w:rPr>
          <w:fldChar w:fldCharType="end"/>
        </w:r>
      </w:hyperlink>
    </w:p>
    <w:p w14:paraId="1A3CE6A2" w14:textId="67BA4C1B"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70" w:history="1">
        <w:r w:rsidRPr="003F2221">
          <w:rPr>
            <w:rStyle w:val="Hyperlink"/>
            <w:noProof/>
          </w:rPr>
          <w:t>9.1.7 Regularization</w:t>
        </w:r>
        <w:r>
          <w:rPr>
            <w:noProof/>
            <w:webHidden/>
          </w:rPr>
          <w:tab/>
        </w:r>
        <w:r>
          <w:rPr>
            <w:noProof/>
            <w:webHidden/>
          </w:rPr>
          <w:fldChar w:fldCharType="begin"/>
        </w:r>
        <w:r>
          <w:rPr>
            <w:noProof/>
            <w:webHidden/>
          </w:rPr>
          <w:instrText xml:space="preserve"> PAGEREF _Toc24975770 \h </w:instrText>
        </w:r>
        <w:r>
          <w:rPr>
            <w:noProof/>
            <w:webHidden/>
          </w:rPr>
        </w:r>
        <w:r>
          <w:rPr>
            <w:noProof/>
            <w:webHidden/>
          </w:rPr>
          <w:fldChar w:fldCharType="separate"/>
        </w:r>
        <w:r>
          <w:rPr>
            <w:noProof/>
            <w:webHidden/>
          </w:rPr>
          <w:t>125</w:t>
        </w:r>
        <w:r>
          <w:rPr>
            <w:noProof/>
            <w:webHidden/>
          </w:rPr>
          <w:fldChar w:fldCharType="end"/>
        </w:r>
      </w:hyperlink>
    </w:p>
    <w:p w14:paraId="2D689285" w14:textId="33D2DD86"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71" w:history="1">
        <w:r w:rsidRPr="003F2221">
          <w:rPr>
            <w:rStyle w:val="Hyperlink"/>
            <w:noProof/>
          </w:rPr>
          <w:t>9.1.8 Base Realization</w:t>
        </w:r>
        <w:r>
          <w:rPr>
            <w:noProof/>
            <w:webHidden/>
          </w:rPr>
          <w:tab/>
        </w:r>
        <w:r>
          <w:rPr>
            <w:noProof/>
            <w:webHidden/>
          </w:rPr>
          <w:fldChar w:fldCharType="begin"/>
        </w:r>
        <w:r>
          <w:rPr>
            <w:noProof/>
            <w:webHidden/>
          </w:rPr>
          <w:instrText xml:space="preserve"> PAGEREF _Toc24975771 \h </w:instrText>
        </w:r>
        <w:r>
          <w:rPr>
            <w:noProof/>
            <w:webHidden/>
          </w:rPr>
        </w:r>
        <w:r>
          <w:rPr>
            <w:noProof/>
            <w:webHidden/>
          </w:rPr>
          <w:fldChar w:fldCharType="separate"/>
        </w:r>
        <w:r>
          <w:rPr>
            <w:noProof/>
            <w:webHidden/>
          </w:rPr>
          <w:t>125</w:t>
        </w:r>
        <w:r>
          <w:rPr>
            <w:noProof/>
            <w:webHidden/>
          </w:rPr>
          <w:fldChar w:fldCharType="end"/>
        </w:r>
      </w:hyperlink>
    </w:p>
    <w:p w14:paraId="1FC9BE9A" w14:textId="219065D9"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72" w:history="1">
        <w:r w:rsidRPr="003F2221">
          <w:rPr>
            <w:rStyle w:val="Hyperlink"/>
            <w:noProof/>
          </w:rPr>
          <w:t>9.1.9 Parameter Transformation Status</w:t>
        </w:r>
        <w:r>
          <w:rPr>
            <w:noProof/>
            <w:webHidden/>
          </w:rPr>
          <w:tab/>
        </w:r>
        <w:r>
          <w:rPr>
            <w:noProof/>
            <w:webHidden/>
          </w:rPr>
          <w:fldChar w:fldCharType="begin"/>
        </w:r>
        <w:r>
          <w:rPr>
            <w:noProof/>
            <w:webHidden/>
          </w:rPr>
          <w:instrText xml:space="preserve"> PAGEREF _Toc24975772 \h </w:instrText>
        </w:r>
        <w:r>
          <w:rPr>
            <w:noProof/>
            <w:webHidden/>
          </w:rPr>
        </w:r>
        <w:r>
          <w:rPr>
            <w:noProof/>
            <w:webHidden/>
          </w:rPr>
          <w:fldChar w:fldCharType="separate"/>
        </w:r>
        <w:r>
          <w:rPr>
            <w:noProof/>
            <w:webHidden/>
          </w:rPr>
          <w:t>126</w:t>
        </w:r>
        <w:r>
          <w:rPr>
            <w:noProof/>
            <w:webHidden/>
          </w:rPr>
          <w:fldChar w:fldCharType="end"/>
        </w:r>
      </w:hyperlink>
    </w:p>
    <w:p w14:paraId="19A1DBF6" w14:textId="40CFA506"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73" w:history="1">
        <w:r w:rsidRPr="003F2221">
          <w:rPr>
            <w:rStyle w:val="Hyperlink"/>
            <w:noProof/>
          </w:rPr>
          <w:t>9.1.10 Comparative Observations</w:t>
        </w:r>
        <w:r>
          <w:rPr>
            <w:noProof/>
            <w:webHidden/>
          </w:rPr>
          <w:tab/>
        </w:r>
        <w:r>
          <w:rPr>
            <w:noProof/>
            <w:webHidden/>
          </w:rPr>
          <w:fldChar w:fldCharType="begin"/>
        </w:r>
        <w:r>
          <w:rPr>
            <w:noProof/>
            <w:webHidden/>
          </w:rPr>
          <w:instrText xml:space="preserve"> PAGEREF _Toc24975773 \h </w:instrText>
        </w:r>
        <w:r>
          <w:rPr>
            <w:noProof/>
            <w:webHidden/>
          </w:rPr>
        </w:r>
        <w:r>
          <w:rPr>
            <w:noProof/>
            <w:webHidden/>
          </w:rPr>
          <w:fldChar w:fldCharType="separate"/>
        </w:r>
        <w:r>
          <w:rPr>
            <w:noProof/>
            <w:webHidden/>
          </w:rPr>
          <w:t>126</w:t>
        </w:r>
        <w:r>
          <w:rPr>
            <w:noProof/>
            <w:webHidden/>
          </w:rPr>
          <w:fldChar w:fldCharType="end"/>
        </w:r>
      </w:hyperlink>
    </w:p>
    <w:p w14:paraId="718020D0" w14:textId="02443437"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74" w:history="1">
        <w:r w:rsidRPr="003F2221">
          <w:rPr>
            <w:rStyle w:val="Hyperlink"/>
            <w:noProof/>
          </w:rPr>
          <w:t>9.1.11 Localization</w:t>
        </w:r>
        <w:r>
          <w:rPr>
            <w:noProof/>
            <w:webHidden/>
          </w:rPr>
          <w:tab/>
        </w:r>
        <w:r>
          <w:rPr>
            <w:noProof/>
            <w:webHidden/>
          </w:rPr>
          <w:fldChar w:fldCharType="begin"/>
        </w:r>
        <w:r>
          <w:rPr>
            <w:noProof/>
            <w:webHidden/>
          </w:rPr>
          <w:instrText xml:space="preserve"> PAGEREF _Toc24975774 \h </w:instrText>
        </w:r>
        <w:r>
          <w:rPr>
            <w:noProof/>
            <w:webHidden/>
          </w:rPr>
        </w:r>
        <w:r>
          <w:rPr>
            <w:noProof/>
            <w:webHidden/>
          </w:rPr>
          <w:fldChar w:fldCharType="separate"/>
        </w:r>
        <w:r>
          <w:rPr>
            <w:noProof/>
            <w:webHidden/>
          </w:rPr>
          <w:t>127</w:t>
        </w:r>
        <w:r>
          <w:rPr>
            <w:noProof/>
            <w:webHidden/>
          </w:rPr>
          <w:fldChar w:fldCharType="end"/>
        </w:r>
      </w:hyperlink>
    </w:p>
    <w:p w14:paraId="5B77D175" w14:textId="74DE289D"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775" w:history="1">
        <w:r w:rsidRPr="003F2221">
          <w:rPr>
            <w:rStyle w:val="Hyperlink"/>
            <w:noProof/>
          </w:rPr>
          <w:t>9.2 Using PESTPP-IES</w:t>
        </w:r>
        <w:r>
          <w:rPr>
            <w:noProof/>
            <w:webHidden/>
          </w:rPr>
          <w:tab/>
        </w:r>
        <w:r>
          <w:rPr>
            <w:noProof/>
            <w:webHidden/>
          </w:rPr>
          <w:fldChar w:fldCharType="begin"/>
        </w:r>
        <w:r>
          <w:rPr>
            <w:noProof/>
            <w:webHidden/>
          </w:rPr>
          <w:instrText xml:space="preserve"> PAGEREF _Toc24975775 \h </w:instrText>
        </w:r>
        <w:r>
          <w:rPr>
            <w:noProof/>
            <w:webHidden/>
          </w:rPr>
        </w:r>
        <w:r>
          <w:rPr>
            <w:noProof/>
            <w:webHidden/>
          </w:rPr>
          <w:fldChar w:fldCharType="separate"/>
        </w:r>
        <w:r>
          <w:rPr>
            <w:noProof/>
            <w:webHidden/>
          </w:rPr>
          <w:t>129</w:t>
        </w:r>
        <w:r>
          <w:rPr>
            <w:noProof/>
            <w:webHidden/>
          </w:rPr>
          <w:fldChar w:fldCharType="end"/>
        </w:r>
      </w:hyperlink>
    </w:p>
    <w:p w14:paraId="1EAB6620" w14:textId="55C9C691"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76" w:history="1">
        <w:r w:rsidRPr="003F2221">
          <w:rPr>
            <w:rStyle w:val="Hyperlink"/>
            <w:noProof/>
          </w:rPr>
          <w:t>9.2.1 General</w:t>
        </w:r>
        <w:r>
          <w:rPr>
            <w:noProof/>
            <w:webHidden/>
          </w:rPr>
          <w:tab/>
        </w:r>
        <w:r>
          <w:rPr>
            <w:noProof/>
            <w:webHidden/>
          </w:rPr>
          <w:fldChar w:fldCharType="begin"/>
        </w:r>
        <w:r>
          <w:rPr>
            <w:noProof/>
            <w:webHidden/>
          </w:rPr>
          <w:instrText xml:space="preserve"> PAGEREF _Toc24975776 \h </w:instrText>
        </w:r>
        <w:r>
          <w:rPr>
            <w:noProof/>
            <w:webHidden/>
          </w:rPr>
        </w:r>
        <w:r>
          <w:rPr>
            <w:noProof/>
            <w:webHidden/>
          </w:rPr>
          <w:fldChar w:fldCharType="separate"/>
        </w:r>
        <w:r>
          <w:rPr>
            <w:noProof/>
            <w:webHidden/>
          </w:rPr>
          <w:t>129</w:t>
        </w:r>
        <w:r>
          <w:rPr>
            <w:noProof/>
            <w:webHidden/>
          </w:rPr>
          <w:fldChar w:fldCharType="end"/>
        </w:r>
      </w:hyperlink>
    </w:p>
    <w:p w14:paraId="30798D54" w14:textId="06680E24"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77" w:history="1">
        <w:r w:rsidRPr="003F2221">
          <w:rPr>
            <w:rStyle w:val="Hyperlink"/>
            <w:noProof/>
          </w:rPr>
          <w:t>9.2.2 Initial Realizations</w:t>
        </w:r>
        <w:r>
          <w:rPr>
            <w:noProof/>
            <w:webHidden/>
          </w:rPr>
          <w:tab/>
        </w:r>
        <w:r>
          <w:rPr>
            <w:noProof/>
            <w:webHidden/>
          </w:rPr>
          <w:fldChar w:fldCharType="begin"/>
        </w:r>
        <w:r>
          <w:rPr>
            <w:noProof/>
            <w:webHidden/>
          </w:rPr>
          <w:instrText xml:space="preserve"> PAGEREF _Toc24975777 \h </w:instrText>
        </w:r>
        <w:r>
          <w:rPr>
            <w:noProof/>
            <w:webHidden/>
          </w:rPr>
        </w:r>
        <w:r>
          <w:rPr>
            <w:noProof/>
            <w:webHidden/>
          </w:rPr>
          <w:fldChar w:fldCharType="separate"/>
        </w:r>
        <w:r>
          <w:rPr>
            <w:noProof/>
            <w:webHidden/>
          </w:rPr>
          <w:t>130</w:t>
        </w:r>
        <w:r>
          <w:rPr>
            <w:noProof/>
            <w:webHidden/>
          </w:rPr>
          <w:fldChar w:fldCharType="end"/>
        </w:r>
      </w:hyperlink>
    </w:p>
    <w:p w14:paraId="422F8FBB" w14:textId="5CA78B5C"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78" w:history="1">
        <w:r w:rsidRPr="003F2221">
          <w:rPr>
            <w:rStyle w:val="Hyperlink"/>
            <w:noProof/>
          </w:rPr>
          <w:t>9.2.3 “Regularization”</w:t>
        </w:r>
        <w:r>
          <w:rPr>
            <w:noProof/>
            <w:webHidden/>
          </w:rPr>
          <w:tab/>
        </w:r>
        <w:r>
          <w:rPr>
            <w:noProof/>
            <w:webHidden/>
          </w:rPr>
          <w:fldChar w:fldCharType="begin"/>
        </w:r>
        <w:r>
          <w:rPr>
            <w:noProof/>
            <w:webHidden/>
          </w:rPr>
          <w:instrText xml:space="preserve"> PAGEREF _Toc24975778 \h </w:instrText>
        </w:r>
        <w:r>
          <w:rPr>
            <w:noProof/>
            <w:webHidden/>
          </w:rPr>
        </w:r>
        <w:r>
          <w:rPr>
            <w:noProof/>
            <w:webHidden/>
          </w:rPr>
          <w:fldChar w:fldCharType="separate"/>
        </w:r>
        <w:r>
          <w:rPr>
            <w:noProof/>
            <w:webHidden/>
          </w:rPr>
          <w:t>133</w:t>
        </w:r>
        <w:r>
          <w:rPr>
            <w:noProof/>
            <w:webHidden/>
          </w:rPr>
          <w:fldChar w:fldCharType="end"/>
        </w:r>
      </w:hyperlink>
    </w:p>
    <w:p w14:paraId="35A9C5F6" w14:textId="79D49B5A"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79" w:history="1">
        <w:r w:rsidRPr="003F2221">
          <w:rPr>
            <w:rStyle w:val="Hyperlink"/>
            <w:noProof/>
          </w:rPr>
          <w:t>9.2.4 Prior Parameter Scaling</w:t>
        </w:r>
        <w:r>
          <w:rPr>
            <w:noProof/>
            <w:webHidden/>
          </w:rPr>
          <w:tab/>
        </w:r>
        <w:r>
          <w:rPr>
            <w:noProof/>
            <w:webHidden/>
          </w:rPr>
          <w:fldChar w:fldCharType="begin"/>
        </w:r>
        <w:r>
          <w:rPr>
            <w:noProof/>
            <w:webHidden/>
          </w:rPr>
          <w:instrText xml:space="preserve"> PAGEREF _Toc24975779 \h </w:instrText>
        </w:r>
        <w:r>
          <w:rPr>
            <w:noProof/>
            <w:webHidden/>
          </w:rPr>
        </w:r>
        <w:r>
          <w:rPr>
            <w:noProof/>
            <w:webHidden/>
          </w:rPr>
          <w:fldChar w:fldCharType="separate"/>
        </w:r>
        <w:r>
          <w:rPr>
            <w:noProof/>
            <w:webHidden/>
          </w:rPr>
          <w:t>135</w:t>
        </w:r>
        <w:r>
          <w:rPr>
            <w:noProof/>
            <w:webHidden/>
          </w:rPr>
          <w:fldChar w:fldCharType="end"/>
        </w:r>
      </w:hyperlink>
    </w:p>
    <w:p w14:paraId="4D1C3DB7" w14:textId="1E1B5EE4"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80" w:history="1">
        <w:r w:rsidRPr="003F2221">
          <w:rPr>
            <w:rStyle w:val="Hyperlink"/>
            <w:noProof/>
          </w:rPr>
          <w:t>9.2.5 The Marquardt Lambda</w:t>
        </w:r>
        <w:r>
          <w:rPr>
            <w:noProof/>
            <w:webHidden/>
          </w:rPr>
          <w:tab/>
        </w:r>
        <w:r>
          <w:rPr>
            <w:noProof/>
            <w:webHidden/>
          </w:rPr>
          <w:fldChar w:fldCharType="begin"/>
        </w:r>
        <w:r>
          <w:rPr>
            <w:noProof/>
            <w:webHidden/>
          </w:rPr>
          <w:instrText xml:space="preserve"> PAGEREF _Toc24975780 \h </w:instrText>
        </w:r>
        <w:r>
          <w:rPr>
            <w:noProof/>
            <w:webHidden/>
          </w:rPr>
        </w:r>
        <w:r>
          <w:rPr>
            <w:noProof/>
            <w:webHidden/>
          </w:rPr>
          <w:fldChar w:fldCharType="separate"/>
        </w:r>
        <w:r>
          <w:rPr>
            <w:noProof/>
            <w:webHidden/>
          </w:rPr>
          <w:t>135</w:t>
        </w:r>
        <w:r>
          <w:rPr>
            <w:noProof/>
            <w:webHidden/>
          </w:rPr>
          <w:fldChar w:fldCharType="end"/>
        </w:r>
      </w:hyperlink>
    </w:p>
    <w:p w14:paraId="4F787D08" w14:textId="79E539E7"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81" w:history="1">
        <w:r w:rsidRPr="003F2221">
          <w:rPr>
            <w:rStyle w:val="Hyperlink"/>
            <w:noProof/>
          </w:rPr>
          <w:t>9.2.6 Restarting</w:t>
        </w:r>
        <w:r>
          <w:rPr>
            <w:noProof/>
            <w:webHidden/>
          </w:rPr>
          <w:tab/>
        </w:r>
        <w:r>
          <w:rPr>
            <w:noProof/>
            <w:webHidden/>
          </w:rPr>
          <w:fldChar w:fldCharType="begin"/>
        </w:r>
        <w:r>
          <w:rPr>
            <w:noProof/>
            <w:webHidden/>
          </w:rPr>
          <w:instrText xml:space="preserve"> PAGEREF _Toc24975781 \h </w:instrText>
        </w:r>
        <w:r>
          <w:rPr>
            <w:noProof/>
            <w:webHidden/>
          </w:rPr>
        </w:r>
        <w:r>
          <w:rPr>
            <w:noProof/>
            <w:webHidden/>
          </w:rPr>
          <w:fldChar w:fldCharType="separate"/>
        </w:r>
        <w:r>
          <w:rPr>
            <w:noProof/>
            <w:webHidden/>
          </w:rPr>
          <w:t>137</w:t>
        </w:r>
        <w:r>
          <w:rPr>
            <w:noProof/>
            <w:webHidden/>
          </w:rPr>
          <w:fldChar w:fldCharType="end"/>
        </w:r>
      </w:hyperlink>
    </w:p>
    <w:p w14:paraId="5C6176CB" w14:textId="652A2152"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82" w:history="1">
        <w:r w:rsidRPr="003F2221">
          <w:rPr>
            <w:rStyle w:val="Hyperlink"/>
            <w:noProof/>
          </w:rPr>
          <w:t>9.2.7 Failed Model Runs</w:t>
        </w:r>
        <w:r>
          <w:rPr>
            <w:noProof/>
            <w:webHidden/>
          </w:rPr>
          <w:tab/>
        </w:r>
        <w:r>
          <w:rPr>
            <w:noProof/>
            <w:webHidden/>
          </w:rPr>
          <w:fldChar w:fldCharType="begin"/>
        </w:r>
        <w:r>
          <w:rPr>
            <w:noProof/>
            <w:webHidden/>
          </w:rPr>
          <w:instrText xml:space="preserve"> PAGEREF _Toc24975782 \h </w:instrText>
        </w:r>
        <w:r>
          <w:rPr>
            <w:noProof/>
            <w:webHidden/>
          </w:rPr>
        </w:r>
        <w:r>
          <w:rPr>
            <w:noProof/>
            <w:webHidden/>
          </w:rPr>
          <w:fldChar w:fldCharType="separate"/>
        </w:r>
        <w:r>
          <w:rPr>
            <w:noProof/>
            <w:webHidden/>
          </w:rPr>
          <w:t>138</w:t>
        </w:r>
        <w:r>
          <w:rPr>
            <w:noProof/>
            <w:webHidden/>
          </w:rPr>
          <w:fldChar w:fldCharType="end"/>
        </w:r>
      </w:hyperlink>
    </w:p>
    <w:p w14:paraId="22173040" w14:textId="55D91141"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83" w:history="1">
        <w:r w:rsidRPr="003F2221">
          <w:rPr>
            <w:rStyle w:val="Hyperlink"/>
            <w:noProof/>
          </w:rPr>
          <w:t>9.2.8 Reporting</w:t>
        </w:r>
        <w:r>
          <w:rPr>
            <w:noProof/>
            <w:webHidden/>
          </w:rPr>
          <w:tab/>
        </w:r>
        <w:r>
          <w:rPr>
            <w:noProof/>
            <w:webHidden/>
          </w:rPr>
          <w:fldChar w:fldCharType="begin"/>
        </w:r>
        <w:r>
          <w:rPr>
            <w:noProof/>
            <w:webHidden/>
          </w:rPr>
          <w:instrText xml:space="preserve"> PAGEREF _Toc24975783 \h </w:instrText>
        </w:r>
        <w:r>
          <w:rPr>
            <w:noProof/>
            <w:webHidden/>
          </w:rPr>
        </w:r>
        <w:r>
          <w:rPr>
            <w:noProof/>
            <w:webHidden/>
          </w:rPr>
          <w:fldChar w:fldCharType="separate"/>
        </w:r>
        <w:r>
          <w:rPr>
            <w:noProof/>
            <w:webHidden/>
          </w:rPr>
          <w:t>139</w:t>
        </w:r>
        <w:r>
          <w:rPr>
            <w:noProof/>
            <w:webHidden/>
          </w:rPr>
          <w:fldChar w:fldCharType="end"/>
        </w:r>
      </w:hyperlink>
    </w:p>
    <w:p w14:paraId="6EA2CD4E" w14:textId="36D23C81"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84" w:history="1">
        <w:r w:rsidRPr="003F2221">
          <w:rPr>
            <w:rStyle w:val="Hyperlink"/>
            <w:noProof/>
          </w:rPr>
          <w:t>9.2.9 Termination Criteria</w:t>
        </w:r>
        <w:r>
          <w:rPr>
            <w:noProof/>
            <w:webHidden/>
          </w:rPr>
          <w:tab/>
        </w:r>
        <w:r>
          <w:rPr>
            <w:noProof/>
            <w:webHidden/>
          </w:rPr>
          <w:fldChar w:fldCharType="begin"/>
        </w:r>
        <w:r>
          <w:rPr>
            <w:noProof/>
            <w:webHidden/>
          </w:rPr>
          <w:instrText xml:space="preserve"> PAGEREF _Toc24975784 \h </w:instrText>
        </w:r>
        <w:r>
          <w:rPr>
            <w:noProof/>
            <w:webHidden/>
          </w:rPr>
        </w:r>
        <w:r>
          <w:rPr>
            <w:noProof/>
            <w:webHidden/>
          </w:rPr>
          <w:fldChar w:fldCharType="separate"/>
        </w:r>
        <w:r>
          <w:rPr>
            <w:noProof/>
            <w:webHidden/>
          </w:rPr>
          <w:t>139</w:t>
        </w:r>
        <w:r>
          <w:rPr>
            <w:noProof/>
            <w:webHidden/>
          </w:rPr>
          <w:fldChar w:fldCharType="end"/>
        </w:r>
      </w:hyperlink>
    </w:p>
    <w:p w14:paraId="76AB232B" w14:textId="165E41C7"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785" w:history="1">
        <w:r w:rsidRPr="003F2221">
          <w:rPr>
            <w:rStyle w:val="Hyperlink"/>
            <w:noProof/>
          </w:rPr>
          <w:t>9.3 PESTPP-IES Output Files</w:t>
        </w:r>
        <w:r>
          <w:rPr>
            <w:noProof/>
            <w:webHidden/>
          </w:rPr>
          <w:tab/>
        </w:r>
        <w:r>
          <w:rPr>
            <w:noProof/>
            <w:webHidden/>
          </w:rPr>
          <w:fldChar w:fldCharType="begin"/>
        </w:r>
        <w:r>
          <w:rPr>
            <w:noProof/>
            <w:webHidden/>
          </w:rPr>
          <w:instrText xml:space="preserve"> PAGEREF _Toc24975785 \h </w:instrText>
        </w:r>
        <w:r>
          <w:rPr>
            <w:noProof/>
            <w:webHidden/>
          </w:rPr>
        </w:r>
        <w:r>
          <w:rPr>
            <w:noProof/>
            <w:webHidden/>
          </w:rPr>
          <w:fldChar w:fldCharType="separate"/>
        </w:r>
        <w:r>
          <w:rPr>
            <w:noProof/>
            <w:webHidden/>
          </w:rPr>
          <w:t>140</w:t>
        </w:r>
        <w:r>
          <w:rPr>
            <w:noProof/>
            <w:webHidden/>
          </w:rPr>
          <w:fldChar w:fldCharType="end"/>
        </w:r>
      </w:hyperlink>
    </w:p>
    <w:p w14:paraId="1E710FF3" w14:textId="38D632DD"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86" w:history="1">
        <w:r w:rsidRPr="003F2221">
          <w:rPr>
            <w:rStyle w:val="Hyperlink"/>
            <w:noProof/>
          </w:rPr>
          <w:t>9.3.1 CSV Output Files</w:t>
        </w:r>
        <w:r>
          <w:rPr>
            <w:noProof/>
            <w:webHidden/>
          </w:rPr>
          <w:tab/>
        </w:r>
        <w:r>
          <w:rPr>
            <w:noProof/>
            <w:webHidden/>
          </w:rPr>
          <w:fldChar w:fldCharType="begin"/>
        </w:r>
        <w:r>
          <w:rPr>
            <w:noProof/>
            <w:webHidden/>
          </w:rPr>
          <w:instrText xml:space="preserve"> PAGEREF _Toc24975786 \h </w:instrText>
        </w:r>
        <w:r>
          <w:rPr>
            <w:noProof/>
            <w:webHidden/>
          </w:rPr>
        </w:r>
        <w:r>
          <w:rPr>
            <w:noProof/>
            <w:webHidden/>
          </w:rPr>
          <w:fldChar w:fldCharType="separate"/>
        </w:r>
        <w:r>
          <w:rPr>
            <w:noProof/>
            <w:webHidden/>
          </w:rPr>
          <w:t>140</w:t>
        </w:r>
        <w:r>
          <w:rPr>
            <w:noProof/>
            <w:webHidden/>
          </w:rPr>
          <w:fldChar w:fldCharType="end"/>
        </w:r>
      </w:hyperlink>
    </w:p>
    <w:p w14:paraId="727DA355" w14:textId="34C280BA"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87" w:history="1">
        <w:r w:rsidRPr="003F2221">
          <w:rPr>
            <w:rStyle w:val="Hyperlink"/>
            <w:noProof/>
          </w:rPr>
          <w:t>9.3.2 Non-CSV Output Files</w:t>
        </w:r>
        <w:r>
          <w:rPr>
            <w:noProof/>
            <w:webHidden/>
          </w:rPr>
          <w:tab/>
        </w:r>
        <w:r>
          <w:rPr>
            <w:noProof/>
            <w:webHidden/>
          </w:rPr>
          <w:fldChar w:fldCharType="begin"/>
        </w:r>
        <w:r>
          <w:rPr>
            <w:noProof/>
            <w:webHidden/>
          </w:rPr>
          <w:instrText xml:space="preserve"> PAGEREF _Toc24975787 \h </w:instrText>
        </w:r>
        <w:r>
          <w:rPr>
            <w:noProof/>
            <w:webHidden/>
          </w:rPr>
        </w:r>
        <w:r>
          <w:rPr>
            <w:noProof/>
            <w:webHidden/>
          </w:rPr>
          <w:fldChar w:fldCharType="separate"/>
        </w:r>
        <w:r>
          <w:rPr>
            <w:noProof/>
            <w:webHidden/>
          </w:rPr>
          <w:t>141</w:t>
        </w:r>
        <w:r>
          <w:rPr>
            <w:noProof/>
            <w:webHidden/>
          </w:rPr>
          <w:fldChar w:fldCharType="end"/>
        </w:r>
      </w:hyperlink>
    </w:p>
    <w:p w14:paraId="58EFEDB6" w14:textId="2F50C5E9"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788" w:history="1">
        <w:r w:rsidRPr="003F2221">
          <w:rPr>
            <w:rStyle w:val="Hyperlink"/>
            <w:noProof/>
          </w:rPr>
          <w:t>9.4 Summary of Control Variables</w:t>
        </w:r>
        <w:r>
          <w:rPr>
            <w:noProof/>
            <w:webHidden/>
          </w:rPr>
          <w:tab/>
        </w:r>
        <w:r>
          <w:rPr>
            <w:noProof/>
            <w:webHidden/>
          </w:rPr>
          <w:fldChar w:fldCharType="begin"/>
        </w:r>
        <w:r>
          <w:rPr>
            <w:noProof/>
            <w:webHidden/>
          </w:rPr>
          <w:instrText xml:space="preserve"> PAGEREF _Toc24975788 \h </w:instrText>
        </w:r>
        <w:r>
          <w:rPr>
            <w:noProof/>
            <w:webHidden/>
          </w:rPr>
        </w:r>
        <w:r>
          <w:rPr>
            <w:noProof/>
            <w:webHidden/>
          </w:rPr>
          <w:fldChar w:fldCharType="separate"/>
        </w:r>
        <w:r>
          <w:rPr>
            <w:noProof/>
            <w:webHidden/>
          </w:rPr>
          <w:t>142</w:t>
        </w:r>
        <w:r>
          <w:rPr>
            <w:noProof/>
            <w:webHidden/>
          </w:rPr>
          <w:fldChar w:fldCharType="end"/>
        </w:r>
      </w:hyperlink>
    </w:p>
    <w:p w14:paraId="077F4672" w14:textId="21BA3EC7" w:rsidR="003F7141" w:rsidRDefault="003F7141">
      <w:pPr>
        <w:pStyle w:val="TOC1"/>
        <w:tabs>
          <w:tab w:val="right" w:leader="dot" w:pos="9016"/>
        </w:tabs>
        <w:rPr>
          <w:rFonts w:asciiTheme="minorHAnsi" w:eastAsiaTheme="minorEastAsia" w:hAnsiTheme="minorHAnsi" w:cstheme="minorBidi"/>
          <w:noProof/>
          <w:szCs w:val="24"/>
          <w:lang w:eastAsia="en-US"/>
        </w:rPr>
      </w:pPr>
      <w:hyperlink w:anchor="_Toc24975789" w:history="1">
        <w:r w:rsidRPr="003F2221">
          <w:rPr>
            <w:rStyle w:val="Hyperlink"/>
            <w:noProof/>
          </w:rPr>
          <w:t>10. PESTPP-SWP</w:t>
        </w:r>
        <w:r>
          <w:rPr>
            <w:noProof/>
            <w:webHidden/>
          </w:rPr>
          <w:tab/>
        </w:r>
        <w:r>
          <w:rPr>
            <w:noProof/>
            <w:webHidden/>
          </w:rPr>
          <w:fldChar w:fldCharType="begin"/>
        </w:r>
        <w:r>
          <w:rPr>
            <w:noProof/>
            <w:webHidden/>
          </w:rPr>
          <w:instrText xml:space="preserve"> PAGEREF _Toc24975789 \h </w:instrText>
        </w:r>
        <w:r>
          <w:rPr>
            <w:noProof/>
            <w:webHidden/>
          </w:rPr>
        </w:r>
        <w:r>
          <w:rPr>
            <w:noProof/>
            <w:webHidden/>
          </w:rPr>
          <w:fldChar w:fldCharType="separate"/>
        </w:r>
        <w:r>
          <w:rPr>
            <w:noProof/>
            <w:webHidden/>
          </w:rPr>
          <w:t>146</w:t>
        </w:r>
        <w:r>
          <w:rPr>
            <w:noProof/>
            <w:webHidden/>
          </w:rPr>
          <w:fldChar w:fldCharType="end"/>
        </w:r>
      </w:hyperlink>
    </w:p>
    <w:p w14:paraId="38BE4966" w14:textId="7CFAED3C"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790" w:history="1">
        <w:r w:rsidRPr="003F2221">
          <w:rPr>
            <w:rStyle w:val="Hyperlink"/>
            <w:noProof/>
          </w:rPr>
          <w:t>10.1 Introduction</w:t>
        </w:r>
        <w:r>
          <w:rPr>
            <w:noProof/>
            <w:webHidden/>
          </w:rPr>
          <w:tab/>
        </w:r>
        <w:r>
          <w:rPr>
            <w:noProof/>
            <w:webHidden/>
          </w:rPr>
          <w:fldChar w:fldCharType="begin"/>
        </w:r>
        <w:r>
          <w:rPr>
            <w:noProof/>
            <w:webHidden/>
          </w:rPr>
          <w:instrText xml:space="preserve"> PAGEREF _Toc24975790 \h </w:instrText>
        </w:r>
        <w:r>
          <w:rPr>
            <w:noProof/>
            <w:webHidden/>
          </w:rPr>
        </w:r>
        <w:r>
          <w:rPr>
            <w:noProof/>
            <w:webHidden/>
          </w:rPr>
          <w:fldChar w:fldCharType="separate"/>
        </w:r>
        <w:r>
          <w:rPr>
            <w:noProof/>
            <w:webHidden/>
          </w:rPr>
          <w:t>146</w:t>
        </w:r>
        <w:r>
          <w:rPr>
            <w:noProof/>
            <w:webHidden/>
          </w:rPr>
          <w:fldChar w:fldCharType="end"/>
        </w:r>
      </w:hyperlink>
    </w:p>
    <w:p w14:paraId="77129A8E" w14:textId="50845EF8"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791" w:history="1">
        <w:r w:rsidRPr="003F2221">
          <w:rPr>
            <w:rStyle w:val="Hyperlink"/>
            <w:noProof/>
          </w:rPr>
          <w:t>10.2 Using PESTPP-SWP</w:t>
        </w:r>
        <w:r>
          <w:rPr>
            <w:noProof/>
            <w:webHidden/>
          </w:rPr>
          <w:tab/>
        </w:r>
        <w:r>
          <w:rPr>
            <w:noProof/>
            <w:webHidden/>
          </w:rPr>
          <w:fldChar w:fldCharType="begin"/>
        </w:r>
        <w:r>
          <w:rPr>
            <w:noProof/>
            <w:webHidden/>
          </w:rPr>
          <w:instrText xml:space="preserve"> PAGEREF _Toc24975791 \h </w:instrText>
        </w:r>
        <w:r>
          <w:rPr>
            <w:noProof/>
            <w:webHidden/>
          </w:rPr>
        </w:r>
        <w:r>
          <w:rPr>
            <w:noProof/>
            <w:webHidden/>
          </w:rPr>
          <w:fldChar w:fldCharType="separate"/>
        </w:r>
        <w:r>
          <w:rPr>
            <w:noProof/>
            <w:webHidden/>
          </w:rPr>
          <w:t>146</w:t>
        </w:r>
        <w:r>
          <w:rPr>
            <w:noProof/>
            <w:webHidden/>
          </w:rPr>
          <w:fldChar w:fldCharType="end"/>
        </w:r>
      </w:hyperlink>
    </w:p>
    <w:p w14:paraId="1FC024E3" w14:textId="4AFAF70F"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792" w:history="1">
        <w:r w:rsidRPr="003F2221">
          <w:rPr>
            <w:rStyle w:val="Hyperlink"/>
            <w:noProof/>
          </w:rPr>
          <w:t>10.3 Summary of Control Variables</w:t>
        </w:r>
        <w:r>
          <w:rPr>
            <w:noProof/>
            <w:webHidden/>
          </w:rPr>
          <w:tab/>
        </w:r>
        <w:r>
          <w:rPr>
            <w:noProof/>
            <w:webHidden/>
          </w:rPr>
          <w:fldChar w:fldCharType="begin"/>
        </w:r>
        <w:r>
          <w:rPr>
            <w:noProof/>
            <w:webHidden/>
          </w:rPr>
          <w:instrText xml:space="preserve"> PAGEREF _Toc24975792 \h </w:instrText>
        </w:r>
        <w:r>
          <w:rPr>
            <w:noProof/>
            <w:webHidden/>
          </w:rPr>
        </w:r>
        <w:r>
          <w:rPr>
            <w:noProof/>
            <w:webHidden/>
          </w:rPr>
          <w:fldChar w:fldCharType="separate"/>
        </w:r>
        <w:r>
          <w:rPr>
            <w:noProof/>
            <w:webHidden/>
          </w:rPr>
          <w:t>147</w:t>
        </w:r>
        <w:r>
          <w:rPr>
            <w:noProof/>
            <w:webHidden/>
          </w:rPr>
          <w:fldChar w:fldCharType="end"/>
        </w:r>
      </w:hyperlink>
    </w:p>
    <w:p w14:paraId="2953D023" w14:textId="62263402" w:rsidR="003F7141" w:rsidRDefault="003F7141">
      <w:pPr>
        <w:pStyle w:val="TOC1"/>
        <w:tabs>
          <w:tab w:val="right" w:leader="dot" w:pos="9016"/>
        </w:tabs>
        <w:rPr>
          <w:rFonts w:asciiTheme="minorHAnsi" w:eastAsiaTheme="minorEastAsia" w:hAnsiTheme="minorHAnsi" w:cstheme="minorBidi"/>
          <w:noProof/>
          <w:szCs w:val="24"/>
          <w:lang w:eastAsia="en-US"/>
        </w:rPr>
      </w:pPr>
      <w:hyperlink w:anchor="_Toc24975793" w:history="1">
        <w:r w:rsidRPr="003F2221">
          <w:rPr>
            <w:rStyle w:val="Hyperlink"/>
            <w:noProof/>
          </w:rPr>
          <w:t>11. References</w:t>
        </w:r>
        <w:r>
          <w:rPr>
            <w:noProof/>
            <w:webHidden/>
          </w:rPr>
          <w:tab/>
        </w:r>
        <w:r>
          <w:rPr>
            <w:noProof/>
            <w:webHidden/>
          </w:rPr>
          <w:fldChar w:fldCharType="begin"/>
        </w:r>
        <w:r>
          <w:rPr>
            <w:noProof/>
            <w:webHidden/>
          </w:rPr>
          <w:instrText xml:space="preserve"> PAGEREF _Toc24975793 \h </w:instrText>
        </w:r>
        <w:r>
          <w:rPr>
            <w:noProof/>
            <w:webHidden/>
          </w:rPr>
        </w:r>
        <w:r>
          <w:rPr>
            <w:noProof/>
            <w:webHidden/>
          </w:rPr>
          <w:fldChar w:fldCharType="separate"/>
        </w:r>
        <w:r>
          <w:rPr>
            <w:noProof/>
            <w:webHidden/>
          </w:rPr>
          <w:t>149</w:t>
        </w:r>
        <w:r>
          <w:rPr>
            <w:noProof/>
            <w:webHidden/>
          </w:rPr>
          <w:fldChar w:fldCharType="end"/>
        </w:r>
      </w:hyperlink>
    </w:p>
    <w:p w14:paraId="0F64A6FC" w14:textId="3171232D" w:rsidR="003F7141" w:rsidRDefault="003F7141">
      <w:pPr>
        <w:pStyle w:val="TOC1"/>
        <w:tabs>
          <w:tab w:val="right" w:leader="dot" w:pos="9016"/>
        </w:tabs>
        <w:rPr>
          <w:rFonts w:asciiTheme="minorHAnsi" w:eastAsiaTheme="minorEastAsia" w:hAnsiTheme="minorHAnsi" w:cstheme="minorBidi"/>
          <w:noProof/>
          <w:szCs w:val="24"/>
          <w:lang w:eastAsia="en-US"/>
        </w:rPr>
      </w:pPr>
      <w:hyperlink w:anchor="_Toc24975794" w:history="1">
        <w:r w:rsidRPr="003F2221">
          <w:rPr>
            <w:rStyle w:val="Hyperlink"/>
            <w:noProof/>
          </w:rPr>
          <w:t>Appendix A. PEST Control File Specifications</w:t>
        </w:r>
        <w:r>
          <w:rPr>
            <w:noProof/>
            <w:webHidden/>
          </w:rPr>
          <w:tab/>
        </w:r>
        <w:r>
          <w:rPr>
            <w:noProof/>
            <w:webHidden/>
          </w:rPr>
          <w:fldChar w:fldCharType="begin"/>
        </w:r>
        <w:r>
          <w:rPr>
            <w:noProof/>
            <w:webHidden/>
          </w:rPr>
          <w:instrText xml:space="preserve"> PAGEREF _Toc24975794 \h </w:instrText>
        </w:r>
        <w:r>
          <w:rPr>
            <w:noProof/>
            <w:webHidden/>
          </w:rPr>
        </w:r>
        <w:r>
          <w:rPr>
            <w:noProof/>
            <w:webHidden/>
          </w:rPr>
          <w:fldChar w:fldCharType="separate"/>
        </w:r>
        <w:r>
          <w:rPr>
            <w:noProof/>
            <w:webHidden/>
          </w:rPr>
          <w:t>152</w:t>
        </w:r>
        <w:r>
          <w:rPr>
            <w:noProof/>
            <w:webHidden/>
          </w:rPr>
          <w:fldChar w:fldCharType="end"/>
        </w:r>
      </w:hyperlink>
    </w:p>
    <w:p w14:paraId="2366C3FA" w14:textId="24771BC3" w:rsidR="003F7141" w:rsidRDefault="003F7141">
      <w:pPr>
        <w:pStyle w:val="TOC1"/>
        <w:tabs>
          <w:tab w:val="right" w:leader="dot" w:pos="9016"/>
        </w:tabs>
        <w:rPr>
          <w:rFonts w:asciiTheme="minorHAnsi" w:eastAsiaTheme="minorEastAsia" w:hAnsiTheme="minorHAnsi" w:cstheme="minorBidi"/>
          <w:noProof/>
          <w:szCs w:val="24"/>
          <w:lang w:eastAsia="en-US"/>
        </w:rPr>
      </w:pPr>
      <w:hyperlink w:anchor="_Toc24975795" w:history="1">
        <w:r w:rsidRPr="003F2221">
          <w:rPr>
            <w:rStyle w:val="Hyperlink"/>
            <w:noProof/>
          </w:rPr>
          <w:t>Appendix B. Some File Formats</w:t>
        </w:r>
        <w:r>
          <w:rPr>
            <w:noProof/>
            <w:webHidden/>
          </w:rPr>
          <w:tab/>
        </w:r>
        <w:r>
          <w:rPr>
            <w:noProof/>
            <w:webHidden/>
          </w:rPr>
          <w:fldChar w:fldCharType="begin"/>
        </w:r>
        <w:r>
          <w:rPr>
            <w:noProof/>
            <w:webHidden/>
          </w:rPr>
          <w:instrText xml:space="preserve"> PAGEREF _Toc24975795 \h </w:instrText>
        </w:r>
        <w:r>
          <w:rPr>
            <w:noProof/>
            <w:webHidden/>
          </w:rPr>
        </w:r>
        <w:r>
          <w:rPr>
            <w:noProof/>
            <w:webHidden/>
          </w:rPr>
          <w:fldChar w:fldCharType="separate"/>
        </w:r>
        <w:r>
          <w:rPr>
            <w:noProof/>
            <w:webHidden/>
          </w:rPr>
          <w:t>169</w:t>
        </w:r>
        <w:r>
          <w:rPr>
            <w:noProof/>
            <w:webHidden/>
          </w:rPr>
          <w:fldChar w:fldCharType="end"/>
        </w:r>
      </w:hyperlink>
    </w:p>
    <w:p w14:paraId="38790AAA" w14:textId="4CF395C1"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796" w:history="1">
        <w:r w:rsidRPr="003F2221">
          <w:rPr>
            <w:rStyle w:val="Hyperlink"/>
            <w:noProof/>
          </w:rPr>
          <w:t>B.1 Introduction</w:t>
        </w:r>
        <w:r>
          <w:rPr>
            <w:noProof/>
            <w:webHidden/>
          </w:rPr>
          <w:tab/>
        </w:r>
        <w:r>
          <w:rPr>
            <w:noProof/>
            <w:webHidden/>
          </w:rPr>
          <w:fldChar w:fldCharType="begin"/>
        </w:r>
        <w:r>
          <w:rPr>
            <w:noProof/>
            <w:webHidden/>
          </w:rPr>
          <w:instrText xml:space="preserve"> PAGEREF _Toc24975796 \h </w:instrText>
        </w:r>
        <w:r>
          <w:rPr>
            <w:noProof/>
            <w:webHidden/>
          </w:rPr>
        </w:r>
        <w:r>
          <w:rPr>
            <w:noProof/>
            <w:webHidden/>
          </w:rPr>
          <w:fldChar w:fldCharType="separate"/>
        </w:r>
        <w:r>
          <w:rPr>
            <w:noProof/>
            <w:webHidden/>
          </w:rPr>
          <w:t>169</w:t>
        </w:r>
        <w:r>
          <w:rPr>
            <w:noProof/>
            <w:webHidden/>
          </w:rPr>
          <w:fldChar w:fldCharType="end"/>
        </w:r>
      </w:hyperlink>
    </w:p>
    <w:p w14:paraId="169AE21E" w14:textId="044C1F98"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797" w:history="1">
        <w:r w:rsidRPr="003F2221">
          <w:rPr>
            <w:rStyle w:val="Hyperlink"/>
            <w:noProof/>
          </w:rPr>
          <w:t>B.2 Matrix File</w:t>
        </w:r>
        <w:r>
          <w:rPr>
            <w:noProof/>
            <w:webHidden/>
          </w:rPr>
          <w:tab/>
        </w:r>
        <w:r>
          <w:rPr>
            <w:noProof/>
            <w:webHidden/>
          </w:rPr>
          <w:fldChar w:fldCharType="begin"/>
        </w:r>
        <w:r>
          <w:rPr>
            <w:noProof/>
            <w:webHidden/>
          </w:rPr>
          <w:instrText xml:space="preserve"> PAGEREF _Toc24975797 \h </w:instrText>
        </w:r>
        <w:r>
          <w:rPr>
            <w:noProof/>
            <w:webHidden/>
          </w:rPr>
        </w:r>
        <w:r>
          <w:rPr>
            <w:noProof/>
            <w:webHidden/>
          </w:rPr>
          <w:fldChar w:fldCharType="separate"/>
        </w:r>
        <w:r>
          <w:rPr>
            <w:noProof/>
            <w:webHidden/>
          </w:rPr>
          <w:t>169</w:t>
        </w:r>
        <w:r>
          <w:rPr>
            <w:noProof/>
            <w:webHidden/>
          </w:rPr>
          <w:fldChar w:fldCharType="end"/>
        </w:r>
      </w:hyperlink>
    </w:p>
    <w:p w14:paraId="4EE161E1" w14:textId="7EEA7989"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98" w:history="1">
        <w:r w:rsidRPr="003F2221">
          <w:rPr>
            <w:rStyle w:val="Hyperlink"/>
            <w:noProof/>
          </w:rPr>
          <w:t>B.2.1 General</w:t>
        </w:r>
        <w:r>
          <w:rPr>
            <w:noProof/>
            <w:webHidden/>
          </w:rPr>
          <w:tab/>
        </w:r>
        <w:r>
          <w:rPr>
            <w:noProof/>
            <w:webHidden/>
          </w:rPr>
          <w:fldChar w:fldCharType="begin"/>
        </w:r>
        <w:r>
          <w:rPr>
            <w:noProof/>
            <w:webHidden/>
          </w:rPr>
          <w:instrText xml:space="preserve"> PAGEREF _Toc24975798 \h </w:instrText>
        </w:r>
        <w:r>
          <w:rPr>
            <w:noProof/>
            <w:webHidden/>
          </w:rPr>
        </w:r>
        <w:r>
          <w:rPr>
            <w:noProof/>
            <w:webHidden/>
          </w:rPr>
          <w:fldChar w:fldCharType="separate"/>
        </w:r>
        <w:r>
          <w:rPr>
            <w:noProof/>
            <w:webHidden/>
          </w:rPr>
          <w:t>169</w:t>
        </w:r>
        <w:r>
          <w:rPr>
            <w:noProof/>
            <w:webHidden/>
          </w:rPr>
          <w:fldChar w:fldCharType="end"/>
        </w:r>
      </w:hyperlink>
    </w:p>
    <w:p w14:paraId="3774CB6E" w14:textId="54ADE5A2"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799" w:history="1">
        <w:r w:rsidRPr="003F2221">
          <w:rPr>
            <w:rStyle w:val="Hyperlink"/>
            <w:noProof/>
          </w:rPr>
          <w:t>B.2.2 Specifications</w:t>
        </w:r>
        <w:r>
          <w:rPr>
            <w:noProof/>
            <w:webHidden/>
          </w:rPr>
          <w:tab/>
        </w:r>
        <w:r>
          <w:rPr>
            <w:noProof/>
            <w:webHidden/>
          </w:rPr>
          <w:fldChar w:fldCharType="begin"/>
        </w:r>
        <w:r>
          <w:rPr>
            <w:noProof/>
            <w:webHidden/>
          </w:rPr>
          <w:instrText xml:space="preserve"> PAGEREF _Toc24975799 \h </w:instrText>
        </w:r>
        <w:r>
          <w:rPr>
            <w:noProof/>
            <w:webHidden/>
          </w:rPr>
        </w:r>
        <w:r>
          <w:rPr>
            <w:noProof/>
            <w:webHidden/>
          </w:rPr>
          <w:fldChar w:fldCharType="separate"/>
        </w:r>
        <w:r>
          <w:rPr>
            <w:noProof/>
            <w:webHidden/>
          </w:rPr>
          <w:t>169</w:t>
        </w:r>
        <w:r>
          <w:rPr>
            <w:noProof/>
            <w:webHidden/>
          </w:rPr>
          <w:fldChar w:fldCharType="end"/>
        </w:r>
      </w:hyperlink>
    </w:p>
    <w:p w14:paraId="16AD1ADF" w14:textId="373FB691"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800" w:history="1">
        <w:r w:rsidRPr="003F2221">
          <w:rPr>
            <w:rStyle w:val="Hyperlink"/>
            <w:noProof/>
          </w:rPr>
          <w:t>B.3 Uncertainty Files</w:t>
        </w:r>
        <w:r>
          <w:rPr>
            <w:noProof/>
            <w:webHidden/>
          </w:rPr>
          <w:tab/>
        </w:r>
        <w:r>
          <w:rPr>
            <w:noProof/>
            <w:webHidden/>
          </w:rPr>
          <w:fldChar w:fldCharType="begin"/>
        </w:r>
        <w:r>
          <w:rPr>
            <w:noProof/>
            <w:webHidden/>
          </w:rPr>
          <w:instrText xml:space="preserve"> PAGEREF _Toc24975800 \h </w:instrText>
        </w:r>
        <w:r>
          <w:rPr>
            <w:noProof/>
            <w:webHidden/>
          </w:rPr>
        </w:r>
        <w:r>
          <w:rPr>
            <w:noProof/>
            <w:webHidden/>
          </w:rPr>
          <w:fldChar w:fldCharType="separate"/>
        </w:r>
        <w:r>
          <w:rPr>
            <w:noProof/>
            <w:webHidden/>
          </w:rPr>
          <w:t>170</w:t>
        </w:r>
        <w:r>
          <w:rPr>
            <w:noProof/>
            <w:webHidden/>
          </w:rPr>
          <w:fldChar w:fldCharType="end"/>
        </w:r>
      </w:hyperlink>
    </w:p>
    <w:p w14:paraId="09ECA3AC" w14:textId="77FE80B7"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801" w:history="1">
        <w:r w:rsidRPr="003F2221">
          <w:rPr>
            <w:rStyle w:val="Hyperlink"/>
            <w:noProof/>
          </w:rPr>
          <w:t>B.3.1 Introduction</w:t>
        </w:r>
        <w:r>
          <w:rPr>
            <w:noProof/>
            <w:webHidden/>
          </w:rPr>
          <w:tab/>
        </w:r>
        <w:r>
          <w:rPr>
            <w:noProof/>
            <w:webHidden/>
          </w:rPr>
          <w:fldChar w:fldCharType="begin"/>
        </w:r>
        <w:r>
          <w:rPr>
            <w:noProof/>
            <w:webHidden/>
          </w:rPr>
          <w:instrText xml:space="preserve"> PAGEREF _Toc24975801 \h </w:instrText>
        </w:r>
        <w:r>
          <w:rPr>
            <w:noProof/>
            <w:webHidden/>
          </w:rPr>
        </w:r>
        <w:r>
          <w:rPr>
            <w:noProof/>
            <w:webHidden/>
          </w:rPr>
          <w:fldChar w:fldCharType="separate"/>
        </w:r>
        <w:r>
          <w:rPr>
            <w:noProof/>
            <w:webHidden/>
          </w:rPr>
          <w:t>170</w:t>
        </w:r>
        <w:r>
          <w:rPr>
            <w:noProof/>
            <w:webHidden/>
          </w:rPr>
          <w:fldChar w:fldCharType="end"/>
        </w:r>
      </w:hyperlink>
    </w:p>
    <w:p w14:paraId="564FBBF9" w14:textId="5FE8AE9B"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802" w:history="1">
        <w:r w:rsidRPr="003F2221">
          <w:rPr>
            <w:rStyle w:val="Hyperlink"/>
            <w:noProof/>
          </w:rPr>
          <w:t>B.3.2 Specifications</w:t>
        </w:r>
        <w:r>
          <w:rPr>
            <w:noProof/>
            <w:webHidden/>
          </w:rPr>
          <w:tab/>
        </w:r>
        <w:r>
          <w:rPr>
            <w:noProof/>
            <w:webHidden/>
          </w:rPr>
          <w:fldChar w:fldCharType="begin"/>
        </w:r>
        <w:r>
          <w:rPr>
            <w:noProof/>
            <w:webHidden/>
          </w:rPr>
          <w:instrText xml:space="preserve"> PAGEREF _Toc24975802 \h </w:instrText>
        </w:r>
        <w:r>
          <w:rPr>
            <w:noProof/>
            <w:webHidden/>
          </w:rPr>
        </w:r>
        <w:r>
          <w:rPr>
            <w:noProof/>
            <w:webHidden/>
          </w:rPr>
          <w:fldChar w:fldCharType="separate"/>
        </w:r>
        <w:r>
          <w:rPr>
            <w:noProof/>
            <w:webHidden/>
          </w:rPr>
          <w:t>170</w:t>
        </w:r>
        <w:r>
          <w:rPr>
            <w:noProof/>
            <w:webHidden/>
          </w:rPr>
          <w:fldChar w:fldCharType="end"/>
        </w:r>
      </w:hyperlink>
    </w:p>
    <w:p w14:paraId="4BEB2C07" w14:textId="367F4247"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803" w:history="1">
        <w:r w:rsidRPr="003F2221">
          <w:rPr>
            <w:rStyle w:val="Hyperlink"/>
            <w:noProof/>
          </w:rPr>
          <w:t>B.4 JCO File</w:t>
        </w:r>
        <w:r>
          <w:rPr>
            <w:noProof/>
            <w:webHidden/>
          </w:rPr>
          <w:tab/>
        </w:r>
        <w:r>
          <w:rPr>
            <w:noProof/>
            <w:webHidden/>
          </w:rPr>
          <w:fldChar w:fldCharType="begin"/>
        </w:r>
        <w:r>
          <w:rPr>
            <w:noProof/>
            <w:webHidden/>
          </w:rPr>
          <w:instrText xml:space="preserve"> PAGEREF _Toc24975803 \h </w:instrText>
        </w:r>
        <w:r>
          <w:rPr>
            <w:noProof/>
            <w:webHidden/>
          </w:rPr>
        </w:r>
        <w:r>
          <w:rPr>
            <w:noProof/>
            <w:webHidden/>
          </w:rPr>
          <w:fldChar w:fldCharType="separate"/>
        </w:r>
        <w:r>
          <w:rPr>
            <w:noProof/>
            <w:webHidden/>
          </w:rPr>
          <w:t>174</w:t>
        </w:r>
        <w:r>
          <w:rPr>
            <w:noProof/>
            <w:webHidden/>
          </w:rPr>
          <w:fldChar w:fldCharType="end"/>
        </w:r>
      </w:hyperlink>
    </w:p>
    <w:p w14:paraId="1804E9F4" w14:textId="3AE7DAAF"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804" w:history="1">
        <w:r w:rsidRPr="003F2221">
          <w:rPr>
            <w:rStyle w:val="Hyperlink"/>
            <w:noProof/>
          </w:rPr>
          <w:t>B.4.1 Introduction</w:t>
        </w:r>
        <w:r>
          <w:rPr>
            <w:noProof/>
            <w:webHidden/>
          </w:rPr>
          <w:tab/>
        </w:r>
        <w:r>
          <w:rPr>
            <w:noProof/>
            <w:webHidden/>
          </w:rPr>
          <w:fldChar w:fldCharType="begin"/>
        </w:r>
        <w:r>
          <w:rPr>
            <w:noProof/>
            <w:webHidden/>
          </w:rPr>
          <w:instrText xml:space="preserve"> PAGEREF _Toc24975804 \h </w:instrText>
        </w:r>
        <w:r>
          <w:rPr>
            <w:noProof/>
            <w:webHidden/>
          </w:rPr>
        </w:r>
        <w:r>
          <w:rPr>
            <w:noProof/>
            <w:webHidden/>
          </w:rPr>
          <w:fldChar w:fldCharType="separate"/>
        </w:r>
        <w:r>
          <w:rPr>
            <w:noProof/>
            <w:webHidden/>
          </w:rPr>
          <w:t>174</w:t>
        </w:r>
        <w:r>
          <w:rPr>
            <w:noProof/>
            <w:webHidden/>
          </w:rPr>
          <w:fldChar w:fldCharType="end"/>
        </w:r>
      </w:hyperlink>
    </w:p>
    <w:p w14:paraId="0F8FEE37" w14:textId="00E45AB3"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805" w:history="1">
        <w:r w:rsidRPr="003F2221">
          <w:rPr>
            <w:rStyle w:val="Hyperlink"/>
            <w:noProof/>
          </w:rPr>
          <w:t>B.4.2 Specifications</w:t>
        </w:r>
        <w:r>
          <w:rPr>
            <w:noProof/>
            <w:webHidden/>
          </w:rPr>
          <w:tab/>
        </w:r>
        <w:r>
          <w:rPr>
            <w:noProof/>
            <w:webHidden/>
          </w:rPr>
          <w:fldChar w:fldCharType="begin"/>
        </w:r>
        <w:r>
          <w:rPr>
            <w:noProof/>
            <w:webHidden/>
          </w:rPr>
          <w:instrText xml:space="preserve"> PAGEREF _Toc24975805 \h </w:instrText>
        </w:r>
        <w:r>
          <w:rPr>
            <w:noProof/>
            <w:webHidden/>
          </w:rPr>
        </w:r>
        <w:r>
          <w:rPr>
            <w:noProof/>
            <w:webHidden/>
          </w:rPr>
          <w:fldChar w:fldCharType="separate"/>
        </w:r>
        <w:r>
          <w:rPr>
            <w:noProof/>
            <w:webHidden/>
          </w:rPr>
          <w:t>174</w:t>
        </w:r>
        <w:r>
          <w:rPr>
            <w:noProof/>
            <w:webHidden/>
          </w:rPr>
          <w:fldChar w:fldCharType="end"/>
        </w:r>
      </w:hyperlink>
    </w:p>
    <w:p w14:paraId="1FB26CC7" w14:textId="373409FA" w:rsidR="003F7141" w:rsidRDefault="003F7141">
      <w:pPr>
        <w:pStyle w:val="TOC2"/>
        <w:tabs>
          <w:tab w:val="right" w:leader="dot" w:pos="9016"/>
        </w:tabs>
        <w:rPr>
          <w:rFonts w:asciiTheme="minorHAnsi" w:eastAsiaTheme="minorEastAsia" w:hAnsiTheme="minorHAnsi" w:cstheme="minorBidi"/>
          <w:noProof/>
          <w:szCs w:val="24"/>
          <w:lang w:eastAsia="en-US"/>
        </w:rPr>
      </w:pPr>
      <w:hyperlink w:anchor="_Toc24975806" w:history="1">
        <w:r w:rsidRPr="003F2221">
          <w:rPr>
            <w:rStyle w:val="Hyperlink"/>
            <w:noProof/>
          </w:rPr>
          <w:t>B.5 JCB File</w:t>
        </w:r>
        <w:r>
          <w:rPr>
            <w:noProof/>
            <w:webHidden/>
          </w:rPr>
          <w:tab/>
        </w:r>
        <w:r>
          <w:rPr>
            <w:noProof/>
            <w:webHidden/>
          </w:rPr>
          <w:fldChar w:fldCharType="begin"/>
        </w:r>
        <w:r>
          <w:rPr>
            <w:noProof/>
            <w:webHidden/>
          </w:rPr>
          <w:instrText xml:space="preserve"> PAGEREF _Toc24975806 \h </w:instrText>
        </w:r>
        <w:r>
          <w:rPr>
            <w:noProof/>
            <w:webHidden/>
          </w:rPr>
        </w:r>
        <w:r>
          <w:rPr>
            <w:noProof/>
            <w:webHidden/>
          </w:rPr>
          <w:fldChar w:fldCharType="separate"/>
        </w:r>
        <w:r>
          <w:rPr>
            <w:noProof/>
            <w:webHidden/>
          </w:rPr>
          <w:t>174</w:t>
        </w:r>
        <w:r>
          <w:rPr>
            <w:noProof/>
            <w:webHidden/>
          </w:rPr>
          <w:fldChar w:fldCharType="end"/>
        </w:r>
      </w:hyperlink>
    </w:p>
    <w:p w14:paraId="1B03DBFF" w14:textId="1BA0B987"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807" w:history="1">
        <w:r w:rsidRPr="003F2221">
          <w:rPr>
            <w:rStyle w:val="Hyperlink"/>
            <w:noProof/>
          </w:rPr>
          <w:t>B.5.1 Introduction</w:t>
        </w:r>
        <w:r>
          <w:rPr>
            <w:noProof/>
            <w:webHidden/>
          </w:rPr>
          <w:tab/>
        </w:r>
        <w:r>
          <w:rPr>
            <w:noProof/>
            <w:webHidden/>
          </w:rPr>
          <w:fldChar w:fldCharType="begin"/>
        </w:r>
        <w:r>
          <w:rPr>
            <w:noProof/>
            <w:webHidden/>
          </w:rPr>
          <w:instrText xml:space="preserve"> PAGEREF _Toc24975807 \h </w:instrText>
        </w:r>
        <w:r>
          <w:rPr>
            <w:noProof/>
            <w:webHidden/>
          </w:rPr>
        </w:r>
        <w:r>
          <w:rPr>
            <w:noProof/>
            <w:webHidden/>
          </w:rPr>
          <w:fldChar w:fldCharType="separate"/>
        </w:r>
        <w:r>
          <w:rPr>
            <w:noProof/>
            <w:webHidden/>
          </w:rPr>
          <w:t>174</w:t>
        </w:r>
        <w:r>
          <w:rPr>
            <w:noProof/>
            <w:webHidden/>
          </w:rPr>
          <w:fldChar w:fldCharType="end"/>
        </w:r>
      </w:hyperlink>
    </w:p>
    <w:p w14:paraId="7E1B86F9" w14:textId="31CF0E5A"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808" w:history="1">
        <w:r w:rsidRPr="003F2221">
          <w:rPr>
            <w:rStyle w:val="Hyperlink"/>
            <w:noProof/>
          </w:rPr>
          <w:t>B.5.2 Specifications</w:t>
        </w:r>
        <w:r>
          <w:rPr>
            <w:noProof/>
            <w:webHidden/>
          </w:rPr>
          <w:tab/>
        </w:r>
        <w:r>
          <w:rPr>
            <w:noProof/>
            <w:webHidden/>
          </w:rPr>
          <w:fldChar w:fldCharType="begin"/>
        </w:r>
        <w:r>
          <w:rPr>
            <w:noProof/>
            <w:webHidden/>
          </w:rPr>
          <w:instrText xml:space="preserve"> PAGEREF _Toc24975808 \h </w:instrText>
        </w:r>
        <w:r>
          <w:rPr>
            <w:noProof/>
            <w:webHidden/>
          </w:rPr>
        </w:r>
        <w:r>
          <w:rPr>
            <w:noProof/>
            <w:webHidden/>
          </w:rPr>
          <w:fldChar w:fldCharType="separate"/>
        </w:r>
        <w:r>
          <w:rPr>
            <w:noProof/>
            <w:webHidden/>
          </w:rPr>
          <w:t>175</w:t>
        </w:r>
        <w:r>
          <w:rPr>
            <w:noProof/>
            <w:webHidden/>
          </w:rPr>
          <w:fldChar w:fldCharType="end"/>
        </w:r>
      </w:hyperlink>
    </w:p>
    <w:p w14:paraId="0115E749" w14:textId="7B00B4F0" w:rsidR="003F7141" w:rsidRDefault="003F7141">
      <w:pPr>
        <w:pStyle w:val="TOC3"/>
        <w:tabs>
          <w:tab w:val="right" w:leader="dot" w:pos="9016"/>
        </w:tabs>
        <w:rPr>
          <w:rFonts w:asciiTheme="minorHAnsi" w:eastAsiaTheme="minorEastAsia" w:hAnsiTheme="minorHAnsi" w:cstheme="minorBidi"/>
          <w:noProof/>
          <w:szCs w:val="24"/>
          <w:lang w:eastAsia="en-US"/>
        </w:rPr>
      </w:pPr>
      <w:hyperlink w:anchor="_Toc24975809" w:history="1">
        <w:r w:rsidRPr="003F2221">
          <w:rPr>
            <w:rStyle w:val="Hyperlink"/>
            <w:noProof/>
          </w:rPr>
          <w:t>B.5.3 Distinguishing between a JCO and a JCB File</w:t>
        </w:r>
        <w:r>
          <w:rPr>
            <w:noProof/>
            <w:webHidden/>
          </w:rPr>
          <w:tab/>
        </w:r>
        <w:r>
          <w:rPr>
            <w:noProof/>
            <w:webHidden/>
          </w:rPr>
          <w:fldChar w:fldCharType="begin"/>
        </w:r>
        <w:r>
          <w:rPr>
            <w:noProof/>
            <w:webHidden/>
          </w:rPr>
          <w:instrText xml:space="preserve"> PAGEREF _Toc24975809 \h </w:instrText>
        </w:r>
        <w:r>
          <w:rPr>
            <w:noProof/>
            <w:webHidden/>
          </w:rPr>
        </w:r>
        <w:r>
          <w:rPr>
            <w:noProof/>
            <w:webHidden/>
          </w:rPr>
          <w:fldChar w:fldCharType="separate"/>
        </w:r>
        <w:r>
          <w:rPr>
            <w:noProof/>
            <w:webHidden/>
          </w:rPr>
          <w:t>175</w:t>
        </w:r>
        <w:r>
          <w:rPr>
            <w:noProof/>
            <w:webHidden/>
          </w:rPr>
          <w:fldChar w:fldCharType="end"/>
        </w:r>
      </w:hyperlink>
    </w:p>
    <w:p w14:paraId="4BD28FB0" w14:textId="4056937E"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7" w:name="_Toc439790895"/>
      <w:bookmarkStart w:id="8" w:name="_Toc439791349"/>
      <w:bookmarkStart w:id="9" w:name="_Toc439791804"/>
      <w:bookmarkStart w:id="10" w:name="_Toc439792258"/>
      <w:bookmarkStart w:id="11" w:name="_Toc439792712"/>
      <w:bookmarkStart w:id="12" w:name="_Toc439793166"/>
      <w:bookmarkStart w:id="13" w:name="_Toc439793620"/>
      <w:bookmarkStart w:id="14" w:name="_Toc439794074"/>
      <w:bookmarkStart w:id="15" w:name="_Toc439794528"/>
      <w:bookmarkStart w:id="16" w:name="_Toc439794981"/>
      <w:bookmarkStart w:id="17" w:name="_Toc439822965"/>
      <w:bookmarkStart w:id="18" w:name="_Toc445910127"/>
      <w:bookmarkStart w:id="19" w:name="_Toc510516343"/>
      <w:bookmarkStart w:id="20" w:name="_Toc24975606"/>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7"/>
      <w:bookmarkEnd w:id="8"/>
      <w:bookmarkEnd w:id="9"/>
      <w:bookmarkEnd w:id="10"/>
      <w:bookmarkEnd w:id="11"/>
      <w:bookmarkEnd w:id="12"/>
      <w:bookmarkEnd w:id="13"/>
      <w:bookmarkEnd w:id="14"/>
      <w:bookmarkEnd w:id="15"/>
      <w:bookmarkEnd w:id="16"/>
      <w:bookmarkEnd w:id="17"/>
      <w:bookmarkEnd w:id="18"/>
      <w:bookmarkEnd w:id="19"/>
      <w:bookmarkEnd w:id="20"/>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1" w:name="_Toc24975607"/>
      <w:r>
        <w:t xml:space="preserve">1.1 </w:t>
      </w:r>
      <w:r w:rsidR="003F7EAE">
        <w:t>PEST++ and PEST</w:t>
      </w:r>
      <w:bookmarkEnd w:id="21"/>
    </w:p>
    <w:p w14:paraId="3A6C5FBA" w14:textId="7967914C" w:rsidR="00230DCB" w:rsidRDefault="003471D9" w:rsidP="003471D9">
      <w:pPr>
        <w:rPr>
          <w:lang w:val="en-AU"/>
        </w:rPr>
      </w:pPr>
      <w:r>
        <w:rPr>
          <w:lang w:val="en-AU"/>
        </w:rPr>
        <w:t xml:space="preserve">The name “PEST++” refers to a suite of programs which </w:t>
      </w:r>
      <w:r w:rsidR="00CE7287">
        <w:rPr>
          <w:lang w:val="en-AU"/>
        </w:rPr>
        <w:t>have some things in common but which are also very different</w:t>
      </w:r>
      <w:r w:rsidR="00287145">
        <w:rPr>
          <w:lang w:val="en-AU"/>
        </w:rPr>
        <w:t xml:space="preserve"> from each other</w:t>
      </w:r>
      <w:r w:rsidR="00CE7287">
        <w:rPr>
          <w:lang w:val="en-AU"/>
        </w:rPr>
        <w:t>.</w:t>
      </w:r>
      <w:r w:rsidR="00F86140">
        <w:rPr>
          <w:lang w:val="en-AU"/>
        </w:rPr>
        <w:t xml:space="preserve"> The names of all programs which comprise the suite begin with “PESTPP”.</w:t>
      </w:r>
      <w:r w:rsidR="00CE7287">
        <w:rPr>
          <w:lang w:val="en-AU"/>
        </w:rPr>
        <w:t xml:space="preserve"> </w:t>
      </w:r>
      <w:r w:rsidR="00D074E6">
        <w:rPr>
          <w:lang w:val="en-AU"/>
        </w:rPr>
        <w:t xml:space="preserve">PEST stands for “Parameter ESTimation”.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it</w:t>
      </w:r>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2C838043" w:rsidR="00B146BA" w:rsidRDefault="00F86140" w:rsidP="003471D9">
      <w:pPr>
        <w:rPr>
          <w:lang w:val="en-AU"/>
        </w:rPr>
      </w:pPr>
      <w:r>
        <w:rPr>
          <w:lang w:val="en-AU"/>
        </w:rPr>
        <w:t xml:space="preserve">PESTPP-GLM is the original member of the PEST++ suite; it was originally named “PEST++” itself. </w:t>
      </w:r>
      <w:r w:rsidR="00230DCB">
        <w:rPr>
          <w:lang w:val="en-AU"/>
        </w:rPr>
        <w:t>Like PEST,</w:t>
      </w:r>
      <w:r w:rsidR="0028038E">
        <w:rPr>
          <w:lang w:val="en-AU"/>
        </w:rPr>
        <w:t xml:space="preserve"> PESTPP</w:t>
      </w:r>
      <w:r w:rsidR="00CA35E9">
        <w:rPr>
          <w:lang w:val="en-AU"/>
        </w:rPr>
        <w:t>-GLM</w:t>
      </w:r>
      <w:r w:rsidR="0028038E">
        <w:rPr>
          <w:lang w:val="en-AU"/>
        </w:rPr>
        <w:t xml:space="preserve"> </w:t>
      </w:r>
      <w:r w:rsidR="00230DCB">
        <w:rPr>
          <w:lang w:val="en-AU"/>
        </w:rPr>
        <w:t xml:space="preserve">undertakes non-intrusive, highly parameterized inversion of an environmental model. As such, it can be considered as a direct replacement for PEST. </w:t>
      </w:r>
      <w:r w:rsidR="006548BC">
        <w:rPr>
          <w:lang w:val="en-AU"/>
        </w:rPr>
        <w:t>While omitting some PEST</w:t>
      </w:r>
      <w:r w:rsidR="00230DCB">
        <w:rPr>
          <w:lang w:val="en-AU"/>
        </w:rPr>
        <w:t xml:space="preserve"> functionality</w:t>
      </w:r>
      <w:r w:rsidR="006548BC">
        <w:rPr>
          <w:lang w:val="en-AU"/>
        </w:rPr>
        <w:t>,</w:t>
      </w:r>
      <w:r w:rsidR="00230DCB">
        <w:rPr>
          <w:lang w:val="en-AU"/>
        </w:rPr>
        <w:t xml:space="preserve"> it includes significant functionality that is absent from PEST. It </w:t>
      </w:r>
      <w:r w:rsidR="006548BC">
        <w:rPr>
          <w:lang w:val="en-AU"/>
        </w:rPr>
        <w:t>uses</w:t>
      </w:r>
      <w:r w:rsidR="00230DCB">
        <w:rPr>
          <w:lang w:val="en-AU"/>
        </w:rPr>
        <w:t xml:space="preserve"> the same template and instruction files</w:t>
      </w:r>
      <w:r w:rsidR="006548BC">
        <w:rPr>
          <w:lang w:val="en-AU"/>
        </w:rPr>
        <w:t xml:space="preserve"> that </w:t>
      </w:r>
      <w:r w:rsidR="00230DCB">
        <w:rPr>
          <w:lang w:val="en-AU"/>
        </w:rPr>
        <w:t>PEST</w:t>
      </w:r>
      <w:r w:rsidR="006548BC">
        <w:rPr>
          <w:lang w:val="en-AU"/>
        </w:rPr>
        <w:t xml:space="preserve"> uses to </w:t>
      </w:r>
      <w:r w:rsidR="00230DCB">
        <w:rPr>
          <w:lang w:val="en-AU"/>
        </w:rPr>
        <w:t>interact with a model. It reads a PEST control file</w:t>
      </w:r>
      <w:r w:rsidR="006548BC">
        <w:rPr>
          <w:lang w:val="en-AU"/>
        </w:rPr>
        <w:t xml:space="preserve"> to acquire information on problem definition</w:t>
      </w:r>
      <w:r w:rsidR="00230DCB">
        <w:rPr>
          <w:lang w:val="en-AU"/>
        </w:rPr>
        <w:t xml:space="preserve">. Like PEST, it can </w:t>
      </w:r>
      <w:r w:rsidR="00B146BA">
        <w:rPr>
          <w:lang w:val="en-AU"/>
        </w:rPr>
        <w:t xml:space="preserve">conduct model runs in serial or in parallel. </w:t>
      </w:r>
    </w:p>
    <w:p w14:paraId="588C7126" w14:textId="60452DA6" w:rsidR="00230DCB" w:rsidRDefault="00F86140" w:rsidP="003471D9">
      <w:pPr>
        <w:rPr>
          <w:lang w:val="en-AU"/>
        </w:rPr>
      </w:pPr>
      <w:r>
        <w:rPr>
          <w:lang w:val="en-AU"/>
        </w:rPr>
        <w:t>For all members of the PEST++ suite, p</w:t>
      </w:r>
      <w:r w:rsidR="00B146BA">
        <w:rPr>
          <w:lang w:val="en-AU"/>
        </w:rPr>
        <w:t xml:space="preserve">arallelization of model runs follows </w:t>
      </w:r>
      <w:r w:rsidR="006548BC">
        <w:rPr>
          <w:lang w:val="en-AU"/>
        </w:rPr>
        <w:t>the</w:t>
      </w:r>
      <w:r w:rsidR="00B146BA">
        <w:rPr>
          <w:lang w:val="en-AU"/>
        </w:rPr>
        <w:t xml:space="preserve"> “manager” and “worker” concept. </w:t>
      </w:r>
      <w:r w:rsidR="00815A1C">
        <w:rPr>
          <w:lang w:val="en-AU"/>
        </w:rPr>
        <w:t>A</w:t>
      </w:r>
      <w:r w:rsidR="00B146BA">
        <w:rPr>
          <w:lang w:val="en-AU"/>
        </w:rPr>
        <w:t xml:space="preserve"> user must</w:t>
      </w:r>
      <w:r w:rsidR="00815A1C">
        <w:rPr>
          <w:lang w:val="en-AU"/>
        </w:rPr>
        <w:t xml:space="preserve"> start up </w:t>
      </w:r>
      <w:r w:rsidR="00B146BA">
        <w:rPr>
          <w:lang w:val="en-AU"/>
        </w:rPr>
        <w:t>worker</w:t>
      </w:r>
      <w:r w:rsidR="00815A1C">
        <w:rPr>
          <w:lang w:val="en-AU"/>
        </w:rPr>
        <w:t>s</w:t>
      </w:r>
      <w:r w:rsidR="00B146BA">
        <w:rPr>
          <w:lang w:val="en-AU"/>
        </w:rPr>
        <w:t xml:space="preserve"> in </w:t>
      </w:r>
      <w:r w:rsidR="00815A1C">
        <w:rPr>
          <w:lang w:val="en-AU"/>
        </w:rPr>
        <w:t>all</w:t>
      </w:r>
      <w:r w:rsidR="00B146BA">
        <w:rPr>
          <w:lang w:val="en-AU"/>
        </w:rPr>
        <w:t xml:space="preserve"> folder</w:t>
      </w:r>
      <w:r w:rsidR="00815A1C">
        <w:rPr>
          <w:lang w:val="en-AU"/>
        </w:rPr>
        <w:t>s</w:t>
      </w:r>
      <w:r w:rsidR="00B146BA">
        <w:rPr>
          <w:lang w:val="en-AU"/>
        </w:rPr>
        <w:t xml:space="preserve"> in which he/she wishes that model runs be carried out. Workers can </w:t>
      </w:r>
      <w:r w:rsidR="006548BC">
        <w:rPr>
          <w:lang w:val="en-AU"/>
        </w:rPr>
        <w:t>run</w:t>
      </w:r>
      <w:r w:rsidR="00B146BA">
        <w:rPr>
          <w:lang w:val="en-AU"/>
        </w:rPr>
        <w:t xml:space="preserve"> on the same </w:t>
      </w:r>
      <w:r w:rsidR="006548BC">
        <w:rPr>
          <w:lang w:val="en-AU"/>
        </w:rPr>
        <w:t>computer</w:t>
      </w:r>
      <w:r w:rsidR="00B146BA">
        <w:rPr>
          <w:lang w:val="en-AU"/>
        </w:rPr>
        <w:t xml:space="preserve"> as the manager, on </w:t>
      </w:r>
      <w:r w:rsidR="006548BC">
        <w:rPr>
          <w:lang w:val="en-AU"/>
        </w:rPr>
        <w:t>network</w:t>
      </w:r>
      <w:r w:rsidR="00815A1C">
        <w:rPr>
          <w:lang w:val="en-AU"/>
        </w:rPr>
        <w:t>-connected personal</w:t>
      </w:r>
      <w:r w:rsidR="00B146BA">
        <w:rPr>
          <w:lang w:val="en-AU"/>
        </w:rPr>
        <w:t xml:space="preserve"> </w:t>
      </w:r>
      <w:r w:rsidR="006548BC">
        <w:rPr>
          <w:lang w:val="en-AU"/>
        </w:rPr>
        <w:t>computer</w:t>
      </w:r>
      <w:r w:rsidR="00815A1C">
        <w:rPr>
          <w:lang w:val="en-AU"/>
        </w:rPr>
        <w:t>s</w:t>
      </w:r>
      <w:r w:rsidR="00B146BA">
        <w:rPr>
          <w:lang w:val="en-AU"/>
        </w:rPr>
        <w:t xml:space="preserve">, on </w:t>
      </w:r>
      <w:r w:rsidR="00815A1C">
        <w:rPr>
          <w:lang w:val="en-AU"/>
        </w:rPr>
        <w:t xml:space="preserve">nodes of a </w:t>
      </w:r>
      <w:r w:rsidR="00B146BA">
        <w:rPr>
          <w:lang w:val="en-AU"/>
        </w:rPr>
        <w:t>high performance comput</w:t>
      </w:r>
      <w:r w:rsidR="006548BC">
        <w:rPr>
          <w:lang w:val="en-AU"/>
        </w:rPr>
        <w:t>ing cluster</w:t>
      </w:r>
      <w:r w:rsidR="00B146BA">
        <w:rPr>
          <w:lang w:val="en-AU"/>
        </w:rPr>
        <w:t xml:space="preserve">, </w:t>
      </w:r>
      <w:r w:rsidR="00815A1C">
        <w:rPr>
          <w:lang w:val="en-AU"/>
        </w:rPr>
        <w:t>and</w:t>
      </w:r>
      <w:r w:rsidR="00B146BA">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w:t>
      </w:r>
      <w:r>
        <w:rPr>
          <w:lang w:val="en-AU"/>
        </w:rPr>
        <w:t xml:space="preserve"> a member of the PEST++ suite requires</w:t>
      </w:r>
      <w:r w:rsidR="008D28B6">
        <w:rPr>
          <w:lang w:val="en-AU"/>
        </w:rPr>
        <w:t xml:space="preserve">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Pr>
          <w:lang w:val="en-AU"/>
        </w:rPr>
        <w:t>;</w:t>
      </w:r>
      <w:r w:rsidR="005338E6">
        <w:rPr>
          <w:lang w:val="en-AU"/>
        </w:rPr>
        <w:t xml:space="preserve"> </w:t>
      </w:r>
      <w:r>
        <w:rPr>
          <w:lang w:val="en-AU"/>
        </w:rPr>
        <w:t>then</w:t>
      </w:r>
      <w:r w:rsidR="005338E6">
        <w:rPr>
          <w:lang w:val="en-AU"/>
        </w:rPr>
        <w:t xml:space="preserve">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1A54D2E9" w:rsidR="008D28B6" w:rsidRDefault="008D28B6" w:rsidP="003471D9">
      <w:pPr>
        <w:rPr>
          <w:lang w:val="en-AU"/>
        </w:rPr>
      </w:pPr>
      <w:r>
        <w:rPr>
          <w:lang w:val="en-AU"/>
        </w:rPr>
        <w:t>One of the original design specifications of</w:t>
      </w:r>
      <w:r w:rsidR="0028038E">
        <w:rPr>
          <w:lang w:val="en-AU"/>
        </w:rPr>
        <w:t xml:space="preserve"> PESTPP</w:t>
      </w:r>
      <w:r w:rsidR="00CA35E9">
        <w:rPr>
          <w:lang w:val="en-AU"/>
        </w:rPr>
        <w:t>-GLM</w:t>
      </w:r>
      <w:r w:rsidR="0028038E">
        <w:rPr>
          <w:lang w:val="en-AU"/>
        </w:rPr>
        <w:t xml:space="preserve"> </w:t>
      </w:r>
      <w:r>
        <w:rPr>
          <w:lang w:val="en-AU"/>
        </w:rPr>
        <w:t xml:space="preserve">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w:t>
      </w:r>
      <w:r w:rsidR="0028038E">
        <w:rPr>
          <w:lang w:val="en-AU"/>
        </w:rPr>
        <w:t xml:space="preserve"> PESTPP</w:t>
      </w:r>
      <w:r w:rsidR="00CA35E9">
        <w:rPr>
          <w:lang w:val="en-AU"/>
        </w:rPr>
        <w:t>-GLM</w:t>
      </w:r>
      <w:r w:rsidR="0028038E">
        <w:rPr>
          <w:lang w:val="en-AU"/>
        </w:rPr>
        <w:t>,</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lastRenderedPageBreak/>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432C0531" w:rsidR="00FC7D84" w:rsidRPr="00C40A21" w:rsidRDefault="00FC7D84" w:rsidP="000D104E">
            <w:pPr>
              <w:rPr>
                <w:rFonts w:ascii="Arial" w:hAnsi="Arial" w:cs="Arial"/>
                <w:sz w:val="20"/>
              </w:rPr>
            </w:pPr>
            <w:r w:rsidRPr="00C40A21">
              <w:rPr>
                <w:rFonts w:ascii="Arial" w:hAnsi="Arial" w:cs="Arial"/>
                <w:sz w:val="20"/>
              </w:rPr>
              <w:t>PESTPP</w:t>
            </w:r>
            <w:r w:rsidR="005544EE">
              <w:rPr>
                <w:rFonts w:ascii="Arial" w:hAnsi="Arial" w:cs="Arial"/>
                <w:sz w:val="20"/>
              </w:rPr>
              <w:t>-SEN</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Global sensitivity analysis using the methods of Morris and Saltelli</w:t>
            </w:r>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bl>
    <w:p w14:paraId="1B0DE7EC" w14:textId="77777777" w:rsidR="00FC7D84" w:rsidRDefault="00FC7D84" w:rsidP="00FC7D84">
      <w:pPr>
        <w:pStyle w:val="Caption"/>
      </w:pPr>
      <w:r>
        <w:t>Table 1.1 Programs comprising version 4 of the PEST++ suite.</w:t>
      </w:r>
    </w:p>
    <w:p w14:paraId="7F86FB62" w14:textId="6B80E5D8"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a number of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r w:rsidR="00C9268C">
        <w:t>; see Welter et al (2019).</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0AD00CC2" w:rsidR="00431374" w:rsidRDefault="007778E2" w:rsidP="00FC7D84">
      <w:r>
        <w:t xml:space="preserve">Use of a PEST control file for </w:t>
      </w:r>
      <w:r w:rsidR="00431374">
        <w:t>storage</w:t>
      </w:r>
      <w:r>
        <w:t xml:space="preserve"> of parameter, observation and control data was an important design consideration for the original version of</w:t>
      </w:r>
      <w:r w:rsidR="0028038E">
        <w:t xml:space="preserve"> PESTPP</w:t>
      </w:r>
      <w:r w:rsidR="00CA35E9">
        <w:t>-GLM</w:t>
      </w:r>
      <w:r w:rsidR="0028038E">
        <w:t>.</w:t>
      </w:r>
      <w:r>
        <w:t xml:space="preserve"> This allowed interchangeable use with PEST. This remains a consideration for many members of the</w:t>
      </w:r>
      <w:r w:rsidR="00431374">
        <w:t xml:space="preserve"> PEST</w:t>
      </w:r>
      <w:r w:rsidR="001F1BE7">
        <w:t>++</w:t>
      </w:r>
      <w:r>
        <w:t xml:space="preserve"> suite. However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07F36C5" w:rsidR="00A03A1D" w:rsidRDefault="00C9268C" w:rsidP="00FC7D84">
      <w:r>
        <w:t>When reading a PEST control file, m</w:t>
      </w:r>
      <w:r w:rsidR="00431374">
        <w:t>ost</w:t>
      </w:r>
      <w:r w:rsidR="00A03A1D">
        <w:t xml:space="preserve"> programs</w:t>
      </w:r>
      <w:r w:rsidR="00431374">
        <w:t xml:space="preserve"> of the PEST++ suite</w:t>
      </w:r>
      <w:r w:rsidR="00A03A1D">
        <w:t xml:space="preserve"> </w:t>
      </w:r>
      <w:r w:rsidR="00431374">
        <w:t xml:space="preserve">obtain the values of control variables that are unique to that program from lines within the PEST control file that begin with the </w:t>
      </w:r>
      <w:r w:rsidR="007778E2">
        <w:t>“++” string. PEST</w:t>
      </w:r>
      <w:r w:rsidR="00431374">
        <w:t>,</w:t>
      </w:r>
      <w:r w:rsidR="00A03A1D">
        <w:t xml:space="preserve"> and most of its associated utility software</w:t>
      </w:r>
      <w:r w:rsidR="00431374">
        <w:t>,</w:t>
      </w:r>
      <w:r w:rsidR="00A03A1D">
        <w:t xml:space="preserve"> ignores</w:t>
      </w:r>
      <w:r w:rsidR="007778E2">
        <w:t xml:space="preserve"> these lines. </w:t>
      </w:r>
      <w:r w:rsidR="00431374">
        <w:t>I</w:t>
      </w:r>
      <w:r w:rsidR="00A03A1D">
        <w:t>nteroperability of the PEST and PEST++ suites is</w:t>
      </w:r>
      <w:r w:rsidR="00431374">
        <w:t xml:space="preserve"> thereby</w:t>
      </w:r>
      <w:r w:rsidR="00A03A1D">
        <w:t xml:space="preserve"> maintained.</w:t>
      </w:r>
    </w:p>
    <w:p w14:paraId="6421F97C" w14:textId="087B6AEE"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C9268C">
        <w:t>)</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w:t>
      </w:r>
      <w:r w:rsidR="00C9268C">
        <w:t>c</w:t>
      </w:r>
      <w:r w:rsidR="000B1E8C">
        <w:t>)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 xml:space="preserve">promulgate inter-operability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w:t>
      </w:r>
      <w:r w:rsidR="000B1E8C">
        <w:lastRenderedPageBreak/>
        <w:t>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2" w:name="_Toc439790896"/>
      <w:bookmarkStart w:id="23" w:name="_Toc439791350"/>
      <w:bookmarkStart w:id="24" w:name="_Toc439791805"/>
      <w:bookmarkStart w:id="25" w:name="_Toc439792259"/>
      <w:bookmarkStart w:id="26" w:name="_Toc439792713"/>
      <w:bookmarkStart w:id="27" w:name="_Toc439793167"/>
      <w:bookmarkStart w:id="28" w:name="_Toc439793621"/>
      <w:bookmarkStart w:id="29" w:name="_Toc439794075"/>
      <w:bookmarkStart w:id="30" w:name="_Toc439794529"/>
      <w:bookmarkStart w:id="31" w:name="_Toc439794982"/>
      <w:bookmarkStart w:id="32" w:name="_Toc439822966"/>
      <w:bookmarkStart w:id="33" w:name="_Toc445910128"/>
      <w:bookmarkStart w:id="34" w:name="_Toc510516344"/>
      <w:bookmarkStart w:id="35" w:name="_Toc24975608"/>
      <w:r w:rsidR="00B21031" w:rsidRPr="00E24E54">
        <w:t>1.</w:t>
      </w:r>
      <w:r w:rsidR="008A6476">
        <w:t>2</w:t>
      </w:r>
      <w:r w:rsidR="00B21031" w:rsidRPr="00E24E54">
        <w:t xml:space="preserve"> </w:t>
      </w:r>
      <w:r w:rsidR="00A610FC">
        <w:t xml:space="preserve">Software </w:t>
      </w:r>
      <w:r w:rsidR="00B21031" w:rsidRPr="00E24E54">
        <w:t>Installation</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1488FEA4"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makefiles</w:t>
      </w:r>
      <w:r>
        <w:rPr>
          <w:lang w:val="en-AU"/>
        </w:rPr>
        <w:t xml:space="preserve"> </w:t>
      </w:r>
      <w:r w:rsidR="005338E6">
        <w:rPr>
          <w:lang w:val="en-AU"/>
        </w:rPr>
        <w:t>for PEST++ suite programs are also freely available.</w:t>
      </w:r>
    </w:p>
    <w:p w14:paraId="260DB23C" w14:textId="77777777" w:rsidR="008A6476" w:rsidRDefault="00A610FC" w:rsidP="00A610FC">
      <w:pPr>
        <w:pStyle w:val="Heading2"/>
      </w:pPr>
      <w:bookmarkStart w:id="36" w:name="_Toc24975609"/>
      <w:r>
        <w:t>1.3 This Document</w:t>
      </w:r>
      <w:bookmarkEnd w:id="36"/>
    </w:p>
    <w:p w14:paraId="767B63E3" w14:textId="7539289E"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E4115B">
        <w:rPr>
          <w:lang w:val="en-AU"/>
        </w:rPr>
        <w:t>modelling</w:t>
      </w:r>
      <w:r w:rsidR="0041225D">
        <w:rPr>
          <w:lang w:val="en-AU"/>
        </w:rPr>
        <w:t xml:space="preserve"> can play in environmental decision support.</w:t>
      </w:r>
    </w:p>
    <w:p w14:paraId="76B3EF3A" w14:textId="6E68FF2E"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dispense with the need to read the manual for PEST in addition to the present text. However</w:t>
      </w:r>
      <w:r w:rsidR="00320B02">
        <w:rPr>
          <w:lang w:val="en-AU"/>
        </w:rPr>
        <w:t xml:space="preserve"> the reader’s attention is drawn to</w:t>
      </w:r>
      <w:r w:rsidR="00A46717">
        <w:rPr>
          <w:lang w:val="en-AU"/>
        </w:rPr>
        <w:t xml:space="preserve"> Part 2 of the PEST manual (Doherty, 2018b) which describes PEST utility support software. Attention should also be given to documentation of the PEST Groundwater Data Utilities. At the time of writing, both of these utility suites are undergoing </w:t>
      </w:r>
      <w:r w:rsidR="00E4115B">
        <w:rPr>
          <w:lang w:val="en-AU"/>
        </w:rPr>
        <w:t>expansion</w:t>
      </w:r>
      <w:r w:rsidR="00A46717">
        <w:rPr>
          <w:lang w:val="en-AU"/>
        </w:rPr>
        <w:t xml:space="preserve"> in order to provide better support for members of the PEST++ suite</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PyEMU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7" w:name="_Toc439790902"/>
      <w:bookmarkStart w:id="38" w:name="_Toc439791356"/>
      <w:bookmarkStart w:id="39" w:name="_Toc439791811"/>
      <w:bookmarkStart w:id="40" w:name="_Toc439792265"/>
      <w:bookmarkStart w:id="41" w:name="_Toc439792719"/>
      <w:bookmarkStart w:id="42" w:name="_Toc439793173"/>
      <w:bookmarkStart w:id="43" w:name="_Toc439793627"/>
      <w:bookmarkStart w:id="44" w:name="_Toc439794081"/>
      <w:bookmarkStart w:id="45" w:name="_Toc439794535"/>
      <w:bookmarkStart w:id="46" w:name="_Toc439794988"/>
      <w:bookmarkStart w:id="47" w:name="_Toc439822972"/>
      <w:bookmarkStart w:id="48" w:name="_Toc445910134"/>
      <w:bookmarkStart w:id="49" w:name="_Toc510516350"/>
      <w:bookmarkStart w:id="50" w:name="_Toc24975610"/>
      <w:r>
        <w:t>1.</w:t>
      </w:r>
      <w:r w:rsidR="00BA6261">
        <w:t>4</w:t>
      </w:r>
      <w:r>
        <w:t xml:space="preserve"> </w:t>
      </w:r>
      <w:r w:rsidR="00362A6A">
        <w:t>A</w:t>
      </w:r>
      <w:r>
        <w:t xml:space="preserve"> Model</w:t>
      </w:r>
      <w:bookmarkEnd w:id="37"/>
      <w:bookmarkEnd w:id="38"/>
      <w:bookmarkEnd w:id="39"/>
      <w:bookmarkEnd w:id="40"/>
      <w:bookmarkEnd w:id="41"/>
      <w:bookmarkEnd w:id="42"/>
      <w:bookmarkEnd w:id="43"/>
      <w:bookmarkEnd w:id="44"/>
      <w:bookmarkEnd w:id="45"/>
      <w:bookmarkEnd w:id="46"/>
      <w:bookmarkEnd w:id="47"/>
      <w:bookmarkEnd w:id="48"/>
      <w:bookmarkEnd w:id="49"/>
      <w:r w:rsidR="00362A6A">
        <w:t>: Some Considerations</w:t>
      </w:r>
      <w:bookmarkEnd w:id="50"/>
    </w:p>
    <w:p w14:paraId="6BB08503" w14:textId="77777777" w:rsidR="002F2CB4" w:rsidRDefault="002F2CB4" w:rsidP="002F2CB4">
      <w:pPr>
        <w:pStyle w:val="Heading3"/>
      </w:pPr>
      <w:bookmarkStart w:id="51" w:name="_Toc24975611"/>
      <w:r>
        <w:t xml:space="preserve">1.4.1 </w:t>
      </w:r>
      <w:r w:rsidR="007310FB">
        <w:t>Running</w:t>
      </w:r>
      <w:r>
        <w:t xml:space="preserve"> </w:t>
      </w:r>
      <w:r w:rsidR="00362A6A">
        <w:t>a</w:t>
      </w:r>
      <w:r>
        <w:t xml:space="preserve"> Model</w:t>
      </w:r>
      <w:bookmarkEnd w:id="51"/>
    </w:p>
    <w:p w14:paraId="6DEBB54E" w14:textId="77777777" w:rsidR="00B21031" w:rsidRDefault="00B21031" w:rsidP="00B21031">
      <w:pPr>
        <w:rPr>
          <w:lang w:val="en-AU"/>
        </w:rPr>
      </w:pPr>
      <w:r>
        <w:rPr>
          <w:lang w:val="en-AU"/>
        </w:rPr>
        <w:t>In the course of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call the DLL.</w:t>
      </w:r>
    </w:p>
    <w:p w14:paraId="798CDCA7" w14:textId="18E528B9" w:rsidR="00594278" w:rsidRDefault="00FA6D75" w:rsidP="00B21031">
      <w:pPr>
        <w:rPr>
          <w:lang w:val="en-AU"/>
        </w:rPr>
      </w:pPr>
      <w:r>
        <w:rPr>
          <w:lang w:val="en-AU"/>
        </w:rPr>
        <w:lastRenderedPageBreak/>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un one or a number of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he model may actually be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Thus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Some or all of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r>
        <w:rPr>
          <w:i/>
          <w:lang w:val="en-AU"/>
        </w:rPr>
        <w:t>model.inp</w:t>
      </w:r>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model &lt; model.inp</w:t>
      </w:r>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r w:rsidR="00496B05">
        <w:rPr>
          <w:i/>
          <w:lang w:val="en-AU"/>
        </w:rPr>
        <w:t>model.inp</w:t>
      </w:r>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2" w:name="_Toc439790903"/>
      <w:bookmarkStart w:id="53" w:name="_Toc439791357"/>
      <w:bookmarkStart w:id="54" w:name="_Toc439791812"/>
      <w:bookmarkStart w:id="55" w:name="_Toc439792266"/>
      <w:bookmarkStart w:id="56" w:name="_Toc439792720"/>
      <w:bookmarkStart w:id="57" w:name="_Toc439793174"/>
      <w:bookmarkStart w:id="58" w:name="_Toc439793628"/>
      <w:bookmarkStart w:id="59" w:name="_Toc439794082"/>
      <w:bookmarkStart w:id="60" w:name="_Toc439794536"/>
      <w:bookmarkStart w:id="61" w:name="_Toc439794989"/>
      <w:bookmarkStart w:id="62" w:name="_Toc439822973"/>
      <w:bookmarkStart w:id="63" w:name="_Toc445910135"/>
      <w:bookmarkStart w:id="64" w:name="_Toc510516351"/>
      <w:bookmarkStart w:id="65" w:name="_Toc24975612"/>
      <w:r>
        <w:t>1.</w:t>
      </w:r>
      <w:r w:rsidR="002F2CB4">
        <w:t>4</w:t>
      </w:r>
      <w:r>
        <w:t>.2 Model Input and Output Files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a particular</w:t>
      </w:r>
      <w:r w:rsidR="00B21031">
        <w:rPr>
          <w:lang w:val="en-AU"/>
        </w:rPr>
        <w:t xml:space="preserve"> model run. A thus-altered model input file must be an ASCII file; it cannot be a binary file. Hence even if a particular model reads much of its input dataset from one or more </w:t>
      </w:r>
      <w:r w:rsidR="00B21031">
        <w:rPr>
          <w:lang w:val="en-AU"/>
        </w:rPr>
        <w:lastRenderedPageBreak/>
        <w:t>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6" w:name="_Toc439790905"/>
      <w:bookmarkStart w:id="67" w:name="_Toc439791359"/>
      <w:bookmarkStart w:id="68" w:name="_Toc439791814"/>
      <w:bookmarkStart w:id="69" w:name="_Toc439792268"/>
      <w:bookmarkStart w:id="70" w:name="_Toc439792722"/>
      <w:bookmarkStart w:id="71" w:name="_Toc439793176"/>
      <w:bookmarkStart w:id="72" w:name="_Toc439793630"/>
      <w:bookmarkStart w:id="73" w:name="_Toc439794084"/>
      <w:bookmarkStart w:id="74" w:name="_Toc439794538"/>
      <w:bookmarkStart w:id="75" w:name="_Toc439794991"/>
      <w:bookmarkStart w:id="76" w:name="_Toc439822975"/>
      <w:bookmarkStart w:id="77" w:name="_Toc445910137"/>
      <w:bookmarkStart w:id="78" w:name="_Toc510516353"/>
      <w:bookmarkStart w:id="79" w:name="_Toc24975613"/>
      <w:r>
        <w:t>1.</w:t>
      </w:r>
      <w:r w:rsidR="006A52E9">
        <w:t>4</w:t>
      </w:r>
      <w:r>
        <w:t>.</w:t>
      </w:r>
      <w:r w:rsidR="006A52E9">
        <w:t>3</w:t>
      </w:r>
      <w:r>
        <w:t xml:space="preserve"> Differentiability</w:t>
      </w:r>
      <w:bookmarkEnd w:id="66"/>
      <w:bookmarkEnd w:id="67"/>
      <w:bookmarkEnd w:id="68"/>
      <w:bookmarkEnd w:id="69"/>
      <w:bookmarkEnd w:id="70"/>
      <w:bookmarkEnd w:id="71"/>
      <w:bookmarkEnd w:id="72"/>
      <w:bookmarkEnd w:id="73"/>
      <w:bookmarkEnd w:id="74"/>
      <w:bookmarkEnd w:id="75"/>
      <w:bookmarkEnd w:id="76"/>
      <w:bookmarkEnd w:id="77"/>
      <w:bookmarkEnd w:id="78"/>
      <w:r w:rsidR="006A52E9">
        <w:t xml:space="preserve"> of Model Outputs</w:t>
      </w:r>
      <w:bookmarkEnd w:id="79"/>
    </w:p>
    <w:p w14:paraId="3A3CB37D" w14:textId="0A029C40"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w:t>
      </w:r>
      <w:r w:rsidR="00B27E83">
        <w:rPr>
          <w:lang w:val="en-AU"/>
        </w:rPr>
        <w:t xml:space="preserve">(under uncertainty) </w:t>
      </w:r>
      <w:r>
        <w:rPr>
          <w:lang w:val="en-AU"/>
        </w:rPr>
        <w:t>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 power</w:t>
      </w:r>
      <w:r w:rsidR="00B27E83">
        <w:rPr>
          <w:lang w:val="en-AU"/>
        </w:rPr>
        <w:t xml:space="preserve"> of some of these methods</w:t>
      </w:r>
      <w:r>
        <w:rPr>
          <w:lang w:val="en-AU"/>
        </w:rPr>
        <w:t xml:space="preserve">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w:t>
      </w:r>
      <w:r w:rsidR="00B27E83">
        <w:rPr>
          <w:lang w:val="en-AU"/>
        </w:rPr>
        <w:t xml:space="preserve">Where needed, </w:t>
      </w:r>
      <w:r w:rsidR="00B21031">
        <w:rPr>
          <w:lang w:val="en-AU"/>
        </w:rPr>
        <w:t>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0ED28CD6" w:rsidR="00B21031" w:rsidRDefault="00B21031" w:rsidP="00B21031">
      <w:pPr>
        <w:rPr>
          <w:lang w:val="en-AU"/>
        </w:rPr>
      </w:pPr>
      <w:r>
        <w:rPr>
          <w:lang w:val="en-AU"/>
        </w:rPr>
        <w:t>Often</w:t>
      </w:r>
      <w:r w:rsidR="007B31A4">
        <w:rPr>
          <w:lang w:val="en-AU"/>
        </w:rPr>
        <w:t xml:space="preserve"> some</w:t>
      </w:r>
      <w:r>
        <w:rPr>
          <w:lang w:val="en-AU"/>
        </w:rPr>
        <w:t xml:space="preserve">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are absent from a number</w:t>
      </w:r>
      <w:r>
        <w:rPr>
          <w:lang w:val="en-AU"/>
        </w:rPr>
        <w:t xml:space="preserve">, then </w:t>
      </w:r>
      <w:r w:rsidR="001A69FA">
        <w:rPr>
          <w:lang w:val="en-AU"/>
        </w:rPr>
        <w:t>finite-difference</w:t>
      </w:r>
      <w:r>
        <w:rPr>
          <w:lang w:val="en-AU"/>
        </w:rPr>
        <w:t xml:space="preserve"> derivatives lose their integrity.</w:t>
      </w:r>
    </w:p>
    <w:p w14:paraId="2E0DD721" w14:textId="75797143"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w:t>
      </w:r>
      <w:r w:rsidR="00E4115B">
        <w:rPr>
          <w:lang w:val="en-AU"/>
        </w:rPr>
        <w:t>modelling</w:t>
      </w:r>
      <w:r w:rsidR="004D6DB4">
        <w:rPr>
          <w:lang w:val="en-AU"/>
        </w:rPr>
        <w:t xml:space="preserve"> contexts.</w:t>
      </w:r>
      <w:r>
        <w:rPr>
          <w:lang w:val="en-AU"/>
        </w:rPr>
        <w:t xml:space="preserve"> However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lastRenderedPageBreak/>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0" w:name="_Toc439790907"/>
      <w:bookmarkStart w:id="81" w:name="_Toc439791361"/>
      <w:bookmarkStart w:id="82" w:name="_Toc439791816"/>
      <w:bookmarkStart w:id="83" w:name="_Toc439792270"/>
      <w:bookmarkStart w:id="84" w:name="_Toc439792724"/>
      <w:bookmarkStart w:id="85" w:name="_Toc439793178"/>
      <w:bookmarkStart w:id="86" w:name="_Toc439793632"/>
      <w:bookmarkStart w:id="87" w:name="_Toc439794086"/>
      <w:bookmarkStart w:id="88" w:name="_Toc439794540"/>
      <w:bookmarkStart w:id="89" w:name="_Toc439794993"/>
      <w:bookmarkStart w:id="90" w:name="_Toc439822977"/>
      <w:bookmarkStart w:id="91" w:name="_Toc445910139"/>
      <w:bookmarkStart w:id="92" w:name="_Toc510516355"/>
      <w:bookmarkStart w:id="93" w:name="_Toc24975614"/>
      <w:r>
        <w:t>1.</w:t>
      </w:r>
      <w:r w:rsidR="001E250B">
        <w:t>4</w:t>
      </w:r>
      <w:r>
        <w:t>.</w:t>
      </w:r>
      <w:r w:rsidR="00833721">
        <w:t>4</w:t>
      </w:r>
      <w:r>
        <w:t xml:space="preserve"> Observations and Predictions</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7F3E8D03" w:rsidR="00B21031" w:rsidRDefault="00C76D65" w:rsidP="00B21031">
      <w:pPr>
        <w:rPr>
          <w:lang w:val="en-AU"/>
        </w:rPr>
      </w:pPr>
      <w:r>
        <w:rPr>
          <w:lang w:val="en-AU"/>
        </w:rPr>
        <w:t>In PEST and</w:t>
      </w:r>
      <w:r w:rsidR="0028038E">
        <w:rPr>
          <w:lang w:val="en-AU"/>
        </w:rPr>
        <w:t xml:space="preserve"> PEST</w:t>
      </w:r>
      <w:r w:rsidR="007B31A4">
        <w:rPr>
          <w:lang w:val="en-AU"/>
        </w:rPr>
        <w:t>++</w:t>
      </w:r>
      <w:r w:rsidR="0028038E">
        <w:rPr>
          <w:lang w:val="en-AU"/>
        </w:rPr>
        <w:t xml:space="preserve"> </w:t>
      </w:r>
      <w:r>
        <w:rPr>
          <w:lang w:val="en-AU"/>
        </w:rPr>
        <w:t>parlance, a</w:t>
      </w:r>
      <w:r w:rsidR="00B21031">
        <w:rPr>
          <w:lang w:val="en-AU"/>
        </w:rPr>
        <w:t>ny number</w:t>
      </w:r>
      <w:r w:rsidR="007B31A4">
        <w:rPr>
          <w:lang w:val="en-AU"/>
        </w:rPr>
        <w:t xml:space="preserve"> that is</w:t>
      </w:r>
      <w:r w:rsidR="00B21031">
        <w:rPr>
          <w:lang w:val="en-AU"/>
        </w:rPr>
        <w:t xml:space="preserve">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r w:rsidR="005C4EFC">
        <w:rPr>
          <w:lang w:val="en-AU"/>
        </w:rPr>
        <w:t>actually</w:t>
      </w:r>
      <w:r w:rsidR="00B21031">
        <w:rPr>
          <w:lang w:val="en-AU"/>
        </w:rPr>
        <w:t xml:space="preserve"> be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r w:rsidR="00A71C5B">
        <w:rPr>
          <w:lang w:val="en-AU"/>
        </w:rPr>
        <w:t>P</w:t>
      </w:r>
      <w:r>
        <w:rPr>
          <w:lang w:val="en-AU"/>
        </w:rPr>
        <w:t xml:space="preserve">yEMU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4" w:name="_Toc439790919"/>
      <w:bookmarkStart w:id="95" w:name="_Toc439791373"/>
      <w:bookmarkStart w:id="96" w:name="_Toc439791828"/>
      <w:bookmarkStart w:id="97" w:name="_Toc439792282"/>
      <w:bookmarkStart w:id="98" w:name="_Toc439792736"/>
      <w:bookmarkStart w:id="99" w:name="_Toc439793190"/>
      <w:bookmarkStart w:id="100" w:name="_Toc439793644"/>
      <w:bookmarkStart w:id="101" w:name="_Toc439794098"/>
      <w:bookmarkStart w:id="102" w:name="_Toc439794552"/>
      <w:bookmarkStart w:id="103" w:name="_Toc439795005"/>
      <w:bookmarkStart w:id="104" w:name="_Toc439822989"/>
      <w:bookmarkStart w:id="105" w:name="_Toc445910151"/>
      <w:bookmarkStart w:id="106" w:name="_Toc510516367"/>
      <w:bookmarkStart w:id="107" w:name="_Toc24975615"/>
      <w:r w:rsidRPr="007D598A">
        <w:lastRenderedPageBreak/>
        <w:t xml:space="preserve">2. </w:t>
      </w:r>
      <w:r w:rsidR="0071629F" w:rsidRPr="007D598A">
        <w:fldChar w:fldCharType="begin"/>
      </w:r>
      <w:r w:rsidR="00B21031" w:rsidRPr="007D598A">
        <w:instrText xml:space="preserve">PRIVATE </w:instrText>
      </w:r>
      <w:r w:rsidR="0071629F" w:rsidRPr="007D598A">
        <w:fldChar w:fldCharType="end"/>
      </w:r>
      <w:bookmarkStart w:id="108" w:name="_Toc429752457"/>
      <w:bookmarkStart w:id="109" w:name="_Toc429752937"/>
      <w:bookmarkStart w:id="110" w:name="_Toc429753363"/>
      <w:bookmarkStart w:id="111" w:name="_Toc429753761"/>
      <w:bookmarkStart w:id="112" w:name="_Toc429753962"/>
      <w:bookmarkStart w:id="113" w:name="_Toc429754140"/>
      <w:bookmarkStart w:id="114" w:name="_Toc429754318"/>
      <w:bookmarkStart w:id="115" w:name="_Toc429754852"/>
      <w:bookmarkStart w:id="116" w:name="_Toc429755030"/>
      <w:bookmarkStart w:id="117" w:name="_Toc429755208"/>
      <w:bookmarkStart w:id="118" w:name="_Toc429755624"/>
      <w:bookmarkStart w:id="119" w:name="_Toc430192467"/>
      <w:bookmarkStart w:id="120" w:name="_Toc430192897"/>
      <w:bookmarkStart w:id="121" w:name="_Toc430193075"/>
      <w:bookmarkStart w:id="122" w:name="_Toc430193253"/>
      <w:bookmarkStart w:id="123" w:name="_Toc463719478"/>
      <w:bookmarkStart w:id="124" w:name="_Toc464233012"/>
      <w:bookmarkStart w:id="125" w:name="_Toc467082423"/>
      <w:bookmarkStart w:id="126" w:name="_Toc467748654"/>
      <w:bookmarkStart w:id="127" w:name="_Toc472333429"/>
      <w:bookmarkStart w:id="128" w:name="_Toc472357958"/>
      <w:bookmarkStart w:id="129" w:name="_Toc475556646"/>
      <w:bookmarkStart w:id="130" w:name="_Toc475556930"/>
      <w:bookmarkStart w:id="131" w:name="_Toc475589101"/>
      <w:bookmarkStart w:id="132" w:name="_Toc530644301"/>
      <w:bookmarkStart w:id="133" w:name="_Toc530731171"/>
      <w:bookmarkStart w:id="134" w:name="_Toc532791067"/>
      <w:bookmarkStart w:id="135" w:name="_Toc532791351"/>
      <w:bookmarkStart w:id="136" w:name="_Toc532800406"/>
      <w:bookmarkStart w:id="137" w:name="_Toc534947790"/>
      <w:bookmarkStart w:id="138" w:name="_Toc535239206"/>
      <w:bookmarkStart w:id="139" w:name="_Toc535247408"/>
      <w:bookmarkStart w:id="140" w:name="_Toc73181769"/>
      <w:bookmarkStart w:id="141" w:name="_Toc73183747"/>
      <w:bookmarkStart w:id="142" w:name="_Toc73526106"/>
      <w:bookmarkStart w:id="143" w:name="_Toc73526470"/>
      <w:bookmarkStart w:id="144" w:name="_Toc73596506"/>
      <w:bookmarkStart w:id="145" w:name="_Toc80980715"/>
      <w:bookmarkStart w:id="146" w:name="_Toc80981338"/>
      <w:bookmarkStart w:id="147" w:name="_Toc221857793"/>
      <w:bookmarkStart w:id="148" w:name="_Toc258071325"/>
      <w:bookmarkStart w:id="149" w:name="_Toc396034777"/>
      <w:r w:rsidR="00B21031" w:rsidRPr="007D598A">
        <w:t xml:space="preserve"> </w:t>
      </w:r>
      <w:r w:rsidR="00362A6A">
        <w:t xml:space="preserve">The PEST(++) Model </w:t>
      </w:r>
      <w:r w:rsidR="00B21031" w:rsidRPr="007D598A">
        <w:t>Interface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E7A3C53" w14:textId="77777777" w:rsidR="004D5C06" w:rsidRDefault="004D5C06" w:rsidP="004D5C06">
      <w:pPr>
        <w:pStyle w:val="Heading2"/>
      </w:pPr>
      <w:bookmarkStart w:id="150" w:name="_Toc24975616"/>
      <w:r>
        <w:t>2.1 Introduction</w:t>
      </w:r>
      <w:bookmarkEnd w:id="150"/>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1" w:name="_Toc429752458"/>
      <w:bookmarkStart w:id="152" w:name="_Toc429752938"/>
      <w:bookmarkStart w:id="153" w:name="_Toc429753364"/>
      <w:bookmarkStart w:id="154" w:name="_Toc429753762"/>
      <w:bookmarkStart w:id="155" w:name="_Toc429753963"/>
      <w:bookmarkStart w:id="156" w:name="_Toc429754141"/>
      <w:bookmarkStart w:id="157" w:name="_Toc429754319"/>
      <w:bookmarkStart w:id="158" w:name="_Toc429754853"/>
      <w:bookmarkStart w:id="159" w:name="_Toc429755031"/>
      <w:bookmarkStart w:id="160" w:name="_Toc429755209"/>
      <w:bookmarkStart w:id="161" w:name="_Toc429755625"/>
      <w:bookmarkStart w:id="162" w:name="_Toc430192468"/>
      <w:bookmarkStart w:id="163" w:name="_Toc430192898"/>
      <w:bookmarkStart w:id="164" w:name="_Toc430193076"/>
      <w:bookmarkStart w:id="165" w:name="_Toc430193254"/>
      <w:bookmarkStart w:id="166" w:name="_Toc463719479"/>
      <w:bookmarkStart w:id="167" w:name="_Toc464233013"/>
      <w:bookmarkStart w:id="168" w:name="_Toc467082424"/>
      <w:bookmarkStart w:id="169" w:name="_Toc467748655"/>
      <w:bookmarkStart w:id="170" w:name="_Toc472333430"/>
      <w:bookmarkStart w:id="171" w:name="_Toc472357959"/>
      <w:bookmarkStart w:id="172" w:name="_Toc475556647"/>
      <w:bookmarkStart w:id="173" w:name="_Toc475556931"/>
      <w:bookmarkStart w:id="174" w:name="_Toc475589102"/>
      <w:bookmarkStart w:id="175" w:name="_Toc530644302"/>
      <w:bookmarkStart w:id="176" w:name="_Toc530731172"/>
      <w:bookmarkStart w:id="177" w:name="_Toc532791068"/>
      <w:bookmarkStart w:id="178" w:name="_Toc532791352"/>
      <w:bookmarkStart w:id="179" w:name="_Toc532800407"/>
      <w:bookmarkStart w:id="180" w:name="_Toc534947791"/>
      <w:bookmarkStart w:id="181" w:name="_Toc535239207"/>
      <w:bookmarkStart w:id="182" w:name="_Toc535247409"/>
      <w:bookmarkStart w:id="183" w:name="_Toc73181770"/>
      <w:bookmarkStart w:id="184" w:name="_Toc73183748"/>
      <w:bookmarkStart w:id="185" w:name="_Toc73526107"/>
      <w:bookmarkStart w:id="186" w:name="_Toc73526471"/>
      <w:bookmarkStart w:id="187" w:name="_Toc73596507"/>
      <w:bookmarkStart w:id="188" w:name="_Toc80980716"/>
      <w:bookmarkStart w:id="189" w:name="_Toc80981339"/>
      <w:bookmarkStart w:id="190" w:name="_Toc221857794"/>
      <w:bookmarkStart w:id="191" w:name="_Toc258071326"/>
      <w:bookmarkStart w:id="192" w:name="_Toc396034778"/>
      <w:bookmarkStart w:id="193" w:name="_Toc439790920"/>
      <w:bookmarkStart w:id="194" w:name="_Toc439791374"/>
      <w:bookmarkStart w:id="195" w:name="_Toc439791829"/>
      <w:bookmarkStart w:id="196" w:name="_Toc439792283"/>
      <w:bookmarkStart w:id="197" w:name="_Toc439792737"/>
      <w:bookmarkStart w:id="198" w:name="_Toc439793191"/>
      <w:bookmarkStart w:id="199" w:name="_Toc439793645"/>
      <w:bookmarkStart w:id="200" w:name="_Toc439794099"/>
      <w:bookmarkStart w:id="201" w:name="_Toc439794553"/>
      <w:bookmarkStart w:id="202" w:name="_Toc439795006"/>
      <w:bookmarkStart w:id="203" w:name="_Toc439822990"/>
      <w:bookmarkStart w:id="204" w:name="_Toc445910152"/>
      <w:bookmarkStart w:id="205" w:name="_Toc510516368"/>
      <w:bookmarkStart w:id="206" w:name="_Toc24975617"/>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32CFD967"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particular </w:t>
      </w:r>
      <w:r w:rsidR="00E4115B">
        <w:rPr>
          <w:lang w:val="en-AU"/>
        </w:rPr>
        <w:t>modelling</w:t>
      </w:r>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54C09BA2"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cases the number extracted from a model output file </w:t>
      </w:r>
      <w:r>
        <w:rPr>
          <w:lang w:val="en-AU"/>
        </w:rPr>
        <w:t>may be a model prediction to which a constraint is applied (by PESTPP-OPT), a model prediction for which sensitivities are required (by</w:t>
      </w:r>
      <w:r w:rsidR="0028038E">
        <w:rPr>
          <w:lang w:val="en-AU"/>
        </w:rPr>
        <w:t xml:space="preserve"> PESTPP</w:t>
      </w:r>
      <w:r w:rsidR="00CA35E9">
        <w:rPr>
          <w:lang w:val="en-AU"/>
        </w:rPr>
        <w:t>-GLM</w:t>
      </w:r>
      <w:r w:rsidR="0028038E">
        <w:rPr>
          <w:lang w:val="en-AU"/>
        </w:rPr>
        <w:t>,</w:t>
      </w:r>
      <w:r w:rsidR="00F43AD0">
        <w:rPr>
          <w:lang w:val="en-AU"/>
        </w:rPr>
        <w:t xml:space="preserve"> PESTPP-SEN,</w:t>
      </w:r>
      <w:r>
        <w:rPr>
          <w:lang w:val="en-AU"/>
        </w:rPr>
        <w:t xml:space="preserve"> PEST utilities </w:t>
      </w:r>
      <w:r w:rsidR="00F43AD0">
        <w:rPr>
          <w:lang w:val="en-AU"/>
        </w:rPr>
        <w:t>and</w:t>
      </w:r>
      <w:r>
        <w:rPr>
          <w:lang w:val="en-AU"/>
        </w:rPr>
        <w:t xml:space="preserve"> </w:t>
      </w:r>
      <w:r w:rsidR="00A71C5B">
        <w:rPr>
          <w:lang w:val="en-AU"/>
        </w:rPr>
        <w:t>P</w:t>
      </w:r>
      <w:r>
        <w:rPr>
          <w:lang w:val="en-AU"/>
        </w:rPr>
        <w:t xml:space="preserve">yEMU),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7" w:name="_Toc429752459"/>
      <w:bookmarkStart w:id="208" w:name="_Toc429752939"/>
      <w:bookmarkStart w:id="209" w:name="_Toc429753365"/>
      <w:bookmarkStart w:id="210" w:name="_Toc429753763"/>
      <w:bookmarkStart w:id="211" w:name="_Toc429753964"/>
      <w:bookmarkStart w:id="212" w:name="_Toc429754142"/>
      <w:bookmarkStart w:id="213" w:name="_Toc429754320"/>
      <w:bookmarkStart w:id="214" w:name="_Toc429754854"/>
      <w:bookmarkStart w:id="215" w:name="_Toc429755032"/>
      <w:bookmarkStart w:id="216" w:name="_Toc429755210"/>
      <w:bookmarkStart w:id="217" w:name="_Toc429755626"/>
      <w:bookmarkStart w:id="218" w:name="_Toc430192469"/>
      <w:bookmarkStart w:id="219" w:name="_Toc430192899"/>
      <w:bookmarkStart w:id="220" w:name="_Toc430193077"/>
      <w:bookmarkStart w:id="221" w:name="_Toc430193255"/>
      <w:bookmarkStart w:id="222" w:name="_Toc463719480"/>
      <w:bookmarkStart w:id="223" w:name="_Toc464233014"/>
      <w:bookmarkStart w:id="224" w:name="_Toc467082425"/>
      <w:bookmarkStart w:id="225" w:name="_Toc467748656"/>
      <w:bookmarkStart w:id="226" w:name="_Toc472333431"/>
      <w:bookmarkStart w:id="227" w:name="_Toc472357960"/>
      <w:bookmarkStart w:id="228" w:name="_Toc475556648"/>
      <w:bookmarkStart w:id="229" w:name="_Toc475556932"/>
      <w:bookmarkStart w:id="230" w:name="_Toc475589103"/>
      <w:bookmarkStart w:id="231" w:name="_Toc530644303"/>
      <w:bookmarkStart w:id="232" w:name="_Toc530731173"/>
      <w:bookmarkStart w:id="233" w:name="_Toc532791069"/>
      <w:bookmarkStart w:id="234" w:name="_Toc532791353"/>
      <w:bookmarkStart w:id="235" w:name="_Toc532800408"/>
      <w:bookmarkStart w:id="236" w:name="_Toc534947792"/>
      <w:bookmarkStart w:id="237" w:name="_Toc535239208"/>
      <w:bookmarkStart w:id="238" w:name="_Toc535247410"/>
      <w:bookmarkStart w:id="239" w:name="_Toc73181771"/>
      <w:bookmarkStart w:id="240" w:name="_Toc73183749"/>
      <w:bookmarkStart w:id="241" w:name="_Toc73526108"/>
      <w:bookmarkStart w:id="242" w:name="_Toc73526472"/>
      <w:bookmarkStart w:id="243" w:name="_Toc73596508"/>
      <w:bookmarkStart w:id="244" w:name="_Toc80980717"/>
      <w:bookmarkStart w:id="245" w:name="_Toc80981340"/>
      <w:bookmarkStart w:id="246" w:name="_Toc221857795"/>
      <w:bookmarkStart w:id="247" w:name="_Toc258071327"/>
      <w:bookmarkStart w:id="248" w:name="_Toc396034779"/>
      <w:bookmarkStart w:id="249" w:name="_Toc439790921"/>
      <w:bookmarkStart w:id="250" w:name="_Toc439791375"/>
      <w:bookmarkStart w:id="251" w:name="_Toc439791830"/>
      <w:bookmarkStart w:id="252" w:name="_Toc439792284"/>
      <w:bookmarkStart w:id="253" w:name="_Toc439792738"/>
      <w:bookmarkStart w:id="254" w:name="_Toc439793192"/>
      <w:bookmarkStart w:id="255" w:name="_Toc439793646"/>
      <w:bookmarkStart w:id="256" w:name="_Toc439794100"/>
      <w:bookmarkStart w:id="257" w:name="_Toc439794554"/>
      <w:bookmarkStart w:id="258" w:name="_Toc439795007"/>
      <w:bookmarkStart w:id="259" w:name="_Toc439822991"/>
      <w:bookmarkStart w:id="260" w:name="_Toc445910153"/>
      <w:bookmarkStart w:id="261" w:name="_Toc510516369"/>
      <w:bookmarkStart w:id="262" w:name="_Toc24975618"/>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3" w:name="_Toc429752460"/>
      <w:bookmarkStart w:id="264" w:name="_Toc429752940"/>
      <w:bookmarkStart w:id="265" w:name="_Toc429753366"/>
      <w:bookmarkStart w:id="266" w:name="_Toc429753764"/>
      <w:bookmarkStart w:id="267" w:name="_Toc429753965"/>
      <w:bookmarkStart w:id="268" w:name="_Toc429754143"/>
      <w:bookmarkStart w:id="269" w:name="_Toc429754321"/>
      <w:bookmarkStart w:id="270" w:name="_Toc429754855"/>
      <w:bookmarkStart w:id="271" w:name="_Toc429755033"/>
      <w:bookmarkStart w:id="272" w:name="_Toc429755211"/>
      <w:bookmarkStart w:id="273" w:name="_Toc429755627"/>
      <w:bookmarkStart w:id="274" w:name="_Toc430192470"/>
      <w:bookmarkStart w:id="275" w:name="_Toc430192900"/>
      <w:bookmarkStart w:id="276" w:name="_Toc430193078"/>
      <w:bookmarkStart w:id="277" w:name="_Toc430193256"/>
      <w:bookmarkStart w:id="278" w:name="_Toc463719481"/>
      <w:bookmarkStart w:id="279" w:name="_Toc464233015"/>
      <w:bookmarkStart w:id="280" w:name="_Toc467082426"/>
      <w:bookmarkStart w:id="281" w:name="_Toc467748657"/>
      <w:bookmarkStart w:id="282" w:name="_Toc472333432"/>
      <w:bookmarkStart w:id="283" w:name="_Toc472357961"/>
      <w:bookmarkStart w:id="284" w:name="_Toc475556649"/>
      <w:bookmarkStart w:id="285" w:name="_Toc475556933"/>
      <w:bookmarkStart w:id="286" w:name="_Toc475589104"/>
      <w:bookmarkStart w:id="287" w:name="_Toc530644304"/>
      <w:bookmarkStart w:id="288" w:name="_Toc530731174"/>
      <w:bookmarkStart w:id="289" w:name="_Toc532791070"/>
      <w:bookmarkStart w:id="290" w:name="_Toc532791354"/>
      <w:bookmarkStart w:id="291" w:name="_Toc532800409"/>
      <w:bookmarkStart w:id="292" w:name="_Toc534947793"/>
      <w:bookmarkStart w:id="293" w:name="_Toc535239209"/>
      <w:bookmarkStart w:id="294" w:name="_Toc535247411"/>
      <w:bookmarkStart w:id="295" w:name="_Toc73181772"/>
      <w:bookmarkStart w:id="296" w:name="_Toc73183750"/>
      <w:bookmarkStart w:id="297" w:name="_Toc73526109"/>
      <w:bookmarkStart w:id="298" w:name="_Toc73526473"/>
      <w:bookmarkStart w:id="299" w:name="_Toc73596509"/>
      <w:bookmarkStart w:id="300" w:name="_Toc80980718"/>
      <w:bookmarkStart w:id="301" w:name="_Toc80981341"/>
      <w:bookmarkStart w:id="302" w:name="_Toc221857796"/>
      <w:bookmarkStart w:id="303" w:name="_Toc258071328"/>
      <w:bookmarkStart w:id="304" w:name="_Toc396034780"/>
      <w:bookmarkStart w:id="305" w:name="_Toc439790922"/>
      <w:bookmarkStart w:id="306" w:name="_Toc439791376"/>
      <w:bookmarkStart w:id="307" w:name="_Toc439791831"/>
      <w:bookmarkStart w:id="308" w:name="_Toc439792285"/>
      <w:bookmarkStart w:id="309" w:name="_Toc439792739"/>
      <w:bookmarkStart w:id="310" w:name="_Toc439793193"/>
      <w:bookmarkStart w:id="311" w:name="_Toc439793647"/>
      <w:bookmarkStart w:id="312" w:name="_Toc439794101"/>
      <w:bookmarkStart w:id="313" w:name="_Toc439794555"/>
      <w:bookmarkStart w:id="314" w:name="_Toc439795008"/>
      <w:bookmarkStart w:id="315" w:name="_Toc439822992"/>
      <w:bookmarkStart w:id="316" w:name="_Toc445910154"/>
      <w:bookmarkStart w:id="317" w:name="_Toc510516370"/>
      <w:bookmarkStart w:id="318" w:name="_Toc24975619"/>
      <w:r w:rsidR="00380713">
        <w:t>2</w:t>
      </w:r>
      <w:r w:rsidR="00B21031" w:rsidRPr="00B21031">
        <w:t>.</w:t>
      </w:r>
      <w:r w:rsidR="005A77B4">
        <w:t>3</w:t>
      </w:r>
      <w:r w:rsidR="00B21031" w:rsidRPr="00B21031">
        <w:t>.1 Model Input Files</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however a template is needed only for those input files 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input file, you must write a program which translates data written to </w:t>
      </w:r>
      <w:r w:rsidR="00B21031" w:rsidRPr="00B21031">
        <w:rPr>
          <w:lang w:val="en-AU"/>
        </w:rPr>
        <w:lastRenderedPageBreak/>
        <w:t>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extension </w:t>
      </w:r>
      <w:r w:rsidRPr="00DC38CD">
        <w:rPr>
          <w:i/>
          <w:lang w:val="en-AU"/>
        </w:rPr>
        <w:t>.tpl</w:t>
      </w:r>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19" w:name="_Toc429752461"/>
      <w:bookmarkStart w:id="320" w:name="_Toc429752941"/>
      <w:bookmarkStart w:id="321" w:name="_Toc429753367"/>
      <w:bookmarkStart w:id="322" w:name="_Toc429753765"/>
      <w:bookmarkStart w:id="323" w:name="_Toc429753966"/>
      <w:bookmarkStart w:id="324" w:name="_Toc429754144"/>
      <w:bookmarkStart w:id="325" w:name="_Toc429754322"/>
      <w:bookmarkStart w:id="326" w:name="_Toc429754856"/>
      <w:bookmarkStart w:id="327" w:name="_Toc429755034"/>
      <w:bookmarkStart w:id="328" w:name="_Toc429755212"/>
      <w:bookmarkStart w:id="329" w:name="_Toc429755628"/>
      <w:bookmarkStart w:id="330" w:name="_Toc430192471"/>
      <w:bookmarkStart w:id="331" w:name="_Toc430192901"/>
      <w:bookmarkStart w:id="332" w:name="_Toc430193079"/>
      <w:bookmarkStart w:id="333" w:name="_Toc430193257"/>
      <w:bookmarkStart w:id="334" w:name="_Toc463719482"/>
      <w:bookmarkStart w:id="335" w:name="_Toc464233016"/>
      <w:bookmarkStart w:id="336" w:name="_Toc467082427"/>
      <w:bookmarkStart w:id="337" w:name="_Toc467748658"/>
      <w:bookmarkStart w:id="338" w:name="_Toc472333433"/>
      <w:bookmarkStart w:id="339" w:name="_Toc472357962"/>
      <w:bookmarkStart w:id="340" w:name="_Toc475556650"/>
      <w:bookmarkStart w:id="341" w:name="_Toc475556934"/>
      <w:bookmarkStart w:id="342" w:name="_Toc475589105"/>
      <w:bookmarkStart w:id="343" w:name="_Toc530644305"/>
      <w:bookmarkStart w:id="344" w:name="_Toc530731175"/>
      <w:bookmarkStart w:id="345" w:name="_Toc532791071"/>
      <w:bookmarkStart w:id="346" w:name="_Toc532791355"/>
      <w:bookmarkStart w:id="347" w:name="_Toc532800410"/>
      <w:bookmarkStart w:id="348" w:name="_Toc534947794"/>
      <w:bookmarkStart w:id="349" w:name="_Toc535239210"/>
      <w:bookmarkStart w:id="350" w:name="_Toc535247412"/>
      <w:bookmarkStart w:id="351" w:name="_Toc73181773"/>
      <w:bookmarkStart w:id="352" w:name="_Toc73183751"/>
      <w:bookmarkStart w:id="353" w:name="_Toc73526110"/>
      <w:bookmarkStart w:id="354" w:name="_Toc73526474"/>
      <w:bookmarkStart w:id="355" w:name="_Toc73596510"/>
      <w:bookmarkStart w:id="356" w:name="_Toc80980719"/>
      <w:bookmarkStart w:id="357" w:name="_Toc80981342"/>
      <w:bookmarkStart w:id="358" w:name="_Toc221857797"/>
      <w:bookmarkStart w:id="359" w:name="_Toc258071329"/>
      <w:bookmarkStart w:id="360" w:name="_Toc396034781"/>
      <w:bookmarkStart w:id="361" w:name="_Toc439790923"/>
      <w:bookmarkStart w:id="362" w:name="_Toc439791377"/>
      <w:bookmarkStart w:id="363" w:name="_Toc439791832"/>
      <w:bookmarkStart w:id="364" w:name="_Toc439792286"/>
      <w:bookmarkStart w:id="365" w:name="_Toc439792740"/>
      <w:bookmarkStart w:id="366" w:name="_Toc439793194"/>
      <w:bookmarkStart w:id="367" w:name="_Toc439793648"/>
      <w:bookmarkStart w:id="368" w:name="_Toc439794102"/>
      <w:bookmarkStart w:id="369" w:name="_Toc439794556"/>
      <w:bookmarkStart w:id="370" w:name="_Toc439795009"/>
      <w:bookmarkStart w:id="371" w:name="_Toc439822993"/>
      <w:bookmarkStart w:id="372" w:name="_Toc445910155"/>
      <w:bookmarkStart w:id="373" w:name="_Toc510516371"/>
      <w:bookmarkStart w:id="374" w:name="_Toc24975620"/>
      <w:r w:rsidR="00380713" w:rsidRPr="005E5BF9">
        <w:t>2</w:t>
      </w:r>
      <w:r w:rsidR="00B21031" w:rsidRPr="005E5BF9">
        <w:t>.</w:t>
      </w:r>
      <w:r w:rsidR="005A77B4">
        <w:t>3</w:t>
      </w:r>
      <w:r w:rsidR="00B21031" w:rsidRPr="005E5BF9">
        <w:t>.2 An Example</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lastRenderedPageBreak/>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r w:rsidR="00037304" w:rsidRPr="00594F36">
              <w:rPr>
                <w:rFonts w:ascii="Courier New" w:hAnsi="Courier New"/>
                <w:spacing w:val="-2"/>
                <w:sz w:val="18"/>
                <w:lang w:val="en-AU"/>
              </w:rPr>
              <w:t>ptf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E43033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00D240A6">
              <w:rPr>
                <w:rFonts w:ascii="Courier New" w:hAnsi="Courier New"/>
                <w:spacing w:val="-2"/>
                <w:sz w:val="18"/>
                <w:lang w:val="en-AU"/>
              </w:rPr>
              <w:t xml:space="preserve">                                 </w:t>
            </w:r>
            <w:r w:rsidRPr="00594F36">
              <w:rPr>
                <w:rFonts w:ascii="Courier New" w:hAnsi="Courier New"/>
                <w:spacing w:val="-2"/>
                <w:sz w:val="18"/>
                <w:lang w:val="en-AU"/>
              </w:rPr>
              <w:t>no. of layers, no. of spacings</w:t>
            </w:r>
          </w:p>
          <w:p w14:paraId="18EB2B2F" w14:textId="6B33BB95"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#res1     #,#t1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1</w:t>
            </w:r>
          </w:p>
          <w:p w14:paraId="10E46CB0" w14:textId="43E8F67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#res2     #,#t2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2</w:t>
            </w:r>
          </w:p>
          <w:p w14:paraId="262A61C6" w14:textId="66CB938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00D240A6">
              <w:rPr>
                <w:rFonts w:ascii="Courier New" w:hAnsi="Courier New"/>
                <w:spacing w:val="-2"/>
                <w:sz w:val="18"/>
                <w:lang w:val="en-AU"/>
              </w:rPr>
              <w:t xml:space="preserve">                           r</w:t>
            </w:r>
            <w:r w:rsidRPr="00594F36">
              <w:rPr>
                <w:rFonts w:ascii="Courier New" w:hAnsi="Courier New"/>
                <w:spacing w:val="-2"/>
                <w:sz w:val="18"/>
                <w:lang w:val="en-AU"/>
              </w:rPr>
              <w:t>esistivity: layer 3</w:t>
            </w:r>
          </w:p>
          <w:p w14:paraId="42F5A77F" w14:textId="13903098"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00D240A6">
              <w:rPr>
                <w:rFonts w:ascii="Courier New" w:hAnsi="Courier New"/>
                <w:spacing w:val="-2"/>
                <w:sz w:val="18"/>
                <w:lang w:val="en-AU"/>
              </w:rPr>
              <w:t xml:space="preserve">                                   </w:t>
            </w:r>
            <w:r w:rsidRPr="00594F36">
              <w:rPr>
                <w:rFonts w:ascii="Courier New" w:hAnsi="Courier New"/>
                <w:spacing w:val="-2"/>
                <w:sz w:val="18"/>
                <w:lang w:val="en-AU"/>
              </w:rPr>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5" w:name="_Toc429752462"/>
      <w:bookmarkStart w:id="376" w:name="_Toc429752942"/>
      <w:bookmarkStart w:id="377" w:name="_Toc429753368"/>
      <w:bookmarkStart w:id="378" w:name="_Toc429753766"/>
      <w:bookmarkStart w:id="379" w:name="_Toc429753967"/>
      <w:bookmarkStart w:id="380" w:name="_Toc429754145"/>
      <w:bookmarkStart w:id="381" w:name="_Toc429754323"/>
      <w:bookmarkStart w:id="382" w:name="_Toc429754857"/>
      <w:bookmarkStart w:id="383" w:name="_Toc429755035"/>
      <w:bookmarkStart w:id="384" w:name="_Toc429755213"/>
      <w:bookmarkStart w:id="385" w:name="_Toc429755629"/>
      <w:bookmarkStart w:id="386" w:name="_Toc430192472"/>
      <w:bookmarkStart w:id="387" w:name="_Toc430192902"/>
      <w:bookmarkStart w:id="388" w:name="_Toc430193080"/>
      <w:bookmarkStart w:id="389" w:name="_Toc430193258"/>
      <w:bookmarkStart w:id="390" w:name="_Toc463719483"/>
      <w:bookmarkStart w:id="391" w:name="_Toc464233017"/>
      <w:bookmarkStart w:id="392" w:name="_Toc467082428"/>
      <w:bookmarkStart w:id="393" w:name="_Toc467748659"/>
      <w:bookmarkStart w:id="394" w:name="_Toc472333434"/>
      <w:bookmarkStart w:id="395" w:name="_Toc472357963"/>
      <w:bookmarkStart w:id="396" w:name="_Toc475556651"/>
      <w:bookmarkStart w:id="397" w:name="_Toc475556935"/>
      <w:bookmarkStart w:id="398" w:name="_Toc475589106"/>
      <w:bookmarkStart w:id="399" w:name="_Toc530644306"/>
      <w:bookmarkStart w:id="400" w:name="_Toc530731176"/>
      <w:bookmarkStart w:id="401" w:name="_Toc532791072"/>
      <w:bookmarkStart w:id="402" w:name="_Toc532791356"/>
      <w:bookmarkStart w:id="403" w:name="_Toc532800411"/>
      <w:bookmarkStart w:id="404" w:name="_Toc534947795"/>
      <w:bookmarkStart w:id="405" w:name="_Toc535239211"/>
      <w:bookmarkStart w:id="406" w:name="_Toc535247413"/>
      <w:bookmarkStart w:id="407" w:name="_Toc73181774"/>
      <w:bookmarkStart w:id="408" w:name="_Toc73183752"/>
      <w:bookmarkStart w:id="409" w:name="_Toc73526111"/>
      <w:bookmarkStart w:id="410" w:name="_Toc73526475"/>
      <w:bookmarkStart w:id="411" w:name="_Toc73596511"/>
      <w:bookmarkStart w:id="412" w:name="_Toc80980720"/>
      <w:bookmarkStart w:id="413" w:name="_Toc80981343"/>
      <w:bookmarkStart w:id="414" w:name="_Toc221857798"/>
      <w:bookmarkStart w:id="415" w:name="_Toc258071330"/>
      <w:bookmarkStart w:id="416" w:name="_Toc396034782"/>
      <w:bookmarkStart w:id="417" w:name="_Toc439790924"/>
      <w:bookmarkStart w:id="418" w:name="_Toc439791378"/>
      <w:bookmarkStart w:id="419" w:name="_Toc439791833"/>
      <w:bookmarkStart w:id="420" w:name="_Toc439792287"/>
      <w:bookmarkStart w:id="421" w:name="_Toc439792741"/>
      <w:bookmarkStart w:id="422" w:name="_Toc439793195"/>
      <w:bookmarkStart w:id="423" w:name="_Toc439793649"/>
      <w:bookmarkStart w:id="424" w:name="_Toc439794103"/>
      <w:bookmarkStart w:id="425" w:name="_Toc439794557"/>
      <w:bookmarkStart w:id="426" w:name="_Toc439795010"/>
      <w:bookmarkStart w:id="427" w:name="_Toc439822994"/>
      <w:bookmarkStart w:id="428" w:name="_Toc445910156"/>
      <w:bookmarkStart w:id="429" w:name="_Toc510516372"/>
      <w:bookmarkStart w:id="430" w:name="_Toc24975621"/>
      <w:r w:rsidR="00380713" w:rsidRPr="005E5BF9">
        <w:t>2</w:t>
      </w:r>
      <w:r w:rsidR="00B21031" w:rsidRPr="005E5BF9">
        <w:t>.</w:t>
      </w:r>
      <w:r w:rsidR="00037304">
        <w:t>3</w:t>
      </w:r>
      <w:r w:rsidR="00B21031" w:rsidRPr="005E5BF9">
        <w:t>.3 The Parameter Delimiter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“ptf” followed by a space, followed by a single character (“ptf”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r w:rsidR="00A25B30">
        <w:rPr>
          <w:lang w:val="en-AU"/>
        </w:rPr>
        <w:t>H</w:t>
      </w:r>
      <w:r w:rsidRPr="00B21031">
        <w:rPr>
          <w:lang w:val="en-AU"/>
        </w:rPr>
        <w:t>owever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1" w:name="_Toc429752463"/>
      <w:bookmarkStart w:id="432" w:name="_Toc429752943"/>
      <w:bookmarkStart w:id="433" w:name="_Toc429753369"/>
      <w:bookmarkStart w:id="434" w:name="_Toc429753767"/>
      <w:bookmarkStart w:id="435" w:name="_Toc429753968"/>
      <w:bookmarkStart w:id="436" w:name="_Toc429754146"/>
      <w:bookmarkStart w:id="437" w:name="_Toc429754324"/>
      <w:bookmarkStart w:id="438" w:name="_Toc429754858"/>
      <w:bookmarkStart w:id="439" w:name="_Toc429755036"/>
      <w:bookmarkStart w:id="440" w:name="_Toc429755214"/>
      <w:bookmarkStart w:id="441" w:name="_Toc429755630"/>
      <w:bookmarkStart w:id="442" w:name="_Toc430192473"/>
      <w:bookmarkStart w:id="443" w:name="_Toc430192903"/>
      <w:bookmarkStart w:id="444" w:name="_Toc430193081"/>
      <w:bookmarkStart w:id="445" w:name="_Toc430193259"/>
      <w:bookmarkStart w:id="446" w:name="_Toc463719484"/>
      <w:bookmarkStart w:id="447" w:name="_Toc464233018"/>
      <w:bookmarkStart w:id="448" w:name="_Toc467082429"/>
      <w:bookmarkStart w:id="449" w:name="_Toc467748660"/>
      <w:bookmarkStart w:id="450" w:name="_Toc472333435"/>
      <w:bookmarkStart w:id="451" w:name="_Toc472357964"/>
      <w:bookmarkStart w:id="452" w:name="_Toc475556652"/>
      <w:bookmarkStart w:id="453" w:name="_Toc475556936"/>
      <w:bookmarkStart w:id="454" w:name="_Toc475589107"/>
      <w:bookmarkStart w:id="455" w:name="_Toc530644307"/>
      <w:bookmarkStart w:id="456" w:name="_Toc530731177"/>
      <w:bookmarkStart w:id="457" w:name="_Toc532791073"/>
      <w:bookmarkStart w:id="458" w:name="_Toc532791357"/>
      <w:bookmarkStart w:id="459" w:name="_Toc532800412"/>
      <w:bookmarkStart w:id="460" w:name="_Toc534947796"/>
      <w:bookmarkStart w:id="461" w:name="_Toc535239212"/>
      <w:bookmarkStart w:id="462" w:name="_Toc535247414"/>
      <w:bookmarkStart w:id="463" w:name="_Toc73181775"/>
      <w:bookmarkStart w:id="464" w:name="_Toc73183753"/>
      <w:bookmarkStart w:id="465" w:name="_Toc73526112"/>
      <w:bookmarkStart w:id="466" w:name="_Toc73526476"/>
      <w:bookmarkStart w:id="467" w:name="_Toc73596512"/>
      <w:bookmarkStart w:id="468" w:name="_Toc80980721"/>
      <w:bookmarkStart w:id="469" w:name="_Toc80981344"/>
      <w:bookmarkStart w:id="470" w:name="_Toc221857799"/>
      <w:bookmarkStart w:id="471" w:name="_Toc258071331"/>
      <w:bookmarkStart w:id="472" w:name="_Toc396034783"/>
      <w:bookmarkStart w:id="473" w:name="_Toc439790925"/>
      <w:bookmarkStart w:id="474" w:name="_Toc439791379"/>
      <w:bookmarkStart w:id="475" w:name="_Toc439791834"/>
      <w:bookmarkStart w:id="476" w:name="_Toc439792288"/>
      <w:bookmarkStart w:id="477" w:name="_Toc439792742"/>
      <w:bookmarkStart w:id="478" w:name="_Toc439793196"/>
      <w:bookmarkStart w:id="479" w:name="_Toc439793650"/>
      <w:bookmarkStart w:id="480" w:name="_Toc439794104"/>
      <w:bookmarkStart w:id="481" w:name="_Toc439794558"/>
      <w:bookmarkStart w:id="482" w:name="_Toc439795011"/>
      <w:bookmarkStart w:id="483" w:name="_Toc439822995"/>
      <w:bookmarkStart w:id="484" w:name="_Toc445910157"/>
      <w:bookmarkStart w:id="485" w:name="_Toc510516373"/>
      <w:bookmarkStart w:id="486" w:name="_Toc24975622"/>
      <w:r w:rsidR="00380713" w:rsidRPr="005E5BF9">
        <w:t>2</w:t>
      </w:r>
      <w:r w:rsidR="00B21031" w:rsidRPr="005E5BF9">
        <w:t>.</w:t>
      </w:r>
      <w:r w:rsidR="00037304">
        <w:t>3</w:t>
      </w:r>
      <w:r w:rsidR="00B21031" w:rsidRPr="005E5BF9">
        <w:t>.4 Parameter Names</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6E531F6F" w14:textId="46A78338"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w:t>
      </w:r>
      <w:r w:rsidR="00527FF9">
        <w:rPr>
          <w:lang w:val="en-AU"/>
        </w:rPr>
        <w:t>Programs of the PEST suite require that p</w:t>
      </w:r>
      <w:r w:rsidRPr="00B21031">
        <w:rPr>
          <w:lang w:val="en-AU"/>
        </w:rPr>
        <w:t xml:space="preserve">arameter names be from </w:t>
      </w:r>
      <w:r w:rsidR="009A739E">
        <w:rPr>
          <w:lang w:val="en-AU"/>
        </w:rPr>
        <w:t>1</w:t>
      </w:r>
      <w:r w:rsidRPr="00B21031">
        <w:rPr>
          <w:lang w:val="en-AU"/>
        </w:rPr>
        <w:t xml:space="preserve"> to </w:t>
      </w:r>
      <w:r w:rsidR="009A739E">
        <w:rPr>
          <w:lang w:val="en-AU"/>
        </w:rPr>
        <w:t>12</w:t>
      </w:r>
      <w:r w:rsidRPr="00B21031">
        <w:rPr>
          <w:lang w:val="en-AU"/>
        </w:rPr>
        <w:t xml:space="preserve"> characters in length</w:t>
      </w:r>
      <w:r w:rsidR="00527FF9">
        <w:rPr>
          <w:lang w:val="en-AU"/>
        </w:rPr>
        <w:t xml:space="preserve">; however programs of the PEST++ suite allow parameter names to be up to </w:t>
      </w:r>
      <w:r w:rsidR="009A739E">
        <w:rPr>
          <w:lang w:val="en-AU"/>
        </w:rPr>
        <w:t>200</w:t>
      </w:r>
      <w:r w:rsidR="00527FF9">
        <w:rPr>
          <w:lang w:val="en-AU"/>
        </w:rPr>
        <w:t xml:space="preserve"> characters in length. A</w:t>
      </w:r>
      <w:r w:rsidRPr="00B21031">
        <w:rPr>
          <w:lang w:val="en-AU"/>
        </w:rPr>
        <w:t>ny characters</w:t>
      </w:r>
      <w:r w:rsidR="00527FF9">
        <w:rPr>
          <w:lang w:val="en-AU"/>
        </w:rPr>
        <w:t xml:space="preserve"> in a parameter name</w:t>
      </w:r>
      <w:r w:rsidRPr="00B21031">
        <w:rPr>
          <w:lang w:val="en-AU"/>
        </w:rPr>
        <w:t xml:space="preserve"> </w:t>
      </w:r>
      <w:r w:rsidR="00527FF9">
        <w:rPr>
          <w:lang w:val="en-AU"/>
        </w:rPr>
        <w:t>are</w:t>
      </w:r>
      <w:r w:rsidRPr="00B21031">
        <w:rPr>
          <w:lang w:val="en-AU"/>
        </w:rPr>
        <w:t xml:space="preserve">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13124D6A" w:rsidR="00B21031" w:rsidRPr="00B21031" w:rsidRDefault="00B21031" w:rsidP="00B21031">
      <w:pPr>
        <w:rPr>
          <w:lang w:val="en-AU"/>
        </w:rPr>
      </w:pPr>
      <w:r w:rsidRPr="00B21031">
        <w:rPr>
          <w:lang w:val="en-AU"/>
        </w:rPr>
        <w:t xml:space="preserve">If a model input file is such that the space available for writing a certain parameter is limited, </w:t>
      </w:r>
      <w:r w:rsidRPr="00B21031">
        <w:rPr>
          <w:lang w:val="en-AU"/>
        </w:rPr>
        <w:lastRenderedPageBreak/>
        <w:t xml:space="preserve">the parameter name may need to be considerably less than </w:t>
      </w:r>
      <w:r w:rsidR="003624A5">
        <w:rPr>
          <w:lang w:val="en-AU"/>
        </w:rPr>
        <w:t>two hundred</w:t>
      </w:r>
      <w:r w:rsidRPr="00B21031">
        <w:rPr>
          <w:lang w:val="en-AU"/>
        </w:rPr>
        <w:t xml:space="preserve"> characters long in order that 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7" w:name="_Toc429752464"/>
      <w:bookmarkStart w:id="488" w:name="_Toc429752944"/>
      <w:bookmarkStart w:id="489" w:name="_Toc429753370"/>
      <w:bookmarkStart w:id="490" w:name="_Toc429753768"/>
      <w:bookmarkStart w:id="491" w:name="_Toc429753969"/>
      <w:bookmarkStart w:id="492" w:name="_Toc429754147"/>
      <w:bookmarkStart w:id="493" w:name="_Toc429754325"/>
      <w:bookmarkStart w:id="494" w:name="_Toc429754859"/>
      <w:bookmarkStart w:id="495" w:name="_Toc429755037"/>
      <w:bookmarkStart w:id="496" w:name="_Toc429755215"/>
      <w:bookmarkStart w:id="497" w:name="_Toc429755631"/>
      <w:bookmarkStart w:id="498" w:name="_Toc430192474"/>
      <w:bookmarkStart w:id="499" w:name="_Toc430192904"/>
      <w:bookmarkStart w:id="500" w:name="_Toc430193082"/>
      <w:bookmarkStart w:id="501" w:name="_Toc430193260"/>
      <w:bookmarkStart w:id="502" w:name="_Toc463719485"/>
      <w:bookmarkStart w:id="503" w:name="_Toc464233019"/>
      <w:bookmarkStart w:id="504" w:name="_Toc467082430"/>
      <w:bookmarkStart w:id="505" w:name="_Toc467748661"/>
      <w:bookmarkStart w:id="506" w:name="_Toc472333436"/>
      <w:bookmarkStart w:id="507" w:name="_Toc472357965"/>
      <w:bookmarkStart w:id="508" w:name="_Toc475556653"/>
      <w:bookmarkStart w:id="509" w:name="_Toc475556937"/>
      <w:bookmarkStart w:id="510" w:name="_Toc475589108"/>
      <w:bookmarkStart w:id="511" w:name="_Toc530644308"/>
      <w:bookmarkStart w:id="512" w:name="_Toc530731178"/>
      <w:bookmarkStart w:id="513" w:name="_Toc532791074"/>
      <w:bookmarkStart w:id="514" w:name="_Toc532791358"/>
      <w:bookmarkStart w:id="515" w:name="_Toc532800413"/>
      <w:bookmarkStart w:id="516" w:name="_Toc534947797"/>
      <w:bookmarkStart w:id="517" w:name="_Toc535239213"/>
      <w:bookmarkStart w:id="518" w:name="_Toc535247415"/>
      <w:bookmarkStart w:id="519" w:name="_Toc73181776"/>
      <w:bookmarkStart w:id="520" w:name="_Toc73183754"/>
      <w:bookmarkStart w:id="521" w:name="_Toc73526113"/>
      <w:bookmarkStart w:id="522" w:name="_Toc73526477"/>
      <w:bookmarkStart w:id="523" w:name="_Toc73596513"/>
      <w:bookmarkStart w:id="524" w:name="_Toc80980722"/>
      <w:bookmarkStart w:id="525" w:name="_Toc80981345"/>
      <w:bookmarkStart w:id="526" w:name="_Toc221857800"/>
      <w:bookmarkStart w:id="527" w:name="_Toc258071332"/>
      <w:bookmarkStart w:id="528" w:name="_Toc396034784"/>
      <w:bookmarkStart w:id="529" w:name="_Toc439790926"/>
      <w:bookmarkStart w:id="530" w:name="_Toc439791380"/>
      <w:bookmarkStart w:id="531" w:name="_Toc439791835"/>
      <w:bookmarkStart w:id="532" w:name="_Toc439792289"/>
      <w:bookmarkStart w:id="533" w:name="_Toc439792743"/>
      <w:bookmarkStart w:id="534" w:name="_Toc439793197"/>
      <w:bookmarkStart w:id="535" w:name="_Toc439793651"/>
      <w:bookmarkStart w:id="536" w:name="_Toc439794105"/>
      <w:bookmarkStart w:id="537" w:name="_Toc439794559"/>
      <w:bookmarkStart w:id="538" w:name="_Toc439795012"/>
      <w:bookmarkStart w:id="539" w:name="_Toc439822996"/>
      <w:bookmarkStart w:id="540" w:name="_Toc445910158"/>
      <w:bookmarkStart w:id="541" w:name="_Toc510516374"/>
      <w:bookmarkStart w:id="542" w:name="_Toc24975623"/>
      <w:r w:rsidR="00380713" w:rsidRPr="005E5BF9">
        <w:t>2</w:t>
      </w:r>
      <w:r w:rsidR="00B21031" w:rsidRPr="005E5BF9">
        <w:t>.</w:t>
      </w:r>
      <w:r w:rsidR="00037304">
        <w:t>3</w:t>
      </w:r>
      <w:r w:rsidR="00B21031" w:rsidRPr="005E5BF9">
        <w:t>.5 Setting the Parameter Space Width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READ(20,100)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t>FORMAT(3F10.0)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t>READ(20,*)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6.32  1.42E-05123.456789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However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F05F53E"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convenience we provide the same names for these parameters as </w:t>
      </w:r>
      <w:r w:rsidR="00F736CB">
        <w:rPr>
          <w:lang w:val="en-AU"/>
        </w:rPr>
        <w:t xml:space="preserve">those that </w:t>
      </w:r>
      <w:r w:rsidRPr="00B21031">
        <w:rPr>
          <w:lang w:val="en-AU"/>
        </w:rPr>
        <w:t xml:space="preserve">are used by the model code (this, of course, will not normally be the </w:t>
      </w:r>
      <w:r w:rsidRPr="00B21031">
        <w:rPr>
          <w:lang w:val="en-AU"/>
        </w:rPr>
        <w:lastRenderedPageBreak/>
        <w:t xml:space="preserve">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abut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  C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D       #, #  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incrementally-varied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3" w:name="_Toc429752465"/>
      <w:bookmarkStart w:id="544" w:name="_Toc429752945"/>
      <w:bookmarkStart w:id="545" w:name="_Toc429753371"/>
      <w:bookmarkStart w:id="546" w:name="_Toc429753769"/>
      <w:bookmarkStart w:id="547" w:name="_Toc429753970"/>
      <w:bookmarkStart w:id="548" w:name="_Toc429754148"/>
      <w:bookmarkStart w:id="549" w:name="_Toc429754326"/>
      <w:bookmarkStart w:id="550" w:name="_Toc429754860"/>
      <w:bookmarkStart w:id="551" w:name="_Toc429755038"/>
      <w:bookmarkStart w:id="552" w:name="_Toc429755216"/>
      <w:bookmarkStart w:id="553" w:name="_Toc429755632"/>
      <w:bookmarkStart w:id="554" w:name="_Toc430192475"/>
      <w:bookmarkStart w:id="555" w:name="_Toc430192905"/>
      <w:bookmarkStart w:id="556" w:name="_Toc430193083"/>
      <w:bookmarkStart w:id="557" w:name="_Toc430193261"/>
      <w:bookmarkStart w:id="558" w:name="_Toc463719486"/>
      <w:bookmarkStart w:id="559" w:name="_Toc464233020"/>
      <w:bookmarkStart w:id="560" w:name="_Toc467082431"/>
      <w:bookmarkStart w:id="561" w:name="_Toc467748662"/>
      <w:bookmarkStart w:id="562" w:name="_Toc472333437"/>
      <w:bookmarkStart w:id="563" w:name="_Toc472357966"/>
      <w:bookmarkStart w:id="564" w:name="_Toc475556654"/>
      <w:bookmarkStart w:id="565" w:name="_Toc475556938"/>
      <w:bookmarkStart w:id="566" w:name="_Toc475589109"/>
      <w:bookmarkStart w:id="567" w:name="_Toc530644309"/>
      <w:bookmarkStart w:id="568" w:name="_Toc530731179"/>
      <w:bookmarkStart w:id="569" w:name="_Toc532791075"/>
      <w:bookmarkStart w:id="570" w:name="_Toc532791359"/>
      <w:bookmarkStart w:id="571" w:name="_Toc532800414"/>
      <w:bookmarkStart w:id="572" w:name="_Toc534947798"/>
      <w:bookmarkStart w:id="573" w:name="_Toc535239214"/>
      <w:bookmarkStart w:id="574" w:name="_Toc535247416"/>
      <w:bookmarkStart w:id="575" w:name="_Toc73181777"/>
      <w:bookmarkStart w:id="576" w:name="_Toc73183755"/>
      <w:bookmarkStart w:id="577" w:name="_Toc73526114"/>
      <w:bookmarkStart w:id="578" w:name="_Toc73526478"/>
      <w:bookmarkStart w:id="579" w:name="_Toc73596514"/>
      <w:bookmarkStart w:id="580" w:name="_Toc80980723"/>
      <w:bookmarkStart w:id="581" w:name="_Toc80981346"/>
      <w:bookmarkStart w:id="582" w:name="_Toc221857801"/>
      <w:bookmarkStart w:id="583" w:name="_Toc258071333"/>
      <w:bookmarkStart w:id="584" w:name="_Toc396034785"/>
      <w:bookmarkStart w:id="585" w:name="_Toc439790927"/>
      <w:bookmarkStart w:id="586" w:name="_Toc439791381"/>
      <w:bookmarkStart w:id="587" w:name="_Toc439791836"/>
      <w:bookmarkStart w:id="588" w:name="_Toc439792290"/>
      <w:bookmarkStart w:id="589" w:name="_Toc439792744"/>
      <w:bookmarkStart w:id="590" w:name="_Toc439793198"/>
      <w:bookmarkStart w:id="591" w:name="_Toc439793652"/>
      <w:bookmarkStart w:id="592" w:name="_Toc439794106"/>
      <w:bookmarkStart w:id="593" w:name="_Toc439794560"/>
      <w:bookmarkStart w:id="594" w:name="_Toc439795013"/>
      <w:bookmarkStart w:id="595" w:name="_Toc439822997"/>
      <w:bookmarkStart w:id="596" w:name="_Toc445910159"/>
      <w:bookmarkStart w:id="597" w:name="_Toc510516375"/>
      <w:bookmarkStart w:id="598" w:name="_Toc24975624"/>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w:t>
      </w:r>
      <w:r w:rsidR="00B21031" w:rsidRPr="00B21031">
        <w:rPr>
          <w:lang w:val="en-AU"/>
        </w:rPr>
        <w:lastRenderedPageBreak/>
        <w:t>calculation with respect to that parameter. Also, as has already been discussed, even though 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19BEC387" w:rsidR="00B21031" w:rsidRPr="00B21031"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manner in which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w:t>
      </w:r>
      <w:r w:rsidR="006E227D">
        <w:rPr>
          <w:lang w:val="en-AU"/>
        </w:rPr>
        <w:t xml:space="preserve"> Instead, the PEST++ suite</w:t>
      </w:r>
      <w:r w:rsidR="00CA325E">
        <w:rPr>
          <w:lang w:val="en-AU"/>
        </w:rPr>
        <w:t xml:space="preserve"> declares PRECIS to be</w:t>
      </w:r>
      <w:r w:rsidR="006E227D">
        <w:rPr>
          <w:lang w:val="en-AU"/>
        </w:rPr>
        <w:t xml:space="preserve"> exclusively</w:t>
      </w:r>
      <w:r w:rsidR="00CA325E">
        <w:rPr>
          <w:lang w:val="en-AU"/>
        </w:rPr>
        <w:t xml:space="preserve"> “double”. </w:t>
      </w:r>
      <w:r w:rsidR="006E227D">
        <w:rPr>
          <w:lang w:val="en-AU"/>
        </w:rPr>
        <w:t>Furthermore</w:t>
      </w:r>
      <w:r w:rsidR="00CA325E">
        <w:rPr>
          <w:lang w:val="en-AU"/>
        </w:rPr>
        <w:t>, where parameter spaces are greater than</w:t>
      </w:r>
      <w:r w:rsidR="00F736CB">
        <w:rPr>
          <w:lang w:val="en-AU"/>
        </w:rPr>
        <w:t xml:space="preserve"> about 23</w:t>
      </w:r>
      <w:r w:rsidR="00CA325E">
        <w:rPr>
          <w:lang w:val="en-AU"/>
        </w:rPr>
        <w:t xml:space="preserve"> characters </w:t>
      </w:r>
      <w:r w:rsidR="00F736CB">
        <w:rPr>
          <w:lang w:val="en-AU"/>
        </w:rPr>
        <w:t>in width</w:t>
      </w:r>
      <w:r w:rsidR="00CA325E">
        <w:rPr>
          <w:lang w:val="en-AU"/>
        </w:rPr>
        <w:t xml:space="preserve"> (which can arise often because of PEST++ support for 200 character parameter names)</w:t>
      </w:r>
      <w:r w:rsidR="00034E5F">
        <w:rPr>
          <w:lang w:val="en-AU"/>
        </w:rPr>
        <w:t>,</w:t>
      </w:r>
      <w:r w:rsidR="00CA325E">
        <w:rPr>
          <w:lang w:val="en-AU"/>
        </w:rPr>
        <w:t xml:space="preserve"> numbers are padded to the left with zeroes to fill the space (for example, </w:t>
      </w:r>
      <w:r w:rsidR="00F736CB">
        <w:rPr>
          <w:lang w:val="en-AU"/>
        </w:rPr>
        <w:t>“</w:t>
      </w:r>
      <w:r w:rsidR="006E227D">
        <w:rPr>
          <w:lang w:val="en-AU"/>
        </w:rPr>
        <w:t>000001.2345678901234e+001</w:t>
      </w:r>
      <w:r w:rsidR="00F736CB">
        <w:rPr>
          <w:lang w:val="en-AU"/>
        </w:rPr>
        <w:t>”</w:t>
      </w:r>
      <w:r w:rsidR="006E227D">
        <w:rPr>
          <w:lang w:val="en-AU"/>
        </w:rPr>
        <w:t>).  Testing has indicated that most</w:t>
      </w:r>
      <w:r w:rsidR="00F736CB">
        <w:rPr>
          <w:lang w:val="en-AU"/>
        </w:rPr>
        <w:t xml:space="preserve"> numerical models</w:t>
      </w:r>
      <w:r w:rsidR="006E227D">
        <w:rPr>
          <w:lang w:val="en-AU"/>
        </w:rPr>
        <w:t>, as well as pre- and post-processing codes (</w:t>
      </w:r>
      <w:r w:rsidR="00F736CB">
        <w:rPr>
          <w:lang w:val="en-AU"/>
        </w:rPr>
        <w:t>written in languages such as</w:t>
      </w:r>
      <w:r w:rsidR="006E227D">
        <w:rPr>
          <w:lang w:val="en-AU"/>
        </w:rPr>
        <w:t xml:space="preserve"> </w:t>
      </w:r>
      <w:r w:rsidR="00CA325E">
        <w:rPr>
          <w:lang w:val="en-AU"/>
        </w:rPr>
        <w:t>P</w:t>
      </w:r>
      <w:r w:rsidR="006E227D">
        <w:rPr>
          <w:lang w:val="en-AU"/>
        </w:rPr>
        <w:t xml:space="preserve">ython) tolerate this padding.  </w:t>
      </w:r>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99" w:name="_Toc429752466"/>
      <w:bookmarkStart w:id="600" w:name="_Toc429752946"/>
      <w:bookmarkStart w:id="601" w:name="_Toc429753372"/>
      <w:bookmarkStart w:id="602" w:name="_Toc429753770"/>
      <w:bookmarkStart w:id="603" w:name="_Toc429753971"/>
      <w:bookmarkStart w:id="604" w:name="_Toc429754149"/>
      <w:bookmarkStart w:id="605" w:name="_Toc429754327"/>
      <w:bookmarkStart w:id="606" w:name="_Toc429754861"/>
      <w:bookmarkStart w:id="607" w:name="_Toc429755039"/>
      <w:bookmarkStart w:id="608" w:name="_Toc429755217"/>
      <w:bookmarkStart w:id="609" w:name="_Toc429755633"/>
      <w:bookmarkStart w:id="610" w:name="_Toc430192476"/>
      <w:bookmarkStart w:id="611" w:name="_Toc430192906"/>
      <w:bookmarkStart w:id="612" w:name="_Toc430193084"/>
      <w:bookmarkStart w:id="613" w:name="_Toc430193262"/>
      <w:bookmarkStart w:id="614" w:name="_Toc463719487"/>
      <w:bookmarkStart w:id="615" w:name="_Toc464233021"/>
      <w:bookmarkStart w:id="616" w:name="_Toc467082432"/>
      <w:bookmarkStart w:id="617" w:name="_Toc467748663"/>
      <w:bookmarkStart w:id="618" w:name="_Toc472333438"/>
      <w:bookmarkStart w:id="619" w:name="_Toc472357967"/>
      <w:bookmarkStart w:id="620" w:name="_Toc475556655"/>
      <w:bookmarkStart w:id="621" w:name="_Toc475556939"/>
      <w:bookmarkStart w:id="622" w:name="_Toc475589110"/>
      <w:bookmarkStart w:id="623" w:name="_Toc530644310"/>
      <w:bookmarkStart w:id="624" w:name="_Toc530731180"/>
      <w:bookmarkStart w:id="625" w:name="_Toc532791076"/>
      <w:bookmarkStart w:id="626" w:name="_Toc532791360"/>
      <w:bookmarkStart w:id="627" w:name="_Toc532800415"/>
      <w:bookmarkStart w:id="628" w:name="_Toc534947799"/>
      <w:bookmarkStart w:id="629" w:name="_Toc535239215"/>
      <w:bookmarkStart w:id="630" w:name="_Toc535247417"/>
      <w:bookmarkStart w:id="631" w:name="_Toc73181778"/>
      <w:bookmarkStart w:id="632" w:name="_Toc73183756"/>
      <w:bookmarkStart w:id="633" w:name="_Toc73526115"/>
      <w:bookmarkStart w:id="634" w:name="_Toc73526479"/>
      <w:bookmarkStart w:id="635" w:name="_Toc73596515"/>
      <w:bookmarkStart w:id="636" w:name="_Toc80980724"/>
      <w:bookmarkStart w:id="637" w:name="_Toc80981347"/>
      <w:bookmarkStart w:id="638" w:name="_Toc221857802"/>
      <w:bookmarkStart w:id="639" w:name="_Toc258071334"/>
      <w:bookmarkStart w:id="640" w:name="_Toc396034786"/>
      <w:bookmarkStart w:id="641" w:name="_Toc439790928"/>
      <w:bookmarkStart w:id="642" w:name="_Toc439791382"/>
      <w:bookmarkStart w:id="643" w:name="_Toc439791837"/>
      <w:bookmarkStart w:id="644" w:name="_Toc439792291"/>
      <w:bookmarkStart w:id="645" w:name="_Toc439792745"/>
      <w:bookmarkStart w:id="646" w:name="_Toc439793199"/>
      <w:bookmarkStart w:id="647" w:name="_Toc439793653"/>
      <w:bookmarkStart w:id="648" w:name="_Toc439794107"/>
      <w:bookmarkStart w:id="649" w:name="_Toc439794561"/>
      <w:bookmarkStart w:id="650" w:name="_Toc439795014"/>
      <w:bookmarkStart w:id="651" w:name="_Toc439822998"/>
      <w:bookmarkStart w:id="652" w:name="_Toc445910160"/>
      <w:bookmarkStart w:id="653" w:name="_Toc510516376"/>
      <w:bookmarkStart w:id="654" w:name="_Toc24975625"/>
      <w:r w:rsidR="00380713" w:rsidRPr="005E5BF9">
        <w:t>2</w:t>
      </w:r>
      <w:r w:rsidR="00B21031" w:rsidRPr="005E5BF9">
        <w:t>.</w:t>
      </w:r>
      <w:r w:rsidR="00837026">
        <w:t>3</w:t>
      </w:r>
      <w:r w:rsidR="00B21031" w:rsidRPr="005E5BF9">
        <w:t>.7 Multiple Occurrences of the Same Parameter</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5" w:name="_Toc429752467"/>
      <w:bookmarkStart w:id="656" w:name="_Toc429752947"/>
      <w:bookmarkStart w:id="657" w:name="_Toc429753373"/>
      <w:bookmarkStart w:id="658" w:name="_Toc429753771"/>
      <w:bookmarkStart w:id="659" w:name="_Toc429753972"/>
      <w:bookmarkStart w:id="660" w:name="_Toc429754150"/>
      <w:bookmarkStart w:id="661" w:name="_Toc429754328"/>
      <w:bookmarkStart w:id="662" w:name="_Toc429754862"/>
      <w:bookmarkStart w:id="663" w:name="_Toc429755040"/>
      <w:bookmarkStart w:id="664" w:name="_Toc429755218"/>
      <w:bookmarkStart w:id="665" w:name="_Toc429755634"/>
      <w:bookmarkStart w:id="666" w:name="_Toc430192477"/>
      <w:bookmarkStart w:id="667" w:name="_Toc430192907"/>
      <w:bookmarkStart w:id="668" w:name="_Toc430193085"/>
      <w:bookmarkStart w:id="669" w:name="_Toc430193263"/>
      <w:bookmarkStart w:id="670" w:name="_Toc463719488"/>
      <w:bookmarkStart w:id="671" w:name="_Toc464233022"/>
      <w:bookmarkStart w:id="672" w:name="_Toc467082433"/>
      <w:bookmarkStart w:id="673" w:name="_Toc467748664"/>
      <w:bookmarkStart w:id="674" w:name="_Toc472333439"/>
      <w:bookmarkStart w:id="675" w:name="_Toc472357968"/>
      <w:bookmarkStart w:id="676" w:name="_Toc475556656"/>
      <w:bookmarkStart w:id="677" w:name="_Toc475556940"/>
      <w:bookmarkStart w:id="678" w:name="_Toc475589111"/>
      <w:bookmarkStart w:id="679" w:name="_Toc530644311"/>
      <w:bookmarkStart w:id="680" w:name="_Toc530731181"/>
      <w:bookmarkStart w:id="681" w:name="_Toc532791077"/>
      <w:bookmarkStart w:id="682" w:name="_Toc532791361"/>
      <w:bookmarkStart w:id="683" w:name="_Toc532800416"/>
      <w:bookmarkStart w:id="684" w:name="_Toc534947800"/>
      <w:bookmarkStart w:id="685" w:name="_Toc535239216"/>
      <w:bookmarkStart w:id="686" w:name="_Toc535247418"/>
      <w:bookmarkStart w:id="687" w:name="_Toc73181779"/>
      <w:bookmarkStart w:id="688" w:name="_Toc73183757"/>
      <w:bookmarkStart w:id="689" w:name="_Toc73526116"/>
      <w:bookmarkStart w:id="690" w:name="_Toc73526480"/>
      <w:bookmarkStart w:id="691" w:name="_Toc73596516"/>
      <w:bookmarkStart w:id="692" w:name="_Toc80980725"/>
      <w:bookmarkStart w:id="693" w:name="_Toc80981348"/>
      <w:bookmarkStart w:id="694" w:name="_Toc221857803"/>
      <w:bookmarkStart w:id="695" w:name="_Toc258071335"/>
      <w:bookmarkStart w:id="696" w:name="_Toc396034787"/>
      <w:bookmarkStart w:id="697" w:name="_Toc439790929"/>
      <w:bookmarkStart w:id="698" w:name="_Toc439791383"/>
      <w:bookmarkStart w:id="699" w:name="_Toc439791838"/>
      <w:bookmarkStart w:id="700" w:name="_Toc439792292"/>
      <w:bookmarkStart w:id="701" w:name="_Toc439792746"/>
      <w:bookmarkStart w:id="702" w:name="_Toc439793200"/>
      <w:bookmarkStart w:id="703" w:name="_Toc439793654"/>
      <w:bookmarkStart w:id="704" w:name="_Toc439794108"/>
      <w:bookmarkStart w:id="705" w:name="_Toc439794562"/>
      <w:bookmarkStart w:id="706" w:name="_Toc439795015"/>
      <w:bookmarkStart w:id="707" w:name="_Toc439822999"/>
      <w:bookmarkStart w:id="708" w:name="_Toc445910161"/>
      <w:bookmarkStart w:id="709" w:name="_Toc510516377"/>
      <w:bookmarkStart w:id="710" w:name="_Toc24975626"/>
      <w:r w:rsidR="00380713" w:rsidRPr="005E5BF9">
        <w:t>2</w:t>
      </w:r>
      <w:r w:rsidR="00B21031" w:rsidRPr="005E5BF9">
        <w:t>.</w:t>
      </w:r>
      <w:r w:rsidR="00614AF7">
        <w:t>3</w:t>
      </w:r>
      <w:r w:rsidR="00B21031" w:rsidRPr="005E5BF9">
        <w:t>.8 Preparing a Template File</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361AF2B0" w14:textId="77777777" w:rsidR="00B21031" w:rsidRPr="00B21031" w:rsidRDefault="00B21031" w:rsidP="00B21031">
      <w:pPr>
        <w:rPr>
          <w:lang w:val="en-AU"/>
        </w:rPr>
      </w:pPr>
      <w:r w:rsidRPr="00B21031">
        <w:rPr>
          <w:lang w:val="en-AU"/>
        </w:rPr>
        <w:t>Preparation of a template file is a simple procedure. For most models it can be done in a matter of moments using a text editor to replace parameter values on a typical model input file by their respective parameter space identifiers.</w:t>
      </w:r>
    </w:p>
    <w:p w14:paraId="42DD10AC" w14:textId="1B2073C5" w:rsid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has the ability to write a model input file on the basis of a template file and a user-supplied list of parameter values. If you then run your model, providing it with such a TEMPCHEK-prepared input file, you can verify that the model </w:t>
      </w:r>
      <w:r w:rsidR="00EF2016">
        <w:rPr>
          <w:lang w:val="en-AU"/>
        </w:rPr>
        <w:t>has</w:t>
      </w:r>
      <w:r w:rsidRPr="00B21031">
        <w:rPr>
          <w:lang w:val="en-AU"/>
        </w:rPr>
        <w:t xml:space="preser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47060463" w14:textId="590AFB6F" w:rsidR="00EF2016" w:rsidRPr="00B21031" w:rsidRDefault="00EF2016" w:rsidP="00B21031">
      <w:pPr>
        <w:rPr>
          <w:lang w:val="en-AU"/>
        </w:rPr>
      </w:pPr>
      <w:r>
        <w:rPr>
          <w:lang w:val="en-AU"/>
        </w:rPr>
        <w:t>Note that TEMPCHEK, like PEST, sets a 12 character limit on the length of parameter names.</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1" w:name="_Toc429752468"/>
      <w:bookmarkStart w:id="712" w:name="_Toc429752948"/>
      <w:bookmarkStart w:id="713" w:name="_Toc429753374"/>
      <w:bookmarkStart w:id="714" w:name="_Toc429753772"/>
      <w:bookmarkStart w:id="715" w:name="_Toc429753973"/>
      <w:bookmarkStart w:id="716" w:name="_Toc429754151"/>
      <w:bookmarkStart w:id="717" w:name="_Toc429754329"/>
      <w:bookmarkStart w:id="718" w:name="_Toc429754863"/>
      <w:bookmarkStart w:id="719" w:name="_Toc429755041"/>
      <w:bookmarkStart w:id="720" w:name="_Toc429755219"/>
      <w:bookmarkStart w:id="721" w:name="_Toc429755635"/>
      <w:bookmarkStart w:id="722" w:name="_Toc430192478"/>
      <w:bookmarkStart w:id="723" w:name="_Toc430192908"/>
      <w:bookmarkStart w:id="724" w:name="_Toc430193086"/>
      <w:bookmarkStart w:id="725" w:name="_Toc430193264"/>
      <w:bookmarkStart w:id="726" w:name="_Toc463719489"/>
      <w:bookmarkStart w:id="727" w:name="_Toc464233023"/>
      <w:bookmarkStart w:id="728" w:name="_Toc467082434"/>
      <w:bookmarkStart w:id="729" w:name="_Toc467748665"/>
      <w:bookmarkStart w:id="730" w:name="_Toc472333440"/>
      <w:bookmarkStart w:id="731" w:name="_Toc472357969"/>
      <w:bookmarkStart w:id="732" w:name="_Toc475556657"/>
      <w:bookmarkStart w:id="733" w:name="_Toc475556941"/>
      <w:bookmarkStart w:id="734" w:name="_Toc475589112"/>
      <w:bookmarkStart w:id="735" w:name="_Toc530644312"/>
      <w:bookmarkStart w:id="736" w:name="_Toc530731182"/>
      <w:bookmarkStart w:id="737" w:name="_Toc532791078"/>
      <w:bookmarkStart w:id="738" w:name="_Toc532791362"/>
      <w:bookmarkStart w:id="739" w:name="_Toc532800417"/>
      <w:bookmarkStart w:id="740" w:name="_Toc534947801"/>
      <w:bookmarkStart w:id="741" w:name="_Toc535239217"/>
      <w:bookmarkStart w:id="742" w:name="_Toc535247419"/>
      <w:bookmarkStart w:id="743" w:name="_Toc73181780"/>
      <w:bookmarkStart w:id="744" w:name="_Toc73183758"/>
      <w:bookmarkStart w:id="745" w:name="_Toc73526117"/>
      <w:bookmarkStart w:id="746" w:name="_Toc73526481"/>
      <w:bookmarkStart w:id="747" w:name="_Toc73596517"/>
      <w:bookmarkStart w:id="748" w:name="_Toc80980726"/>
      <w:bookmarkStart w:id="749" w:name="_Toc80981349"/>
      <w:bookmarkStart w:id="750" w:name="_Toc221857804"/>
      <w:bookmarkStart w:id="751" w:name="_Toc258071336"/>
      <w:bookmarkStart w:id="752" w:name="_Toc396034788"/>
      <w:bookmarkStart w:id="753" w:name="_Toc439790930"/>
      <w:bookmarkStart w:id="754" w:name="_Toc439791384"/>
      <w:bookmarkStart w:id="755" w:name="_Toc439791839"/>
      <w:bookmarkStart w:id="756" w:name="_Toc439792293"/>
      <w:bookmarkStart w:id="757" w:name="_Toc439792747"/>
      <w:bookmarkStart w:id="758" w:name="_Toc439793201"/>
      <w:bookmarkStart w:id="759" w:name="_Toc439793655"/>
      <w:bookmarkStart w:id="760" w:name="_Toc439794109"/>
      <w:bookmarkStart w:id="761" w:name="_Toc439794563"/>
      <w:bookmarkStart w:id="762" w:name="_Toc439795016"/>
      <w:bookmarkStart w:id="763" w:name="_Toc439823000"/>
      <w:bookmarkStart w:id="764" w:name="_Toc445910162"/>
      <w:bookmarkStart w:id="765" w:name="_Toc510516378"/>
      <w:bookmarkStart w:id="766" w:name="_Toc24975627"/>
      <w:r w:rsidR="00380713" w:rsidRPr="00BD124A">
        <w:t>2</w:t>
      </w:r>
      <w:r w:rsidR="00B21031" w:rsidRPr="00BD124A">
        <w:t>.</w:t>
      </w:r>
      <w:r w:rsidR="0026412F">
        <w:t>4</w:t>
      </w:r>
      <w:r w:rsidR="00B21031" w:rsidRPr="00BD124A">
        <w:t xml:space="preserve"> Instruction Files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r w:rsidR="0016262C">
        <w:rPr>
          <w:lang w:val="en-AU"/>
        </w:rPr>
        <w:t>particular</w:t>
      </w:r>
      <w:r w:rsidR="00360A24">
        <w:rPr>
          <w:lang w:val="en-AU"/>
        </w:rPr>
        <w:t xml:space="preserve"> interest,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model-generated 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lastRenderedPageBreak/>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all of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7" w:name="_Toc429752469"/>
      <w:bookmarkStart w:id="768" w:name="_Toc429752949"/>
      <w:bookmarkStart w:id="769" w:name="_Toc429753375"/>
      <w:bookmarkStart w:id="770" w:name="_Toc429753773"/>
      <w:bookmarkStart w:id="771" w:name="_Toc429753974"/>
      <w:bookmarkStart w:id="772" w:name="_Toc429754152"/>
      <w:bookmarkStart w:id="773" w:name="_Toc429754330"/>
      <w:bookmarkStart w:id="774" w:name="_Toc429754864"/>
      <w:bookmarkStart w:id="775" w:name="_Toc429755042"/>
      <w:bookmarkStart w:id="776" w:name="_Toc429755220"/>
      <w:bookmarkStart w:id="777" w:name="_Toc429755636"/>
      <w:bookmarkStart w:id="778" w:name="_Toc430192479"/>
      <w:bookmarkStart w:id="779" w:name="_Toc430192909"/>
      <w:bookmarkStart w:id="780" w:name="_Toc430193087"/>
      <w:bookmarkStart w:id="781" w:name="_Toc430193265"/>
      <w:bookmarkStart w:id="782" w:name="_Toc463719490"/>
      <w:bookmarkStart w:id="783" w:name="_Toc464233024"/>
      <w:bookmarkStart w:id="784" w:name="_Toc467082435"/>
      <w:bookmarkStart w:id="785" w:name="_Toc467748666"/>
      <w:bookmarkStart w:id="786" w:name="_Toc472333441"/>
      <w:bookmarkStart w:id="787" w:name="_Toc472357970"/>
      <w:bookmarkStart w:id="788" w:name="_Toc475556658"/>
      <w:bookmarkStart w:id="789" w:name="_Toc475556942"/>
      <w:bookmarkStart w:id="790" w:name="_Toc475589113"/>
      <w:bookmarkStart w:id="791" w:name="_Toc530644313"/>
      <w:bookmarkStart w:id="792" w:name="_Toc530731183"/>
      <w:bookmarkStart w:id="793" w:name="_Toc532791079"/>
      <w:bookmarkStart w:id="794" w:name="_Toc532791363"/>
      <w:bookmarkStart w:id="795" w:name="_Toc532800418"/>
      <w:bookmarkStart w:id="796" w:name="_Toc534947802"/>
      <w:bookmarkStart w:id="797" w:name="_Toc535239218"/>
      <w:bookmarkStart w:id="798" w:name="_Toc535247420"/>
      <w:bookmarkStart w:id="799" w:name="_Toc73181781"/>
      <w:bookmarkStart w:id="800" w:name="_Toc73183759"/>
      <w:bookmarkStart w:id="801" w:name="_Toc73526118"/>
      <w:bookmarkStart w:id="802" w:name="_Toc73526482"/>
      <w:bookmarkStart w:id="803" w:name="_Toc73596518"/>
      <w:bookmarkStart w:id="804" w:name="_Toc80980727"/>
      <w:bookmarkStart w:id="805" w:name="_Toc80981350"/>
      <w:bookmarkStart w:id="806" w:name="_Toc221857805"/>
      <w:bookmarkStart w:id="807" w:name="_Toc258071337"/>
      <w:bookmarkStart w:id="808" w:name="_Toc396034789"/>
      <w:bookmarkStart w:id="809" w:name="_Toc439790931"/>
      <w:bookmarkStart w:id="810" w:name="_Toc439791385"/>
      <w:bookmarkStart w:id="811" w:name="_Toc439791840"/>
      <w:bookmarkStart w:id="812" w:name="_Toc439792294"/>
      <w:bookmarkStart w:id="813" w:name="_Toc439792748"/>
      <w:bookmarkStart w:id="814" w:name="_Toc439793202"/>
      <w:bookmarkStart w:id="815" w:name="_Toc439793656"/>
      <w:bookmarkStart w:id="816" w:name="_Toc439794110"/>
      <w:bookmarkStart w:id="817" w:name="_Toc439794564"/>
      <w:bookmarkStart w:id="818" w:name="_Toc439795017"/>
      <w:bookmarkStart w:id="819" w:name="_Toc439823001"/>
      <w:bookmarkStart w:id="820" w:name="_Toc445910163"/>
      <w:bookmarkStart w:id="821" w:name="_Toc510516379"/>
      <w:bookmarkStart w:id="822" w:name="_Toc24975628"/>
      <w:r w:rsidR="00380713" w:rsidRPr="00BD124A">
        <w:t>2</w:t>
      </w:r>
      <w:r w:rsidR="00B21031" w:rsidRPr="00BD124A">
        <w:t>.</w:t>
      </w:r>
      <w:r w:rsidR="003D5B51">
        <w:t>4</w:t>
      </w:r>
      <w:r w:rsidR="00B21031" w:rsidRPr="00BD124A">
        <w:t>.1 Precision in Model Output Files</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12014658" w14:textId="336DDF1D"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w:t>
      </w:r>
      <w:r w:rsidR="0028038E">
        <w:rPr>
          <w:lang w:val="en-AU"/>
        </w:rPr>
        <w:t xml:space="preserve"> PESTPP</w:t>
      </w:r>
      <w:r w:rsidR="00CA35E9">
        <w:rPr>
          <w:lang w:val="en-AU"/>
        </w:rPr>
        <w:t>-GLM</w:t>
      </w:r>
      <w:r w:rsidR="0028038E">
        <w:rPr>
          <w:lang w:val="en-AU"/>
        </w:rPr>
        <w:t xml:space="preserve"> </w:t>
      </w:r>
      <w:r w:rsidR="002D165D">
        <w:rPr>
          <w:lang w:val="en-AU"/>
        </w:rPr>
        <w:t>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sufficient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3" w:name="_Toc429752470"/>
      <w:bookmarkStart w:id="824" w:name="_Toc429752950"/>
      <w:bookmarkStart w:id="825" w:name="_Toc429753376"/>
      <w:bookmarkStart w:id="826" w:name="_Toc429753774"/>
      <w:bookmarkStart w:id="827" w:name="_Toc429753975"/>
      <w:bookmarkStart w:id="828" w:name="_Toc429754153"/>
      <w:bookmarkStart w:id="829" w:name="_Toc429754331"/>
      <w:bookmarkStart w:id="830" w:name="_Toc429754865"/>
      <w:bookmarkStart w:id="831" w:name="_Toc429755043"/>
      <w:bookmarkStart w:id="832" w:name="_Toc429755221"/>
      <w:bookmarkStart w:id="833" w:name="_Toc429755637"/>
      <w:bookmarkStart w:id="834" w:name="_Toc430192480"/>
      <w:bookmarkStart w:id="835" w:name="_Toc430192910"/>
      <w:bookmarkStart w:id="836" w:name="_Toc430193088"/>
      <w:bookmarkStart w:id="837" w:name="_Toc430193266"/>
      <w:bookmarkStart w:id="838" w:name="_Toc463719491"/>
      <w:bookmarkStart w:id="839" w:name="_Toc464233025"/>
      <w:bookmarkStart w:id="840" w:name="_Toc467082436"/>
      <w:bookmarkStart w:id="841" w:name="_Toc467748667"/>
      <w:bookmarkStart w:id="842" w:name="_Toc472333442"/>
      <w:bookmarkStart w:id="843" w:name="_Toc472357971"/>
      <w:bookmarkStart w:id="844" w:name="_Toc475556659"/>
      <w:bookmarkStart w:id="845" w:name="_Toc475556943"/>
      <w:bookmarkStart w:id="846" w:name="_Toc475589114"/>
      <w:bookmarkStart w:id="847" w:name="_Toc530644314"/>
      <w:bookmarkStart w:id="848" w:name="_Toc530731184"/>
      <w:bookmarkStart w:id="849" w:name="_Toc532791080"/>
      <w:bookmarkStart w:id="850" w:name="_Toc532791364"/>
      <w:bookmarkStart w:id="851" w:name="_Toc532800419"/>
      <w:bookmarkStart w:id="852" w:name="_Toc534947803"/>
      <w:bookmarkStart w:id="853" w:name="_Toc535239219"/>
      <w:bookmarkStart w:id="854" w:name="_Toc535247421"/>
      <w:bookmarkStart w:id="855" w:name="_Toc73181782"/>
      <w:bookmarkStart w:id="856" w:name="_Toc73183760"/>
      <w:bookmarkStart w:id="857" w:name="_Toc73526119"/>
      <w:bookmarkStart w:id="858" w:name="_Toc73526483"/>
      <w:bookmarkStart w:id="859" w:name="_Toc73596519"/>
      <w:bookmarkStart w:id="860" w:name="_Toc80980728"/>
      <w:bookmarkStart w:id="861" w:name="_Toc80981351"/>
      <w:bookmarkStart w:id="862" w:name="_Toc221857806"/>
      <w:bookmarkStart w:id="863" w:name="_Toc258071338"/>
      <w:bookmarkStart w:id="864" w:name="_Toc396034790"/>
      <w:bookmarkStart w:id="865" w:name="_Toc439790932"/>
      <w:bookmarkStart w:id="866" w:name="_Toc439791386"/>
      <w:bookmarkStart w:id="867" w:name="_Toc439791841"/>
      <w:bookmarkStart w:id="868" w:name="_Toc439792295"/>
      <w:bookmarkStart w:id="869" w:name="_Toc439792749"/>
      <w:bookmarkStart w:id="870" w:name="_Toc439793203"/>
      <w:bookmarkStart w:id="871" w:name="_Toc439793657"/>
      <w:bookmarkStart w:id="872" w:name="_Toc439794111"/>
      <w:bookmarkStart w:id="873" w:name="_Toc439794565"/>
      <w:bookmarkStart w:id="874" w:name="_Toc439795018"/>
      <w:bookmarkStart w:id="875" w:name="_Toc439823002"/>
      <w:bookmarkStart w:id="876" w:name="_Toc445910164"/>
      <w:bookmarkStart w:id="877" w:name="_Toc510516380"/>
      <w:bookmarkStart w:id="878" w:name="_Toc24975629"/>
      <w:r w:rsidR="00380713" w:rsidRPr="00BD124A">
        <w:t>2</w:t>
      </w:r>
      <w:r w:rsidR="00B21031" w:rsidRPr="00BD124A">
        <w:t>.</w:t>
      </w:r>
      <w:r w:rsidR="00172488">
        <w:t>4</w:t>
      </w:r>
      <w:r w:rsidR="00B21031" w:rsidRPr="00BD124A">
        <w:t>.2 How Model Output File</w:t>
      </w:r>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r w:rsidR="00172488">
        <w:t>s are Read</w:t>
      </w:r>
      <w:bookmarkEnd w:id="878"/>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A particular</w:t>
      </w:r>
      <w:r w:rsidR="002D165D">
        <w:rPr>
          <w:lang w:val="en-AU"/>
        </w:rPr>
        <w:t xml:space="preserve"> model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t>Markers can be of either primary or secondary type. PEST</w:t>
      </w:r>
      <w:r w:rsidR="00DF224F">
        <w:rPr>
          <w:lang w:val="en-AU"/>
        </w:rPr>
        <w:t>++ programs</w:t>
      </w:r>
      <w:r w:rsidRPr="00B21031">
        <w:rPr>
          <w:lang w:val="en-AU"/>
        </w:rPr>
        <w:t xml:space="preserve"> use a primary marker </w:t>
      </w:r>
      <w:r w:rsidRPr="00B21031">
        <w:rPr>
          <w:lang w:val="en-AU"/>
        </w:rPr>
        <w:lastRenderedPageBreak/>
        <w:t xml:space="preserve">as </w:t>
      </w:r>
      <w:r w:rsidR="00DF224F">
        <w:rPr>
          <w:lang w:val="en-AU"/>
        </w:rPr>
        <w:t>they</w:t>
      </w:r>
      <w:r w:rsidRPr="00B21031">
        <w:rPr>
          <w:lang w:val="en-AU"/>
        </w:rPr>
        <w:t xml:space="preserve"> scan the model output file line by line, looking for a reference point for subsequent observation identification or further scanning. A secondary marker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79" w:name="_Toc429752471"/>
      <w:bookmarkStart w:id="880" w:name="_Toc429752951"/>
      <w:bookmarkStart w:id="881" w:name="_Toc429753377"/>
      <w:bookmarkStart w:id="882" w:name="_Toc429753775"/>
      <w:bookmarkStart w:id="883" w:name="_Toc429753976"/>
      <w:bookmarkStart w:id="884" w:name="_Toc429754154"/>
      <w:bookmarkStart w:id="885" w:name="_Toc429754332"/>
      <w:bookmarkStart w:id="886" w:name="_Toc429754866"/>
      <w:bookmarkStart w:id="887" w:name="_Toc429755044"/>
      <w:bookmarkStart w:id="888" w:name="_Toc429755222"/>
      <w:bookmarkStart w:id="889" w:name="_Toc429755638"/>
      <w:bookmarkStart w:id="890" w:name="_Toc430192481"/>
      <w:bookmarkStart w:id="891" w:name="_Toc430192911"/>
      <w:bookmarkStart w:id="892" w:name="_Toc430193089"/>
      <w:bookmarkStart w:id="893" w:name="_Toc430193267"/>
      <w:bookmarkStart w:id="894" w:name="_Toc463719492"/>
      <w:bookmarkStart w:id="895" w:name="_Toc464233026"/>
      <w:bookmarkStart w:id="896" w:name="_Toc467082437"/>
      <w:bookmarkStart w:id="897" w:name="_Toc467748668"/>
      <w:bookmarkStart w:id="898" w:name="_Toc472333443"/>
      <w:bookmarkStart w:id="899" w:name="_Toc472357972"/>
      <w:bookmarkStart w:id="900" w:name="_Toc475556660"/>
      <w:bookmarkStart w:id="901" w:name="_Toc475556944"/>
      <w:bookmarkStart w:id="902" w:name="_Toc475589115"/>
      <w:bookmarkStart w:id="903" w:name="_Toc530644315"/>
      <w:bookmarkStart w:id="904" w:name="_Toc530731185"/>
      <w:bookmarkStart w:id="905" w:name="_Toc532791081"/>
      <w:bookmarkStart w:id="906" w:name="_Toc532791365"/>
      <w:bookmarkStart w:id="907" w:name="_Toc532800420"/>
      <w:bookmarkStart w:id="908" w:name="_Toc534947804"/>
      <w:bookmarkStart w:id="909" w:name="_Toc535239220"/>
      <w:bookmarkStart w:id="910" w:name="_Toc535247422"/>
      <w:bookmarkStart w:id="911" w:name="_Toc73181783"/>
      <w:bookmarkStart w:id="912" w:name="_Toc73183761"/>
      <w:bookmarkStart w:id="913" w:name="_Toc73526120"/>
      <w:bookmarkStart w:id="914" w:name="_Toc73526484"/>
      <w:bookmarkStart w:id="915" w:name="_Toc73596520"/>
      <w:bookmarkStart w:id="916" w:name="_Toc80980729"/>
      <w:bookmarkStart w:id="917" w:name="_Toc80981352"/>
      <w:bookmarkStart w:id="918" w:name="_Toc221857807"/>
      <w:bookmarkStart w:id="919" w:name="_Toc258071339"/>
      <w:bookmarkStart w:id="920" w:name="_Toc396034791"/>
      <w:bookmarkStart w:id="921" w:name="_Toc439790933"/>
      <w:bookmarkStart w:id="922" w:name="_Toc439791387"/>
      <w:bookmarkStart w:id="923" w:name="_Toc439791842"/>
      <w:bookmarkStart w:id="924" w:name="_Toc439792296"/>
      <w:bookmarkStart w:id="925" w:name="_Toc439792750"/>
      <w:bookmarkStart w:id="926" w:name="_Toc439793204"/>
      <w:bookmarkStart w:id="927" w:name="_Toc439793658"/>
      <w:bookmarkStart w:id="928" w:name="_Toc439794112"/>
      <w:bookmarkStart w:id="929" w:name="_Toc439794566"/>
      <w:bookmarkStart w:id="930" w:name="_Toc439795019"/>
      <w:bookmarkStart w:id="931" w:name="_Toc439823003"/>
      <w:bookmarkStart w:id="932" w:name="_Toc445910165"/>
      <w:bookmarkStart w:id="933" w:name="_Toc510516381"/>
      <w:bookmarkStart w:id="934" w:name="_Toc24975630"/>
      <w:r w:rsidR="00380713" w:rsidRPr="00BD124A">
        <w:t>2</w:t>
      </w:r>
      <w:r w:rsidR="00B21031" w:rsidRPr="00BD124A">
        <w:t>.</w:t>
      </w:r>
      <w:r w:rsidR="00DF224F">
        <w:t>4</w:t>
      </w:r>
      <w:r w:rsidR="00B21031" w:rsidRPr="00BD124A">
        <w:t>.3 An Example Instruction File</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electrode spacing  apparent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r w:rsidR="00D82937" w:rsidRPr="002D165D">
              <w:rPr>
                <w:rFonts w:ascii="Courier" w:hAnsi="Courier"/>
                <w:sz w:val="18"/>
                <w:lang w:val="pt-BR"/>
              </w:rPr>
              <w:t>pif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@electrode@</w:t>
            </w:r>
          </w:p>
          <w:p w14:paraId="766F7E5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[ar1]21:27</w:t>
            </w:r>
          </w:p>
          <w:p w14:paraId="2E4DC7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[ar2]21:27</w:t>
            </w:r>
          </w:p>
          <w:p w14:paraId="78DE52B9"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[ar3]21:27</w:t>
            </w:r>
          </w:p>
          <w:p w14:paraId="04187374"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[ar4]21:27</w:t>
            </w:r>
          </w:p>
          <w:p w14:paraId="3911E083"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[ar5]21:27</w:t>
            </w:r>
          </w:p>
          <w:p w14:paraId="7DDEE458"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[ar6]21:27</w:t>
            </w:r>
          </w:p>
          <w:p w14:paraId="6AEAED3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[ar7]21:27</w:t>
            </w:r>
          </w:p>
          <w:p w14:paraId="519C454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[ar8]21:27</w:t>
            </w:r>
          </w:p>
          <w:p w14:paraId="731B9CD2"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[ar9]21:27</w:t>
            </w:r>
          </w:p>
          <w:p w14:paraId="055C1C2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[ar10]21:27</w:t>
            </w:r>
          </w:p>
          <w:p w14:paraId="39B1B5C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[ar11]21:27</w:t>
            </w:r>
          </w:p>
          <w:p w14:paraId="71984FF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[ar12]21:27</w:t>
            </w:r>
          </w:p>
          <w:p w14:paraId="7B3F9B8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[ar13]21:27</w:t>
            </w:r>
          </w:p>
          <w:p w14:paraId="523F69A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[ar14]21:27</w:t>
            </w:r>
          </w:p>
          <w:p w14:paraId="65C622FB"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[ar15]21:27</w:t>
            </w:r>
          </w:p>
          <w:p w14:paraId="7D38F1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[ar16]21:27</w:t>
            </w:r>
          </w:p>
          <w:p w14:paraId="0C88CD6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[ar17]21:27</w:t>
            </w:r>
          </w:p>
          <w:p w14:paraId="773B8BC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[ar18]21:27</w:t>
            </w:r>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l1 [ar19]21:27</w:t>
            </w:r>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lastRenderedPageBreak/>
        <w:fldChar w:fldCharType="begin"/>
      </w:r>
      <w:r w:rsidR="00B21031" w:rsidRPr="00BD124A">
        <w:instrText xml:space="preserve">PRIVATE </w:instrText>
      </w:r>
      <w:r w:rsidRPr="00BD124A">
        <w:fldChar w:fldCharType="end"/>
      </w:r>
      <w:bookmarkStart w:id="935" w:name="_Toc429752472"/>
      <w:bookmarkStart w:id="936" w:name="_Toc429752952"/>
      <w:bookmarkStart w:id="937" w:name="_Toc429753378"/>
      <w:bookmarkStart w:id="938" w:name="_Toc429753776"/>
      <w:bookmarkStart w:id="939" w:name="_Toc429753977"/>
      <w:bookmarkStart w:id="940" w:name="_Toc429754155"/>
      <w:bookmarkStart w:id="941" w:name="_Toc429754333"/>
      <w:bookmarkStart w:id="942" w:name="_Toc429754867"/>
      <w:bookmarkStart w:id="943" w:name="_Toc429755045"/>
      <w:bookmarkStart w:id="944" w:name="_Toc429755223"/>
      <w:bookmarkStart w:id="945" w:name="_Toc429755639"/>
      <w:bookmarkStart w:id="946" w:name="_Toc430192482"/>
      <w:bookmarkStart w:id="947" w:name="_Toc430192912"/>
      <w:bookmarkStart w:id="948" w:name="_Toc430193090"/>
      <w:bookmarkStart w:id="949" w:name="_Toc430193268"/>
      <w:bookmarkStart w:id="950" w:name="_Toc463719493"/>
      <w:bookmarkStart w:id="951" w:name="_Toc464233027"/>
      <w:bookmarkStart w:id="952" w:name="_Toc467082438"/>
      <w:bookmarkStart w:id="953" w:name="_Toc467748669"/>
      <w:bookmarkStart w:id="954" w:name="_Toc472333444"/>
      <w:bookmarkStart w:id="955" w:name="_Toc472357973"/>
      <w:bookmarkStart w:id="956" w:name="_Toc475556661"/>
      <w:bookmarkStart w:id="957" w:name="_Toc475556945"/>
      <w:bookmarkStart w:id="958" w:name="_Toc475589116"/>
      <w:bookmarkStart w:id="959" w:name="_Toc530644316"/>
      <w:bookmarkStart w:id="960" w:name="_Toc530731186"/>
      <w:bookmarkStart w:id="961" w:name="_Toc532791082"/>
      <w:bookmarkStart w:id="962" w:name="_Toc532791366"/>
      <w:bookmarkStart w:id="963" w:name="_Toc532800421"/>
      <w:bookmarkStart w:id="964" w:name="_Toc534947805"/>
      <w:bookmarkStart w:id="965" w:name="_Toc535239221"/>
      <w:bookmarkStart w:id="966" w:name="_Toc535247423"/>
      <w:bookmarkStart w:id="967" w:name="_Toc73181784"/>
      <w:bookmarkStart w:id="968" w:name="_Toc73183762"/>
      <w:bookmarkStart w:id="969" w:name="_Toc73526121"/>
      <w:bookmarkStart w:id="970" w:name="_Toc73526485"/>
      <w:bookmarkStart w:id="971" w:name="_Toc73596521"/>
      <w:bookmarkStart w:id="972" w:name="_Toc80980730"/>
      <w:bookmarkStart w:id="973" w:name="_Toc80981353"/>
      <w:bookmarkStart w:id="974" w:name="_Toc221857808"/>
      <w:bookmarkStart w:id="975" w:name="_Toc258071340"/>
      <w:bookmarkStart w:id="976" w:name="_Toc396034792"/>
      <w:bookmarkStart w:id="977" w:name="_Toc439790934"/>
      <w:bookmarkStart w:id="978" w:name="_Toc439791388"/>
      <w:bookmarkStart w:id="979" w:name="_Toc439791843"/>
      <w:bookmarkStart w:id="980" w:name="_Toc439792297"/>
      <w:bookmarkStart w:id="981" w:name="_Toc439792751"/>
      <w:bookmarkStart w:id="982" w:name="_Toc439793205"/>
      <w:bookmarkStart w:id="983" w:name="_Toc439793659"/>
      <w:bookmarkStart w:id="984" w:name="_Toc439794113"/>
      <w:bookmarkStart w:id="985" w:name="_Toc439794567"/>
      <w:bookmarkStart w:id="986" w:name="_Toc439795020"/>
      <w:bookmarkStart w:id="987" w:name="_Toc439823004"/>
      <w:bookmarkStart w:id="988" w:name="_Toc445910166"/>
      <w:bookmarkStart w:id="989" w:name="_Toc510516382"/>
      <w:bookmarkStart w:id="990" w:name="_Toc24975631"/>
      <w:r w:rsidR="00380713" w:rsidRPr="00BD124A">
        <w:t>2</w:t>
      </w:r>
      <w:r w:rsidR="00B21031" w:rsidRPr="00BD124A">
        <w:t>.</w:t>
      </w:r>
      <w:r w:rsidR="00AF4A13">
        <w:t>4</w:t>
      </w:r>
      <w:r w:rsidR="00B21031" w:rsidRPr="00BD124A">
        <w:t>.4 The Marker Delimiter</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“pif”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ile”. Then, after a single space, must follow a single character, the marker delimiter. The role of the marker delimiter in an instruction file is not unlike that of the parameter delimiter in a template file. Its role is to define the extent of a marker; a marker delimiter must 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You can choose the marker delimiter character yourself; however your choice is limited. A marker delimiter must not be one of the characters A - Z, a - z, 0 - 9, !,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1" w:name="_Toc429752473"/>
      <w:bookmarkStart w:id="992" w:name="_Toc429752953"/>
      <w:bookmarkStart w:id="993" w:name="_Toc429753379"/>
      <w:bookmarkStart w:id="994" w:name="_Toc429753777"/>
      <w:bookmarkStart w:id="995" w:name="_Toc429753978"/>
      <w:bookmarkStart w:id="996" w:name="_Toc429754156"/>
      <w:bookmarkStart w:id="997" w:name="_Toc429754334"/>
      <w:bookmarkStart w:id="998" w:name="_Toc429754868"/>
      <w:bookmarkStart w:id="999" w:name="_Toc429755046"/>
      <w:bookmarkStart w:id="1000" w:name="_Toc429755224"/>
      <w:bookmarkStart w:id="1001" w:name="_Toc429755640"/>
      <w:bookmarkStart w:id="1002" w:name="_Toc430192483"/>
      <w:bookmarkStart w:id="1003" w:name="_Toc430192913"/>
      <w:bookmarkStart w:id="1004" w:name="_Toc430193091"/>
      <w:bookmarkStart w:id="1005" w:name="_Toc430193269"/>
      <w:bookmarkStart w:id="1006" w:name="_Toc463719494"/>
      <w:bookmarkStart w:id="1007" w:name="_Toc464233028"/>
      <w:bookmarkStart w:id="1008" w:name="_Toc467082439"/>
      <w:bookmarkStart w:id="1009" w:name="_Toc467748670"/>
      <w:bookmarkStart w:id="1010" w:name="_Toc472333445"/>
      <w:bookmarkStart w:id="1011" w:name="_Toc472357974"/>
      <w:bookmarkStart w:id="1012" w:name="_Toc475556662"/>
      <w:bookmarkStart w:id="1013" w:name="_Toc475556946"/>
      <w:bookmarkStart w:id="1014" w:name="_Toc475589117"/>
      <w:bookmarkStart w:id="1015" w:name="_Toc530644317"/>
      <w:bookmarkStart w:id="1016" w:name="_Toc530731187"/>
      <w:bookmarkStart w:id="1017" w:name="_Toc532791083"/>
      <w:bookmarkStart w:id="1018" w:name="_Toc532791367"/>
      <w:bookmarkStart w:id="1019" w:name="_Toc532800422"/>
      <w:bookmarkStart w:id="1020" w:name="_Toc534947806"/>
      <w:bookmarkStart w:id="1021" w:name="_Toc535239222"/>
      <w:bookmarkStart w:id="1022" w:name="_Toc535247424"/>
      <w:bookmarkStart w:id="1023" w:name="_Toc73181785"/>
      <w:bookmarkStart w:id="1024" w:name="_Toc73183763"/>
      <w:bookmarkStart w:id="1025" w:name="_Toc73526122"/>
      <w:bookmarkStart w:id="1026" w:name="_Toc73526486"/>
      <w:bookmarkStart w:id="1027" w:name="_Toc73596522"/>
      <w:bookmarkStart w:id="1028" w:name="_Toc80980731"/>
      <w:bookmarkStart w:id="1029" w:name="_Toc80981354"/>
      <w:bookmarkStart w:id="1030" w:name="_Toc221857809"/>
      <w:bookmarkStart w:id="1031" w:name="_Toc258071341"/>
      <w:bookmarkStart w:id="1032" w:name="_Toc396034793"/>
      <w:bookmarkStart w:id="1033" w:name="_Toc439790935"/>
      <w:bookmarkStart w:id="1034" w:name="_Toc439791389"/>
      <w:bookmarkStart w:id="1035" w:name="_Toc439791844"/>
      <w:bookmarkStart w:id="1036" w:name="_Toc439792298"/>
      <w:bookmarkStart w:id="1037" w:name="_Toc439792752"/>
      <w:bookmarkStart w:id="1038" w:name="_Toc439793206"/>
      <w:bookmarkStart w:id="1039" w:name="_Toc439793660"/>
      <w:bookmarkStart w:id="1040" w:name="_Toc439794114"/>
      <w:bookmarkStart w:id="1041" w:name="_Toc439794568"/>
      <w:bookmarkStart w:id="1042" w:name="_Toc439795021"/>
      <w:bookmarkStart w:id="1043" w:name="_Toc439823005"/>
      <w:bookmarkStart w:id="1044" w:name="_Toc445910167"/>
      <w:bookmarkStart w:id="1045" w:name="_Toc510516383"/>
      <w:bookmarkStart w:id="1046" w:name="_Toc24975632"/>
      <w:r w:rsidR="00380713" w:rsidRPr="00BD124A">
        <w:t>2</w:t>
      </w:r>
      <w:r w:rsidR="00B21031" w:rsidRPr="00BD124A">
        <w:t>.</w:t>
      </w:r>
      <w:r w:rsidR="00AF4A13">
        <w:t>4</w:t>
      </w:r>
      <w:r w:rsidR="00B21031" w:rsidRPr="00BD124A">
        <w:t>.5 Observation Names</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5D0A44FA" w14:textId="27DB2394" w:rsidR="00B21031" w:rsidRPr="00B21031" w:rsidRDefault="00B21031" w:rsidP="00B21031">
      <w:pPr>
        <w:rPr>
          <w:lang w:val="en-AU"/>
        </w:rPr>
      </w:pPr>
      <w:r w:rsidRPr="00B21031">
        <w:rPr>
          <w:lang w:val="en-AU"/>
        </w:rPr>
        <w:t xml:space="preserve">In the same way that each parameter must have a unique name, so too must each observation be provided with a unique name. </w:t>
      </w:r>
      <w:r w:rsidR="00EF2016">
        <w:rPr>
          <w:lang w:val="en-AU"/>
        </w:rPr>
        <w:t>For PEST, o</w:t>
      </w:r>
      <w:r w:rsidRPr="00B21031">
        <w:rPr>
          <w:lang w:val="en-AU"/>
        </w:rPr>
        <w:t xml:space="preserve">bservation names must be </w:t>
      </w:r>
      <w:r w:rsidR="00EF2016">
        <w:rPr>
          <w:lang w:val="en-AU"/>
        </w:rPr>
        <w:t>20</w:t>
      </w:r>
      <w:r w:rsidRPr="00B21031">
        <w:rPr>
          <w:lang w:val="en-AU"/>
        </w:rPr>
        <w:t xml:space="preserve"> characters or less in length</w:t>
      </w:r>
      <w:r w:rsidR="00EF2016">
        <w:rPr>
          <w:lang w:val="en-AU"/>
        </w:rPr>
        <w:t>; for programs of the PEST++ suite</w:t>
      </w:r>
      <w:r w:rsidR="009B6A68">
        <w:rPr>
          <w:lang w:val="en-AU"/>
        </w:rPr>
        <w:t>, they must be 200 characters or less in length.</w:t>
      </w:r>
      <w:r w:rsidRPr="00B21031">
        <w:rPr>
          <w:lang w:val="en-AU"/>
        </w:rPr>
        <w:t xml:space="preserve"> These characters can be any ASCII characters except for [, ],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However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 xml:space="preserve">dummy observation name “dum”.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normal observation, the number corresponding to the dummy observation on the model output file is not actually matched with any laboratory or field measurement. Hence an observation named “dum”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7" w:name="_Toc429752474"/>
      <w:bookmarkStart w:id="1048" w:name="_Toc429752954"/>
      <w:bookmarkStart w:id="1049" w:name="_Toc429753380"/>
      <w:bookmarkStart w:id="1050" w:name="_Toc429753778"/>
      <w:bookmarkStart w:id="1051" w:name="_Toc429753979"/>
      <w:bookmarkStart w:id="1052" w:name="_Toc429754157"/>
      <w:bookmarkStart w:id="1053" w:name="_Toc429754335"/>
      <w:bookmarkStart w:id="1054" w:name="_Toc429754869"/>
      <w:bookmarkStart w:id="1055" w:name="_Toc429755047"/>
      <w:bookmarkStart w:id="1056" w:name="_Toc429755225"/>
      <w:bookmarkStart w:id="1057" w:name="_Toc429755641"/>
      <w:bookmarkStart w:id="1058" w:name="_Toc430192484"/>
      <w:bookmarkStart w:id="1059" w:name="_Toc430192914"/>
      <w:bookmarkStart w:id="1060" w:name="_Toc430193092"/>
      <w:bookmarkStart w:id="1061" w:name="_Toc430193270"/>
      <w:bookmarkStart w:id="1062" w:name="_Toc463719495"/>
      <w:bookmarkStart w:id="1063" w:name="_Toc464233029"/>
      <w:bookmarkStart w:id="1064" w:name="_Toc467082440"/>
      <w:bookmarkStart w:id="1065" w:name="_Toc467748671"/>
      <w:bookmarkStart w:id="1066" w:name="_Toc472333446"/>
      <w:bookmarkStart w:id="1067" w:name="_Toc472357975"/>
      <w:bookmarkStart w:id="1068" w:name="_Toc475556663"/>
      <w:bookmarkStart w:id="1069" w:name="_Toc475556947"/>
      <w:bookmarkStart w:id="1070" w:name="_Toc475589118"/>
      <w:bookmarkStart w:id="1071" w:name="_Toc530644318"/>
      <w:bookmarkStart w:id="1072" w:name="_Toc530731188"/>
      <w:bookmarkStart w:id="1073" w:name="_Toc532791084"/>
      <w:bookmarkStart w:id="1074" w:name="_Toc532791368"/>
      <w:bookmarkStart w:id="1075" w:name="_Toc532800423"/>
      <w:bookmarkStart w:id="1076" w:name="_Toc534947807"/>
      <w:bookmarkStart w:id="1077" w:name="_Toc535239223"/>
      <w:bookmarkStart w:id="1078" w:name="_Toc535247425"/>
      <w:bookmarkStart w:id="1079" w:name="_Toc73181786"/>
      <w:bookmarkStart w:id="1080" w:name="_Toc73183764"/>
      <w:bookmarkStart w:id="1081" w:name="_Toc73526123"/>
      <w:bookmarkStart w:id="1082" w:name="_Toc73526487"/>
      <w:bookmarkStart w:id="1083" w:name="_Toc73596523"/>
      <w:bookmarkStart w:id="1084" w:name="_Toc80980732"/>
      <w:bookmarkStart w:id="1085" w:name="_Toc80981355"/>
      <w:bookmarkStart w:id="1086" w:name="_Toc221857810"/>
      <w:bookmarkStart w:id="1087" w:name="_Toc258071342"/>
      <w:bookmarkStart w:id="1088" w:name="_Toc396034794"/>
      <w:bookmarkStart w:id="1089" w:name="_Toc439790936"/>
      <w:bookmarkStart w:id="1090" w:name="_Toc439791390"/>
      <w:bookmarkStart w:id="1091" w:name="_Toc439791845"/>
      <w:bookmarkStart w:id="1092" w:name="_Toc439792299"/>
      <w:bookmarkStart w:id="1093" w:name="_Toc439792753"/>
      <w:bookmarkStart w:id="1094" w:name="_Toc439793207"/>
      <w:bookmarkStart w:id="1095" w:name="_Toc439793661"/>
      <w:bookmarkStart w:id="1096" w:name="_Toc439794115"/>
      <w:bookmarkStart w:id="1097" w:name="_Toc439794569"/>
      <w:bookmarkStart w:id="1098" w:name="_Toc439795022"/>
      <w:bookmarkStart w:id="1099" w:name="_Toc439823006"/>
      <w:bookmarkStart w:id="1100" w:name="_Toc445910168"/>
      <w:bookmarkStart w:id="1101" w:name="_Toc510516384"/>
      <w:bookmarkStart w:id="1102" w:name="_Toc24975633"/>
      <w:r w:rsidR="00380713" w:rsidRPr="00BD124A">
        <w:t>2</w:t>
      </w:r>
      <w:r w:rsidR="00B21031" w:rsidRPr="00BD124A">
        <w:t>.</w:t>
      </w:r>
      <w:r w:rsidR="00216703">
        <w:t>4</w:t>
      </w:r>
      <w:r w:rsidR="00B21031" w:rsidRPr="00BD124A">
        <w:t>.6 The Instruction Set</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a number of instruction items appear on a single line of an instruction file, these items must be separated from each other by at least one space. Instructions pertaining to a single line on a model output file are written on a single line of a PEST instruction file. Thus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lastRenderedPageBreak/>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string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Note that if there are blank characters in a primary (or secondary) marker, exactly the same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a number of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a number of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lastRenderedPageBreak/>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1.43253  6.43235  7.44532  4.23443  91.3425  3.39872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1.34356  7.59892  8.54195  5.32094  80.9443  5.49399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2.09485  8.49021  9.39382  6.39920  79.9482  6.20983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r w:rsidR="00725A30" w:rsidRPr="0074787C">
              <w:rPr>
                <w:rFonts w:ascii="Courier" w:hAnsi="Courier"/>
                <w:sz w:val="18"/>
                <w:lang w:val="en-AU"/>
              </w:rPr>
              <w:t>pif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(obs1)5:10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(obs6)50:55</w:t>
            </w:r>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Normally a line advance item is followed by other instructions. However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If a line advance item leads the first line of a PEST instruction file, the reference point for line advance is taken as a “dummy” line just above the first line of the model output file. Thus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lastRenderedPageBreak/>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DISTANCE = 20.0: CATION CONCENTRATIONS:-</w:t>
            </w:r>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 xml:space="preserve">Na: 3.49868E-2  Mg: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r w:rsidR="00C77191" w:rsidRPr="0074787C">
              <w:rPr>
                <w:rFonts w:ascii="Courier" w:hAnsi="Courier"/>
                <w:sz w:val="18"/>
                <w:lang w:val="en-AU"/>
              </w:rPr>
              <w:t>pif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~K:~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marker is preceded only by other markers (including, perhaps, one or a number of secondary markers and certainly a primary marker), and the text string corresponding to that secondary marker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Thus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lastRenderedPageBreak/>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 !str1!".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93ECD66" w:rsidR="00B21031" w:rsidRPr="00B21031" w:rsidRDefault="00B21031" w:rsidP="009F1C05">
      <w:pPr>
        <w:pStyle w:val="Heading4"/>
        <w:rPr>
          <w:lang w:val="en-AU"/>
        </w:rPr>
      </w:pPr>
      <w:r w:rsidRPr="00B21031">
        <w:rPr>
          <w:lang w:val="en-AU"/>
        </w:rPr>
        <w:t>Whitespace</w:t>
      </w:r>
    </w:p>
    <w:p w14:paraId="281C3A96" w14:textId="0E2D96C9"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similar to the secondary marker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from its neighbouring instructions by at least one blank space. </w:t>
      </w:r>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0BFAC06E"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2.89988  4.487892  -4.59098   8.394843</w:t>
      </w:r>
    </w:p>
    <w:p w14:paraId="2FFCFF29" w14:textId="77777777" w:rsidR="00B21031" w:rsidRPr="00B21031" w:rsidRDefault="00B21031" w:rsidP="00B21031">
      <w:pPr>
        <w:rPr>
          <w:lang w:val="en-AU"/>
        </w:rPr>
      </w:pPr>
      <w:r w:rsidRPr="00B21031">
        <w:rPr>
          <w:lang w:val="en-AU"/>
        </w:rPr>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w w w w !obs1!</w:t>
      </w:r>
    </w:p>
    <w:p w14:paraId="75FE8541" w14:textId="0F1946F8" w:rsidR="00B21031" w:rsidRPr="00B21031"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output file line. The second whitespace instruction moves the cursor to the blank character </w:t>
      </w:r>
      <w:r w:rsidRPr="00B21031">
        <w:rPr>
          <w:lang w:val="en-AU"/>
        </w:rPr>
        <w:lastRenderedPageBreak/>
        <w:t xml:space="preserve">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xml:space="preserve">. The instruction syntax is “tn”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B21031">
        <w:rPr>
          <w:rFonts w:ascii="Courier" w:hAnsi="Courier"/>
          <w:sz w:val="18"/>
          <w:lang w:val="pt-BR"/>
        </w:rPr>
        <w:t>TIME(1):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TIME(3)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 !a3!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xml:space="preserve">; the marker delimiter character is assumed to be “%”. Implementation of the “t60” instruction places the cursor on the “:” following the “TIME(3)”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next  “=”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particular line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particular observation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lastRenderedPageBreak/>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 xml:space="preserve">l1 [obs1]1:9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[obs6]46:54</w:t>
            </w:r>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However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However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WRITE(10,20)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t>FORMAT(3(F8.3))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whitespace or tabs; nor will there be any need for a secondary marker, (unless the secondary marker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77777777"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w:t>
      </w:r>
      <w:r w:rsidR="00B21031" w:rsidRPr="00B21031">
        <w:rPr>
          <w:lang w:val="en-AU"/>
        </w:rPr>
        <w:lastRenderedPageBreak/>
        <w:t xml:space="preserve">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However if it finds a non-blank character</w:t>
      </w:r>
      <w:r w:rsidR="00116CBF">
        <w:rPr>
          <w:lang w:val="en-AU"/>
        </w:rPr>
        <w:t>,</w:t>
      </w:r>
      <w:r w:rsidR="00B21031" w:rsidRPr="00B21031">
        <w:rPr>
          <w:lang w:val="en-AU"/>
        </w:rPr>
        <w:t xml:space="preserve"> it then locates the nearest whitespace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Obviously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However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77777777"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However you must be sure that at least part of the number will always fall between (and including) the two nominated columns and that, whenever the number is written and whatever its size, it will always be surrounded either by whitespace 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 between (and including) the two nominated column numbers, or if it encounters non-numeric characters or two number fragments separated by whitespace,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However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220F60A4"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w:t>
      </w:r>
      <w:r w:rsidR="00B21031" w:rsidRPr="00B21031">
        <w:rPr>
          <w:lang w:val="en-AU"/>
        </w:rPr>
        <w:lastRenderedPageBreak/>
        <w:t xml:space="preserve">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3CBC2038"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 character;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way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Hence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1 YEAR  =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3 YEARS (ITERATIVE ADJUSTMENT REQUIRED)=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r w:rsidR="00BC1887" w:rsidRPr="00116CBF">
              <w:rPr>
                <w:rFonts w:ascii="Courier" w:hAnsi="Courier"/>
                <w:sz w:val="18"/>
                <w:lang w:val="en-AU"/>
              </w:rPr>
              <w:t>pif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 !sp1!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w:t>
      </w:r>
      <w:r w:rsidRPr="00B21031">
        <w:rPr>
          <w:lang w:val="en-AU"/>
        </w:rPr>
        <w:lastRenderedPageBreak/>
        <w:t xml:space="preserve">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the !sp1!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4CF21DE4" w:rsidR="00B21031" w:rsidRPr="00B21031" w:rsidRDefault="00B21031" w:rsidP="00B21031">
      <w:pPr>
        <w:rPr>
          <w:lang w:val="en-AU"/>
        </w:rPr>
      </w:pPr>
      <w:r w:rsidRPr="00B21031">
        <w:rPr>
          <w:lang w:val="en-AU"/>
        </w:rPr>
        <w:t xml:space="preserve">Successful identification of a non-fixed observation depends on the instructions preceding it. The secondary marker, tab and whitespace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01F159CC"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However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w w w !obs1!</w:t>
      </w:r>
    </w:p>
    <w:p w14:paraId="2EF21384" w14:textId="565EF153" w:rsidR="00B21031" w:rsidRPr="00B21031" w:rsidRDefault="00B21031" w:rsidP="00B21031">
      <w:pPr>
        <w:rPr>
          <w:lang w:val="en-AU"/>
        </w:rPr>
      </w:pPr>
      <w:r w:rsidRPr="00B21031">
        <w:rPr>
          <w:lang w:val="en-AU"/>
        </w:rPr>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As long as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!dum! w w w !obs1!</w:t>
      </w:r>
    </w:p>
    <w:p w14:paraId="0E31CEDD" w14:textId="77777777" w:rsidR="00B21031" w:rsidRPr="00B21031" w:rsidRDefault="00B21031" w:rsidP="00B21031">
      <w:pPr>
        <w:rPr>
          <w:lang w:val="en-AU"/>
        </w:rPr>
      </w:pPr>
      <w:r w:rsidRPr="00B21031">
        <w:rPr>
          <w:lang w:val="en-AU"/>
        </w:rPr>
        <w:t xml:space="preserve">As was explained previously, the number on the model output file corresponding to an observation named “dum” is not actually used; nor can the name “dum”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particular line of the model output file. The number is read according to the non-fixed observation protocol, for only observations of this type can be dummy observations.</w:t>
      </w:r>
      <w:r w:rsidR="009232FA">
        <w:rPr>
          <w:lang w:val="en-AU"/>
        </w:rPr>
        <w:t xml:space="preserve"> </w:t>
      </w:r>
    </w:p>
    <w:p w14:paraId="27D9A13E" w14:textId="135CF364"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116CBF">
        <w:rPr>
          <w:rFonts w:ascii="Courier" w:hAnsi="Courier"/>
          <w:sz w:val="18"/>
          <w:lang w:val="pt-BR"/>
        </w:rPr>
        <w:t>l10 !dum! !dum! !dum! !obs1!</w:t>
      </w:r>
    </w:p>
    <w:p w14:paraId="50233F7E" w14:textId="0435484E" w:rsidR="00B21031" w:rsidRPr="00B21031" w:rsidRDefault="00B21031" w:rsidP="00B21031">
      <w:pPr>
        <w:rPr>
          <w:lang w:val="en-AU"/>
        </w:rPr>
      </w:pPr>
      <w:r w:rsidRPr="00B21031">
        <w:rPr>
          <w:lang w:val="en-AU"/>
        </w:rPr>
        <w:t>However had the numbers in the above example been separated by commas instead of whitespace, the commas should have been used as secondary markers in order to find “obs1”.</w:t>
      </w:r>
    </w:p>
    <w:p w14:paraId="734798C4" w14:textId="77777777" w:rsidR="00B21031" w:rsidRPr="00B21031" w:rsidRDefault="00B21031" w:rsidP="00B21031">
      <w:pPr>
        <w:rPr>
          <w:lang w:val="en-AU"/>
        </w:rPr>
      </w:pPr>
      <w:r w:rsidRPr="00B21031">
        <w:rPr>
          <w:lang w:val="en-AU"/>
        </w:rPr>
        <w:lastRenderedPageBreak/>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SOIL WATER CONTENT (NO CORRECTION)=21.345634%</w:t>
      </w:r>
    </w:p>
    <w:p w14:paraId="07D8BBAD" w14:textId="77777777" w:rsidR="00B21031" w:rsidRPr="00B21031" w:rsidRDefault="00B21031" w:rsidP="00B21031">
      <w:pPr>
        <w:rPr>
          <w:lang w:val="en-AU"/>
        </w:rPr>
      </w:pPr>
      <w:r w:rsidRPr="00B21031">
        <w:rPr>
          <w:lang w:val="en-AU"/>
        </w:rPr>
        <w:t>It may not be possible to read the soil water content as a fixed observation because the “(NO CORRECTION)” string may or may not be present after any particular model run. Reading it as a non-fixed observation appears troublesome as the number is neither preceded nor followed by whitespace. However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 !sws!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However by including the “%” character as a secondary marker after the number representing the observation “sws”,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the !sws!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77777777" w:rsidR="00B21031" w:rsidRPr="00B21031" w:rsidRDefault="00B21031" w:rsidP="001A57C1">
      <w:pPr>
        <w:pStyle w:val="Heading4"/>
        <w:rPr>
          <w:lang w:val="en-AU"/>
        </w:rPr>
      </w:pPr>
      <w:r w:rsidRPr="001A57C1">
        <w:t>Continuation</w:t>
      </w:r>
    </w:p>
    <w:p w14:paraId="1730F8EF" w14:textId="77777777" w:rsidR="00B21031" w:rsidRPr="00B21031" w:rsidRDefault="00B21031" w:rsidP="00B21031">
      <w:pPr>
        <w:rPr>
          <w:lang w:val="en-AU"/>
        </w:rPr>
      </w:pPr>
      <w:r w:rsidRPr="00B21031">
        <w:rPr>
          <w:lang w:val="en-AU"/>
        </w:rPr>
        <w:t xml:space="preserve">You can break an instruction line between any two instructions by using the </w:t>
      </w:r>
      <w:r w:rsidR="0071629F" w:rsidRPr="00B21031">
        <w:rPr>
          <w:lang w:val="en-AU"/>
        </w:rPr>
        <w:fldChar w:fldCharType="begin"/>
      </w:r>
      <w:r w:rsidRPr="00B21031">
        <w:rPr>
          <w:lang w:val="en-AU"/>
        </w:rPr>
        <w:instrText>xe "Continuation character"</w:instrText>
      </w:r>
      <w:r w:rsidR="0071629F" w:rsidRPr="00B21031">
        <w:rPr>
          <w:lang w:val="en-AU"/>
        </w:rPr>
        <w:fldChar w:fldCharType="end"/>
      </w:r>
      <w:r w:rsidRPr="00B21031">
        <w:rPr>
          <w:lang w:val="en-AU"/>
        </w:rPr>
        <w:t>continuation character,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 xml:space="preserve">&amp;”, to inform </w:t>
      </w:r>
      <w:r w:rsidR="00BC1887">
        <w:rPr>
          <w:lang w:val="en-AU"/>
        </w:rPr>
        <w:t xml:space="preserve">a </w:t>
      </w:r>
      <w:r w:rsidRPr="00B21031">
        <w:rPr>
          <w:lang w:val="en-AU"/>
        </w:rPr>
        <w:t>PEST</w:t>
      </w:r>
      <w:r w:rsidR="00BC1887">
        <w:rPr>
          <w:lang w:val="en-AU"/>
        </w:rPr>
        <w:t xml:space="preserve">++ program </w:t>
      </w:r>
      <w:r w:rsidRPr="00B21031">
        <w:rPr>
          <w:lang w:val="en-AU"/>
        </w:rPr>
        <w:t>that a certain instruction line is actually a continuation of the</w:t>
      </w:r>
      <w:r w:rsidR="001A57C1">
        <w:rPr>
          <w:lang w:val="en-AU"/>
        </w:rPr>
        <w:t xml:space="preserve"> </w:t>
      </w:r>
      <w:r w:rsidRPr="00B21031">
        <w:rPr>
          <w:lang w:val="en-AU"/>
        </w:rPr>
        <w:t>previous line. Thus the instruction file fragment</w:t>
      </w:r>
    </w:p>
    <w:p w14:paraId="4CCAB254" w14:textId="77777777" w:rsidR="00B21031" w:rsidRPr="00116CBF" w:rsidRDefault="00B21031" w:rsidP="00B21031">
      <w:pPr>
        <w:tabs>
          <w:tab w:val="left" w:pos="-1440"/>
          <w:tab w:val="left" w:pos="-720"/>
          <w:tab w:val="left" w:pos="0"/>
          <w:tab w:val="left" w:pos="720"/>
          <w:tab w:val="left" w:pos="1020"/>
          <w:tab w:val="left" w:pos="1440"/>
        </w:tabs>
        <w:suppressAutoHyphens/>
        <w:rPr>
          <w:rFonts w:ascii="Bookman" w:hAnsi="Bookman"/>
          <w:sz w:val="22"/>
          <w:lang w:val="en-AU"/>
        </w:rPr>
      </w:pPr>
      <w:r w:rsidRPr="00116CBF">
        <w:rPr>
          <w:rFonts w:ascii="Courier" w:hAnsi="Courier"/>
          <w:sz w:val="18"/>
          <w:lang w:val="en-AU"/>
        </w:rPr>
        <w:t>l1 %RESULTS% %TIME (4)% %=% !obs1! !obs2! !obs3!</w:t>
      </w:r>
    </w:p>
    <w:p w14:paraId="172821A0" w14:textId="77777777" w:rsidR="00B21031" w:rsidRPr="00B21031" w:rsidRDefault="00B21031" w:rsidP="00B21031">
      <w:pPr>
        <w:rPr>
          <w:rFonts w:ascii="Bookman" w:hAnsi="Bookman"/>
          <w:lang w:val="en-AU"/>
        </w:rPr>
      </w:pPr>
      <w:r w:rsidRPr="00B21031">
        <w:rPr>
          <w:lang w:val="en-AU"/>
        </w:rPr>
        <w:t>is equivalent to</w:t>
      </w:r>
    </w:p>
    <w:p w14:paraId="799EBA2F"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l1</w:t>
      </w:r>
    </w:p>
    <w:p w14:paraId="59598CB7"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%RESULTS%</w:t>
      </w:r>
    </w:p>
    <w:p w14:paraId="5B783B32"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%TIME (4)%</w:t>
      </w:r>
    </w:p>
    <w:p w14:paraId="2E83CA87"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w:t>
      </w:r>
    </w:p>
    <w:p w14:paraId="10FD5CF6"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!obs1!</w:t>
      </w:r>
    </w:p>
    <w:p w14:paraId="62E3FA85"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!obs2!</w:t>
      </w:r>
    </w:p>
    <w:p w14:paraId="5F0EA026"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!obs3!</w:t>
      </w:r>
    </w:p>
    <w:p w14:paraId="4F22B7DB" w14:textId="77777777" w:rsidR="00B21031" w:rsidRPr="00B21031" w:rsidRDefault="00B21031" w:rsidP="00B21031">
      <w:pPr>
        <w:rPr>
          <w:lang w:val="en-AU"/>
        </w:rPr>
      </w:pPr>
      <w:r w:rsidRPr="00B21031">
        <w:rPr>
          <w:lang w:val="en-AU"/>
        </w:rPr>
        <w:t>For both</w:t>
      </w:r>
      <w:r w:rsidR="00116CBF">
        <w:rPr>
          <w:lang w:val="en-AU"/>
        </w:rPr>
        <w:t xml:space="preserve"> of</w:t>
      </w:r>
      <w:r w:rsidRPr="00B21031">
        <w:rPr>
          <w:lang w:val="en-AU"/>
        </w:rPr>
        <w:t xml:space="preserve"> these fragments, the marker delimiter is assumed to be “%”. Note that the continuation character must be separated from the instruction which follows it by at least one space. </w:t>
      </w:r>
    </w:p>
    <w:p w14:paraId="01F4358A" w14:textId="77777777" w:rsidR="00B21031" w:rsidRPr="00BD124A" w:rsidRDefault="0071629F" w:rsidP="00BD124A">
      <w:pPr>
        <w:pStyle w:val="Heading3"/>
      </w:pPr>
      <w:r w:rsidRPr="00BD124A">
        <w:lastRenderedPageBreak/>
        <w:fldChar w:fldCharType="begin"/>
      </w:r>
      <w:r w:rsidR="00B21031" w:rsidRPr="00BD124A">
        <w:instrText xml:space="preserve">PRIVATE </w:instrText>
      </w:r>
      <w:r w:rsidRPr="00BD124A">
        <w:fldChar w:fldCharType="end"/>
      </w:r>
      <w:bookmarkStart w:id="1103" w:name="_Toc429752475"/>
      <w:bookmarkStart w:id="1104" w:name="_Toc429752955"/>
      <w:bookmarkStart w:id="1105" w:name="_Toc429753381"/>
      <w:bookmarkStart w:id="1106" w:name="_Toc429753779"/>
      <w:bookmarkStart w:id="1107" w:name="_Toc429753980"/>
      <w:bookmarkStart w:id="1108" w:name="_Toc429754158"/>
      <w:bookmarkStart w:id="1109" w:name="_Toc429754336"/>
      <w:bookmarkStart w:id="1110" w:name="_Toc429754870"/>
      <w:bookmarkStart w:id="1111" w:name="_Toc429755048"/>
      <w:bookmarkStart w:id="1112" w:name="_Toc429755226"/>
      <w:bookmarkStart w:id="1113" w:name="_Toc429755642"/>
      <w:bookmarkStart w:id="1114" w:name="_Toc430192485"/>
      <w:bookmarkStart w:id="1115" w:name="_Toc430192915"/>
      <w:bookmarkStart w:id="1116" w:name="_Toc430193093"/>
      <w:bookmarkStart w:id="1117" w:name="_Toc430193271"/>
      <w:bookmarkStart w:id="1118" w:name="_Toc463719496"/>
      <w:bookmarkStart w:id="1119" w:name="_Toc464233030"/>
      <w:bookmarkStart w:id="1120" w:name="_Toc467082441"/>
      <w:bookmarkStart w:id="1121" w:name="_Toc467748672"/>
      <w:bookmarkStart w:id="1122" w:name="_Toc472333447"/>
      <w:bookmarkStart w:id="1123" w:name="_Toc472357976"/>
      <w:bookmarkStart w:id="1124" w:name="_Toc475556664"/>
      <w:bookmarkStart w:id="1125" w:name="_Toc475556948"/>
      <w:bookmarkStart w:id="1126" w:name="_Toc475589119"/>
      <w:bookmarkStart w:id="1127" w:name="_Toc530644319"/>
      <w:bookmarkStart w:id="1128" w:name="_Toc530731189"/>
      <w:bookmarkStart w:id="1129" w:name="_Toc532791085"/>
      <w:bookmarkStart w:id="1130" w:name="_Toc532791369"/>
      <w:bookmarkStart w:id="1131" w:name="_Toc532800424"/>
      <w:bookmarkStart w:id="1132" w:name="_Toc534947808"/>
      <w:bookmarkStart w:id="1133" w:name="_Toc535239224"/>
      <w:bookmarkStart w:id="1134" w:name="_Toc535247426"/>
      <w:bookmarkStart w:id="1135" w:name="_Toc73181787"/>
      <w:bookmarkStart w:id="1136" w:name="_Toc73183765"/>
      <w:bookmarkStart w:id="1137" w:name="_Toc73526124"/>
      <w:bookmarkStart w:id="1138" w:name="_Toc73526488"/>
      <w:bookmarkStart w:id="1139" w:name="_Toc73596524"/>
      <w:bookmarkStart w:id="1140" w:name="_Toc80980733"/>
      <w:bookmarkStart w:id="1141" w:name="_Toc80981356"/>
      <w:bookmarkStart w:id="1142" w:name="_Toc221857811"/>
      <w:bookmarkStart w:id="1143" w:name="_Toc258071343"/>
      <w:bookmarkStart w:id="1144" w:name="_Toc396034795"/>
      <w:bookmarkStart w:id="1145" w:name="_Toc439790937"/>
      <w:bookmarkStart w:id="1146" w:name="_Toc439791391"/>
      <w:bookmarkStart w:id="1147" w:name="_Toc439791846"/>
      <w:bookmarkStart w:id="1148" w:name="_Toc439792300"/>
      <w:bookmarkStart w:id="1149" w:name="_Toc439792754"/>
      <w:bookmarkStart w:id="1150" w:name="_Toc439793208"/>
      <w:bookmarkStart w:id="1151" w:name="_Toc439793662"/>
      <w:bookmarkStart w:id="1152" w:name="_Toc439794116"/>
      <w:bookmarkStart w:id="1153" w:name="_Toc439794570"/>
      <w:bookmarkStart w:id="1154" w:name="_Toc439795023"/>
      <w:bookmarkStart w:id="1155" w:name="_Toc439823007"/>
      <w:bookmarkStart w:id="1156" w:name="_Toc445910169"/>
      <w:bookmarkStart w:id="1157" w:name="_Toc510516385"/>
      <w:bookmarkStart w:id="1158" w:name="_Toc24975634"/>
      <w:r w:rsidR="00380713" w:rsidRPr="00BD124A">
        <w:t>2</w:t>
      </w:r>
      <w:r w:rsidR="00B21031" w:rsidRPr="00BD124A">
        <w:t>.</w:t>
      </w:r>
      <w:r w:rsidR="00BC1887">
        <w:t>4</w:t>
      </w:r>
      <w:r w:rsidR="00B21031" w:rsidRPr="00BD124A">
        <w:t>.7 Making an Instruction File</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Alternatively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77777777" w:rsidR="00B21031" w:rsidRPr="00B21031"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However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p>
    <w:p w14:paraId="263B0B8E" w14:textId="6671FFCE"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way you can be sure that your instruction set “works” before it is actually used by </w:t>
      </w:r>
      <w:r w:rsidR="00890524">
        <w:rPr>
          <w:lang w:val="en-AU"/>
        </w:rPr>
        <w:t>a program from the PEST++ suite</w:t>
      </w:r>
      <w:r w:rsidRPr="00B21031">
        <w:rPr>
          <w:lang w:val="en-AU"/>
        </w:rPr>
        <w:t>.</w:t>
      </w:r>
      <w:r w:rsidR="00020F4B">
        <w:rPr>
          <w:lang w:val="en-AU"/>
        </w:rPr>
        <w:t xml:space="preserve"> (Note that INSCHEK and PESTCHEK, like PEST, set a 20 character limit on the length of observation names.)</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159" w:name="_Toc24975635"/>
      <w:r>
        <w:lastRenderedPageBreak/>
        <w:t>3. Some Important PEST++ Features</w:t>
      </w:r>
      <w:bookmarkEnd w:id="1159"/>
    </w:p>
    <w:p w14:paraId="09BF75A9" w14:textId="77777777" w:rsidR="005F65CE" w:rsidRDefault="005F65CE" w:rsidP="005F65CE">
      <w:pPr>
        <w:pStyle w:val="Heading2"/>
      </w:pPr>
      <w:bookmarkStart w:id="1160" w:name="_Toc24975636"/>
      <w:r>
        <w:t>3.1 General</w:t>
      </w:r>
      <w:bookmarkEnd w:id="1160"/>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61" w:name="_Toc439790950"/>
      <w:bookmarkStart w:id="1162" w:name="_Toc439791404"/>
      <w:bookmarkStart w:id="1163" w:name="_Toc439791859"/>
      <w:bookmarkStart w:id="1164" w:name="_Toc439792313"/>
      <w:bookmarkStart w:id="1165" w:name="_Toc439792767"/>
      <w:bookmarkStart w:id="1166" w:name="_Toc439793221"/>
      <w:bookmarkStart w:id="1167" w:name="_Toc439793675"/>
      <w:bookmarkStart w:id="1168" w:name="_Toc439794129"/>
      <w:bookmarkStart w:id="1169" w:name="_Toc439794583"/>
      <w:bookmarkStart w:id="1170" w:name="_Toc439795036"/>
      <w:bookmarkStart w:id="1171" w:name="_Toc439823020"/>
      <w:bookmarkStart w:id="1172" w:name="_Toc445910182"/>
      <w:bookmarkStart w:id="1173" w:name="_Toc510516399"/>
      <w:bookmarkStart w:id="1174" w:name="_Toc24975637"/>
      <w:r>
        <w:t>3.2 Parameter Adjustment</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75" w:name="_Toc429752441"/>
      <w:bookmarkStart w:id="1176" w:name="_Toc429752921"/>
      <w:bookmarkStart w:id="1177" w:name="_Toc429753347"/>
      <w:bookmarkStart w:id="1178" w:name="_Toc429753745"/>
      <w:bookmarkStart w:id="1179" w:name="_Toc429753946"/>
      <w:bookmarkStart w:id="1180" w:name="_Toc429754124"/>
      <w:bookmarkStart w:id="1181" w:name="_Toc429754302"/>
      <w:bookmarkStart w:id="1182" w:name="_Toc429754836"/>
      <w:bookmarkStart w:id="1183" w:name="_Toc429755014"/>
      <w:bookmarkStart w:id="1184" w:name="_Toc429755192"/>
      <w:bookmarkStart w:id="1185" w:name="_Toc429755608"/>
      <w:bookmarkStart w:id="1186" w:name="_Toc430192451"/>
      <w:bookmarkStart w:id="1187" w:name="_Toc430192881"/>
      <w:bookmarkStart w:id="1188" w:name="_Toc430193059"/>
      <w:bookmarkStart w:id="1189" w:name="_Toc430193237"/>
      <w:bookmarkStart w:id="1190" w:name="_Toc463719461"/>
      <w:bookmarkStart w:id="1191" w:name="_Toc464232995"/>
      <w:bookmarkStart w:id="1192" w:name="_Toc467082406"/>
      <w:bookmarkStart w:id="1193" w:name="_Toc467748637"/>
      <w:bookmarkStart w:id="1194" w:name="_Toc472333412"/>
      <w:bookmarkStart w:id="1195" w:name="_Toc472357941"/>
      <w:bookmarkStart w:id="1196" w:name="_Toc475556629"/>
      <w:bookmarkStart w:id="1197" w:name="_Toc475556913"/>
      <w:bookmarkStart w:id="1198" w:name="_Toc475589084"/>
      <w:bookmarkStart w:id="1199" w:name="_Toc530644282"/>
      <w:bookmarkStart w:id="1200" w:name="_Toc530731152"/>
      <w:bookmarkStart w:id="1201" w:name="_Toc532791048"/>
      <w:bookmarkStart w:id="1202" w:name="_Toc532791332"/>
      <w:bookmarkStart w:id="1203" w:name="_Toc532800387"/>
      <w:bookmarkStart w:id="1204" w:name="_Toc534947771"/>
      <w:bookmarkStart w:id="1205" w:name="_Toc535239187"/>
      <w:bookmarkStart w:id="1206" w:name="_Toc535247389"/>
      <w:bookmarkStart w:id="1207" w:name="_Toc73181750"/>
      <w:bookmarkStart w:id="1208" w:name="_Toc73183728"/>
      <w:bookmarkStart w:id="1209" w:name="_Toc73526087"/>
      <w:bookmarkStart w:id="1210" w:name="_Toc73526451"/>
      <w:bookmarkStart w:id="1211" w:name="_Toc73596487"/>
      <w:bookmarkStart w:id="1212" w:name="_Toc80980696"/>
      <w:bookmarkStart w:id="1213" w:name="_Toc80981319"/>
      <w:bookmarkStart w:id="1214" w:name="_Toc221857774"/>
      <w:bookmarkStart w:id="1215" w:name="_Toc258071306"/>
      <w:bookmarkStart w:id="1216" w:name="_Toc396034758"/>
      <w:bookmarkStart w:id="1217" w:name="_Toc439790952"/>
      <w:bookmarkStart w:id="1218" w:name="_Toc439791406"/>
      <w:bookmarkStart w:id="1219" w:name="_Toc439791861"/>
      <w:bookmarkStart w:id="1220" w:name="_Toc439792315"/>
      <w:bookmarkStart w:id="1221" w:name="_Toc439792769"/>
      <w:bookmarkStart w:id="1222" w:name="_Toc439793223"/>
      <w:bookmarkStart w:id="1223" w:name="_Toc439793677"/>
      <w:bookmarkStart w:id="1224" w:name="_Toc439794131"/>
      <w:bookmarkStart w:id="1225" w:name="_Toc439794585"/>
      <w:bookmarkStart w:id="1226" w:name="_Toc439795038"/>
      <w:bookmarkStart w:id="1227" w:name="_Toc439823022"/>
      <w:bookmarkStart w:id="1228" w:name="_Toc445910184"/>
      <w:bookmarkStart w:id="1229" w:name="_Toc510516401"/>
      <w:bookmarkStart w:id="1230" w:name="_Toc24975638"/>
      <w:r w:rsidR="00755437">
        <w:t>3.2.1</w:t>
      </w:r>
      <w:r w:rsidR="00755437" w:rsidRPr="00FE4430">
        <w:t xml:space="preserve"> Parameter Transformation</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795FD01C" w14:textId="77777777" w:rsidR="00755437" w:rsidRPr="00FE4430" w:rsidRDefault="00755437" w:rsidP="00755437">
      <w:pPr>
        <w:rPr>
          <w:lang w:val="en-AU"/>
        </w:rPr>
      </w:pPr>
      <w:r>
        <w:rPr>
          <w:lang w:val="en-AU"/>
        </w:rPr>
        <w:t xml:space="preserve">All of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31" w:name="_Toc429752442"/>
      <w:bookmarkStart w:id="1232" w:name="_Toc429752922"/>
      <w:bookmarkStart w:id="1233" w:name="_Toc429753348"/>
      <w:bookmarkStart w:id="1234" w:name="_Toc429753746"/>
      <w:bookmarkStart w:id="1235" w:name="_Toc429753947"/>
      <w:bookmarkStart w:id="1236" w:name="_Toc429754125"/>
      <w:bookmarkStart w:id="1237" w:name="_Toc429754303"/>
      <w:bookmarkStart w:id="1238" w:name="_Toc429754837"/>
      <w:bookmarkStart w:id="1239" w:name="_Toc429755015"/>
      <w:bookmarkStart w:id="1240" w:name="_Toc429755193"/>
      <w:bookmarkStart w:id="1241" w:name="_Toc429755609"/>
      <w:bookmarkStart w:id="1242" w:name="_Toc430192452"/>
      <w:bookmarkStart w:id="1243" w:name="_Toc430192882"/>
      <w:bookmarkStart w:id="1244" w:name="_Toc430193060"/>
      <w:bookmarkStart w:id="1245" w:name="_Toc430193238"/>
      <w:bookmarkStart w:id="1246" w:name="_Toc463719462"/>
      <w:bookmarkStart w:id="1247" w:name="_Toc464232996"/>
      <w:bookmarkStart w:id="1248" w:name="_Toc467082407"/>
      <w:bookmarkStart w:id="1249" w:name="_Toc467748638"/>
      <w:bookmarkStart w:id="1250" w:name="_Toc472333413"/>
      <w:bookmarkStart w:id="1251" w:name="_Toc472357942"/>
      <w:bookmarkStart w:id="1252" w:name="_Toc475556630"/>
      <w:bookmarkStart w:id="1253" w:name="_Toc475556914"/>
      <w:bookmarkStart w:id="1254" w:name="_Toc475589085"/>
      <w:bookmarkStart w:id="1255" w:name="_Toc530644283"/>
      <w:bookmarkStart w:id="1256" w:name="_Toc530731153"/>
      <w:bookmarkStart w:id="1257" w:name="_Toc532791049"/>
      <w:bookmarkStart w:id="1258" w:name="_Toc532791333"/>
      <w:bookmarkStart w:id="1259" w:name="_Toc532800388"/>
      <w:bookmarkStart w:id="1260" w:name="_Toc534947772"/>
      <w:bookmarkStart w:id="1261" w:name="_Toc535239188"/>
      <w:bookmarkStart w:id="1262" w:name="_Toc535247390"/>
      <w:bookmarkStart w:id="1263" w:name="_Toc73181751"/>
      <w:bookmarkStart w:id="1264" w:name="_Toc73183729"/>
      <w:bookmarkStart w:id="1265" w:name="_Toc73526088"/>
      <w:bookmarkStart w:id="1266" w:name="_Toc73526452"/>
      <w:bookmarkStart w:id="1267" w:name="_Toc73596488"/>
      <w:bookmarkStart w:id="1268" w:name="_Toc80980697"/>
      <w:bookmarkStart w:id="1269" w:name="_Toc80981320"/>
      <w:bookmarkStart w:id="1270" w:name="_Toc221857775"/>
      <w:bookmarkStart w:id="1271" w:name="_Toc258071307"/>
      <w:bookmarkStart w:id="1272" w:name="_Toc396034759"/>
      <w:bookmarkStart w:id="1273" w:name="_Toc439790953"/>
      <w:bookmarkStart w:id="1274" w:name="_Toc439791407"/>
      <w:bookmarkStart w:id="1275" w:name="_Toc439791862"/>
      <w:bookmarkStart w:id="1276" w:name="_Toc439792316"/>
      <w:bookmarkStart w:id="1277" w:name="_Toc439792770"/>
      <w:bookmarkStart w:id="1278" w:name="_Toc439793224"/>
      <w:bookmarkStart w:id="1279" w:name="_Toc439793678"/>
      <w:bookmarkStart w:id="1280" w:name="_Toc439794132"/>
      <w:bookmarkStart w:id="1281" w:name="_Toc439794586"/>
      <w:bookmarkStart w:id="1282" w:name="_Toc439795039"/>
      <w:bookmarkStart w:id="1283" w:name="_Toc439823023"/>
      <w:bookmarkStart w:id="1284" w:name="_Toc445910185"/>
      <w:bookmarkStart w:id="1285" w:name="_Toc510516402"/>
      <w:bookmarkStart w:id="1286" w:name="_Toc24975639"/>
      <w:r w:rsidR="00755437">
        <w:t>3.</w:t>
      </w:r>
      <w:r w:rsidR="00A567AF">
        <w:t>2</w:t>
      </w:r>
      <w:r w:rsidR="00755437">
        <w:t>.</w:t>
      </w:r>
      <w:r w:rsidR="00A77AC0">
        <w:t>2</w:t>
      </w:r>
      <w:r w:rsidR="00755437" w:rsidRPr="00FE4430">
        <w:t xml:space="preserve"> Fixed and Tied Parameters</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4A4C6DFD" w:rsidR="00755437"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 xml:space="preserve">process. Thus tied parameters “piggyback” on their </w:t>
      </w:r>
      <w:r w:rsidR="00755437" w:rsidRPr="00FE4430">
        <w:rPr>
          <w:lang w:val="en-AU"/>
        </w:rPr>
        <w:lastRenderedPageBreak/>
        <w:t>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12458B3" w14:textId="2ACCB73F" w:rsidR="00683025" w:rsidRDefault="00683025" w:rsidP="00755437">
      <w:pPr>
        <w:rPr>
          <w:lang w:val="en-AU"/>
        </w:rPr>
      </w:pPr>
      <w:r>
        <w:rPr>
          <w:lang w:val="en-AU"/>
        </w:rPr>
        <w:t xml:space="preserve">Programs of the PEST++ suite allow groups of parameters to be adjusted as a single parameter through use of a PEST++-specific control variable named </w:t>
      </w:r>
      <w:r>
        <w:rPr>
          <w:i/>
          <w:lang w:val="en-AU"/>
        </w:rPr>
        <w:t>tie_by_group()</w:t>
      </w:r>
      <w:r>
        <w:rPr>
          <w:lang w:val="en-AU"/>
        </w:rPr>
        <w:t>. This has a similar effect to multiple PARTRANS settings of “tied”, but can be easier to implement in many contexts.</w:t>
      </w:r>
      <w:r w:rsidR="00DC2E02">
        <w:rPr>
          <w:lang w:val="en-AU"/>
        </w:rPr>
        <w:t xml:space="preserve">  </w:t>
      </w:r>
    </w:p>
    <w:p w14:paraId="2B20F7BC" w14:textId="438FFE85" w:rsidR="00DC2E02" w:rsidRPr="00DC2E02" w:rsidRDefault="00DC2E02" w:rsidP="00755437">
      <w:pPr>
        <w:rPr>
          <w:lang w:val="en-AU"/>
        </w:rPr>
      </w:pPr>
      <w:r>
        <w:rPr>
          <w:lang w:val="en-AU"/>
        </w:rPr>
        <w:t xml:space="preserve">In PEST, the bounds of tied parameters are not enforced.  The same is true in PEST++ unless users activate tied parameter bounds enforcement via the </w:t>
      </w:r>
      <w:r>
        <w:rPr>
          <w:i/>
          <w:lang w:val="en-AU"/>
        </w:rPr>
        <w:t>enforce_tied_bounds</w:t>
      </w:r>
      <w:r>
        <w:rPr>
          <w:lang w:val="en-AU"/>
        </w:rPr>
        <w:t xml:space="preserve"> option.  This option should be used with caution because it can effectively limit the bounds range of the adjustable parameters–this has a number of implications across the various codes of the PEST++ suite.  However, under some circumstances, it can be important to maintain all parameters within their bounds for stability reasons. </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87" w:name="_Toc429752443"/>
      <w:bookmarkStart w:id="1288" w:name="_Toc429752923"/>
      <w:bookmarkStart w:id="1289" w:name="_Toc429753349"/>
      <w:bookmarkStart w:id="1290" w:name="_Toc429753747"/>
      <w:bookmarkStart w:id="1291" w:name="_Toc429753948"/>
      <w:bookmarkStart w:id="1292" w:name="_Toc429754126"/>
      <w:bookmarkStart w:id="1293" w:name="_Toc429754304"/>
      <w:bookmarkStart w:id="1294" w:name="_Toc429754838"/>
      <w:bookmarkStart w:id="1295" w:name="_Toc429755016"/>
      <w:bookmarkStart w:id="1296" w:name="_Toc429755194"/>
      <w:bookmarkStart w:id="1297" w:name="_Toc429755610"/>
      <w:bookmarkStart w:id="1298" w:name="_Toc430192453"/>
      <w:bookmarkStart w:id="1299" w:name="_Toc430192883"/>
      <w:bookmarkStart w:id="1300" w:name="_Toc430193061"/>
      <w:bookmarkStart w:id="1301" w:name="_Toc430193239"/>
      <w:bookmarkStart w:id="1302" w:name="_Toc463719463"/>
      <w:bookmarkStart w:id="1303" w:name="_Toc464232997"/>
      <w:bookmarkStart w:id="1304" w:name="_Toc467082408"/>
      <w:bookmarkStart w:id="1305" w:name="_Toc467748639"/>
      <w:bookmarkStart w:id="1306" w:name="_Toc472333414"/>
      <w:bookmarkStart w:id="1307" w:name="_Toc472357943"/>
      <w:bookmarkStart w:id="1308" w:name="_Toc475556631"/>
      <w:bookmarkStart w:id="1309" w:name="_Toc475556915"/>
      <w:bookmarkStart w:id="1310" w:name="_Toc475589086"/>
      <w:bookmarkStart w:id="1311" w:name="_Toc530644284"/>
      <w:bookmarkStart w:id="1312" w:name="_Toc530731154"/>
      <w:bookmarkStart w:id="1313" w:name="_Toc532791050"/>
      <w:bookmarkStart w:id="1314" w:name="_Toc532791334"/>
      <w:bookmarkStart w:id="1315" w:name="_Toc532800389"/>
      <w:bookmarkStart w:id="1316" w:name="_Toc534947773"/>
      <w:bookmarkStart w:id="1317" w:name="_Toc535239189"/>
      <w:bookmarkStart w:id="1318" w:name="_Toc535247391"/>
      <w:bookmarkStart w:id="1319" w:name="_Toc73181752"/>
      <w:bookmarkStart w:id="1320" w:name="_Toc73183730"/>
      <w:bookmarkStart w:id="1321" w:name="_Toc73526089"/>
      <w:bookmarkStart w:id="1322" w:name="_Toc73526453"/>
      <w:bookmarkStart w:id="1323" w:name="_Toc73596489"/>
      <w:bookmarkStart w:id="1324" w:name="_Toc80980698"/>
      <w:bookmarkStart w:id="1325" w:name="_Toc80981321"/>
      <w:bookmarkStart w:id="1326" w:name="_Toc221857776"/>
      <w:bookmarkStart w:id="1327" w:name="_Toc258071308"/>
      <w:bookmarkStart w:id="1328" w:name="_Toc396034760"/>
      <w:bookmarkStart w:id="1329" w:name="_Toc439790954"/>
      <w:bookmarkStart w:id="1330" w:name="_Toc439791408"/>
      <w:bookmarkStart w:id="1331" w:name="_Toc439791863"/>
      <w:bookmarkStart w:id="1332" w:name="_Toc439792317"/>
      <w:bookmarkStart w:id="1333" w:name="_Toc439792771"/>
      <w:bookmarkStart w:id="1334" w:name="_Toc439793225"/>
      <w:bookmarkStart w:id="1335" w:name="_Toc439793679"/>
      <w:bookmarkStart w:id="1336" w:name="_Toc439794133"/>
      <w:bookmarkStart w:id="1337" w:name="_Toc439794587"/>
      <w:bookmarkStart w:id="1338" w:name="_Toc439795040"/>
      <w:bookmarkStart w:id="1339" w:name="_Toc439823024"/>
      <w:bookmarkStart w:id="1340" w:name="_Toc445910186"/>
      <w:bookmarkStart w:id="1341" w:name="_Toc510516403"/>
      <w:bookmarkStart w:id="1342" w:name="_Toc24975640"/>
      <w:r w:rsidR="00755437">
        <w:t>3</w:t>
      </w:r>
      <w:r w:rsidR="00755437" w:rsidRPr="00FE4430">
        <w:t>.</w:t>
      </w:r>
      <w:r w:rsidR="00A567AF">
        <w:t>2</w:t>
      </w:r>
      <w:r w:rsidR="00755437" w:rsidRPr="00FE4430">
        <w:t>.</w:t>
      </w:r>
      <w:r w:rsidR="00FB26A2">
        <w:t>3</w:t>
      </w:r>
      <w:r w:rsidR="00755437" w:rsidRPr="00FE4430">
        <w:t xml:space="preserve"> Upper and Lower Parameter Bounds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is allowed to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example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is based on the assumption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r w:rsidR="00150CDD" w:rsidRPr="00144B3D">
        <w:rPr>
          <w:i/>
          <w:lang w:val="en-AU"/>
        </w:rPr>
        <w:t>par_sigma_range</w:t>
      </w:r>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43" w:name="_Toc429752444"/>
      <w:bookmarkStart w:id="1344" w:name="_Toc429752924"/>
      <w:bookmarkStart w:id="1345" w:name="_Toc429753350"/>
      <w:bookmarkStart w:id="1346" w:name="_Toc429753748"/>
      <w:bookmarkStart w:id="1347" w:name="_Toc429753949"/>
      <w:bookmarkStart w:id="1348" w:name="_Toc429754127"/>
      <w:bookmarkStart w:id="1349" w:name="_Toc429754305"/>
      <w:bookmarkStart w:id="1350" w:name="_Toc429754839"/>
      <w:bookmarkStart w:id="1351" w:name="_Toc429755017"/>
      <w:bookmarkStart w:id="1352" w:name="_Toc429755195"/>
      <w:bookmarkStart w:id="1353" w:name="_Toc429755611"/>
      <w:bookmarkStart w:id="1354" w:name="_Toc430192454"/>
      <w:bookmarkStart w:id="1355" w:name="_Toc430192884"/>
      <w:bookmarkStart w:id="1356" w:name="_Toc430193062"/>
      <w:bookmarkStart w:id="1357" w:name="_Toc430193240"/>
      <w:bookmarkStart w:id="1358" w:name="_Toc463719464"/>
      <w:bookmarkStart w:id="1359" w:name="_Toc464232998"/>
      <w:bookmarkStart w:id="1360" w:name="_Toc467082409"/>
      <w:bookmarkStart w:id="1361" w:name="_Toc467748640"/>
      <w:bookmarkStart w:id="1362" w:name="_Toc472333415"/>
      <w:bookmarkStart w:id="1363" w:name="_Toc472357944"/>
      <w:bookmarkStart w:id="1364" w:name="_Toc475556632"/>
      <w:bookmarkStart w:id="1365" w:name="_Toc475556916"/>
      <w:bookmarkStart w:id="1366" w:name="_Toc475589087"/>
      <w:bookmarkStart w:id="1367" w:name="_Toc530644285"/>
      <w:bookmarkStart w:id="1368" w:name="_Toc530731155"/>
      <w:bookmarkStart w:id="1369" w:name="_Toc532791051"/>
      <w:bookmarkStart w:id="1370" w:name="_Toc532791335"/>
      <w:bookmarkStart w:id="1371" w:name="_Toc532800390"/>
      <w:bookmarkStart w:id="1372" w:name="_Toc534947774"/>
      <w:bookmarkStart w:id="1373" w:name="_Toc535239190"/>
      <w:bookmarkStart w:id="1374" w:name="_Toc535247392"/>
      <w:bookmarkStart w:id="1375" w:name="_Toc73181753"/>
      <w:bookmarkStart w:id="1376" w:name="_Toc73183731"/>
      <w:bookmarkStart w:id="1377" w:name="_Toc73526090"/>
      <w:bookmarkStart w:id="1378" w:name="_Toc73526454"/>
      <w:bookmarkStart w:id="1379" w:name="_Toc73596490"/>
      <w:bookmarkStart w:id="1380" w:name="_Toc80980699"/>
      <w:bookmarkStart w:id="1381" w:name="_Toc80981322"/>
      <w:bookmarkStart w:id="1382" w:name="_Toc221857777"/>
      <w:bookmarkStart w:id="1383" w:name="_Toc258071309"/>
      <w:bookmarkStart w:id="1384" w:name="_Toc396034761"/>
      <w:bookmarkStart w:id="1385" w:name="_Toc439790956"/>
      <w:bookmarkStart w:id="1386" w:name="_Toc439791410"/>
      <w:bookmarkStart w:id="1387" w:name="_Toc439791865"/>
      <w:bookmarkStart w:id="1388" w:name="_Toc439792319"/>
      <w:bookmarkStart w:id="1389" w:name="_Toc439792773"/>
      <w:bookmarkStart w:id="1390" w:name="_Toc439793227"/>
      <w:bookmarkStart w:id="1391" w:name="_Toc439793681"/>
      <w:bookmarkStart w:id="1392" w:name="_Toc439794135"/>
      <w:bookmarkStart w:id="1393" w:name="_Toc439794589"/>
      <w:bookmarkStart w:id="1394" w:name="_Toc439795042"/>
      <w:bookmarkStart w:id="1395" w:name="_Toc439823026"/>
      <w:bookmarkStart w:id="1396" w:name="_Toc445910188"/>
      <w:bookmarkStart w:id="1397" w:name="_Toc510516405"/>
      <w:bookmarkStart w:id="1398" w:name="_Toc24975641"/>
      <w:r w:rsidR="00755437">
        <w:t>3</w:t>
      </w:r>
      <w:r w:rsidR="00755437" w:rsidRPr="00FE4430">
        <w:t>.</w:t>
      </w:r>
      <w:r w:rsidR="00A567AF">
        <w:t>2</w:t>
      </w:r>
      <w:r w:rsidR="00755437">
        <w:t>.</w:t>
      </w:r>
      <w:r w:rsidR="009F38E1">
        <w:t>4</w:t>
      </w:r>
      <w:r w:rsidR="00755437" w:rsidRPr="00FE4430">
        <w:t xml:space="preserve"> Scale and Offset</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non-zero base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w:t>
      </w:r>
      <w:r w:rsidRPr="00FE4430">
        <w:rPr>
          <w:lang w:val="en-AU"/>
        </w:rPr>
        <w:lastRenderedPageBreak/>
        <w:t xml:space="preserve">result may be thickness; this may be a more “natural” parameter to </w:t>
      </w:r>
      <w:r>
        <w:rPr>
          <w:lang w:val="en-AU"/>
        </w:rPr>
        <w:t>estimate</w:t>
      </w:r>
      <w:r w:rsidRPr="00FE4430">
        <w:rPr>
          <w:lang w:val="en-AU"/>
        </w:rPr>
        <w:t xml:space="preserve"> than elevation. In particular</w:t>
      </w:r>
      <w:r>
        <w:rPr>
          <w:lang w:val="en-AU"/>
        </w:rPr>
        <w:t>,</w:t>
      </w:r>
      <w:r w:rsidRPr="00FE4430">
        <w:rPr>
          <w:lang w:val="en-AU"/>
        </w:rPr>
        <w:t xml:space="preserve"> it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However if a new 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399" w:name="_Toc429752445"/>
      <w:bookmarkStart w:id="1400" w:name="_Toc429752925"/>
      <w:bookmarkStart w:id="1401" w:name="_Toc429753351"/>
      <w:bookmarkStart w:id="1402" w:name="_Toc429753749"/>
      <w:bookmarkStart w:id="1403" w:name="_Toc429753950"/>
      <w:bookmarkStart w:id="1404" w:name="_Toc429754128"/>
      <w:bookmarkStart w:id="1405" w:name="_Toc429754306"/>
      <w:bookmarkStart w:id="1406" w:name="_Toc429754840"/>
      <w:bookmarkStart w:id="1407" w:name="_Toc429755018"/>
      <w:bookmarkStart w:id="1408" w:name="_Toc429755196"/>
      <w:bookmarkStart w:id="1409" w:name="_Toc429755612"/>
      <w:bookmarkStart w:id="1410" w:name="_Toc430192455"/>
      <w:bookmarkStart w:id="1411" w:name="_Toc430192885"/>
      <w:bookmarkStart w:id="1412" w:name="_Toc430193063"/>
      <w:bookmarkStart w:id="1413" w:name="_Toc430193241"/>
      <w:bookmarkStart w:id="1414" w:name="_Toc463719465"/>
      <w:bookmarkStart w:id="1415" w:name="_Toc464232999"/>
      <w:bookmarkStart w:id="1416" w:name="_Toc467082410"/>
      <w:bookmarkStart w:id="1417" w:name="_Toc467748641"/>
      <w:bookmarkStart w:id="1418" w:name="_Toc472333416"/>
      <w:bookmarkStart w:id="1419" w:name="_Toc472357945"/>
      <w:bookmarkStart w:id="1420" w:name="_Toc475556633"/>
      <w:bookmarkStart w:id="1421" w:name="_Toc475556917"/>
      <w:bookmarkStart w:id="1422" w:name="_Toc475589088"/>
      <w:bookmarkStart w:id="1423" w:name="_Toc530644286"/>
      <w:bookmarkStart w:id="1424" w:name="_Toc530731156"/>
      <w:bookmarkStart w:id="1425" w:name="_Toc532791052"/>
      <w:bookmarkStart w:id="1426" w:name="_Toc532791336"/>
      <w:bookmarkStart w:id="1427" w:name="_Toc532800391"/>
      <w:bookmarkStart w:id="1428" w:name="_Toc534947775"/>
      <w:bookmarkStart w:id="1429" w:name="_Toc535239191"/>
      <w:bookmarkStart w:id="1430" w:name="_Toc535247393"/>
      <w:bookmarkStart w:id="1431" w:name="_Toc73181754"/>
      <w:bookmarkStart w:id="1432" w:name="_Toc73183732"/>
      <w:bookmarkStart w:id="1433" w:name="_Toc73526091"/>
      <w:bookmarkStart w:id="1434" w:name="_Toc73526455"/>
      <w:bookmarkStart w:id="1435" w:name="_Toc73596491"/>
      <w:bookmarkStart w:id="1436" w:name="_Toc80980700"/>
      <w:bookmarkStart w:id="1437" w:name="_Toc80981323"/>
      <w:bookmarkStart w:id="1438" w:name="_Toc221857778"/>
      <w:bookmarkStart w:id="1439" w:name="_Toc258071310"/>
      <w:bookmarkStart w:id="1440" w:name="_Toc396034762"/>
      <w:bookmarkStart w:id="1441" w:name="_Toc439790958"/>
      <w:bookmarkStart w:id="1442" w:name="_Toc439791412"/>
      <w:bookmarkStart w:id="1443" w:name="_Toc439791867"/>
      <w:bookmarkStart w:id="1444" w:name="_Toc439792321"/>
      <w:bookmarkStart w:id="1445" w:name="_Toc439792775"/>
      <w:bookmarkStart w:id="1446" w:name="_Toc439793229"/>
      <w:bookmarkStart w:id="1447" w:name="_Toc439793683"/>
      <w:bookmarkStart w:id="1448" w:name="_Toc439794137"/>
      <w:bookmarkStart w:id="1449" w:name="_Toc439794591"/>
      <w:bookmarkStart w:id="1450" w:name="_Toc439795044"/>
      <w:bookmarkStart w:id="1451" w:name="_Toc439823028"/>
      <w:bookmarkStart w:id="1452" w:name="_Toc445910190"/>
      <w:bookmarkStart w:id="1453" w:name="_Toc510516407"/>
      <w:bookmarkStart w:id="1454" w:name="_Toc24975642"/>
      <w:r w:rsidR="00755437">
        <w:t>3</w:t>
      </w:r>
      <w:r w:rsidR="00755437" w:rsidRPr="00FE4430">
        <w:t>.</w:t>
      </w:r>
      <w:r w:rsidR="00A567AF">
        <w:t>2</w:t>
      </w:r>
      <w:r w:rsidR="00755437" w:rsidRPr="00FE4430">
        <w:t>.</w:t>
      </w:r>
      <w:r w:rsidR="009D2B8C">
        <w:t>5</w:t>
      </w:r>
      <w:r w:rsidR="00755437" w:rsidRPr="00FE4430">
        <w:t xml:space="preserve"> Parameter Change Limits</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1E98F019" w14:textId="1915317B"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However this is not the only limitation that can be placed on the adjustment of a parameter. In common with PEST, the</w:t>
      </w:r>
      <w:r w:rsidR="0028038E">
        <w:rPr>
          <w:lang w:val="en-AU"/>
        </w:rPr>
        <w:t xml:space="preserve"> PESTPP</w:t>
      </w:r>
      <w:r w:rsidR="00CA35E9">
        <w:rPr>
          <w:lang w:val="en-AU"/>
        </w:rPr>
        <w:t>-GLM</w:t>
      </w:r>
      <w:r w:rsidR="0028038E">
        <w:rPr>
          <w:lang w:val="en-AU"/>
        </w:rPr>
        <w:t xml:space="preserve"> </w:t>
      </w:r>
      <w:r>
        <w:rPr>
          <w:lang w:val="en-AU"/>
        </w:rPr>
        <w:t xml:space="preserve">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5D17FC45" w:rsidR="00755437" w:rsidRPr="00FE4430" w:rsidRDefault="00C23F38" w:rsidP="00755437">
      <w:pPr>
        <w:rPr>
          <w:lang w:val="en-AU"/>
        </w:rPr>
      </w:pPr>
      <w:r>
        <w:rPr>
          <w:lang w:val="en-AU"/>
        </w:rPr>
        <w:t>In the course of estimating parameters,</w:t>
      </w:r>
      <w:r w:rsidR="0028038E">
        <w:rPr>
          <w:lang w:val="en-AU"/>
        </w:rPr>
        <w:t xml:space="preserve"> PESTPP</w:t>
      </w:r>
      <w:r w:rsidR="00CA35E9">
        <w:rPr>
          <w:lang w:val="en-AU"/>
        </w:rPr>
        <w:t>-GLM</w:t>
      </w:r>
      <w:r w:rsidR="0028038E">
        <w:rPr>
          <w:lang w:val="en-AU"/>
        </w:rPr>
        <w:t xml:space="preserve"> </w:t>
      </w:r>
      <w:r>
        <w:rPr>
          <w:lang w:val="en-AU"/>
        </w:rPr>
        <w:t xml:space="preserve">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However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22923AE5" w:rsidR="00755437" w:rsidRPr="00FE4430" w:rsidRDefault="00755437" w:rsidP="00755437">
      <w:pPr>
        <w:rPr>
          <w:lang w:val="en-AU"/>
        </w:rPr>
      </w:pPr>
      <w:r w:rsidRPr="00FE4430">
        <w:rPr>
          <w:lang w:val="en-AU"/>
        </w:rPr>
        <w:t>To obviate the possibility of overshoot, it is good practice to place a reasonable limit on the maximum change that any adjustable parameter is allowed to undergo in any</w:t>
      </w:r>
      <w:r w:rsidR="00C23F38">
        <w:rPr>
          <w:lang w:val="en-AU"/>
        </w:rPr>
        <w:t xml:space="preserve"> iteration of the inversion process that is undertaken by</w:t>
      </w:r>
      <w:r w:rsidR="0028038E">
        <w:rPr>
          <w:lang w:val="en-AU"/>
        </w:rPr>
        <w:t xml:space="preserve"> PESTPP</w:t>
      </w:r>
      <w:r w:rsidR="00CA35E9">
        <w:rPr>
          <w:lang w:val="en-AU"/>
        </w:rPr>
        <w:t>-GLM</w:t>
      </w:r>
      <w:r w:rsidR="0028038E">
        <w:rPr>
          <w:lang w:val="en-AU"/>
        </w:rPr>
        <w:t>.</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w:t>
      </w:r>
      <w:r w:rsidR="0028038E">
        <w:rPr>
          <w:lang w:val="en-AU"/>
        </w:rPr>
        <w:t xml:space="preserve"> PESTPP</w:t>
      </w:r>
      <w:r w:rsidR="00CA35E9">
        <w:rPr>
          <w:lang w:val="en-AU"/>
        </w:rPr>
        <w:t>-GLM</w:t>
      </w:r>
      <w:r w:rsidR="0028038E">
        <w:rPr>
          <w:lang w:val="en-AU"/>
        </w:rPr>
        <w:t xml:space="preserve"> </w:t>
      </w:r>
      <w:r w:rsidRPr="00FE4430">
        <w:rPr>
          <w:lang w:val="en-AU"/>
        </w:rPr>
        <w:t xml:space="preserve">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w:t>
      </w:r>
      <w:r w:rsidR="0028038E">
        <w:rPr>
          <w:lang w:val="en-AU"/>
        </w:rPr>
        <w:t xml:space="preserve"> PESTPP</w:t>
      </w:r>
      <w:r w:rsidR="00CA35E9">
        <w:rPr>
          <w:lang w:val="en-AU"/>
        </w:rPr>
        <w:t>-GLM</w:t>
      </w:r>
      <w:r w:rsidR="0028038E">
        <w:rPr>
          <w:lang w:val="en-AU"/>
        </w:rPr>
        <w:t xml:space="preserve"> </w:t>
      </w:r>
      <w:r w:rsidRPr="00FE4430">
        <w:rPr>
          <w:lang w:val="en-AU"/>
        </w:rPr>
        <w:t xml:space="preserve">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lastRenderedPageBreak/>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281260C"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particular factor-limited parameter at</w:t>
      </w:r>
      <w:r>
        <w:rPr>
          <w:lang w:val="en-AU"/>
        </w:rPr>
        <w:t xml:space="preserve">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28DDA1EE"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change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particular relative-limited </w:t>
      </w:r>
      <w:r>
        <w:rPr>
          <w:lang w:val="en-AU"/>
        </w:rPr>
        <w:t>parameter at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BA0988" w:rsidP="00755437">
      <w:pPr>
        <w:ind w:firstLine="720"/>
        <w:rPr>
          <w:lang w:val="en-AU"/>
        </w:rPr>
      </w:pPr>
      <w:r w:rsidRPr="00B23298">
        <w:rPr>
          <w:noProof/>
          <w:position w:val="-32"/>
          <w:lang w:val="en-AU"/>
        </w:rPr>
        <w:object w:dxaOrig="980" w:dyaOrig="740" w14:anchorId="00C3A3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8.75pt;height:39.25pt;mso-width-percent:0;mso-height-percent:0;mso-width-percent:0;mso-height-percent:0" o:ole="">
            <v:imagedata r:id="rId18" o:title=""/>
          </v:shape>
          <o:OLEObject Type="Embed" ProgID="Equation.3" ShapeID="_x0000_i1027" DrawAspect="Content" ObjectID="_1635588715" r:id="rId19"/>
        </w:object>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t>(3</w:t>
      </w:r>
      <w:r w:rsidR="00C23F38">
        <w:rPr>
          <w:lang w:val="en-AU"/>
        </w:rPr>
        <w:t>.</w:t>
      </w:r>
      <w:r w:rsidR="00755437">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However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cases a parameter factor change of this magnitude may significantly transgress model linearity limits.</w:t>
      </w:r>
    </w:p>
    <w:p w14:paraId="5F3D2500" w14:textId="7337CFE4"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r w:rsidR="008B1C65">
        <w:rPr>
          <w:lang w:val="en-AU"/>
        </w:rPr>
        <w:t>particular</w:t>
      </w:r>
      <w:r w:rsidR="0028038E">
        <w:rPr>
          <w:lang w:val="en-AU"/>
        </w:rPr>
        <w:t xml:space="preserve"> PESTPP</w:t>
      </w:r>
      <w:r w:rsidR="00CA35E9">
        <w:rPr>
          <w:lang w:val="en-AU"/>
        </w:rPr>
        <w:t>-GLM</w:t>
      </w:r>
      <w:r w:rsidR="0028038E">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3E0B41AB" w:rsidR="00755437" w:rsidRPr="00FE4430" w:rsidRDefault="00755437" w:rsidP="00755437">
      <w:pPr>
        <w:rPr>
          <w:lang w:val="en-AU"/>
        </w:rPr>
      </w:pPr>
      <w:r w:rsidRPr="00FE4430">
        <w:rPr>
          <w:lang w:val="en-AU"/>
        </w:rPr>
        <w:t xml:space="preserve">If, in the course of </w:t>
      </w:r>
      <w:r>
        <w:rPr>
          <w:lang w:val="en-AU"/>
        </w:rPr>
        <w:t>the inversion process</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Thus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w:t>
      </w:r>
      <w:r w:rsidR="0028038E">
        <w:rPr>
          <w:lang w:val="en-AU"/>
        </w:rPr>
        <w:t xml:space="preserve"> PESTPP</w:t>
      </w:r>
      <w:r w:rsidR="00CA35E9">
        <w:rPr>
          <w:lang w:val="en-AU"/>
        </w:rPr>
        <w:t>-GLM</w:t>
      </w:r>
      <w:r w:rsidR="0028038E">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if</w:t>
      </w:r>
      <w:r w:rsidR="0028038E">
        <w:rPr>
          <w:lang w:val="en-AU"/>
        </w:rPr>
        <w:t xml:space="preserve"> PESTPP</w:t>
      </w:r>
      <w:r w:rsidR="00CA35E9">
        <w:rPr>
          <w:lang w:val="en-AU"/>
        </w:rPr>
        <w:t>-GLM</w:t>
      </w:r>
      <w:r w:rsidR="0028038E">
        <w:rPr>
          <w:lang w:val="en-AU"/>
        </w:rPr>
        <w:t xml:space="preserve"> </w:t>
      </w:r>
      <w:r w:rsidRPr="00FE4430">
        <w:rPr>
          <w:lang w:val="en-AU"/>
        </w:rPr>
        <w:t>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lastRenderedPageBreak/>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fldChar w:fldCharType="begin"/>
      </w:r>
      <w:r w:rsidR="00A567AF" w:rsidRPr="00945AE8">
        <w:instrText xml:space="preserve">PRIVATE </w:instrText>
      </w:r>
      <w:r w:rsidRPr="00945AE8">
        <w:fldChar w:fldCharType="end"/>
      </w:r>
      <w:bookmarkStart w:id="1455" w:name="_Toc429752450"/>
      <w:bookmarkStart w:id="1456" w:name="_Toc429752930"/>
      <w:bookmarkStart w:id="1457" w:name="_Toc429753356"/>
      <w:bookmarkStart w:id="1458" w:name="_Toc429753754"/>
      <w:bookmarkStart w:id="1459" w:name="_Toc429753955"/>
      <w:bookmarkStart w:id="1460" w:name="_Toc429754133"/>
      <w:bookmarkStart w:id="1461" w:name="_Toc429754311"/>
      <w:bookmarkStart w:id="1462" w:name="_Toc429754845"/>
      <w:bookmarkStart w:id="1463" w:name="_Toc429755023"/>
      <w:bookmarkStart w:id="1464" w:name="_Toc429755201"/>
      <w:bookmarkStart w:id="1465" w:name="_Toc429755617"/>
      <w:bookmarkStart w:id="1466" w:name="_Toc430192460"/>
      <w:bookmarkStart w:id="1467" w:name="_Toc430192890"/>
      <w:bookmarkStart w:id="1468" w:name="_Toc430193068"/>
      <w:bookmarkStart w:id="1469" w:name="_Toc430193246"/>
      <w:bookmarkStart w:id="1470" w:name="_Toc463719471"/>
      <w:bookmarkStart w:id="1471" w:name="_Toc464233005"/>
      <w:bookmarkStart w:id="1472" w:name="_Toc467082416"/>
      <w:bookmarkStart w:id="1473" w:name="_Toc467748647"/>
      <w:bookmarkStart w:id="1474" w:name="_Toc472333422"/>
      <w:bookmarkStart w:id="1475" w:name="_Toc472357951"/>
      <w:bookmarkStart w:id="1476" w:name="_Toc475556639"/>
      <w:bookmarkStart w:id="1477" w:name="_Toc475556923"/>
      <w:bookmarkStart w:id="1478" w:name="_Toc475589094"/>
      <w:bookmarkStart w:id="1479" w:name="_Toc530644293"/>
      <w:bookmarkStart w:id="1480" w:name="_Toc530731163"/>
      <w:bookmarkStart w:id="1481" w:name="_Toc532791059"/>
      <w:bookmarkStart w:id="1482" w:name="_Toc532791343"/>
      <w:bookmarkStart w:id="1483" w:name="_Toc532800398"/>
      <w:bookmarkStart w:id="1484" w:name="_Toc534947782"/>
      <w:bookmarkStart w:id="1485" w:name="_Toc535239198"/>
      <w:bookmarkStart w:id="1486" w:name="_Toc535247400"/>
      <w:bookmarkStart w:id="1487" w:name="_Toc73181761"/>
      <w:bookmarkStart w:id="1488" w:name="_Toc73183739"/>
      <w:bookmarkStart w:id="1489" w:name="_Toc73526098"/>
      <w:bookmarkStart w:id="1490" w:name="_Toc73526462"/>
      <w:bookmarkStart w:id="1491" w:name="_Toc73596498"/>
      <w:bookmarkStart w:id="1492" w:name="_Toc80980707"/>
      <w:bookmarkStart w:id="1493" w:name="_Toc80981330"/>
      <w:bookmarkStart w:id="1494" w:name="_Toc221857785"/>
      <w:bookmarkStart w:id="1495" w:name="_Toc258071317"/>
      <w:bookmarkStart w:id="1496" w:name="_Toc396034769"/>
      <w:bookmarkStart w:id="1497" w:name="_Toc439790960"/>
      <w:bookmarkStart w:id="1498" w:name="_Toc439791414"/>
      <w:bookmarkStart w:id="1499" w:name="_Toc439791869"/>
      <w:bookmarkStart w:id="1500" w:name="_Toc439792323"/>
      <w:bookmarkStart w:id="1501" w:name="_Toc439792777"/>
      <w:bookmarkStart w:id="1502" w:name="_Toc439793231"/>
      <w:bookmarkStart w:id="1503" w:name="_Toc439793685"/>
      <w:bookmarkStart w:id="1504" w:name="_Toc439794139"/>
      <w:bookmarkStart w:id="1505" w:name="_Toc439794593"/>
      <w:bookmarkStart w:id="1506" w:name="_Toc439795046"/>
      <w:bookmarkStart w:id="1507" w:name="_Toc439823030"/>
      <w:bookmarkStart w:id="1508" w:name="_Toc445910192"/>
      <w:bookmarkStart w:id="1509" w:name="_Toc510516409"/>
      <w:bookmarkStart w:id="1510" w:name="_Toc24975643"/>
      <w:r w:rsidR="00A567AF" w:rsidRPr="00945AE8">
        <w:t>3.</w:t>
      </w:r>
      <w:r w:rsidR="00A567AF">
        <w:t>3</w:t>
      </w:r>
      <w:r w:rsidR="00A567AF" w:rsidRPr="00945AE8">
        <w:t xml:space="preserve"> Calculation of Derivatives</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0BE56281" w14:textId="77777777" w:rsidR="00A567AF" w:rsidRPr="00945AE8" w:rsidRDefault="00A567AF" w:rsidP="00A567AF">
      <w:pPr>
        <w:pStyle w:val="Heading3"/>
      </w:pPr>
      <w:bookmarkStart w:id="1511" w:name="_Toc439790961"/>
      <w:bookmarkStart w:id="1512" w:name="_Toc439791415"/>
      <w:bookmarkStart w:id="1513" w:name="_Toc439791870"/>
      <w:bookmarkStart w:id="1514" w:name="_Toc439792324"/>
      <w:bookmarkStart w:id="1515" w:name="_Toc439792778"/>
      <w:bookmarkStart w:id="1516" w:name="_Toc439793232"/>
      <w:bookmarkStart w:id="1517" w:name="_Toc439793686"/>
      <w:bookmarkStart w:id="1518" w:name="_Toc439794140"/>
      <w:bookmarkStart w:id="1519" w:name="_Toc439794594"/>
      <w:bookmarkStart w:id="1520" w:name="_Toc439795047"/>
      <w:bookmarkStart w:id="1521" w:name="_Toc439823031"/>
      <w:bookmarkStart w:id="1522" w:name="_Toc445910193"/>
      <w:bookmarkStart w:id="1523" w:name="_Toc510516410"/>
      <w:bookmarkStart w:id="1524" w:name="_Toc24975644"/>
      <w:r w:rsidRPr="00945AE8">
        <w:t>3.</w:t>
      </w:r>
      <w:r>
        <w:t>3</w:t>
      </w:r>
      <w:r w:rsidRPr="00945AE8">
        <w:t>.1 General</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p>
    <w:p w14:paraId="7A009FF0" w14:textId="33CC4357"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w:t>
      </w:r>
      <w:r w:rsidR="0028038E">
        <w:rPr>
          <w:lang w:val="en-AU"/>
        </w:rPr>
        <w:t xml:space="preserve"> PESTPP</w:t>
      </w:r>
      <w:r w:rsidR="00CA35E9">
        <w:rPr>
          <w:lang w:val="en-AU"/>
        </w:rPr>
        <w:t>-GLM</w:t>
      </w:r>
      <w:r w:rsidR="0028038E">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incremen</w:t>
      </w:r>
      <w:r>
        <w:rPr>
          <w:lang w:val="en-AU"/>
        </w:rPr>
        <w:t>tally</w:t>
      </w:r>
      <w:r w:rsidR="00F25FED">
        <w:rPr>
          <w:lang w:val="en-AU"/>
        </w:rPr>
        <w:t>-</w:t>
      </w:r>
      <w:r>
        <w:rPr>
          <w:lang w:val="en-AU"/>
        </w:rPr>
        <w:t>varied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3E4037D3"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r w:rsidR="00A567AF">
        <w:rPr>
          <w:lang w:val="en-AU"/>
        </w:rPr>
        <w:t xml:space="preserve">However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w:t>
      </w:r>
      <w:r w:rsidR="0028038E">
        <w:rPr>
          <w:lang w:val="en-AU"/>
        </w:rPr>
        <w:t xml:space="preserve"> PESTPP</w:t>
      </w:r>
      <w:r w:rsidR="00CA35E9">
        <w:rPr>
          <w:lang w:val="en-AU"/>
        </w:rPr>
        <w:t>-GLM</w:t>
      </w:r>
      <w:r w:rsidR="0028038E">
        <w:rPr>
          <w:lang w:val="en-AU"/>
        </w:rPr>
        <w:t>,</w:t>
      </w:r>
      <w:r w:rsidR="0078500E">
        <w:rPr>
          <w:lang w:val="en-AU"/>
        </w:rPr>
        <w:t xml:space="preserve">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25" w:name="_Toc429752451"/>
      <w:bookmarkStart w:id="1526" w:name="_Toc429752931"/>
      <w:bookmarkStart w:id="1527" w:name="_Toc429753357"/>
      <w:bookmarkStart w:id="1528" w:name="_Toc429753755"/>
      <w:bookmarkStart w:id="1529" w:name="_Toc429753956"/>
      <w:bookmarkStart w:id="1530" w:name="_Toc429754134"/>
      <w:bookmarkStart w:id="1531" w:name="_Toc429754312"/>
      <w:bookmarkStart w:id="1532" w:name="_Toc429754846"/>
      <w:bookmarkStart w:id="1533" w:name="_Toc429755024"/>
      <w:bookmarkStart w:id="1534" w:name="_Toc429755202"/>
      <w:bookmarkStart w:id="1535" w:name="_Toc429755618"/>
      <w:bookmarkStart w:id="1536" w:name="_Toc430192461"/>
      <w:bookmarkStart w:id="1537" w:name="_Toc430192891"/>
      <w:bookmarkStart w:id="1538" w:name="_Toc430193069"/>
      <w:bookmarkStart w:id="1539" w:name="_Toc430193247"/>
      <w:bookmarkStart w:id="1540" w:name="_Toc463719472"/>
      <w:bookmarkStart w:id="1541" w:name="_Toc464233006"/>
      <w:bookmarkStart w:id="1542" w:name="_Toc467082417"/>
      <w:bookmarkStart w:id="1543" w:name="_Toc467748648"/>
      <w:bookmarkStart w:id="1544" w:name="_Toc472333423"/>
      <w:bookmarkStart w:id="1545" w:name="_Toc472357952"/>
      <w:bookmarkStart w:id="1546" w:name="_Toc475556640"/>
      <w:bookmarkStart w:id="1547" w:name="_Toc475556924"/>
      <w:bookmarkStart w:id="1548" w:name="_Toc475589095"/>
      <w:bookmarkStart w:id="1549" w:name="_Toc530644294"/>
      <w:bookmarkStart w:id="1550" w:name="_Toc530731164"/>
      <w:bookmarkStart w:id="1551" w:name="_Toc532791060"/>
      <w:bookmarkStart w:id="1552" w:name="_Toc532791344"/>
      <w:bookmarkStart w:id="1553" w:name="_Toc532800399"/>
      <w:bookmarkStart w:id="1554" w:name="_Toc534947783"/>
      <w:bookmarkStart w:id="1555" w:name="_Toc535239199"/>
      <w:bookmarkStart w:id="1556" w:name="_Toc535247401"/>
      <w:bookmarkStart w:id="1557" w:name="_Toc73181762"/>
      <w:bookmarkStart w:id="1558" w:name="_Toc73183740"/>
      <w:bookmarkStart w:id="1559" w:name="_Toc73526099"/>
      <w:bookmarkStart w:id="1560" w:name="_Toc73526463"/>
      <w:bookmarkStart w:id="1561" w:name="_Toc73596499"/>
      <w:bookmarkStart w:id="1562" w:name="_Toc80980708"/>
      <w:bookmarkStart w:id="1563" w:name="_Toc80981331"/>
      <w:bookmarkStart w:id="1564" w:name="_Toc221857786"/>
      <w:bookmarkStart w:id="1565" w:name="_Toc258071318"/>
      <w:bookmarkStart w:id="1566" w:name="_Toc396034770"/>
      <w:bookmarkStart w:id="1567" w:name="_Toc439790962"/>
      <w:bookmarkStart w:id="1568" w:name="_Toc439791416"/>
      <w:bookmarkStart w:id="1569" w:name="_Toc439791871"/>
      <w:bookmarkStart w:id="1570" w:name="_Toc439792325"/>
      <w:bookmarkStart w:id="1571" w:name="_Toc439792779"/>
      <w:bookmarkStart w:id="1572" w:name="_Toc439793233"/>
      <w:bookmarkStart w:id="1573" w:name="_Toc439793687"/>
      <w:bookmarkStart w:id="1574" w:name="_Toc439794141"/>
      <w:bookmarkStart w:id="1575" w:name="_Toc439794595"/>
      <w:bookmarkStart w:id="1576" w:name="_Toc439795048"/>
      <w:bookmarkStart w:id="1577" w:name="_Toc439823032"/>
      <w:bookmarkStart w:id="1578" w:name="_Toc445910194"/>
      <w:bookmarkStart w:id="1579" w:name="_Toc510516411"/>
      <w:bookmarkStart w:id="1580" w:name="_Toc24975645"/>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w:t>
      </w:r>
      <w:r w:rsidRPr="0071054A">
        <w:rPr>
          <w:lang w:val="en-AU"/>
        </w:rPr>
        <w:lastRenderedPageBreak/>
        <w:t>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incrementally-varied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171A8480" w:rsidR="00A567AF" w:rsidRPr="0071054A" w:rsidRDefault="00A567AF" w:rsidP="00A567AF">
      <w:pPr>
        <w:rPr>
          <w:lang w:val="en-AU"/>
        </w:rPr>
      </w:pPr>
      <w:r w:rsidRPr="0071054A">
        <w:rPr>
          <w:lang w:val="en-AU"/>
        </w:rPr>
        <w:t>If the parameter increment is properly chosen (see below), this method can work well. However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incrementally-</w:t>
      </w:r>
      <w:r w:rsidR="00807246">
        <w:rPr>
          <w:lang w:val="en-AU"/>
        </w:rPr>
        <w:t>different</w:t>
      </w:r>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incrementally-varied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81" w:name="_Toc429752452"/>
      <w:bookmarkStart w:id="1582" w:name="_Toc429752932"/>
      <w:bookmarkStart w:id="1583" w:name="_Toc429753358"/>
      <w:bookmarkStart w:id="1584" w:name="_Toc429753756"/>
      <w:bookmarkStart w:id="1585" w:name="_Toc429753957"/>
      <w:bookmarkStart w:id="1586" w:name="_Toc429754135"/>
      <w:bookmarkStart w:id="1587" w:name="_Toc429754313"/>
      <w:bookmarkStart w:id="1588" w:name="_Toc429754847"/>
      <w:bookmarkStart w:id="1589" w:name="_Toc429755025"/>
      <w:bookmarkStart w:id="1590" w:name="_Toc429755203"/>
      <w:bookmarkStart w:id="1591" w:name="_Toc429755619"/>
      <w:bookmarkStart w:id="1592" w:name="_Toc430192462"/>
      <w:bookmarkStart w:id="1593" w:name="_Toc430192892"/>
      <w:bookmarkStart w:id="1594" w:name="_Toc430193070"/>
      <w:bookmarkStart w:id="1595" w:name="_Toc430193248"/>
      <w:bookmarkStart w:id="1596" w:name="_Toc463719473"/>
      <w:bookmarkStart w:id="1597" w:name="_Toc464233007"/>
      <w:bookmarkStart w:id="1598" w:name="_Toc467082418"/>
      <w:bookmarkStart w:id="1599" w:name="_Toc467748649"/>
      <w:bookmarkStart w:id="1600" w:name="_Toc472333424"/>
      <w:bookmarkStart w:id="1601" w:name="_Toc472357953"/>
      <w:bookmarkStart w:id="1602" w:name="_Toc475556641"/>
      <w:bookmarkStart w:id="1603" w:name="_Toc475556925"/>
      <w:bookmarkStart w:id="1604" w:name="_Toc475589096"/>
      <w:bookmarkStart w:id="1605" w:name="_Toc530644295"/>
      <w:bookmarkStart w:id="1606" w:name="_Toc530731165"/>
      <w:bookmarkStart w:id="1607" w:name="_Toc532791061"/>
      <w:bookmarkStart w:id="1608" w:name="_Toc532791345"/>
      <w:bookmarkStart w:id="1609" w:name="_Toc532800400"/>
      <w:bookmarkStart w:id="1610" w:name="_Toc534947784"/>
      <w:bookmarkStart w:id="1611" w:name="_Toc535239200"/>
      <w:bookmarkStart w:id="1612" w:name="_Toc535247402"/>
      <w:bookmarkStart w:id="1613" w:name="_Toc73181763"/>
      <w:bookmarkStart w:id="1614" w:name="_Toc73183741"/>
      <w:bookmarkStart w:id="1615" w:name="_Toc73526100"/>
      <w:bookmarkStart w:id="1616" w:name="_Toc73526464"/>
      <w:bookmarkStart w:id="1617" w:name="_Toc73596500"/>
      <w:bookmarkStart w:id="1618" w:name="_Toc80980709"/>
      <w:bookmarkStart w:id="1619" w:name="_Toc80981332"/>
      <w:bookmarkStart w:id="1620" w:name="_Toc221857787"/>
      <w:bookmarkStart w:id="1621" w:name="_Toc258071319"/>
      <w:bookmarkStart w:id="1622" w:name="_Toc396034771"/>
      <w:bookmarkStart w:id="1623" w:name="_Toc439790963"/>
      <w:bookmarkStart w:id="1624" w:name="_Toc439791417"/>
      <w:bookmarkStart w:id="1625" w:name="_Toc439791872"/>
      <w:bookmarkStart w:id="1626" w:name="_Toc439792326"/>
      <w:bookmarkStart w:id="1627" w:name="_Toc439792780"/>
      <w:bookmarkStart w:id="1628" w:name="_Toc439793234"/>
      <w:bookmarkStart w:id="1629" w:name="_Toc439793688"/>
      <w:bookmarkStart w:id="1630" w:name="_Toc439794142"/>
      <w:bookmarkStart w:id="1631" w:name="_Toc439794596"/>
      <w:bookmarkStart w:id="1632" w:name="_Toc439795049"/>
      <w:bookmarkStart w:id="1633" w:name="_Toc439823033"/>
      <w:bookmarkStart w:id="1634" w:name="_Toc445910195"/>
      <w:bookmarkStart w:id="1635" w:name="_Toc510516412"/>
      <w:bookmarkStart w:id="1636" w:name="_Toc24975646"/>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 xml:space="preserve">parameter increments are chosen. Mathematically, a parameter increment should be as small </w:t>
      </w:r>
      <w:r w:rsidRPr="0071054A">
        <w:rPr>
          <w:lang w:val="en-AU"/>
        </w:rPr>
        <w:lastRenderedPageBreak/>
        <w:t>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“rel_to_max”. If the increment 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However if the increment type is “relative”, DERINC is multiplied by the current absolute value of a parameter in order to determine the increment for that parameter. In this way the parameter increment is adjusted upwards and downwards as the parameter itself is adjusted upwards and downwards; this may have the effect of maintaining significance in the difference between model outcomes calculated on the basis of the incrementally varied parameter. If the increment type for a group is “rel_to_max”,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“rel_to_max”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“rel_to_max”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“rel_to_max”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When choosing an increment for a parameter, care must be taken to ensure that the parameter can be written to the model input file with sufficient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w:t>
      </w:r>
      <w:r w:rsidRPr="0071054A">
        <w:rPr>
          <w:lang w:val="en-AU"/>
        </w:rPr>
        <w:lastRenderedPageBreak/>
        <w:t>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37" w:name="_Toc439790964"/>
      <w:bookmarkStart w:id="1638" w:name="_Toc439791418"/>
      <w:bookmarkStart w:id="1639" w:name="_Toc439791873"/>
      <w:bookmarkStart w:id="1640" w:name="_Toc439792327"/>
      <w:bookmarkStart w:id="1641" w:name="_Toc439792781"/>
      <w:bookmarkStart w:id="1642" w:name="_Toc439793235"/>
      <w:bookmarkStart w:id="1643" w:name="_Toc439793689"/>
      <w:bookmarkStart w:id="1644" w:name="_Toc439794143"/>
      <w:bookmarkStart w:id="1645" w:name="_Toc439794597"/>
      <w:bookmarkStart w:id="1646" w:name="_Toc439795050"/>
      <w:bookmarkStart w:id="1647" w:name="_Toc439823034"/>
      <w:bookmarkStart w:id="1648" w:name="_Toc445910196"/>
      <w:bookmarkStart w:id="1649" w:name="_Toc510516413"/>
      <w:bookmarkStart w:id="1650" w:name="_Toc24975647"/>
      <w:r w:rsidRPr="00945AE8">
        <w:t>3.</w:t>
      </w:r>
      <w:r w:rsidR="00FA5FF1">
        <w:t>3</w:t>
      </w:r>
      <w:r w:rsidRPr="00945AE8">
        <w:t xml:space="preserve">.4 </w:t>
      </w:r>
      <w:r>
        <w:t xml:space="preserve">Settings for </w:t>
      </w:r>
      <w:r w:rsidR="00360232">
        <w:t>Three-Point</w:t>
      </w:r>
      <w:r w:rsidRPr="00945AE8">
        <w:t xml:space="preserve"> Derivatives</w:t>
      </w:r>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However</w:t>
      </w:r>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“outside_pts”, “parabolic” or “best_fit”;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However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 xml:space="preserve">For increments calculated using the “relative” and “rel_to_max” methods, the variable DERINCLB has the same role in central derivatives calculation as it does in forward derivatives calculation, </w:t>
      </w:r>
      <w:r>
        <w:rPr>
          <w:lang w:val="en-AU"/>
        </w:rPr>
        <w:t>namely</w:t>
      </w:r>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51" w:name="_Toc429752453"/>
      <w:bookmarkStart w:id="1652" w:name="_Toc429752933"/>
      <w:bookmarkStart w:id="1653" w:name="_Toc429753359"/>
      <w:bookmarkStart w:id="1654" w:name="_Toc429753757"/>
      <w:bookmarkStart w:id="1655" w:name="_Toc429753958"/>
      <w:bookmarkStart w:id="1656" w:name="_Toc429754136"/>
      <w:bookmarkStart w:id="1657" w:name="_Toc429754314"/>
      <w:bookmarkStart w:id="1658" w:name="_Toc429754848"/>
      <w:bookmarkStart w:id="1659" w:name="_Toc429755026"/>
      <w:bookmarkStart w:id="1660" w:name="_Toc429755204"/>
      <w:bookmarkStart w:id="1661" w:name="_Toc429755620"/>
      <w:bookmarkStart w:id="1662" w:name="_Toc430192463"/>
      <w:bookmarkStart w:id="1663" w:name="_Toc430192893"/>
      <w:bookmarkStart w:id="1664" w:name="_Toc430193071"/>
      <w:bookmarkStart w:id="1665" w:name="_Toc430193249"/>
      <w:bookmarkStart w:id="1666" w:name="_Toc463719474"/>
      <w:bookmarkStart w:id="1667" w:name="_Toc464233008"/>
      <w:bookmarkStart w:id="1668" w:name="_Toc467082419"/>
      <w:bookmarkStart w:id="1669" w:name="_Toc467748650"/>
      <w:bookmarkStart w:id="1670" w:name="_Toc472333425"/>
      <w:bookmarkStart w:id="1671" w:name="_Toc472357954"/>
      <w:bookmarkStart w:id="1672" w:name="_Toc475556642"/>
      <w:bookmarkStart w:id="1673" w:name="_Toc475556926"/>
      <w:bookmarkStart w:id="1674" w:name="_Toc475589097"/>
      <w:bookmarkStart w:id="1675" w:name="_Toc530644296"/>
      <w:bookmarkStart w:id="1676" w:name="_Toc530731166"/>
      <w:bookmarkStart w:id="1677" w:name="_Toc532791062"/>
      <w:bookmarkStart w:id="1678" w:name="_Toc532791346"/>
      <w:bookmarkStart w:id="1679" w:name="_Toc532800401"/>
      <w:bookmarkStart w:id="1680" w:name="_Toc534947785"/>
      <w:bookmarkStart w:id="1681" w:name="_Toc535239201"/>
      <w:bookmarkStart w:id="1682" w:name="_Toc535247403"/>
      <w:bookmarkStart w:id="1683" w:name="_Toc73181764"/>
      <w:bookmarkStart w:id="1684" w:name="_Toc73183742"/>
      <w:bookmarkStart w:id="1685" w:name="_Toc73526101"/>
      <w:bookmarkStart w:id="1686" w:name="_Toc73526465"/>
      <w:bookmarkStart w:id="1687" w:name="_Toc73596501"/>
      <w:bookmarkStart w:id="1688" w:name="_Toc80980710"/>
      <w:bookmarkStart w:id="1689" w:name="_Toc80981333"/>
      <w:bookmarkStart w:id="1690" w:name="_Toc221857788"/>
      <w:bookmarkStart w:id="1691" w:name="_Toc258071320"/>
      <w:bookmarkStart w:id="1692" w:name="_Toc396034772"/>
      <w:bookmarkStart w:id="1693" w:name="_Toc439790965"/>
      <w:bookmarkStart w:id="1694" w:name="_Toc439791419"/>
      <w:bookmarkStart w:id="1695" w:name="_Toc439791874"/>
      <w:bookmarkStart w:id="1696" w:name="_Toc439792328"/>
      <w:bookmarkStart w:id="1697" w:name="_Toc439792782"/>
      <w:bookmarkStart w:id="1698" w:name="_Toc439793236"/>
      <w:bookmarkStart w:id="1699" w:name="_Toc439793690"/>
      <w:bookmarkStart w:id="1700" w:name="_Toc439794144"/>
      <w:bookmarkStart w:id="1701" w:name="_Toc439794598"/>
      <w:bookmarkStart w:id="1702" w:name="_Toc439795051"/>
      <w:bookmarkStart w:id="1703" w:name="_Toc439823035"/>
      <w:bookmarkStart w:id="1704" w:name="_Toc445910197"/>
      <w:bookmarkStart w:id="1705" w:name="_Toc510516414"/>
      <w:bookmarkStart w:id="1706" w:name="_Toc24975648"/>
      <w:r w:rsidR="00A567AF" w:rsidRPr="00945AE8">
        <w:t>3.</w:t>
      </w:r>
      <w:r w:rsidR="00A64DC2">
        <w:t>3</w:t>
      </w:r>
      <w:r w:rsidR="00A567AF" w:rsidRPr="00945AE8">
        <w:t>.5 How to Obtain Derivatives You Can Trust</w:t>
      </w:r>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p>
    <w:p w14:paraId="3C745B83" w14:textId="62D62035"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28038E">
        <w:rPr>
          <w:lang w:val="en-AU"/>
        </w:rPr>
        <w:t xml:space="preserve"> PESTPP</w:t>
      </w:r>
      <w:r w:rsidR="00CA35E9">
        <w:rPr>
          <w:lang w:val="en-AU"/>
        </w:rPr>
        <w:t>-GLM</w:t>
      </w:r>
      <w:r w:rsidR="0028038E">
        <w:rPr>
          <w:lang w:val="en-AU"/>
        </w:rPr>
        <w:t xml:space="preserve"> </w:t>
      </w:r>
      <w:r w:rsidR="006B6622">
        <w:rPr>
          <w:lang w:val="en-AU"/>
        </w:rPr>
        <w:t>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lastRenderedPageBreak/>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decreases.</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Thus every sub-model comprising the composite model should record numbers to those of its output files which are read by other sub-models with </w:t>
      </w:r>
      <w:r>
        <w:rPr>
          <w:lang w:val="en-AU"/>
        </w:rPr>
        <w:t>full</w:t>
      </w:r>
      <w:r w:rsidRPr="0071054A">
        <w:rPr>
          <w:lang w:val="en-AU"/>
        </w:rPr>
        <w:t xml:space="preserve"> numerical precision.</w:t>
      </w:r>
    </w:p>
    <w:p w14:paraId="0CD8C293" w14:textId="38D1ED5E"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 xml:space="preserve">in which the </w:t>
      </w:r>
      <w:r w:rsidR="00807246">
        <w:rPr>
          <w:lang w:val="en-AU"/>
        </w:rPr>
        <w:t xml:space="preserve">system state </w:t>
      </w:r>
      <w:r w:rsidRPr="0071054A">
        <w:rPr>
          <w:lang w:val="en-AU"/>
        </w:rPr>
        <w:t>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been 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However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w:t>
      </w:r>
      <w:r w:rsidR="0028038E">
        <w:rPr>
          <w:lang w:val="en-AU"/>
        </w:rPr>
        <w:t xml:space="preserve"> PESTPP</w:t>
      </w:r>
      <w:r w:rsidR="00CA35E9">
        <w:rPr>
          <w:lang w:val="en-AU"/>
        </w:rPr>
        <w:t>-GLM</w:t>
      </w:r>
      <w:r w:rsidR="0028038E">
        <w:rPr>
          <w:lang w:val="en-AU"/>
        </w:rPr>
        <w:t xml:space="preserve"> </w:t>
      </w:r>
      <w:r w:rsidR="006B6622">
        <w:rPr>
          <w:lang w:val="en-AU"/>
        </w:rPr>
        <w:t>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particular parameter may lead to adoption of a different time-stepping strategy by a model from that which it employed for the non-incremented parameter. Differences in model outputs at a particular simulation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198A71DB"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28038E">
        <w:rPr>
          <w:lang w:val="en-AU"/>
        </w:rPr>
        <w:t xml:space="preserve"> PESTPP</w:t>
      </w:r>
      <w:r w:rsidR="00CA35E9">
        <w:rPr>
          <w:lang w:val="en-AU"/>
        </w:rPr>
        <w:t>-GLM</w:t>
      </w:r>
      <w:r w:rsidR="0028038E">
        <w:rPr>
          <w:lang w:val="en-AU"/>
        </w:rPr>
        <w:t xml:space="preserve"> </w:t>
      </w:r>
      <w:r w:rsidR="00AB4ED1">
        <w:rPr>
          <w:lang w:val="en-AU"/>
        </w:rPr>
        <w:t xml:space="preserve">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actually be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really bumpy,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07" w:name="_Toc439790966"/>
      <w:bookmarkStart w:id="1708" w:name="_Toc439791420"/>
      <w:bookmarkStart w:id="1709" w:name="_Toc439791875"/>
      <w:bookmarkStart w:id="1710" w:name="_Toc439792329"/>
      <w:bookmarkStart w:id="1711" w:name="_Toc439792783"/>
      <w:bookmarkStart w:id="1712" w:name="_Toc439793237"/>
      <w:bookmarkStart w:id="1713" w:name="_Toc439793691"/>
      <w:bookmarkStart w:id="1714" w:name="_Toc439794145"/>
      <w:bookmarkStart w:id="1715" w:name="_Toc439794599"/>
      <w:bookmarkStart w:id="1716" w:name="_Toc439795052"/>
      <w:bookmarkStart w:id="1717" w:name="_Toc439823036"/>
      <w:bookmarkStart w:id="1718" w:name="_Toc445910198"/>
      <w:bookmarkStart w:id="1719" w:name="_Toc510516415"/>
      <w:bookmarkStart w:id="1720" w:name="_Toc24975649"/>
      <w:r w:rsidRPr="00945AE8">
        <w:t>3.</w:t>
      </w:r>
      <w:r w:rsidR="003C65FD">
        <w:t>3</w:t>
      </w:r>
      <w:r w:rsidRPr="00945AE8">
        <w:t>.6 Looking at Model Outputs under the Magnifying Glass</w:t>
      </w:r>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p>
    <w:p w14:paraId="59880659" w14:textId="50F917F9" w:rsidR="00903F8C" w:rsidRDefault="001B3790" w:rsidP="00903F8C">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4C4823">
        <w:rPr>
          <w:lang w:val="en-AU"/>
        </w:rPr>
        <w:t>or PESTPP-OPT</w:t>
      </w:r>
      <w:r>
        <w:rPr>
          <w:lang w:val="en-AU"/>
        </w:rPr>
        <w:t xml:space="preserve"> does not perform as well as you think it should, then bad </w:t>
      </w:r>
      <w:r>
        <w:rPr>
          <w:lang w:val="en-AU"/>
        </w:rPr>
        <w:lastRenderedPageBreak/>
        <w:t>numerical derivatives may be the cause of the problem.</w:t>
      </w:r>
      <w:r w:rsidR="00903F8C">
        <w:rPr>
          <w:lang w:val="en-AU"/>
        </w:rPr>
        <w:t xml:space="preserve"> The PEST suite includes</w:t>
      </w:r>
      <w:r w:rsidR="00A567AF">
        <w:rPr>
          <w:lang w:val="en-AU"/>
        </w:rPr>
        <w:t xml:space="preserve"> a number of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21" w:name="_Toc439790970"/>
      <w:bookmarkStart w:id="1722" w:name="_Toc439791424"/>
      <w:bookmarkStart w:id="1723" w:name="_Toc439791879"/>
      <w:bookmarkStart w:id="1724" w:name="_Toc439792333"/>
      <w:bookmarkStart w:id="1725" w:name="_Toc439792787"/>
      <w:bookmarkStart w:id="1726" w:name="_Toc439793241"/>
      <w:bookmarkStart w:id="1727" w:name="_Toc439793695"/>
      <w:bookmarkStart w:id="1728" w:name="_Toc439794149"/>
      <w:bookmarkStart w:id="1729" w:name="_Toc439794603"/>
      <w:bookmarkStart w:id="1730" w:name="_Toc439795056"/>
      <w:bookmarkStart w:id="1731" w:name="_Toc439823040"/>
      <w:bookmarkStart w:id="1732" w:name="_Toc445910202"/>
      <w:bookmarkStart w:id="1733" w:name="_Toc510516419"/>
      <w:bookmarkStart w:id="1734" w:name="_Toc24975650"/>
      <w:r>
        <w:t>3.</w:t>
      </w:r>
      <w:r w:rsidR="001E4779">
        <w:t>4</w:t>
      </w:r>
      <w:r>
        <w:t xml:space="preserve"> The Jacobian Matrix File</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Each column of the Jacobian matrix contains partial derivatives of model outputs with respect to a particular parameter. Each row of a Jacobian matrix contains partial derivatives of a particular model output with respect to all adjustable parameters. If a parameter is denoted as log-transformed in a PEST control file, then partial derivatives contained in a Jacobian matrix file are with respect to the log of that parameter.</w:t>
      </w:r>
    </w:p>
    <w:p w14:paraId="580E9CA2" w14:textId="5E8B4BA4" w:rsidR="002B1FE1" w:rsidRPr="00672B1D" w:rsidRDefault="00672B1D" w:rsidP="00B81630">
      <w:pPr>
        <w:rPr>
          <w:lang w:val="en-AU"/>
        </w:rPr>
      </w:pPr>
      <w:r>
        <w:rPr>
          <w:lang w:val="en-AU"/>
        </w:rPr>
        <w:t>In common with PEST, programs</w:t>
      </w:r>
      <w:r w:rsidR="0028038E">
        <w:rPr>
          <w:lang w:val="en-AU"/>
        </w:rPr>
        <w:t xml:space="preserve"> PESTPP</w:t>
      </w:r>
      <w:r w:rsidR="00CA35E9">
        <w:rPr>
          <w:lang w:val="en-AU"/>
        </w:rPr>
        <w:t>-GLM</w:t>
      </w:r>
      <w:r w:rsidR="0028038E">
        <w:rPr>
          <w:lang w:val="en-AU"/>
        </w:rPr>
        <w:t xml:space="preserve"> </w:t>
      </w:r>
      <w:r>
        <w:rPr>
          <w:lang w:val="en-AU"/>
        </w:rPr>
        <w:t xml:space="preserve">and PESTPP-OPT of the PEST++ suite record the Jacobian matrix which they calculate in a binary, compressed file named </w:t>
      </w:r>
      <w:r>
        <w:rPr>
          <w:i/>
          <w:lang w:val="en-AU"/>
        </w:rPr>
        <w:t>case.jco</w:t>
      </w:r>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w:t>
      </w:r>
      <w:r w:rsidR="0028038E">
        <w:rPr>
          <w:lang w:val="en-AU"/>
        </w:rPr>
        <w:t xml:space="preserve"> </w:t>
      </w:r>
      <w:r>
        <w:rPr>
          <w:lang w:val="en-AU"/>
        </w:rPr>
        <w:t>The protocol</w:t>
      </w:r>
      <w:r w:rsidR="00360232">
        <w:rPr>
          <w:lang w:val="en-AU"/>
        </w:rPr>
        <w:t xml:space="preserve"> used by programs of the PEST++ suite for storage of a </w:t>
      </w:r>
      <w:r>
        <w:rPr>
          <w:lang w:val="en-AU"/>
        </w:rPr>
        <w:t>Jacobian matrix</w:t>
      </w:r>
      <w:r w:rsidR="00360232">
        <w:rPr>
          <w:lang w:val="en-AU"/>
        </w:rPr>
        <w:t xml:space="preserve"> in </w:t>
      </w:r>
      <w:r w:rsidR="00807246">
        <w:rPr>
          <w:lang w:val="en-AU"/>
        </w:rPr>
        <w:t>a JCO</w:t>
      </w:r>
      <w:r w:rsidR="00360232">
        <w:rPr>
          <w:lang w:val="en-AU"/>
        </w:rPr>
        <w:t xml:space="preserve"> file</w:t>
      </w:r>
      <w:r>
        <w:rPr>
          <w:lang w:val="en-AU"/>
        </w:rPr>
        <w:t xml:space="preserve"> is identical to that used by PEST</w:t>
      </w:r>
      <w:r w:rsidR="00807246">
        <w:rPr>
          <w:lang w:val="en-AU"/>
        </w:rPr>
        <w:t>; see appendix 3.5.</w:t>
      </w:r>
      <w:r>
        <w:rPr>
          <w:lang w:val="en-AU"/>
        </w:rPr>
        <w:t xml:space="preserve"> Hence this type of file is interchangeable between the two suites.</w:t>
      </w:r>
    </w:p>
    <w:p w14:paraId="439BE15F" w14:textId="5BA3EA5F" w:rsidR="00B81630" w:rsidRDefault="00E04861" w:rsidP="00B81630">
      <w:pPr>
        <w:rPr>
          <w:lang w:val="en-AU"/>
        </w:rPr>
      </w:pPr>
      <w:r>
        <w:rPr>
          <w:lang w:val="en-AU"/>
        </w:rPr>
        <w:t>A number of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utilities in particular.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on the basis of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r w:rsidR="00A71C5B">
        <w:rPr>
          <w:lang w:val="en-AU"/>
        </w:rPr>
        <w:t>P</w:t>
      </w:r>
      <w:r w:rsidR="00F92A79">
        <w:rPr>
          <w:lang w:val="en-AU"/>
        </w:rPr>
        <w:t xml:space="preserve">yEMU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w:t>
      </w:r>
      <w:r w:rsidR="00FC7527">
        <w:rPr>
          <w:lang w:val="en-AU"/>
        </w:rPr>
        <w:t>P</w:t>
      </w:r>
      <w:r w:rsidR="00F92A79">
        <w:rPr>
          <w:lang w:val="en-AU"/>
        </w:rPr>
        <w:t>ython environment.</w:t>
      </w:r>
    </w:p>
    <w:p w14:paraId="4E21D047" w14:textId="03BF6424"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PEST or</w:t>
      </w:r>
      <w:r w:rsidR="0028038E">
        <w:rPr>
          <w:lang w:val="en-AU"/>
        </w:rPr>
        <w:t xml:space="preserve"> PESTPP</w:t>
      </w:r>
      <w:r w:rsidR="00CA35E9">
        <w:rPr>
          <w:lang w:val="en-AU"/>
        </w:rPr>
        <w:t>-GLM</w:t>
      </w:r>
      <w:r w:rsidR="0028038E">
        <w:rPr>
          <w:lang w:val="en-AU"/>
        </w:rPr>
        <w:t xml:space="preserve"> </w:t>
      </w:r>
      <w:r w:rsidR="00020BFA">
        <w:rPr>
          <w:lang w:val="en-AU"/>
        </w:rPr>
        <w:t>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A14E8CE" w:rsidR="00B81630" w:rsidRDefault="00B81630" w:rsidP="003314D9">
      <w:pPr>
        <w:pStyle w:val="ListParagraph"/>
        <w:numPr>
          <w:ilvl w:val="0"/>
          <w:numId w:val="2"/>
        </w:numPr>
        <w:rPr>
          <w:lang w:val="en-AU"/>
        </w:rPr>
      </w:pPr>
      <w:r>
        <w:rPr>
          <w:lang w:val="en-AU"/>
        </w:rPr>
        <w:t>Giving PEST</w:t>
      </w:r>
      <w:r w:rsidR="00E04861">
        <w:rPr>
          <w:lang w:val="en-AU"/>
        </w:rPr>
        <w:t xml:space="preserve"> or</w:t>
      </w:r>
      <w:r w:rsidR="0028038E">
        <w:rPr>
          <w:lang w:val="en-AU"/>
        </w:rPr>
        <w:t xml:space="preserve"> PESTPP</w:t>
      </w:r>
      <w:r w:rsidR="00CA35E9">
        <w:rPr>
          <w:lang w:val="en-AU"/>
        </w:rPr>
        <w:t>-GLM</w:t>
      </w:r>
      <w:r w:rsidR="0028038E">
        <w:rPr>
          <w:lang w:val="en-AU"/>
        </w:rPr>
        <w:t xml:space="preserve"> </w:t>
      </w:r>
      <w:r>
        <w:rPr>
          <w:lang w:val="en-AU"/>
        </w:rPr>
        <w:t>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“/i” switch. For</w:t>
      </w:r>
      <w:r w:rsidR="0028038E">
        <w:rPr>
          <w:lang w:val="en-AU"/>
        </w:rPr>
        <w:t xml:space="preserve"> PESTPP</w:t>
      </w:r>
      <w:r w:rsidR="00CA35E9">
        <w:rPr>
          <w:lang w:val="en-AU"/>
        </w:rPr>
        <w:t>-GLM</w:t>
      </w:r>
      <w:r w:rsidR="0028038E">
        <w:rPr>
          <w:lang w:val="en-AU"/>
        </w:rPr>
        <w:t xml:space="preserve"> </w:t>
      </w:r>
      <w:r w:rsidR="00020BFA">
        <w:rPr>
          <w:lang w:val="en-AU"/>
        </w:rPr>
        <w:t xml:space="preserve">this is achieved through use of the </w:t>
      </w:r>
      <w:r w:rsidR="00020BFA" w:rsidRPr="00020BFA">
        <w:rPr>
          <w:i/>
          <w:lang w:val="en-AU"/>
        </w:rPr>
        <w:t>base_jacobian</w:t>
      </w:r>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r w:rsidR="00A71C5B">
        <w:rPr>
          <w:lang w:val="en-AU"/>
        </w:rPr>
        <w:t>P</w:t>
      </w:r>
      <w:r w:rsidR="00D83F5D">
        <w:rPr>
          <w:lang w:val="en-AU"/>
        </w:rPr>
        <w:t>yEMU</w:t>
      </w:r>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lastRenderedPageBreak/>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35" w:name="_Toc439790971"/>
      <w:bookmarkStart w:id="1736" w:name="_Toc439791425"/>
      <w:bookmarkStart w:id="1737" w:name="_Toc439791880"/>
      <w:bookmarkStart w:id="1738" w:name="_Toc439792334"/>
      <w:bookmarkStart w:id="1739" w:name="_Toc439792788"/>
      <w:bookmarkStart w:id="1740" w:name="_Toc439793242"/>
      <w:bookmarkStart w:id="1741" w:name="_Toc439793696"/>
      <w:bookmarkStart w:id="1742" w:name="_Toc439794150"/>
      <w:bookmarkStart w:id="1743" w:name="_Toc439794604"/>
      <w:bookmarkStart w:id="1744" w:name="_Toc439795057"/>
      <w:bookmarkStart w:id="1745" w:name="_Toc439823041"/>
      <w:bookmarkStart w:id="1746" w:name="_Toc445910203"/>
      <w:bookmarkStart w:id="1747" w:name="_Toc510516420"/>
      <w:bookmarkStart w:id="1748" w:name="_Toc24975651"/>
      <w:r>
        <w:t>3.5 The Objective Function</w:t>
      </w:r>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r w:rsidR="001E4779" w:rsidRPr="007940A5">
        <w:rPr>
          <w:i/>
          <w:lang w:val="en-AU"/>
        </w:rPr>
        <w:t>i</w:t>
      </w:r>
      <w:r w:rsidR="00210BFA" w:rsidRPr="00210BFA">
        <w:rPr>
          <w:vertAlign w:val="superscript"/>
          <w:lang w:val="en-AU"/>
        </w:rPr>
        <w:t>th</w:t>
      </w:r>
      <w:r w:rsidR="001E4779">
        <w:rPr>
          <w:lang w:val="en-AU"/>
        </w:rPr>
        <w:t xml:space="preserve"> residual be designated as </w:t>
      </w:r>
      <w:r w:rsidR="001E4779" w:rsidRPr="007940A5">
        <w:rPr>
          <w:i/>
          <w:lang w:val="en-AU"/>
        </w:rPr>
        <w:t>r</w:t>
      </w:r>
      <w:r w:rsidR="001E4779" w:rsidRPr="007940A5">
        <w:rPr>
          <w:i/>
          <w:vertAlign w:val="subscript"/>
          <w:lang w:val="en-AU"/>
        </w:rPr>
        <w:t>i</w:t>
      </w:r>
      <w:r w:rsidR="001E4779">
        <w:rPr>
          <w:lang w:val="en-AU"/>
        </w:rPr>
        <w:t xml:space="preserve">. Let the weight associated with the </w:t>
      </w:r>
      <w:r w:rsidR="001E4779" w:rsidRPr="007940A5">
        <w:rPr>
          <w:i/>
          <w:lang w:val="en-AU"/>
        </w:rPr>
        <w:t>i</w:t>
      </w:r>
      <w:r w:rsidR="00210BFA" w:rsidRPr="00210BFA">
        <w:rPr>
          <w:vertAlign w:val="superscript"/>
          <w:lang w:val="en-AU"/>
        </w:rPr>
        <w:t>th</w:t>
      </w:r>
      <w:r w:rsidR="001E4779">
        <w:rPr>
          <w:lang w:val="en-AU"/>
        </w:rPr>
        <w:t xml:space="preserve"> observation (which may be a prior information equation) be designated as </w:t>
      </w:r>
      <w:r w:rsidR="001E4779" w:rsidRPr="007940A5">
        <w:rPr>
          <w:i/>
          <w:lang w:val="en-AU"/>
        </w:rPr>
        <w:t>w</w:t>
      </w:r>
      <w:r w:rsidR="001E4779" w:rsidRPr="007940A5">
        <w:rPr>
          <w:i/>
          <w:vertAlign w:val="subscript"/>
          <w:lang w:val="en-AU"/>
        </w:rPr>
        <w:t>i</w:t>
      </w:r>
      <w:r w:rsidR="001E4779">
        <w:rPr>
          <w:lang w:val="en-AU"/>
        </w:rPr>
        <w:t>. Then the objective function Φ is calculated as</w:t>
      </w:r>
    </w:p>
    <w:p w14:paraId="37F04DCF" w14:textId="77777777" w:rsidR="001E4779" w:rsidRDefault="001E4779" w:rsidP="001E4779">
      <w:pPr>
        <w:rPr>
          <w:lang w:val="en-AU"/>
        </w:rPr>
      </w:pPr>
      <w:r>
        <w:rPr>
          <w:lang w:val="en-AU"/>
        </w:rPr>
        <w:tab/>
      </w:r>
      <w:r w:rsidR="00BA0988" w:rsidRPr="007940A5">
        <w:rPr>
          <w:noProof/>
          <w:position w:val="-14"/>
          <w:lang w:val="en-AU"/>
        </w:rPr>
        <w:object w:dxaOrig="1380" w:dyaOrig="420" w14:anchorId="5454173E">
          <v:shape id="_x0000_i1026" type="#_x0000_t75" alt="" style="width:66.9pt;height:16.75pt;mso-width-percent:0;mso-height-percent:0;mso-width-percent:0;mso-height-percent:0" o:ole="">
            <v:imagedata r:id="rId20" o:title=""/>
          </v:shape>
          <o:OLEObject Type="Embed" ProgID="Equation.3" ShapeID="_x0000_i1026" DrawAspect="Content" ObjectID="_1635588716"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function, or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r w:rsidR="00A71C5B">
        <w:rPr>
          <w:lang w:val="en-AU"/>
        </w:rPr>
        <w:t>P</w:t>
      </w:r>
      <w:r w:rsidR="006A583C">
        <w:rPr>
          <w:lang w:val="en-AU"/>
        </w:rPr>
        <w:t>yEMU</w:t>
      </w:r>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less noise. However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w:t>
      </w:r>
      <w:r>
        <w:rPr>
          <w:lang w:val="en-AU"/>
        </w:rPr>
        <w:lastRenderedPageBreak/>
        <w:t xml:space="preserve">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49" w:name="_Toc439790938"/>
      <w:bookmarkStart w:id="1750" w:name="_Toc439791392"/>
      <w:bookmarkStart w:id="1751" w:name="_Toc439791847"/>
      <w:bookmarkStart w:id="1752" w:name="_Toc439792301"/>
      <w:bookmarkStart w:id="1753" w:name="_Toc439792755"/>
      <w:bookmarkStart w:id="1754" w:name="_Toc439793209"/>
      <w:bookmarkStart w:id="1755" w:name="_Toc439793663"/>
      <w:bookmarkStart w:id="1756" w:name="_Toc439794117"/>
      <w:bookmarkStart w:id="1757" w:name="_Toc439794571"/>
      <w:bookmarkStart w:id="1758" w:name="_Toc439795024"/>
      <w:bookmarkStart w:id="1759" w:name="_Toc439823008"/>
      <w:bookmarkStart w:id="1760" w:name="_Toc445910170"/>
      <w:bookmarkStart w:id="1761" w:name="_Toc510516386"/>
      <w:bookmarkStart w:id="1762" w:name="_Toc24975652"/>
      <w:r>
        <w:lastRenderedPageBreak/>
        <w:t>4</w:t>
      </w:r>
      <w:r w:rsidR="00CB557E">
        <w:t xml:space="preserve">. </w:t>
      </w:r>
      <w:bookmarkEnd w:id="1749"/>
      <w:bookmarkEnd w:id="1750"/>
      <w:bookmarkEnd w:id="1751"/>
      <w:bookmarkEnd w:id="1752"/>
      <w:bookmarkEnd w:id="1753"/>
      <w:bookmarkEnd w:id="1754"/>
      <w:bookmarkEnd w:id="1755"/>
      <w:bookmarkEnd w:id="1756"/>
      <w:bookmarkEnd w:id="1757"/>
      <w:bookmarkEnd w:id="1758"/>
      <w:bookmarkEnd w:id="1759"/>
      <w:bookmarkEnd w:id="1760"/>
      <w:bookmarkEnd w:id="1761"/>
      <w:r w:rsidR="00466CC5">
        <w:t>The PEST Control File</w:t>
      </w:r>
      <w:bookmarkEnd w:id="1762"/>
    </w:p>
    <w:p w14:paraId="73D2A458" w14:textId="77777777" w:rsidR="00E35FE5" w:rsidRDefault="004C51A5" w:rsidP="00AF2B68">
      <w:pPr>
        <w:pStyle w:val="Heading2"/>
      </w:pPr>
      <w:bookmarkStart w:id="1763" w:name="_Toc439790939"/>
      <w:bookmarkStart w:id="1764" w:name="_Toc439791393"/>
      <w:bookmarkStart w:id="1765" w:name="_Toc439791848"/>
      <w:bookmarkStart w:id="1766" w:name="_Toc439792302"/>
      <w:bookmarkStart w:id="1767" w:name="_Toc439792756"/>
      <w:bookmarkStart w:id="1768" w:name="_Toc439793210"/>
      <w:bookmarkStart w:id="1769" w:name="_Toc439793664"/>
      <w:bookmarkStart w:id="1770" w:name="_Toc439794118"/>
      <w:bookmarkStart w:id="1771" w:name="_Toc439794572"/>
      <w:bookmarkStart w:id="1772" w:name="_Toc439795025"/>
      <w:bookmarkStart w:id="1773" w:name="_Toc439823009"/>
      <w:bookmarkStart w:id="1774" w:name="_Toc445910171"/>
      <w:bookmarkStart w:id="1775" w:name="_Toc510516387"/>
      <w:bookmarkStart w:id="1776" w:name="_Toc24975653"/>
      <w:r>
        <w:t>4</w:t>
      </w:r>
      <w:r w:rsidR="00AF2B68">
        <w:t xml:space="preserve">.1 </w:t>
      </w:r>
      <w:bookmarkEnd w:id="1763"/>
      <w:bookmarkEnd w:id="1764"/>
      <w:bookmarkEnd w:id="1765"/>
      <w:bookmarkEnd w:id="1766"/>
      <w:bookmarkEnd w:id="1767"/>
      <w:bookmarkEnd w:id="1768"/>
      <w:bookmarkEnd w:id="1769"/>
      <w:bookmarkEnd w:id="1770"/>
      <w:bookmarkEnd w:id="1771"/>
      <w:bookmarkEnd w:id="1772"/>
      <w:bookmarkEnd w:id="1773"/>
      <w:bookmarkEnd w:id="1774"/>
      <w:bookmarkEnd w:id="1775"/>
      <w:r w:rsidR="0098714D">
        <w:t>General</w:t>
      </w:r>
      <w:bookmarkEnd w:id="1776"/>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However there is only one PEST control file.</w:t>
      </w:r>
    </w:p>
    <w:p w14:paraId="2314416D" w14:textId="5E6ABF3C"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all of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 xml:space="preserve">the PEST++ suite does not </w:t>
      </w:r>
      <w:r w:rsidR="00AE0706">
        <w:rPr>
          <w:lang w:val="en-AU"/>
        </w:rPr>
        <w:t>offer</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r>
        <w:rPr>
          <w:lang w:val="en-AU"/>
        </w:rPr>
        <w:t>With the exception of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 xml:space="preserve">The first line of a PEST control file must begin with the string “pcf”;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77" w:name="_Toc439790943"/>
      <w:bookmarkStart w:id="1778" w:name="_Toc439791397"/>
      <w:bookmarkStart w:id="1779" w:name="_Toc439791852"/>
      <w:bookmarkStart w:id="1780" w:name="_Toc439792306"/>
      <w:bookmarkStart w:id="1781" w:name="_Toc439792760"/>
      <w:bookmarkStart w:id="1782" w:name="_Toc439793214"/>
      <w:bookmarkStart w:id="1783" w:name="_Toc439793668"/>
      <w:bookmarkStart w:id="1784" w:name="_Toc439794122"/>
      <w:bookmarkStart w:id="1785" w:name="_Toc439794576"/>
      <w:bookmarkStart w:id="1786" w:name="_Toc439795029"/>
      <w:bookmarkStart w:id="1787" w:name="_Toc439823013"/>
      <w:bookmarkStart w:id="1788" w:name="_Toc445910175"/>
      <w:bookmarkStart w:id="1789" w:name="_Toc510516391"/>
      <w:bookmarkStart w:id="1790" w:name="_Toc24975654"/>
      <w:r>
        <w:t>4</w:t>
      </w:r>
      <w:r w:rsidR="0017111C">
        <w:t>.2 Naming Conventions</w:t>
      </w:r>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.pst</w:t>
      </w:r>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All of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791" w:name="_Toc24975655"/>
      <w:r>
        <w:lastRenderedPageBreak/>
        <w:t>4</w:t>
      </w:r>
      <w:r w:rsidR="0070609E">
        <w:t>.</w:t>
      </w:r>
      <w:r w:rsidR="0017111C">
        <w:t>3</w:t>
      </w:r>
      <w:r w:rsidR="0070609E">
        <w:t xml:space="preserve"> Sections</w:t>
      </w:r>
      <w:bookmarkEnd w:id="1791"/>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lsqr</w:t>
            </w:r>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svd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manner in which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observation groups, and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all</w:t>
            </w:r>
            <w:r w:rsidR="00C0246C" w:rsidRPr="003B7482">
              <w:rPr>
                <w:rFonts w:ascii="Arial" w:hAnsi="Arial" w:cs="Arial"/>
                <w:sz w:val="18"/>
                <w:szCs w:val="18"/>
                <w:lang w:val="en-AU"/>
              </w:rPr>
              <w:t xml:space="preserve"> of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rovides one or a number of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lastRenderedPageBreak/>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792" w:name="_Toc24975656"/>
      <w:r>
        <w:t>4</w:t>
      </w:r>
      <w:r w:rsidR="00761D18">
        <w:t>.4 Control Variables</w:t>
      </w:r>
      <w:bookmarkEnd w:id="1792"/>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A control file provided to a PEST++ suite program should include all of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r w:rsidR="004E2164">
        <w:rPr>
          <w:lang w:val="en-AU"/>
        </w:rPr>
        <w:t xml:space="preserve">actually used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44EC9881"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all of the variables that are shaded in </w:t>
      </w:r>
      <w:r w:rsidR="00684BFF">
        <w:rPr>
          <w:lang w:val="en-AU"/>
        </w:rPr>
        <w:t>f</w:t>
      </w:r>
      <w:r>
        <w:rPr>
          <w:lang w:val="en-AU"/>
        </w:rPr>
        <w:t xml:space="preserve">igure </w:t>
      </w:r>
      <w:r w:rsidR="00684BFF">
        <w:rPr>
          <w:lang w:val="en-AU"/>
        </w:rPr>
        <w:t>4</w:t>
      </w:r>
      <w:r>
        <w:rPr>
          <w:lang w:val="en-AU"/>
        </w:rPr>
        <w:t>.1.</w:t>
      </w:r>
      <w:r w:rsidR="00AE0706">
        <w:rPr>
          <w:lang w:val="en-AU"/>
        </w:rPr>
        <w:t xml:space="preserve"> Furthermore, any particular PEST++ program may use a particular PEST control variable under certain circumstances.</w:t>
      </w:r>
      <w:r>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lastRenderedPageBreak/>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r w:rsidR="002F1D76" w:rsidRPr="00C40A21">
              <w:rPr>
                <w:rStyle w:val="Technical2"/>
                <w:sz w:val="18"/>
                <w:szCs w:val="18"/>
                <w:lang w:val="en-AU"/>
              </w:rPr>
              <w:t>pcf</w:t>
            </w:r>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r w:rsidR="00AC3142"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PILBL PIFAC * PARNME + PIFAC * log(PARNME)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PHIMLIM  PHIMACCEPT</w:t>
            </w:r>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WFINIT  WFMIN  WFMAX</w:t>
            </w:r>
          </w:p>
          <w:p w14:paraId="186CF482" w14:textId="77777777" w:rsidR="000902DE" w:rsidRPr="00C40A21" w:rsidRDefault="000902DE" w:rsidP="00C40A21">
            <w:pPr>
              <w:spacing w:before="0" w:after="0"/>
              <w:rPr>
                <w:rFonts w:ascii="Courier New" w:hAnsi="Courier New" w:cs="Courier New"/>
                <w:lang w:val="en-AU"/>
              </w:rPr>
            </w:pPr>
            <w:r w:rsidRPr="00C40A21">
              <w:rPr>
                <w:rStyle w:val="Technical2"/>
                <w:sz w:val="18"/>
                <w:szCs w:val="18"/>
                <w:highlight w:val="lightGray"/>
                <w:lang w:val="en-AU"/>
              </w:rPr>
              <w:t>WFFAC  WFTOL</w:t>
            </w:r>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lastRenderedPageBreak/>
              <w:t>p</w:t>
            </w:r>
            <w:r w:rsidR="002F1D76" w:rsidRPr="00C40A21">
              <w:rPr>
                <w:rFonts w:ascii="Courier New" w:hAnsi="Courier New" w:cs="Courier New"/>
                <w:sz w:val="18"/>
                <w:szCs w:val="16"/>
                <w:lang w:val="en-AU"/>
              </w:rPr>
              <w:t>cf</w:t>
            </w:r>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125.0  130.0  0.1000000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793" w:name="_Toc24975657"/>
      <w:r>
        <w:lastRenderedPageBreak/>
        <w:t>4</w:t>
      </w:r>
      <w:r w:rsidR="007D6CAB">
        <w:t xml:space="preserve">.5 </w:t>
      </w:r>
      <w:r w:rsidR="00864350">
        <w:t xml:space="preserve">The </w:t>
      </w:r>
      <w:r w:rsidR="007D6CAB">
        <w:t>PESTCHEK</w:t>
      </w:r>
      <w:r w:rsidR="00864350">
        <w:t xml:space="preserve"> Utility</w:t>
      </w:r>
      <w:bookmarkEnd w:id="1793"/>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dataset, this being comprised of </w:t>
      </w:r>
      <w:r w:rsidR="00BB190E">
        <w:rPr>
          <w:lang w:val="en-AU"/>
        </w:rPr>
        <w:t>a</w:t>
      </w:r>
      <w:r>
        <w:rPr>
          <w:lang w:val="en-AU"/>
        </w:rPr>
        <w:t xml:space="preserve"> PEST control file and all template and instruction files cited therein</w:t>
      </w:r>
      <w:r w:rsidR="00BB190E">
        <w:rPr>
          <w:lang w:val="en-AU"/>
        </w:rPr>
        <w:t>. It checks all of these files</w:t>
      </w:r>
      <w:r>
        <w:rPr>
          <w:lang w:val="en-AU"/>
        </w:rPr>
        <w:t xml:space="preserve"> for </w:t>
      </w:r>
      <w:r w:rsidR="00C71073">
        <w:rPr>
          <w:lang w:val="en-AU"/>
        </w:rPr>
        <w:t xml:space="preserve">correctness and consistency. In doing so, it performs all of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are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r w:rsidR="00515A94">
        <w:rPr>
          <w:lang w:val="en-AU"/>
        </w:rPr>
        <w:t>However</w:t>
      </w:r>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3314D9">
      <w:pPr>
        <w:pStyle w:val="ListParagraph"/>
        <w:numPr>
          <w:ilvl w:val="0"/>
          <w:numId w:val="8"/>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3314D9">
      <w:pPr>
        <w:pStyle w:val="ListParagraph"/>
        <w:numPr>
          <w:ilvl w:val="0"/>
          <w:numId w:val="8"/>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6FC8D24D"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w:t>
      </w:r>
      <w:r w:rsidR="00123CCD">
        <w:rPr>
          <w:lang w:val="en-AU"/>
        </w:rPr>
        <w:t>At the same time, s</w:t>
      </w:r>
      <w:r w:rsidR="00864350">
        <w:rPr>
          <w:lang w:val="en-AU"/>
        </w:rPr>
        <w:t xml:space="preserve">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794" w:name="_Toc24975658"/>
      <w:r>
        <w:t>4</w:t>
      </w:r>
      <w:r w:rsidR="002F1D76">
        <w:t>.6 Control Data Section</w:t>
      </w:r>
      <w:bookmarkEnd w:id="1794"/>
    </w:p>
    <w:p w14:paraId="5338179B" w14:textId="77777777" w:rsidR="00444043" w:rsidRDefault="004C51A5" w:rsidP="00444043">
      <w:pPr>
        <w:pStyle w:val="Heading3"/>
      </w:pPr>
      <w:bookmarkStart w:id="1795" w:name="_Toc24975659"/>
      <w:r>
        <w:t>4</w:t>
      </w:r>
      <w:r w:rsidR="00444043">
        <w:t>.6.1 General</w:t>
      </w:r>
      <w:bookmarkEnd w:id="1795"/>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lastRenderedPageBreak/>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796" w:name="_Toc24975660"/>
      <w:r>
        <w:t>4</w:t>
      </w:r>
      <w:r w:rsidR="00444043">
        <w:t>.</w:t>
      </w:r>
      <w:r w:rsidR="00C571B4">
        <w:t>6</w:t>
      </w:r>
      <w:r w:rsidR="00444043">
        <w:t>.</w:t>
      </w:r>
      <w:r w:rsidR="00976DA7">
        <w:t>2</w:t>
      </w:r>
      <w:r w:rsidR="00444043">
        <w:t xml:space="preserve"> First Line</w:t>
      </w:r>
      <w:bookmarkEnd w:id="1796"/>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797" w:name="_Toc24975661"/>
      <w:r>
        <w:t>4</w:t>
      </w:r>
      <w:r w:rsidR="00444043">
        <w:t>.</w:t>
      </w:r>
      <w:r w:rsidR="00C571B4">
        <w:t>6</w:t>
      </w:r>
      <w:r w:rsidR="00444043">
        <w:t>.</w:t>
      </w:r>
      <w:r w:rsidR="00976DA7">
        <w:t>3</w:t>
      </w:r>
      <w:r w:rsidR="00444043">
        <w:t xml:space="preserve"> Second Line</w:t>
      </w:r>
      <w:bookmarkEnd w:id="1797"/>
    </w:p>
    <w:p w14:paraId="55D3241A" w14:textId="67925C5B"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w:t>
      </w:r>
      <w:r w:rsidR="0028038E">
        <w:rPr>
          <w:lang w:val="en-AU"/>
        </w:rPr>
        <w:t xml:space="preserve"> PESTPP</w:t>
      </w:r>
      <w:r w:rsidR="00CA35E9">
        <w:rPr>
          <w:lang w:val="en-AU"/>
        </w:rPr>
        <w:t>-GLM</w:t>
      </w:r>
      <w:r w:rsidR="0028038E">
        <w:rPr>
          <w:lang w:val="en-AU"/>
        </w:rPr>
        <w:t xml:space="preserve"> </w:t>
      </w:r>
      <w:r w:rsidR="00CE2208">
        <w:rPr>
          <w:lang w:val="en-AU"/>
        </w:rPr>
        <w:t>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w:t>
      </w:r>
      <w:r w:rsidR="0028038E">
        <w:rPr>
          <w:lang w:val="en-AU"/>
        </w:rPr>
        <w:t xml:space="preserve"> PESTPP</w:t>
      </w:r>
      <w:r w:rsidR="00CA35E9">
        <w:rPr>
          <w:lang w:val="en-AU"/>
        </w:rPr>
        <w:t>-GLM</w:t>
      </w:r>
      <w:r w:rsidR="0028038E">
        <w:rPr>
          <w:lang w:val="en-AU"/>
        </w:rPr>
        <w:t xml:space="preserve"> </w:t>
      </w:r>
      <w:r w:rsidR="00CE2208">
        <w:rPr>
          <w:lang w:val="en-AU"/>
        </w:rPr>
        <w:t>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w:t>
      </w:r>
      <w:r w:rsidR="0028038E">
        <w:rPr>
          <w:lang w:val="en-AU"/>
        </w:rPr>
        <w:t xml:space="preserve"> PESTPP</w:t>
      </w:r>
      <w:r w:rsidR="00CA35E9">
        <w:rPr>
          <w:lang w:val="en-AU"/>
        </w:rPr>
        <w:t>-GLM</w:t>
      </w:r>
      <w:r w:rsidR="0028038E">
        <w:rPr>
          <w:lang w:val="en-AU"/>
        </w:rPr>
        <w:t xml:space="preserve"> </w:t>
      </w:r>
      <w:r w:rsidR="00CE2208">
        <w:rPr>
          <w:lang w:val="en-AU"/>
        </w:rPr>
        <w:t>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798" w:name="_Toc24975662"/>
      <w:r>
        <w:t>4</w:t>
      </w:r>
      <w:r w:rsidR="00444043">
        <w:t>.</w:t>
      </w:r>
      <w:r w:rsidR="00976DA7">
        <w:t>6</w:t>
      </w:r>
      <w:r w:rsidR="00444043">
        <w:t>.4 Third Line</w:t>
      </w:r>
      <w:bookmarkEnd w:id="1798"/>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All of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is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799" w:name="_Toc24975663"/>
      <w:r>
        <w:t>4</w:t>
      </w:r>
      <w:r w:rsidR="00444043">
        <w:t>.</w:t>
      </w:r>
      <w:r w:rsidR="00EF37E2">
        <w:t>6</w:t>
      </w:r>
      <w:r w:rsidR="00444043">
        <w:t>.</w:t>
      </w:r>
      <w:r w:rsidR="00976DA7">
        <w:t>5</w:t>
      </w:r>
      <w:r w:rsidR="00444043">
        <w:t xml:space="preserve"> Fourth Line</w:t>
      </w:r>
      <w:bookmarkEnd w:id="1799"/>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Both of these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w:t>
      </w:r>
      <w:r>
        <w:rPr>
          <w:lang w:val="en-AU"/>
        </w:rPr>
        <w:lastRenderedPageBreak/>
        <w:t xml:space="preserve">to 1 or omit it altogether. </w:t>
      </w:r>
    </w:p>
    <w:p w14:paraId="52AB884A" w14:textId="77777777" w:rsidR="00444043" w:rsidRDefault="004C51A5" w:rsidP="00444043">
      <w:pPr>
        <w:pStyle w:val="Heading3"/>
      </w:pPr>
      <w:bookmarkStart w:id="1800" w:name="_Toc24975664"/>
      <w:r>
        <w:t>4</w:t>
      </w:r>
      <w:r w:rsidR="00444043">
        <w:t>.</w:t>
      </w:r>
      <w:r w:rsidR="00976DA7">
        <w:t>6</w:t>
      </w:r>
      <w:r w:rsidR="00444043">
        <w:t>.6 Fifth Line</w:t>
      </w:r>
      <w:bookmarkEnd w:id="1800"/>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01" w:name="_Toc24975665"/>
      <w:r>
        <w:t>4</w:t>
      </w:r>
      <w:r w:rsidR="00444043">
        <w:t>.</w:t>
      </w:r>
      <w:r w:rsidR="008E7FD8">
        <w:t>6</w:t>
      </w:r>
      <w:r w:rsidR="00444043">
        <w:t>.7 Sixth Line</w:t>
      </w:r>
      <w:bookmarkEnd w:id="1801"/>
    </w:p>
    <w:p w14:paraId="6A016F2D" w14:textId="6A1D2269"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w:t>
      </w:r>
      <w:r w:rsidR="0028038E">
        <w:rPr>
          <w:lang w:val="en-AU"/>
        </w:rPr>
        <w:t xml:space="preserve"> PESTPP</w:t>
      </w:r>
      <w:r w:rsidR="00CA35E9">
        <w:rPr>
          <w:lang w:val="en-AU"/>
        </w:rPr>
        <w:t>-GLM</w:t>
      </w:r>
      <w:r w:rsidR="0028038E">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as long as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02" w:name="_Toc24975666"/>
      <w:r>
        <w:t>4</w:t>
      </w:r>
      <w:r w:rsidR="00444043">
        <w:t>.</w:t>
      </w:r>
      <w:r w:rsidR="00477E55">
        <w:t>6</w:t>
      </w:r>
      <w:r w:rsidR="00444043">
        <w:t>.8 Seventh Line</w:t>
      </w:r>
      <w:bookmarkEnd w:id="1802"/>
    </w:p>
    <w:p w14:paraId="38475071" w14:textId="6441E17E"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w:t>
      </w:r>
      <w:r w:rsidR="0028038E">
        <w:rPr>
          <w:lang w:val="en-AU"/>
        </w:rPr>
        <w:t xml:space="preserve"> PESTPP</w:t>
      </w:r>
      <w:r w:rsidR="00CA35E9">
        <w:rPr>
          <w:lang w:val="en-AU"/>
        </w:rPr>
        <w:t>-GLM</w:t>
      </w:r>
      <w:r w:rsidR="0028038E">
        <w:rPr>
          <w:lang w:val="en-AU"/>
        </w:rPr>
        <w:t>.</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w:t>
      </w:r>
      <w:r w:rsidR="0028038E">
        <w:rPr>
          <w:lang w:val="en-AU"/>
        </w:rPr>
        <w:t xml:space="preserve"> PESTPP</w:t>
      </w:r>
      <w:r w:rsidR="00CA35E9">
        <w:rPr>
          <w:lang w:val="en-AU"/>
        </w:rPr>
        <w:t>-GLM</w:t>
      </w:r>
      <w:r w:rsidR="0028038E">
        <w:rPr>
          <w:lang w:val="en-AU"/>
        </w:rPr>
        <w:t xml:space="preserve"> </w:t>
      </w:r>
      <w:r w:rsidR="00670F93">
        <w:rPr>
          <w:lang w:val="en-AU"/>
        </w:rPr>
        <w:t xml:space="preserve">if it </w:t>
      </w:r>
      <w:r w:rsidR="00394934">
        <w:rPr>
          <w:lang w:val="en-AU"/>
        </w:rPr>
        <w:t>implements global optimization using differential evolution.</w:t>
      </w:r>
      <w:r w:rsidR="00477E55">
        <w:rPr>
          <w:lang w:val="en-AU"/>
        </w:rPr>
        <w:t xml:space="preserve"> </w:t>
      </w:r>
    </w:p>
    <w:p w14:paraId="22E5E388" w14:textId="501668D7" w:rsidR="00444043" w:rsidRPr="00FE4430" w:rsidRDefault="00444043" w:rsidP="00444043">
      <w:pPr>
        <w:rPr>
          <w:lang w:val="en-AU"/>
        </w:rPr>
      </w:pPr>
      <w:r>
        <w:rPr>
          <w:lang w:val="en-AU"/>
        </w:rPr>
        <w:t>If the parameter-group-specific FORCEN variable appearing in the “parameter groups” section of the PEST control file is set to “switch”, then</w:t>
      </w:r>
      <w:r w:rsidR="0028038E">
        <w:rPr>
          <w:lang w:val="en-AU"/>
        </w:rPr>
        <w:t xml:space="preserve"> PESTPP</w:t>
      </w:r>
      <w:r w:rsidR="00CA35E9">
        <w:rPr>
          <w:lang w:val="en-AU"/>
        </w:rPr>
        <w:t>-GLM</w:t>
      </w:r>
      <w:r w:rsidR="0028038E">
        <w:rPr>
          <w:lang w:val="en-AU"/>
        </w:rPr>
        <w:t xml:space="preserve"> </w:t>
      </w:r>
      <w:r>
        <w:rPr>
          <w:lang w:val="en-AU"/>
        </w:rPr>
        <w:t xml:space="preserve">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r w:rsidRPr="00FE4430">
        <w:rPr>
          <w:i/>
          <w:lang w:val="en-AU"/>
        </w:rPr>
        <w:t>i</w:t>
      </w:r>
      <w:r w:rsidR="00210BFA" w:rsidRPr="00210BFA">
        <w:rPr>
          <w:vertAlign w:val="superscript"/>
          <w:lang w:val="en-AU"/>
        </w:rPr>
        <w:t>th</w:t>
      </w:r>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w:t>
      </w:r>
      <w:r w:rsidR="0028038E">
        <w:rPr>
          <w:lang w:val="en-AU"/>
        </w:rPr>
        <w:t xml:space="preserve"> PESTPP</w:t>
      </w:r>
      <w:r w:rsidR="00CA35E9">
        <w:rPr>
          <w:lang w:val="en-AU"/>
        </w:rPr>
        <w:t>-GLM</w:t>
      </w:r>
      <w:r w:rsidR="0028038E">
        <w:rPr>
          <w:lang w:val="en-AU"/>
        </w:rPr>
        <w:t>,</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2AF3054B" w:rsidR="00444043" w:rsidRDefault="00444043" w:rsidP="00444043">
      <w:pPr>
        <w:rPr>
          <w:lang w:val="en-AU"/>
        </w:rPr>
      </w:pPr>
      <w:r w:rsidRPr="00FE4430">
        <w:rPr>
          <w:lang w:val="en-AU"/>
        </w:rPr>
        <w:t xml:space="preserve">(where </w:t>
      </w:r>
      <w:r w:rsidRPr="00FE4430">
        <w:rPr>
          <w:lang w:val="en-AU"/>
        </w:rPr>
        <w:sym w:font="Symbol" w:char="F046"/>
      </w:r>
      <w:r w:rsidRPr="00FE4430">
        <w:rPr>
          <w:i/>
          <w:vertAlign w:val="subscript"/>
          <w:lang w:val="en-AU"/>
        </w:rPr>
        <w:t>i</w:t>
      </w:r>
      <w:r w:rsidRPr="00FE4430">
        <w:rPr>
          <w:lang w:val="en-AU"/>
        </w:rPr>
        <w:t xml:space="preserve"> is the objective function </w:t>
      </w:r>
      <w:r w:rsidR="009F5E43">
        <w:rPr>
          <w:lang w:val="en-AU"/>
        </w:rPr>
        <w:t xml:space="preserve">achieved at the end of the </w:t>
      </w:r>
      <w:r w:rsidRPr="00FE4430">
        <w:rPr>
          <w:i/>
          <w:lang w:val="en-AU"/>
        </w:rPr>
        <w:t>i</w:t>
      </w:r>
      <w:r w:rsidR="00210BFA" w:rsidRPr="00210BFA">
        <w:rPr>
          <w:vertAlign w:val="superscript"/>
          <w:lang w:val="en-AU"/>
        </w:rPr>
        <w:t>th</w:t>
      </w:r>
      <w:r w:rsidRPr="00FE4430">
        <w:rPr>
          <w:lang w:val="en-AU"/>
        </w:rPr>
        <w:t xml:space="preserve"> iteration), </w:t>
      </w:r>
      <w:r>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 xml:space="preserve">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03" w:name="_Toc24975667"/>
      <w:r>
        <w:lastRenderedPageBreak/>
        <w:t>4</w:t>
      </w:r>
      <w:r w:rsidR="00444043">
        <w:t>.</w:t>
      </w:r>
      <w:r w:rsidR="00036546">
        <w:t>6</w:t>
      </w:r>
      <w:r w:rsidR="00444043">
        <w:t>.9 Eighth Line</w:t>
      </w:r>
      <w:bookmarkEnd w:id="1803"/>
    </w:p>
    <w:p w14:paraId="6F1E4CCB" w14:textId="481ECD1C"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28038E">
        <w:t xml:space="preserve"> PESTPP</w:t>
      </w:r>
      <w:r w:rsidR="00CA35E9">
        <w:t>-GLM</w:t>
      </w:r>
      <w:r w:rsidR="0028038E">
        <w:t xml:space="preserve"> </w:t>
      </w:r>
      <w:r w:rsidR="009F5E43">
        <w:t>uses all of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is allowed to run</w:t>
      </w:r>
      <w:r w:rsidRPr="00FE4430">
        <w:rPr>
          <w:lang w:val="en-AU"/>
        </w:rPr>
        <w:t xml:space="preserve">. </w:t>
      </w:r>
      <w:r w:rsidR="003C73CA">
        <w:rPr>
          <w:lang w:val="en-AU"/>
        </w:rPr>
        <w:t xml:space="preserve">However values of 0, -1 and -2 trigger behaviour that is dependent on the PEST++ program that reads the PEST control file. </w:t>
      </w:r>
    </w:p>
    <w:p w14:paraId="3D6B3F44" w14:textId="76D8B245" w:rsidR="00444043" w:rsidRPr="00842C8A" w:rsidRDefault="003C73CA" w:rsidP="00444043">
      <w:pPr>
        <w:rPr>
          <w:lang w:val="en-AU"/>
        </w:rPr>
      </w:pPr>
      <w:r>
        <w:rPr>
          <w:lang w:val="en-AU"/>
        </w:rPr>
        <w:t>I</w:t>
      </w:r>
      <w:r w:rsidR="00444043" w:rsidRPr="00842C8A">
        <w:rPr>
          <w:lang w:val="en-AU"/>
        </w:rPr>
        <w:t>f NOPTMAX is set to 0,</w:t>
      </w:r>
      <w:r w:rsidR="0028038E">
        <w:rPr>
          <w:lang w:val="en-AU"/>
        </w:rPr>
        <w:t xml:space="preserve"> PESTPP</w:t>
      </w:r>
      <w:r w:rsidR="00CA35E9">
        <w:rPr>
          <w:lang w:val="en-AU"/>
        </w:rPr>
        <w:t>-GLM</w:t>
      </w:r>
      <w:r w:rsidR="0028038E">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w:t>
      </w:r>
      <w:r w:rsidR="0028038E">
        <w:rPr>
          <w:lang w:val="en-AU"/>
        </w:rPr>
        <w:t xml:space="preserve"> PESTPP</w:t>
      </w:r>
      <w:r w:rsidR="00CA35E9">
        <w:rPr>
          <w:lang w:val="en-AU"/>
        </w:rPr>
        <w:t>-GLM</w:t>
      </w:r>
      <w:r w:rsidR="0028038E">
        <w:rPr>
          <w:lang w:val="en-AU"/>
        </w:rPr>
        <w:t xml:space="preserve"> </w:t>
      </w:r>
      <w:r w:rsidR="00444043">
        <w:rPr>
          <w:lang w:val="en-AU"/>
        </w:rPr>
        <w:t>setup is correct</w:t>
      </w:r>
      <w:r>
        <w:rPr>
          <w:lang w:val="en-AU"/>
        </w:rPr>
        <w:t>, and that weights assigned to observations in the “observation data” section of the PEST control file are suitable.</w:t>
      </w:r>
    </w:p>
    <w:p w14:paraId="5666E30D" w14:textId="415D2C45"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sidR="0028038E">
        <w:rPr>
          <w:lang w:val="en-AU"/>
        </w:rPr>
        <w:t xml:space="preserve"> PESTPP</w:t>
      </w:r>
      <w:r w:rsidR="00CA35E9">
        <w:rPr>
          <w:lang w:val="en-AU"/>
        </w:rPr>
        <w:t>-GLM</w:t>
      </w:r>
      <w:r w:rsidR="0028038E">
        <w:rPr>
          <w:lang w:val="en-AU"/>
        </w:rPr>
        <w:t xml:space="preserve"> </w:t>
      </w:r>
      <w:r>
        <w:rPr>
          <w:lang w:val="en-AU"/>
        </w:rPr>
        <w:t>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The same Jacobian matrix is available for more complex linear analysis using pertinent PEST utilities, as well as PyEMU. The Jacobian matrix that is stored in the JCO file can also be put to other uses; see section 3.4.</w:t>
      </w:r>
    </w:p>
    <w:p w14:paraId="44215146" w14:textId="5468060E"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in the course of </w:t>
      </w:r>
      <w:r w:rsidR="00196BAF">
        <w:rPr>
          <w:lang w:val="en-AU"/>
        </w:rPr>
        <w:t>a</w:t>
      </w:r>
      <w:r w:rsidR="0028038E">
        <w:rPr>
          <w:lang w:val="en-AU"/>
        </w:rPr>
        <w:t xml:space="preserve"> PESTPP</w:t>
      </w:r>
      <w:r w:rsidR="00CA35E9">
        <w:rPr>
          <w:lang w:val="en-AU"/>
        </w:rPr>
        <w:t>-GLM</w:t>
      </w:r>
      <w:r w:rsidR="0028038E">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lang w:val="en-AU"/>
        </w:rPr>
        <w:t xml:space="preserve"> - </w:t>
      </w:r>
      <w:r w:rsidRPr="00FE4430">
        <w:rPr>
          <w:lang w:val="en-AU"/>
        </w:rPr>
        <w:sym w:font="Symbol" w:char="F046"/>
      </w:r>
      <w:r w:rsidRPr="00FE4430">
        <w:rPr>
          <w:i/>
          <w:vertAlign w:val="subscript"/>
          <w:lang w:val="en-AU"/>
        </w:rPr>
        <w:t>min</w:t>
      </w:r>
      <w:r w:rsidRPr="00FE4430">
        <w:rPr>
          <w:lang w:val="en-AU"/>
        </w:rPr>
        <w:t xml:space="preserve">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5549995D" w:rsidR="00444043" w:rsidRPr="00FE4430" w:rsidRDefault="00444043" w:rsidP="00444043">
      <w:pPr>
        <w:rPr>
          <w:lang w:val="en-AU"/>
        </w:rPr>
      </w:pPr>
      <w:r w:rsidRPr="00FE4430">
        <w:rPr>
          <w:lang w:val="en-AU"/>
        </w:rPr>
        <w:t>(</w:t>
      </w:r>
      <w:r w:rsidRPr="00FE4430">
        <w:rPr>
          <w:lang w:val="en-AU"/>
        </w:rPr>
        <w:sym w:font="Symbol" w:char="F046"/>
      </w:r>
      <w:r w:rsidRPr="00FE4430">
        <w:rPr>
          <w:i/>
          <w:vertAlign w:val="subscript"/>
          <w:lang w:val="en-AU"/>
        </w:rPr>
        <w:t>i</w:t>
      </w:r>
      <w:r w:rsidRPr="00FE4430">
        <w:rPr>
          <w:lang w:val="en-AU"/>
        </w:rPr>
        <w:t xml:space="preserve"> being the objective function value at the end of the </w:t>
      </w:r>
      <w:r w:rsidRPr="00FE4430">
        <w:rPr>
          <w:i/>
          <w:lang w:val="en-AU"/>
        </w:rPr>
        <w:t>i</w:t>
      </w:r>
      <w:r w:rsidR="00210BFA" w:rsidRPr="00210BFA">
        <w:rPr>
          <w:vertAlign w:val="superscript"/>
          <w:lang w:val="en-AU"/>
        </w:rPr>
        <w:t>th</w:t>
      </w:r>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w:t>
      </w:r>
      <w:r w:rsidR="0028038E">
        <w:rPr>
          <w:lang w:val="en-AU"/>
        </w:rPr>
        <w:t xml:space="preserve"> PESTPP</w:t>
      </w:r>
      <w:r w:rsidR="00CA35E9">
        <w:rPr>
          <w:lang w:val="en-AU"/>
        </w:rPr>
        <w:t>-GLM</w:t>
      </w:r>
      <w:r w:rsidR="0028038E">
        <w:rPr>
          <w:lang w:val="en-AU"/>
        </w:rPr>
        <w:t xml:space="preserve"> </w:t>
      </w:r>
      <w:r w:rsidRPr="00FE4430">
        <w:rPr>
          <w:lang w:val="en-AU"/>
        </w:rPr>
        <w:t>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w:t>
      </w:r>
      <w:r w:rsidR="0028038E">
        <w:rPr>
          <w:lang w:val="en-AU"/>
        </w:rPr>
        <w:t xml:space="preserve"> PESTPP</w:t>
      </w:r>
      <w:r w:rsidR="00CA35E9">
        <w:rPr>
          <w:lang w:val="en-AU"/>
        </w:rPr>
        <w:t>-GLM</w:t>
      </w:r>
      <w:r w:rsidR="0028038E">
        <w:rPr>
          <w:lang w:val="en-AU"/>
        </w:rPr>
        <w:t xml:space="preserve"> </w:t>
      </w:r>
      <w:r w:rsidRPr="00FE4430">
        <w:rPr>
          <w:lang w:val="en-AU"/>
        </w:rPr>
        <w:t xml:space="preserve">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4F2E37A9"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04" w:name="_Toc24975668"/>
      <w:r>
        <w:t>4</w:t>
      </w:r>
      <w:r w:rsidR="00444043">
        <w:t>.</w:t>
      </w:r>
      <w:r w:rsidR="0089654A">
        <w:t>6</w:t>
      </w:r>
      <w:r w:rsidR="00444043">
        <w:t>.10 Ninth Line</w:t>
      </w:r>
      <w:bookmarkEnd w:id="1804"/>
    </w:p>
    <w:p w14:paraId="1AC1F525" w14:textId="3B1A2B9B"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w:t>
      </w:r>
      <w:r w:rsidR="0028038E">
        <w:rPr>
          <w:lang w:val="en-AU"/>
        </w:rPr>
        <w:t xml:space="preserve"> PESTPP</w:t>
      </w:r>
      <w:r w:rsidR="00CA35E9">
        <w:rPr>
          <w:lang w:val="en-AU"/>
        </w:rPr>
        <w:t>-GLM</w:t>
      </w:r>
      <w:r w:rsidR="0028038E">
        <w:rPr>
          <w:lang w:val="en-AU"/>
        </w:rPr>
        <w:t xml:space="preserve"> </w:t>
      </w:r>
      <w:r w:rsidR="00987DF5">
        <w:rPr>
          <w:lang w:val="en-AU"/>
        </w:rPr>
        <w:t>suite. Set all of these to 0 for PESTCHEK-friendliness.</w:t>
      </w:r>
    </w:p>
    <w:p w14:paraId="1DE64756" w14:textId="77777777" w:rsidR="007D090D" w:rsidRDefault="004C51A5" w:rsidP="007D090D">
      <w:pPr>
        <w:pStyle w:val="Heading2"/>
      </w:pPr>
      <w:bookmarkStart w:id="1805" w:name="_Toc24975669"/>
      <w:r>
        <w:t>4</w:t>
      </w:r>
      <w:r w:rsidR="007D090D">
        <w:t>.7 Singular Value Decomposition Section</w:t>
      </w:r>
      <w:bookmarkEnd w:id="1805"/>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w:t>
      </w:r>
      <w:r>
        <w:rPr>
          <w:lang w:val="en-AU"/>
        </w:rPr>
        <w:lastRenderedPageBreak/>
        <w:t xml:space="preserve">(2015). </w:t>
      </w:r>
    </w:p>
    <w:p w14:paraId="395D2E90" w14:textId="20370D11" w:rsidR="007D090D" w:rsidRDefault="001B5140" w:rsidP="007D090D">
      <w:pPr>
        <w:rPr>
          <w:lang w:val="en-AU"/>
        </w:rPr>
      </w:pPr>
      <w:r>
        <w:rPr>
          <w:lang w:val="en-AU"/>
        </w:rPr>
        <w:t>PESTPP</w:t>
      </w:r>
      <w:r w:rsidR="00CA35E9">
        <w:rPr>
          <w:lang w:val="en-AU"/>
        </w:rPr>
        <w:t>-GLM</w:t>
      </w:r>
      <w:r>
        <w:rPr>
          <w:lang w:val="en-AU"/>
        </w:rPr>
        <w:t xml:space="preserve"> </w:t>
      </w:r>
      <w:r w:rsidR="00A74BA0">
        <w:rPr>
          <w:lang w:val="en-AU"/>
        </w:rPr>
        <w:t>always</w:t>
      </w:r>
      <w:r w:rsidR="007D090D">
        <w:rPr>
          <w:lang w:val="en-AU"/>
        </w:rPr>
        <w:t xml:space="preserve"> uses singular value decomposition, or a closely related numerical device,</w:t>
      </w:r>
      <w:r w:rsidR="00A74BA0">
        <w:rPr>
          <w:lang w:val="en-AU"/>
        </w:rPr>
        <w:t xml:space="preserve"> to solve an inverse problem.</w:t>
      </w:r>
      <w:r w:rsidR="007D090D">
        <w:rPr>
          <w:lang w:val="en-AU"/>
        </w:rPr>
        <w:t xml:space="preserve"> </w:t>
      </w:r>
      <w:r w:rsidR="00A74BA0">
        <w:rPr>
          <w:lang w:val="en-AU"/>
        </w:rPr>
        <w:t xml:space="preserve">It uses default settings to </w:t>
      </w:r>
      <w:r w:rsidR="00934D38">
        <w:rPr>
          <w:lang w:val="en-AU"/>
        </w:rPr>
        <w:t xml:space="preserve">govern the operation of this process. However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AFCFE0B" w:rsidR="00D1766A" w:rsidRDefault="00934D38" w:rsidP="007D090D">
      <w:pPr>
        <w:rPr>
          <w:lang w:val="en-AU"/>
        </w:rPr>
      </w:pPr>
      <w:r>
        <w:rPr>
          <w:lang w:val="en-AU"/>
        </w:rPr>
        <w:t>If a PEST control file includes a “singular value decomposition” section, then</w:t>
      </w:r>
      <w:r w:rsidR="0028038E">
        <w:rPr>
          <w:lang w:val="en-AU"/>
        </w:rPr>
        <w:t xml:space="preserve"> PESTPP</w:t>
      </w:r>
      <w:r w:rsidR="00CA35E9">
        <w:rPr>
          <w:lang w:val="en-AU"/>
        </w:rPr>
        <w:t>-GLM</w:t>
      </w:r>
      <w:r w:rsidR="0028038E">
        <w:rPr>
          <w:lang w:val="en-AU"/>
        </w:rPr>
        <w:t xml:space="preserve"> </w:t>
      </w:r>
      <w:r>
        <w:rPr>
          <w:lang w:val="en-AU"/>
        </w:rPr>
        <w:t>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r w:rsidR="00D1766A" w:rsidRPr="000F6CA2">
        <w:rPr>
          <w:b/>
          <w:lang w:val="en-AU"/>
        </w:rPr>
        <w:t>J</w:t>
      </w:r>
      <w:r w:rsidR="00D1766A" w:rsidRPr="000F6CA2">
        <w:rPr>
          <w:vertAlign w:val="superscript"/>
          <w:lang w:val="en-AU"/>
        </w:rPr>
        <w:t>t</w:t>
      </w:r>
      <w:r w:rsidR="00D1766A" w:rsidRPr="000F6CA2">
        <w:rPr>
          <w:b/>
          <w:lang w:val="en-AU"/>
        </w:rPr>
        <w:t>QJ</w:t>
      </w:r>
      <w:r w:rsidR="00D1766A">
        <w:rPr>
          <w:lang w:val="en-AU"/>
        </w:rPr>
        <w:t>. See Doherty (2015)</w:t>
      </w:r>
      <w:r w:rsidR="00EA7547">
        <w:rPr>
          <w:lang w:val="en-AU"/>
        </w:rPr>
        <w:t>, and section 6 of this manual,</w:t>
      </w:r>
      <w:r w:rsidR="00D1766A">
        <w:rPr>
          <w:lang w:val="en-AU"/>
        </w:rPr>
        <w:t xml:space="preserve"> for further details. </w:t>
      </w:r>
    </w:p>
    <w:p w14:paraId="38195416" w14:textId="56AAE707" w:rsidR="004629FD" w:rsidRDefault="000F6CA2" w:rsidP="007D090D">
      <w:pPr>
        <w:rPr>
          <w:lang w:val="en-AU"/>
        </w:rPr>
      </w:pPr>
      <w:r>
        <w:rPr>
          <w:lang w:val="en-AU"/>
        </w:rPr>
        <w:t>Unless you wish to over-ride</w:t>
      </w:r>
      <w:r w:rsidR="009B2DA3">
        <w:rPr>
          <w:lang w:val="en-AU"/>
        </w:rPr>
        <w:t xml:space="preserve"> internal</w:t>
      </w:r>
      <w:r w:rsidR="0028038E">
        <w:rPr>
          <w:lang w:val="en-AU"/>
        </w:rPr>
        <w:t xml:space="preserve"> PESTPP</w:t>
      </w:r>
      <w:r w:rsidR="00CA35E9">
        <w:rPr>
          <w:lang w:val="en-AU"/>
        </w:rPr>
        <w:t>-GLM</w:t>
      </w:r>
      <w:r w:rsidR="0028038E">
        <w:rPr>
          <w:lang w:val="en-AU"/>
        </w:rPr>
        <w:t xml:space="preserve"> </w:t>
      </w:r>
      <w:r>
        <w:rPr>
          <w:lang w:val="en-AU"/>
        </w:rPr>
        <w:t>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However</w:t>
      </w:r>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r w:rsidR="0084731C">
        <w:rPr>
          <w:i/>
          <w:lang w:val="en-AU"/>
        </w:rPr>
        <w:t>max_n_super()</w:t>
      </w:r>
      <w:r w:rsidR="0084731C">
        <w:rPr>
          <w:lang w:val="en-AU"/>
        </w:rPr>
        <w:t xml:space="preserve"> and </w:t>
      </w:r>
      <w:r w:rsidR="0084731C">
        <w:rPr>
          <w:i/>
          <w:lang w:val="en-AU"/>
        </w:rPr>
        <w:t>super_eigthresh()</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47B9E4C9" w:rsidR="007019E2" w:rsidRDefault="007019E2" w:rsidP="007D090D">
      <w:pPr>
        <w:rPr>
          <w:lang w:val="en-AU"/>
        </w:rPr>
      </w:pPr>
      <w:r>
        <w:rPr>
          <w:lang w:val="en-AU"/>
        </w:rPr>
        <w:t>Note that</w:t>
      </w:r>
      <w:r w:rsidR="0028038E">
        <w:rPr>
          <w:lang w:val="en-AU"/>
        </w:rPr>
        <w:t xml:space="preserve"> PESTPP</w:t>
      </w:r>
      <w:r w:rsidR="00CA35E9">
        <w:rPr>
          <w:lang w:val="en-AU"/>
        </w:rPr>
        <w:t>-GLM</w:t>
      </w:r>
      <w:r w:rsidR="0028038E">
        <w:rPr>
          <w:lang w:val="en-AU"/>
        </w:rPr>
        <w:t xml:space="preserve"> </w:t>
      </w:r>
      <w:r>
        <w:rPr>
          <w:lang w:val="en-AU"/>
        </w:rPr>
        <w:t>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w:t>
      </w:r>
      <w:r w:rsidR="0028038E">
        <w:rPr>
          <w:lang w:val="en-AU"/>
        </w:rPr>
        <w:t xml:space="preserve"> PESTPP</w:t>
      </w:r>
      <w:r w:rsidR="00CA35E9">
        <w:rPr>
          <w:lang w:val="en-AU"/>
        </w:rPr>
        <w:t>-GLM</w:t>
      </w:r>
      <w:r w:rsidR="0028038E">
        <w:rPr>
          <w:lang w:val="en-AU"/>
        </w:rPr>
        <w:t xml:space="preserve"> </w:t>
      </w:r>
      <w:r>
        <w:rPr>
          <w:lang w:val="en-AU"/>
        </w:rPr>
        <w:t>settings, even if SVDMODE is set to 0.</w:t>
      </w:r>
    </w:p>
    <w:p w14:paraId="7B1CD011" w14:textId="77777777" w:rsidR="00251BB3" w:rsidRDefault="004C51A5" w:rsidP="00251BB3">
      <w:pPr>
        <w:pStyle w:val="Heading2"/>
      </w:pPr>
      <w:bookmarkStart w:id="1806" w:name="_Toc24975670"/>
      <w:r>
        <w:t>4</w:t>
      </w:r>
      <w:r w:rsidR="00251BB3">
        <w:t>.</w:t>
      </w:r>
      <w:r w:rsidR="0076051F">
        <w:t>8</w:t>
      </w:r>
      <w:r w:rsidR="00251BB3">
        <w:t xml:space="preserve"> Parameter Groups Section</w:t>
      </w:r>
      <w:bookmarkEnd w:id="1806"/>
    </w:p>
    <w:p w14:paraId="1B671D34" w14:textId="77777777" w:rsidR="00251BB3" w:rsidRDefault="00251BB3" w:rsidP="00251BB3">
      <w:pPr>
        <w:pStyle w:val="Heading3"/>
      </w:pPr>
      <w:bookmarkStart w:id="1807" w:name="_Toc24975671"/>
      <w:r>
        <w:t>4.</w:t>
      </w:r>
      <w:r w:rsidR="0076051F">
        <w:t>8</w:t>
      </w:r>
      <w:r>
        <w:t>.1 General</w:t>
      </w:r>
      <w:bookmarkEnd w:id="1807"/>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r>
        <w:rPr>
          <w:lang w:val="en-AU"/>
        </w:rPr>
        <w:t>parameter-specific</w:t>
      </w:r>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1693A8B6" w:rsidR="00251BB3" w:rsidRDefault="00251BB3" w:rsidP="00251BB3">
      <w:pPr>
        <w:rPr>
          <w:lang w:val="en-AU"/>
        </w:rPr>
      </w:pPr>
      <w:r w:rsidRPr="00FE4430">
        <w:rPr>
          <w:lang w:val="en-AU"/>
        </w:rPr>
        <w:t>Each parameter group must possess a unique name</w:t>
      </w:r>
      <w:r w:rsidR="008420FE">
        <w:rPr>
          <w:lang w:val="en-AU"/>
        </w:rPr>
        <w:t>. For PEST this name must be</w:t>
      </w:r>
      <w:r w:rsidRPr="00FE4430">
        <w:rPr>
          <w:lang w:val="en-AU"/>
        </w:rPr>
        <w:t xml:space="preserve"> </w:t>
      </w:r>
      <w:r w:rsidR="008420FE">
        <w:rPr>
          <w:lang w:val="en-AU"/>
        </w:rPr>
        <w:t>12</w:t>
      </w:r>
      <w:r w:rsidRPr="00FE4430">
        <w:rPr>
          <w:lang w:val="en-AU"/>
        </w:rPr>
        <w:t xml:space="preserve"> characters or less</w:t>
      </w:r>
      <w:r>
        <w:rPr>
          <w:lang w:val="en-AU"/>
        </w:rPr>
        <w:t xml:space="preserve"> in length</w:t>
      </w:r>
      <w:r w:rsidR="008420FE">
        <w:rPr>
          <w:lang w:val="en-AU"/>
        </w:rPr>
        <w:t>; for programs of the PEST++ suite it must be 200 characters or less in length.</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w:t>
      </w:r>
      <w:r w:rsidR="008420FE">
        <w:rPr>
          <w:lang w:val="en-AU"/>
        </w:rPr>
        <w:t xml:space="preserve">PEST </w:t>
      </w:r>
      <w:r>
        <w:rPr>
          <w:lang w:val="en-AU"/>
        </w:rPr>
        <w:t xml:space="preserve">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“regul</w:t>
      </w:r>
      <w:r w:rsidR="00DF4B02">
        <w:rPr>
          <w:lang w:val="en-AU"/>
        </w:rPr>
        <w:t>_</w:t>
      </w:r>
      <w:r>
        <w:rPr>
          <w:lang w:val="en-AU"/>
        </w:rPr>
        <w:t>” is 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w:t>
      </w:r>
      <w:r>
        <w:rPr>
          <w:lang w:val="en-AU"/>
        </w:rPr>
        <w:lastRenderedPageBreak/>
        <w:t xml:space="preserve">names </w:t>
      </w:r>
      <w:r w:rsidR="00B723AA">
        <w:rPr>
          <w:lang w:val="en-AU"/>
        </w:rPr>
        <w:t>formulated in this way are not unique</w:t>
      </w:r>
      <w:r>
        <w:rPr>
          <w:lang w:val="en-AU"/>
        </w:rPr>
        <w:t>.</w:t>
      </w:r>
    </w:p>
    <w:p w14:paraId="5E23D781" w14:textId="418ADDF2"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w:t>
      </w:r>
      <w:r w:rsidR="0028038E">
        <w:rPr>
          <w:lang w:val="en-AU"/>
        </w:rPr>
        <w:t xml:space="preserve"> PESTPP</w:t>
      </w:r>
      <w:r w:rsidR="00CA35E9">
        <w:rPr>
          <w:lang w:val="en-AU"/>
        </w:rPr>
        <w:t>-GLM</w:t>
      </w:r>
      <w:r w:rsidR="0028038E">
        <w:rPr>
          <w:lang w:val="en-AU"/>
        </w:rPr>
        <w:t xml:space="preserve"> </w:t>
      </w:r>
      <w:r w:rsidR="00D54235">
        <w:rPr>
          <w:lang w:val="en-AU"/>
        </w:rPr>
        <w:t xml:space="preserve">(unless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“rel_to_max”).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are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08" w:name="_Toc24975672"/>
      <w:r>
        <w:t>4.</w:t>
      </w:r>
      <w:r w:rsidR="0076051F">
        <w:t>8</w:t>
      </w:r>
      <w:r>
        <w:t>.2 Parameter Group Variables</w:t>
      </w:r>
      <w:bookmarkEnd w:id="1808"/>
    </w:p>
    <w:p w14:paraId="048DF9FB" w14:textId="77777777" w:rsidR="00251BB3" w:rsidRPr="00FE4430" w:rsidRDefault="00251BB3" w:rsidP="00251BB3">
      <w:pPr>
        <w:pStyle w:val="Heading4"/>
        <w:rPr>
          <w:lang w:val="en-AU"/>
        </w:rPr>
      </w:pPr>
      <w:r w:rsidRPr="00FE4430">
        <w:rPr>
          <w:lang w:val="en-AU"/>
        </w:rPr>
        <w:t>PARGPNME</w:t>
      </w:r>
    </w:p>
    <w:p w14:paraId="55BBC4AF" w14:textId="13DE5C8D"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w:t>
      </w:r>
      <w:r w:rsidR="008420FE">
        <w:rPr>
          <w:lang w:val="en-AU"/>
        </w:rPr>
        <w:t>200</w:t>
      </w:r>
      <w:r w:rsidRPr="00FE4430">
        <w:rPr>
          <w:lang w:val="en-AU"/>
        </w:rPr>
        <w:t xml:space="preserve"> characters in length</w:t>
      </w:r>
      <w:r w:rsidR="008420FE">
        <w:rPr>
          <w:lang w:val="en-AU"/>
        </w:rPr>
        <w:t>. However if compatibility with the PEST suite is sought, it should be 12 characters or less in length,</w:t>
      </w:r>
      <w:r>
        <w:rPr>
          <w:lang w:val="en-AU"/>
        </w:rPr>
        <w:t xml:space="preserve">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a group is featured in the “parameter groups” section of a PEST control file</w:t>
      </w:r>
      <w:r w:rsidRPr="00FE4430">
        <w:rPr>
          <w:lang w:val="en-AU"/>
        </w:rPr>
        <w:t xml:space="preserve"> it is not essential that any parameters belong to that group. However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 xml:space="preserve">INCTYP is a character variable which can assume the values “relative”, “absolute” or “rel_to_max”.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However if INCTYP is “absolute” the parameter increment for parameters belonging to the group is fixed, being again provided as the variable DERINC. Alternatively, if INCTYP is “rel_to_max”, the increment for any group member is calculated as a fraction of the group </w:t>
      </w:r>
      <w:r w:rsidR="00251BB3" w:rsidRPr="00FE4430">
        <w:rPr>
          <w:lang w:val="en-AU"/>
        </w:rPr>
        <w:lastRenderedPageBreak/>
        <w:t xml:space="preserve">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However if INCTYP is “absolute” and DERINC is 0.01, the parameter increment is the same for all members of the group over all iterations, </w:t>
      </w:r>
      <w:r w:rsidR="00AC497F">
        <w:rPr>
          <w:lang w:val="en-AU"/>
        </w:rPr>
        <w:t xml:space="preserve">this </w:t>
      </w:r>
      <w:r w:rsidRPr="00FE4430">
        <w:rPr>
          <w:lang w:val="en-AU"/>
        </w:rPr>
        <w:t xml:space="preserve">being 0.01. If INCTYP is “rel_to_max”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being 0.01 times the absolute value of the group member of highest current magnitude; however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taken into account when calculating parameter increments using the “rel_to_max” option.</w:t>
      </w:r>
    </w:p>
    <w:p w14:paraId="26C84DA2" w14:textId="77777777" w:rsidR="00251BB3" w:rsidRPr="00FE4430" w:rsidRDefault="00251BB3" w:rsidP="00251BB3">
      <w:pPr>
        <w:rPr>
          <w:lang w:val="en-AU"/>
        </w:rPr>
      </w:pPr>
      <w:r w:rsidRPr="00FE4430">
        <w:rPr>
          <w:lang w:val="en-AU"/>
        </w:rPr>
        <w:t xml:space="preserve">For the “relative” and “rel_to_max”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However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“rel_to_max”, it is possible that it may become too low if the parameter</w:t>
      </w:r>
      <w:r w:rsidR="002F4395">
        <w:rPr>
          <w:lang w:val="en-AU"/>
        </w:rPr>
        <w:t>’s value</w:t>
      </w:r>
      <w:r w:rsidR="00251BB3" w:rsidRPr="00FE4430">
        <w:rPr>
          <w:lang w:val="en-AU"/>
        </w:rPr>
        <w:t xml:space="preserve"> becomes very small or, in the case of the “rel_to_max”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members, and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Thus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Jacobian matrix corresponding to members of the group will require as many model runs as there are adjustable parameters in the group. If FORCEN is provided as “always_3”, the filling of these same columns will require twice as many model runs as there are parameters within the group</w:t>
      </w:r>
      <w:r w:rsidR="00AC497F">
        <w:rPr>
          <w:lang w:val="en-AU"/>
        </w:rPr>
        <w:t>.</w:t>
      </w:r>
      <w:r w:rsidRPr="00FE4430">
        <w:rPr>
          <w:lang w:val="en-AU"/>
        </w:rPr>
        <w:t xml:space="preserve"> </w:t>
      </w:r>
      <w:r w:rsidR="00AC497F">
        <w:rPr>
          <w:lang w:val="en-AU"/>
        </w:rPr>
        <w:t>H</w:t>
      </w:r>
      <w:r w:rsidRPr="00FE4430">
        <w:rPr>
          <w:lang w:val="en-AU"/>
        </w:rPr>
        <w:t xml:space="preserve">owever the derivatives will be calculated with 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However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w:t>
      </w:r>
      <w:r w:rsidRPr="00FE4430">
        <w:rPr>
          <w:lang w:val="en-AU"/>
        </w:rPr>
        <w:lastRenderedPageBreak/>
        <w:t xml:space="preserve">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In some cases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“rel_to_max”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If FORCEN for a particular parameter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“best_fit” or “outside_pts”.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however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09" w:name="_Toc439791006"/>
      <w:bookmarkStart w:id="1810" w:name="_Toc439791460"/>
      <w:bookmarkStart w:id="1811" w:name="_Toc439791915"/>
      <w:bookmarkStart w:id="1812" w:name="_Toc439792369"/>
      <w:bookmarkStart w:id="1813" w:name="_Toc439792823"/>
      <w:bookmarkStart w:id="1814" w:name="_Toc439793277"/>
      <w:bookmarkStart w:id="1815" w:name="_Toc439793731"/>
      <w:bookmarkStart w:id="1816" w:name="_Toc439794185"/>
      <w:bookmarkStart w:id="1817" w:name="_Toc439794639"/>
      <w:bookmarkStart w:id="1818" w:name="_Toc439795092"/>
      <w:bookmarkStart w:id="1819" w:name="_Toc439823076"/>
      <w:bookmarkStart w:id="1820" w:name="_Toc445910238"/>
      <w:bookmarkStart w:id="1821" w:name="_Toc510516456"/>
      <w:bookmarkStart w:id="1822" w:name="_Toc24975673"/>
      <w:r>
        <w:t>4.</w:t>
      </w:r>
      <w:r w:rsidR="0076051F">
        <w:t>9</w:t>
      </w:r>
      <w:r>
        <w:t xml:space="preserve"> Parameter Data Section</w:t>
      </w:r>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p>
    <w:p w14:paraId="3D53C67E" w14:textId="77777777" w:rsidR="00B50BDB" w:rsidRDefault="00463063" w:rsidP="00463063">
      <w:pPr>
        <w:pStyle w:val="Heading3"/>
      </w:pPr>
      <w:bookmarkStart w:id="1823" w:name="_Toc439791007"/>
      <w:bookmarkStart w:id="1824" w:name="_Toc439791461"/>
      <w:bookmarkStart w:id="1825" w:name="_Toc439791916"/>
      <w:bookmarkStart w:id="1826" w:name="_Toc439792370"/>
      <w:bookmarkStart w:id="1827" w:name="_Toc439792824"/>
      <w:bookmarkStart w:id="1828" w:name="_Toc439793278"/>
      <w:bookmarkStart w:id="1829" w:name="_Toc439793732"/>
      <w:bookmarkStart w:id="1830" w:name="_Toc439794186"/>
      <w:bookmarkStart w:id="1831" w:name="_Toc439794640"/>
      <w:bookmarkStart w:id="1832" w:name="_Toc439795093"/>
      <w:bookmarkStart w:id="1833" w:name="_Toc439823077"/>
      <w:bookmarkStart w:id="1834" w:name="_Toc445910239"/>
      <w:bookmarkStart w:id="1835" w:name="_Toc510516457"/>
      <w:bookmarkStart w:id="1836" w:name="_Toc24975674"/>
      <w:r>
        <w:t>4.</w:t>
      </w:r>
      <w:r w:rsidR="0076051F">
        <w:t>9</w:t>
      </w:r>
      <w:r>
        <w:t>.1 General</w:t>
      </w:r>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FB316D">
      <w:pPr>
        <w:pStyle w:val="ListParagraph"/>
        <w:numPr>
          <w:ilvl w:val="0"/>
          <w:numId w:val="33"/>
        </w:numPr>
        <w:rPr>
          <w:lang w:val="en-AU"/>
        </w:rPr>
      </w:pPr>
      <w:r>
        <w:rPr>
          <w:lang w:val="en-AU"/>
        </w:rPr>
        <w:lastRenderedPageBreak/>
        <w:t>achievement of a good fit with a calibration dataset (PESTPP);</w:t>
      </w:r>
    </w:p>
    <w:p w14:paraId="1F870E6F" w14:textId="77777777" w:rsidR="00FB316D" w:rsidRDefault="001A7B63" w:rsidP="00FB316D">
      <w:pPr>
        <w:pStyle w:val="ListParagraph"/>
        <w:numPr>
          <w:ilvl w:val="0"/>
          <w:numId w:val="33"/>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07715F1D" w:rsidR="00FB316D" w:rsidRDefault="00FB316D" w:rsidP="00FB316D">
      <w:pPr>
        <w:pStyle w:val="ListParagraph"/>
        <w:numPr>
          <w:ilvl w:val="0"/>
          <w:numId w:val="33"/>
        </w:numPr>
        <w:rPr>
          <w:lang w:val="en-AU"/>
        </w:rPr>
      </w:pPr>
      <w:r>
        <w:rPr>
          <w:lang w:val="en-AU"/>
        </w:rPr>
        <w:t>exploration of global sensitivity (PESTPP</w:t>
      </w:r>
      <w:r w:rsidR="005544EE">
        <w:rPr>
          <w:lang w:val="en-AU"/>
        </w:rPr>
        <w:t>-SEN</w:t>
      </w:r>
      <w:r>
        <w:rPr>
          <w:lang w:val="en-AU"/>
        </w:rPr>
        <w:t>);</w:t>
      </w:r>
    </w:p>
    <w:p w14:paraId="37C5E9AA" w14:textId="77777777" w:rsidR="00FB316D" w:rsidRDefault="00FB316D" w:rsidP="00FB316D">
      <w:pPr>
        <w:pStyle w:val="ListParagraph"/>
        <w:numPr>
          <w:ilvl w:val="0"/>
          <w:numId w:val="33"/>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37" w:name="_Toc439791008"/>
      <w:bookmarkStart w:id="1838" w:name="_Toc439791462"/>
      <w:bookmarkStart w:id="1839" w:name="_Toc439791917"/>
      <w:bookmarkStart w:id="1840" w:name="_Toc439792371"/>
      <w:bookmarkStart w:id="1841" w:name="_Toc439792825"/>
      <w:bookmarkStart w:id="1842" w:name="_Toc439793279"/>
      <w:bookmarkStart w:id="1843" w:name="_Toc439793733"/>
      <w:bookmarkStart w:id="1844" w:name="_Toc439794187"/>
      <w:bookmarkStart w:id="1845" w:name="_Toc439794641"/>
      <w:bookmarkStart w:id="1846" w:name="_Toc439795094"/>
      <w:bookmarkStart w:id="1847" w:name="_Toc439823078"/>
      <w:bookmarkStart w:id="1848" w:name="_Toc445910240"/>
      <w:bookmarkStart w:id="1849" w:name="_Toc510516458"/>
      <w:bookmarkStart w:id="1850" w:name="_Toc24975675"/>
      <w:r>
        <w:t>4.</w:t>
      </w:r>
      <w:r w:rsidR="0076051F">
        <w:t>9</w:t>
      </w:r>
      <w:r>
        <w:t>.2 First Part</w:t>
      </w:r>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p>
    <w:p w14:paraId="3FBA085C" w14:textId="77777777" w:rsidR="005065E7" w:rsidRPr="00FE4430" w:rsidRDefault="005065E7" w:rsidP="005065E7">
      <w:pPr>
        <w:pStyle w:val="Heading4"/>
        <w:rPr>
          <w:lang w:val="en-AU"/>
        </w:rPr>
      </w:pPr>
      <w:r w:rsidRPr="00FE4430">
        <w:rPr>
          <w:lang w:val="en-AU"/>
        </w:rPr>
        <w:t>PARNME</w:t>
      </w:r>
    </w:p>
    <w:p w14:paraId="5EDF9107" w14:textId="6D398930"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w:t>
      </w:r>
      <w:r w:rsidR="00E0727B">
        <w:rPr>
          <w:lang w:val="en-AU"/>
        </w:rPr>
        <w:t xml:space="preserve">. For PEST-suite programs </w:t>
      </w:r>
      <w:r w:rsidR="00FC30AC">
        <w:rPr>
          <w:lang w:val="en-AU"/>
        </w:rPr>
        <w:t>a parameter name</w:t>
      </w:r>
      <w:r w:rsidR="00E0727B">
        <w:rPr>
          <w:lang w:val="en-AU"/>
        </w:rPr>
        <w:t xml:space="preserve"> must be 12 characters</w:t>
      </w:r>
      <w:r w:rsidR="005065E7" w:rsidRPr="00FE4430">
        <w:rPr>
          <w:lang w:val="en-AU"/>
        </w:rPr>
        <w:t xml:space="preserve"> or less in length</w:t>
      </w:r>
      <w:r w:rsidR="00E0727B">
        <w:rPr>
          <w:lang w:val="en-AU"/>
        </w:rPr>
        <w:t xml:space="preserve"> while for programs of the PEST++ suite, its name can extend to 200 characters in length. T</w:t>
      </w:r>
      <w:r w:rsidR="005065E7" w:rsidRPr="00FE4430">
        <w:rPr>
          <w:lang w:val="en-AU"/>
        </w:rPr>
        <w: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the Jacobian matrix pertaining to that parameter actually contains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w:t>
      </w:r>
      <w:r w:rsidRPr="00FE4430">
        <w:rPr>
          <w:lang w:val="en-AU"/>
        </w:rPr>
        <w:lastRenderedPageBreak/>
        <w:t>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efits which follow from Kahunen-</w:t>
      </w:r>
      <w:r>
        <w:rPr>
          <w:lang w:val="en-AU"/>
        </w:rPr>
        <w:t>Loève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r w:rsidRPr="00FE4430">
        <w:rPr>
          <w:lang w:val="en-AU"/>
        </w:rPr>
        <w:t xml:space="preserve">However caution must be exercised when designating parameters as log-transformed. A parameter which can become zero or negative in the course of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you can ensure that parameters never become negative. Thus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However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4C27518D"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r w:rsidR="007310FB" w:rsidRPr="00FE4430">
        <w:rPr>
          <w:lang w:val="en-AU"/>
        </w:rPr>
        <w:t>preprocessor</w:t>
      </w:r>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r w:rsidR="00A400B2">
        <w:rPr>
          <w:lang w:val="en-AU"/>
        </w:rPr>
        <w:t xml:space="preserve"> It can also be accommodated using “secondary parameter” functionality available through PEST_HP; see documentation of PEST_HP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1EAA0AE0" w:rsidR="00AB387F" w:rsidRDefault="00AB387F" w:rsidP="003314D9">
      <w:pPr>
        <w:pStyle w:val="ListParagraph"/>
        <w:numPr>
          <w:ilvl w:val="0"/>
          <w:numId w:val="3"/>
        </w:numPr>
        <w:rPr>
          <w:lang w:val="en-AU"/>
        </w:rPr>
      </w:pPr>
      <w:r>
        <w:rPr>
          <w:lang w:val="en-AU"/>
        </w:rPr>
        <w:t>The only member</w:t>
      </w:r>
      <w:r w:rsidR="00AC0479">
        <w:rPr>
          <w:lang w:val="en-AU"/>
        </w:rPr>
        <w:t>s</w:t>
      </w:r>
      <w:r>
        <w:rPr>
          <w:lang w:val="en-AU"/>
        </w:rPr>
        <w:t xml:space="preserve"> of the PEST++ suite which imposes limits on </w:t>
      </w:r>
      <w:r w:rsidR="00AC0479">
        <w:rPr>
          <w:lang w:val="en-AU"/>
        </w:rPr>
        <w:t>parameter changes in this way are</w:t>
      </w:r>
      <w:r w:rsidR="0028038E">
        <w:rPr>
          <w:lang w:val="en-AU"/>
        </w:rPr>
        <w:t xml:space="preserve"> PESTPP</w:t>
      </w:r>
      <w:r w:rsidR="00CA35E9">
        <w:rPr>
          <w:lang w:val="en-AU"/>
        </w:rPr>
        <w:t>-GLM</w:t>
      </w:r>
      <w:r w:rsidR="00AC0479">
        <w:rPr>
          <w:lang w:val="en-AU"/>
        </w:rPr>
        <w:t xml:space="preserve"> and (optionally) PESTPP-IES (through the </w:t>
      </w:r>
      <w:r w:rsidR="00AC0479">
        <w:rPr>
          <w:i/>
          <w:lang w:val="en-AU"/>
        </w:rPr>
        <w:t>ies</w:t>
      </w:r>
      <w:r w:rsidR="00E97D1E">
        <w:rPr>
          <w:i/>
          <w:lang w:val="en-AU"/>
        </w:rPr>
        <w:t>_enforce_</w:t>
      </w:r>
      <w:r w:rsidR="00AC0479">
        <w:rPr>
          <w:i/>
          <w:lang w:val="en-AU"/>
        </w:rPr>
        <w:t xml:space="preserve">chglim </w:t>
      </w:r>
      <w:r w:rsidR="00AC0479">
        <w:rPr>
          <w:lang w:val="en-AU"/>
        </w:rPr>
        <w:t xml:space="preserve"> option)</w:t>
      </w:r>
      <w:r w:rsidR="0028038E">
        <w:rPr>
          <w:lang w:val="en-AU"/>
        </w:rPr>
        <w:t>.</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lastRenderedPageBreak/>
        <w:t xml:space="preserve">Parameters that are log-transformed cannot be assigned a </w:t>
      </w:r>
      <w:r w:rsidR="00C01B88">
        <w:rPr>
          <w:lang w:val="en-AU"/>
        </w:rPr>
        <w:t>relative</w:t>
      </w:r>
      <w:r>
        <w:rPr>
          <w:lang w:val="en-AU"/>
        </w:rPr>
        <w:t xml:space="preserve"> change limit; they can only be assigned a factor change limit.</w:t>
      </w:r>
    </w:p>
    <w:p w14:paraId="4AAA80D2" w14:textId="00CB09A1"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w:t>
      </w:r>
      <w:r w:rsidR="0028038E">
        <w:rPr>
          <w:lang w:val="en-AU"/>
        </w:rPr>
        <w:t xml:space="preserve"> PESTPP</w:t>
      </w:r>
      <w:r w:rsidR="00CA35E9">
        <w:rPr>
          <w:lang w:val="en-AU"/>
        </w:rPr>
        <w:t>-GLM</w:t>
      </w:r>
      <w:r w:rsidR="0028038E">
        <w:rPr>
          <w:lang w:val="en-AU"/>
        </w:rPr>
        <w:t xml:space="preserve"> </w:t>
      </w:r>
      <w:r w:rsidRPr="00CE0EFC">
        <w:rPr>
          <w:lang w:val="en-AU"/>
        </w:rPr>
        <w:t>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1E1BBB8F" w:rsidR="00136237" w:rsidRDefault="006D4C7A" w:rsidP="00136237">
      <w:pPr>
        <w:rPr>
          <w:lang w:val="en-AU"/>
        </w:rPr>
      </w:pPr>
      <w:r>
        <w:rPr>
          <w:lang w:val="en-AU"/>
        </w:rPr>
        <w:t>If using</w:t>
      </w:r>
      <w:r w:rsidR="0028038E">
        <w:rPr>
          <w:lang w:val="en-AU"/>
        </w:rPr>
        <w:t xml:space="preserve"> PESTPP</w:t>
      </w:r>
      <w:r w:rsidR="00CA35E9">
        <w:rPr>
          <w:lang w:val="en-AU"/>
        </w:rPr>
        <w:t>-GLM</w:t>
      </w:r>
      <w:r w:rsidR="00B01B66">
        <w:rPr>
          <w:lang w:val="en-AU"/>
        </w:rPr>
        <w:t xml:space="preserve"> or</w:t>
      </w:r>
      <w:r w:rsidR="002C5DA7">
        <w:rPr>
          <w:lang w:val="en-AU"/>
        </w:rPr>
        <w:t xml:space="preserve"> PESTPP-IES,</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2D635FB7" w:rsidR="00136237" w:rsidRPr="00FE4430" w:rsidRDefault="00D633D7" w:rsidP="003314D9">
      <w:pPr>
        <w:numPr>
          <w:ilvl w:val="0"/>
          <w:numId w:val="4"/>
        </w:numPr>
        <w:tabs>
          <w:tab w:val="left" w:pos="720"/>
        </w:tabs>
        <w:rPr>
          <w:lang w:val="en-AU"/>
        </w:rPr>
      </w:pPr>
      <w:r>
        <w:rPr>
          <w:lang w:val="en-AU"/>
        </w:rPr>
        <w:t>If using</w:t>
      </w:r>
      <w:r w:rsidR="0028038E">
        <w:rPr>
          <w:lang w:val="en-AU"/>
        </w:rPr>
        <w:t xml:space="preserve"> PESTPP</w:t>
      </w:r>
      <w:r w:rsidR="00CA35E9">
        <w:rPr>
          <w:lang w:val="en-AU"/>
        </w:rPr>
        <w:t>-GLM</w:t>
      </w:r>
      <w:r w:rsidR="0028038E">
        <w:rPr>
          <w:lang w:val="en-AU"/>
        </w:rPr>
        <w:t>,</w:t>
      </w:r>
      <w:r>
        <w:rPr>
          <w:lang w:val="en-AU"/>
        </w:rPr>
        <w:t xml:space="preserve">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If a parameter has an initial value of zero, the parameter can be neither a tied nor a parent parameter as the tied:parent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parameters the initial parameter value (PARVAL1) must lie between these two bounds. However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lastRenderedPageBreak/>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fact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r>
        <w:rPr>
          <w:i/>
          <w:lang w:val="en-AU"/>
        </w:rPr>
        <w:t>k</w:t>
      </w:r>
      <w:r w:rsidRPr="00FE4430">
        <w:rPr>
          <w:i/>
          <w:vertAlign w:val="subscript"/>
          <w:lang w:val="en-AU"/>
        </w:rPr>
        <w:t>p</w:t>
      </w:r>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r>
        <w:rPr>
          <w:i/>
          <w:lang w:val="en-AU"/>
        </w:rPr>
        <w:t>k</w:t>
      </w:r>
      <w:r w:rsidRPr="00FE4430">
        <w:rPr>
          <w:i/>
          <w:vertAlign w:val="subscript"/>
          <w:lang w:val="en-AU"/>
        </w:rPr>
        <w:t>p</w:t>
      </w:r>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r>
        <w:rPr>
          <w:i/>
          <w:lang w:val="en-AU"/>
        </w:rPr>
        <w:t>k</w:t>
      </w:r>
      <w:r w:rsidRPr="00FE4430">
        <w:rPr>
          <w:i/>
          <w:vertAlign w:val="subscript"/>
          <w:lang w:val="en-AU"/>
        </w:rPr>
        <w:t>p</w:t>
      </w:r>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r w:rsidRPr="00FE4430">
        <w:rPr>
          <w:i/>
          <w:lang w:val="en-AU"/>
        </w:rPr>
        <w:t>o</w:t>
      </w:r>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4FFFF1BC" w:rsidR="0037164B" w:rsidRDefault="001B5140" w:rsidP="000F46F1">
      <w:pPr>
        <w:rPr>
          <w:lang w:val="en-AU"/>
        </w:rPr>
      </w:pPr>
      <w:r>
        <w:rPr>
          <w:lang w:val="en-AU"/>
        </w:rPr>
        <w:t>PESTPP</w:t>
      </w:r>
      <w:r w:rsidR="00CA35E9">
        <w:rPr>
          <w:lang w:val="en-AU"/>
        </w:rPr>
        <w:t>-GLM</w:t>
      </w:r>
      <w:r>
        <w:rPr>
          <w:lang w:val="en-AU"/>
        </w:rPr>
        <w:t xml:space="preserve"> </w:t>
      </w:r>
      <w:r w:rsidR="00A31ABD">
        <w:rPr>
          <w:lang w:val="en-AU"/>
        </w:rPr>
        <w:t xml:space="preserve">(but not PESTPP-OPT) </w:t>
      </w:r>
      <w:r w:rsidR="000F46F1">
        <w:rPr>
          <w:lang w:val="en-AU"/>
        </w:rPr>
        <w:t xml:space="preserve">can use different commands to run </w:t>
      </w:r>
      <w:r w:rsidR="002752AD">
        <w:rPr>
          <w:lang w:val="en-AU"/>
        </w:rPr>
        <w:t>a</w:t>
      </w:r>
      <w:r w:rsidR="000F46F1">
        <w:rPr>
          <w:lang w:val="en-AU"/>
        </w:rPr>
        <w:t xml:space="preserve"> model when calculating derivatives with respect to different parameters. The value of the DERCOM variable associated with a particular parameter is the number of that command. Commands are listed in the “model command line” section of </w:t>
      </w:r>
      <w:r w:rsidR="00A31ABD">
        <w:rPr>
          <w:lang w:val="en-AU"/>
        </w:rPr>
        <w:t>a</w:t>
      </w:r>
      <w:r w:rsidR="000F46F1">
        <w:rPr>
          <w:lang w:val="en-AU"/>
        </w:rPr>
        <w:t xml:space="preserve"> PEST control file. They are </w:t>
      </w:r>
      <w:r w:rsidR="00A36F0B">
        <w:rPr>
          <w:lang w:val="en-AU"/>
        </w:rPr>
        <w:t xml:space="preserve">implicitly </w:t>
      </w:r>
      <w:r w:rsidR="000F46F1">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51" w:name="_Toc429752483"/>
      <w:bookmarkStart w:id="1852" w:name="_Toc429752963"/>
      <w:bookmarkStart w:id="1853" w:name="_Toc429753389"/>
      <w:bookmarkStart w:id="1854" w:name="_Toc429753787"/>
      <w:bookmarkStart w:id="1855" w:name="_Toc429753988"/>
      <w:bookmarkStart w:id="1856" w:name="_Toc429754166"/>
      <w:bookmarkStart w:id="1857" w:name="_Toc429754344"/>
      <w:bookmarkStart w:id="1858" w:name="_Toc429754878"/>
      <w:bookmarkStart w:id="1859" w:name="_Toc429755056"/>
      <w:bookmarkStart w:id="1860" w:name="_Toc429755234"/>
      <w:bookmarkStart w:id="1861" w:name="_Toc429755650"/>
      <w:bookmarkStart w:id="1862" w:name="_Toc430192493"/>
      <w:bookmarkStart w:id="1863" w:name="_Toc430192923"/>
      <w:bookmarkStart w:id="1864" w:name="_Toc430193101"/>
      <w:bookmarkStart w:id="1865" w:name="_Toc430193279"/>
      <w:bookmarkStart w:id="1866" w:name="_Toc463719504"/>
      <w:bookmarkStart w:id="1867" w:name="_Toc464233038"/>
      <w:bookmarkStart w:id="1868" w:name="_Toc467082449"/>
      <w:bookmarkStart w:id="1869" w:name="_Toc467748680"/>
      <w:bookmarkStart w:id="1870" w:name="_Toc472333455"/>
      <w:bookmarkStart w:id="1871" w:name="_Toc472357984"/>
      <w:bookmarkStart w:id="1872" w:name="_Toc475556672"/>
      <w:bookmarkStart w:id="1873" w:name="_Toc475556956"/>
      <w:bookmarkStart w:id="1874" w:name="_Toc475589127"/>
      <w:bookmarkStart w:id="1875" w:name="_Toc530644327"/>
      <w:bookmarkStart w:id="1876" w:name="_Toc530731197"/>
      <w:bookmarkStart w:id="1877" w:name="_Toc532791093"/>
      <w:bookmarkStart w:id="1878" w:name="_Toc532791377"/>
      <w:bookmarkStart w:id="1879" w:name="_Toc532800432"/>
      <w:bookmarkStart w:id="1880" w:name="_Toc534947816"/>
      <w:bookmarkStart w:id="1881" w:name="_Toc535239232"/>
      <w:bookmarkStart w:id="1882" w:name="_Toc535247434"/>
      <w:bookmarkStart w:id="1883" w:name="_Toc73181795"/>
      <w:bookmarkStart w:id="1884" w:name="_Toc73183773"/>
      <w:bookmarkStart w:id="1885" w:name="_Toc73526132"/>
      <w:bookmarkStart w:id="1886" w:name="_Toc73526496"/>
      <w:bookmarkStart w:id="1887" w:name="_Toc73596532"/>
      <w:bookmarkStart w:id="1888" w:name="_Toc80980741"/>
      <w:bookmarkStart w:id="1889" w:name="_Toc80981364"/>
      <w:bookmarkStart w:id="1890" w:name="_Toc221857819"/>
      <w:bookmarkStart w:id="1891" w:name="_Toc258071351"/>
      <w:bookmarkStart w:id="1892" w:name="_Toc396034803"/>
      <w:bookmarkStart w:id="1893" w:name="_Toc439791009"/>
      <w:bookmarkStart w:id="1894" w:name="_Toc439791463"/>
      <w:bookmarkStart w:id="1895" w:name="_Toc439791918"/>
      <w:bookmarkStart w:id="1896" w:name="_Toc439792372"/>
      <w:bookmarkStart w:id="1897" w:name="_Toc439792826"/>
      <w:bookmarkStart w:id="1898" w:name="_Toc439793280"/>
      <w:bookmarkStart w:id="1899" w:name="_Toc439793734"/>
      <w:bookmarkStart w:id="1900" w:name="_Toc439794188"/>
      <w:bookmarkStart w:id="1901" w:name="_Toc439794642"/>
      <w:bookmarkStart w:id="1902" w:name="_Toc439795095"/>
      <w:bookmarkStart w:id="1903" w:name="_Toc439823079"/>
      <w:bookmarkStart w:id="1904" w:name="_Toc445910241"/>
      <w:bookmarkStart w:id="1905" w:name="_Toc510516459"/>
      <w:bookmarkStart w:id="1906" w:name="_Toc24975676"/>
      <w:r w:rsidR="00940652">
        <w:t>4.</w:t>
      </w:r>
      <w:r w:rsidR="004A48F2">
        <w:t>9</w:t>
      </w:r>
      <w:r w:rsidR="00940652">
        <w:t xml:space="preserve">.3 </w:t>
      </w:r>
      <w:r w:rsidR="00940652" w:rsidRPr="00FE4430">
        <w:t>Second Part</w:t>
      </w:r>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9ADAE58" w:rsidR="00940652"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However a tied parameter can, naturally, be linked to only one parent parameter.</w:t>
      </w:r>
    </w:p>
    <w:p w14:paraId="17065996" w14:textId="38337EEF" w:rsidR="00251448" w:rsidRPr="00595638" w:rsidRDefault="00C42897" w:rsidP="00940652">
      <w:pPr>
        <w:rPr>
          <w:lang w:val="en-AU"/>
        </w:rPr>
      </w:pPr>
      <w:r>
        <w:rPr>
          <w:lang w:val="en-AU"/>
        </w:rPr>
        <w:t>P</w:t>
      </w:r>
      <w:r w:rsidR="00251448">
        <w:rPr>
          <w:lang w:val="en-AU"/>
        </w:rPr>
        <w:t xml:space="preserve">rograms of the PEST++ suite support a protocol for </w:t>
      </w:r>
      <w:r w:rsidR="00650D5F">
        <w:rPr>
          <w:lang w:val="en-AU"/>
        </w:rPr>
        <w:t>tying</w:t>
      </w:r>
      <w:r w:rsidR="00251448">
        <w:rPr>
          <w:lang w:val="en-AU"/>
        </w:rPr>
        <w:t xml:space="preserve"> parameters together that may be convenient in some contexts. </w:t>
      </w:r>
      <w:r w:rsidR="00595638">
        <w:rPr>
          <w:lang w:val="en-AU"/>
        </w:rPr>
        <w:t>This is activated using the</w:t>
      </w:r>
      <w:r w:rsidR="00251448">
        <w:rPr>
          <w:lang w:val="en-AU"/>
        </w:rPr>
        <w:t xml:space="preserve"> </w:t>
      </w:r>
      <w:r w:rsidR="00251448" w:rsidRPr="00034E5F">
        <w:rPr>
          <w:i/>
          <w:lang w:val="en-AU"/>
        </w:rPr>
        <w:t>tie_by_groups()</w:t>
      </w:r>
      <w:r w:rsidR="00595638">
        <w:rPr>
          <w:lang w:val="en-AU"/>
        </w:rPr>
        <w:t xml:space="preserve"> </w:t>
      </w:r>
      <w:r w:rsidR="00A8581B">
        <w:rPr>
          <w:lang w:val="en-AU"/>
        </w:rPr>
        <w:t>control variable</w:t>
      </w:r>
      <w:r w:rsidR="00034E5F">
        <w:rPr>
          <w:lang w:val="en-AU"/>
        </w:rPr>
        <w:t xml:space="preserve">. Denoting this variable as </w:t>
      </w:r>
      <w:r w:rsidR="00034E5F">
        <w:rPr>
          <w:i/>
          <w:lang w:val="en-AU"/>
        </w:rPr>
        <w:t>true</w:t>
      </w:r>
      <w:r w:rsidR="00034E5F">
        <w:rPr>
          <w:lang w:val="en-AU"/>
        </w:rPr>
        <w:t xml:space="preserve"> effectively ties all parameters in a group to a single member of that group so that initial</w:t>
      </w:r>
      <w:r w:rsidR="00A21292">
        <w:rPr>
          <w:lang w:val="en-AU"/>
        </w:rPr>
        <w:t>, intra-group</w:t>
      </w:r>
      <w:r w:rsidR="00034E5F">
        <w:rPr>
          <w:lang w:val="en-AU"/>
        </w:rPr>
        <w:t xml:space="preserve"> parameter ratios are maintained as parameters are adjusted. However it is important to note that this action does not affect any parameters that a user designates as tied to another parameter, or that has another parameter tied to it.</w:t>
      </w:r>
    </w:p>
    <w:p w14:paraId="7A3D367D" w14:textId="77777777" w:rsidR="00D60008" w:rsidRDefault="00755146" w:rsidP="00755146">
      <w:pPr>
        <w:pStyle w:val="Heading2"/>
      </w:pPr>
      <w:bookmarkStart w:id="1907" w:name="_Toc439791010"/>
      <w:bookmarkStart w:id="1908" w:name="_Toc439791464"/>
      <w:bookmarkStart w:id="1909" w:name="_Toc439791919"/>
      <w:bookmarkStart w:id="1910" w:name="_Toc439792373"/>
      <w:bookmarkStart w:id="1911" w:name="_Toc439792827"/>
      <w:bookmarkStart w:id="1912" w:name="_Toc439793281"/>
      <w:bookmarkStart w:id="1913" w:name="_Toc439793735"/>
      <w:bookmarkStart w:id="1914" w:name="_Toc439794189"/>
      <w:bookmarkStart w:id="1915" w:name="_Toc439794643"/>
      <w:bookmarkStart w:id="1916" w:name="_Toc439795096"/>
      <w:bookmarkStart w:id="1917" w:name="_Toc439823080"/>
      <w:bookmarkStart w:id="1918" w:name="_Toc445910242"/>
      <w:bookmarkStart w:id="1919" w:name="_Toc510516460"/>
      <w:bookmarkStart w:id="1920" w:name="_Toc24975677"/>
      <w:r>
        <w:t>4.</w:t>
      </w:r>
      <w:r w:rsidR="0076051F">
        <w:t>10</w:t>
      </w:r>
      <w:r>
        <w:t xml:space="preserve"> Observation Groups Section</w:t>
      </w:r>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w:t>
      </w:r>
      <w:r w:rsidR="00171A86">
        <w:rPr>
          <w:lang w:val="en-AU"/>
        </w:rPr>
        <w:lastRenderedPageBreak/>
        <w:t>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034E5F">
            <w:pPr>
              <w:keepNext/>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6FCF5437" w:rsidR="00755146" w:rsidRDefault="00755146" w:rsidP="00755146">
      <w:pPr>
        <w:rPr>
          <w:lang w:val="en-AU"/>
        </w:rPr>
      </w:pPr>
      <w:r w:rsidRPr="00FE4430">
        <w:rPr>
          <w:lang w:val="en-AU"/>
        </w:rPr>
        <w:t xml:space="preserve">In the </w:t>
      </w:r>
      <w:r w:rsidR="0071629F" w:rsidRPr="00FE4430">
        <w:rPr>
          <w:lang w:val="en-AU"/>
        </w:rPr>
        <w:fldChar w:fldCharType="begin"/>
      </w:r>
      <w:r w:rsidRPr="00FE4430">
        <w:rPr>
          <w:lang w:val="en-AU"/>
        </w:rPr>
        <w:instrText>XE "Observation groups"</w:instrText>
      </w:r>
      <w:r w:rsidR="0071629F" w:rsidRPr="00FE4430">
        <w:rPr>
          <w:lang w:val="en-AU"/>
        </w:rPr>
        <w:fldChar w:fldCharType="end"/>
      </w:r>
      <w:r w:rsidR="000B379D" w:rsidRPr="00FE4430">
        <w:rPr>
          <w:lang w:val="en-AU"/>
        </w:rPr>
        <w:t>“observation groups</w:t>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w:t>
      </w:r>
      <w:r w:rsidR="00A21292">
        <w:rPr>
          <w:lang w:val="en-AU"/>
        </w:rPr>
        <w:t>12</w:t>
      </w:r>
      <w:r w:rsidRPr="00FE4430">
        <w:rPr>
          <w:lang w:val="en-AU"/>
        </w:rPr>
        <w:t xml:space="preserve"> characters or less in length</w:t>
      </w:r>
      <w:r w:rsidR="00A21292">
        <w:rPr>
          <w:lang w:val="en-AU"/>
        </w:rPr>
        <w:t xml:space="preserve"> for PEST-suite programs. In contrast, for programs of the PEST++ suite, observation group names can extend to 200 characters in length. In both cases these names are</w:t>
      </w:r>
      <w:r w:rsidRPr="00FE4430">
        <w:rPr>
          <w:lang w:val="en-AU"/>
        </w:rPr>
        <w:t xml:space="preserv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 xml:space="preserve">Observation groups whose name begins with “regul”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“regul”.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“regul”)</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21" w:name="_Toc439791011"/>
      <w:bookmarkStart w:id="1922" w:name="_Toc439791465"/>
      <w:bookmarkStart w:id="1923" w:name="_Toc439791920"/>
      <w:bookmarkStart w:id="1924" w:name="_Toc439792374"/>
      <w:bookmarkStart w:id="1925" w:name="_Toc439792828"/>
      <w:bookmarkStart w:id="1926" w:name="_Toc439793282"/>
      <w:bookmarkStart w:id="1927" w:name="_Toc439793736"/>
      <w:bookmarkStart w:id="1928" w:name="_Toc439794190"/>
      <w:bookmarkStart w:id="1929" w:name="_Toc439794644"/>
      <w:bookmarkStart w:id="1930" w:name="_Toc439795097"/>
      <w:bookmarkStart w:id="1931" w:name="_Toc439823081"/>
      <w:bookmarkStart w:id="1932" w:name="_Toc445910243"/>
      <w:bookmarkStart w:id="1933" w:name="_Toc510516461"/>
      <w:bookmarkStart w:id="1934" w:name="_Toc24975678"/>
      <w:r>
        <w:t>4.1</w:t>
      </w:r>
      <w:r w:rsidR="00FB0D59">
        <w:t>1</w:t>
      </w:r>
      <w:r>
        <w:t xml:space="preserve"> Observation Data Section</w:t>
      </w:r>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0A9F10B0"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63489C">
        <w:rPr>
          <w:lang w:val="en-AU"/>
        </w:rPr>
        <w:t>OBSNME,</w:t>
      </w:r>
      <w:r w:rsidR="0089332D" w:rsidRPr="00FE4430">
        <w:rPr>
          <w:lang w:val="en-AU"/>
        </w:rPr>
        <w:t xml:space="preserve"> character variable</w:t>
      </w:r>
      <w:r w:rsidR="0063489C">
        <w:rPr>
          <w:lang w:val="en-AU"/>
        </w:rPr>
        <w:t>,</w:t>
      </w:r>
      <w:r w:rsidR="0089332D" w:rsidRPr="00FE4430">
        <w:rPr>
          <w:lang w:val="en-AU"/>
        </w:rPr>
        <w:t xml:space="preserve"> contain</w:t>
      </w:r>
      <w:r w:rsidR="0063489C">
        <w:rPr>
          <w:lang w:val="en-AU"/>
        </w:rPr>
        <w:t>s</w:t>
      </w:r>
      <w:r w:rsidR="0089332D" w:rsidRPr="00FE4430">
        <w:rPr>
          <w:lang w:val="en-AU"/>
        </w:rPr>
        <w:t xml:space="preserve"> the observation name. </w:t>
      </w:r>
      <w:r w:rsidR="00B6242F">
        <w:rPr>
          <w:lang w:val="en-AU"/>
        </w:rPr>
        <w:t>For programs of the PEST suite a</w:t>
      </w:r>
      <w:r w:rsidR="0089332D" w:rsidRPr="00FE4430">
        <w:rPr>
          <w:lang w:val="en-AU"/>
        </w:rPr>
        <w:t xml:space="preserve">n observation name must be </w:t>
      </w:r>
      <w:r w:rsidR="00B6242F">
        <w:rPr>
          <w:lang w:val="en-AU"/>
        </w:rPr>
        <w:t>20</w:t>
      </w:r>
      <w:r w:rsidR="0089332D" w:rsidRPr="00FE4430">
        <w:rPr>
          <w:lang w:val="en-AU"/>
        </w:rPr>
        <w:t xml:space="preserve"> characters or less in length</w:t>
      </w:r>
      <w:r w:rsidR="00B6242F">
        <w:rPr>
          <w:lang w:val="en-AU"/>
        </w:rPr>
        <w:t xml:space="preserve">; for programs of the PEST++ suite, an observation name can extend to 200 characters in length. In both cases it must contain no spaces, and is </w:t>
      </w:r>
      <w:r w:rsidR="0089332D">
        <w:rPr>
          <w:lang w:val="en-AU"/>
        </w:rPr>
        <w:t xml:space="preserve">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lastRenderedPageBreak/>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5EA36C32"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63489C">
        <w:rPr>
          <w:lang w:val="en-AU"/>
        </w:rPr>
        <w:t>WEIGHT, a real variable, is</w:t>
      </w:r>
      <w:r w:rsidR="00DE6AC3" w:rsidRPr="00FE4430">
        <w:rPr>
          <w:lang w:val="en-AU"/>
        </w:rPr>
        <w:t xml:space="preserve">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manner in which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44343838" w:rsidR="00F0046F" w:rsidRPr="00FE4430" w:rsidRDefault="0071629F" w:rsidP="00F0046F">
      <w:pPr>
        <w:rPr>
          <w:lang w:val="en-AU"/>
        </w:rPr>
      </w:pPr>
      <w:r w:rsidRPr="00FE4430">
        <w:rPr>
          <w:lang w:val="en-AU"/>
        </w:rPr>
        <w:fldChar w:fldCharType="begin"/>
      </w:r>
      <w:r w:rsidR="00F0046F" w:rsidRPr="00FE4430">
        <w:rPr>
          <w:lang w:val="en-AU"/>
        </w:rPr>
        <w:instrText>XE "OBGNME"</w:instrText>
      </w:r>
      <w:r w:rsidRPr="00FE4430">
        <w:rPr>
          <w:lang w:val="en-AU"/>
        </w:rPr>
        <w:fldChar w:fldCharType="end"/>
      </w:r>
      <w:r w:rsidR="009B16B3" w:rsidRPr="00FE4430">
        <w:rPr>
          <w:lang w:val="en-AU"/>
        </w:rPr>
        <w:t>OBGNME</w:t>
      </w:r>
      <w:r w:rsidR="00F0046F" w:rsidRPr="00FE4430">
        <w:rPr>
          <w:lang w:val="en-AU"/>
        </w:rPr>
        <w:t xml:space="preserve"> is the name of the observation group to which </w:t>
      </w:r>
      <w:r w:rsidR="00173232">
        <w:rPr>
          <w:lang w:val="en-AU"/>
        </w:rPr>
        <w:t>an</w:t>
      </w:r>
      <w:r w:rsidR="00F0046F" w:rsidRPr="00FE4430">
        <w:rPr>
          <w:lang w:val="en-AU"/>
        </w:rPr>
        <w:t xml:space="preserve"> observation is assigned. When recording objective function</w:t>
      </w:r>
      <w:r w:rsidR="00262180">
        <w:rPr>
          <w:lang w:val="en-AU"/>
        </w:rPr>
        <w:t>s</w:t>
      </w:r>
      <w:r w:rsidR="00F0046F" w:rsidRPr="00FE4430">
        <w:rPr>
          <w:lang w:val="en-AU"/>
        </w:rPr>
        <w:t xml:space="preserve"> </w:t>
      </w:r>
      <w:r w:rsidR="00712C25">
        <w:rPr>
          <w:lang w:val="en-AU"/>
        </w:rPr>
        <w:t>in</w:t>
      </w:r>
      <w:r w:rsidR="00F0046F" w:rsidRPr="00FE4430">
        <w:rPr>
          <w:lang w:val="en-AU"/>
        </w:rPr>
        <w:t xml:space="preserve"> the</w:t>
      </w:r>
      <w:r w:rsidR="00712C25">
        <w:rPr>
          <w:lang w:val="en-AU"/>
        </w:rPr>
        <w:t xml:space="preserve">ir respective output </w:t>
      </w:r>
      <w:r w:rsidR="00F0046F" w:rsidRPr="00FE4430">
        <w:rPr>
          <w:lang w:val="en-AU"/>
        </w:rPr>
        <w:t>file</w:t>
      </w:r>
      <w:r w:rsidR="00712C25">
        <w:rPr>
          <w:lang w:val="en-AU"/>
        </w:rPr>
        <w:t>s</w:t>
      </w:r>
      <w:r w:rsidR="00F0046F" w:rsidRPr="00FE4430">
        <w:rPr>
          <w:lang w:val="en-AU"/>
        </w:rPr>
        <w:t xml:space="preserve">, </w:t>
      </w:r>
      <w:r w:rsidR="00712C25">
        <w:rPr>
          <w:lang w:val="en-AU"/>
        </w:rPr>
        <w:t xml:space="preserve">programs of the </w:t>
      </w:r>
      <w:r w:rsidR="00F0046F" w:rsidRPr="00FE4430">
        <w:rPr>
          <w:lang w:val="en-AU"/>
        </w:rPr>
        <w:t>PEST</w:t>
      </w:r>
      <w:r w:rsidR="00712C25">
        <w:rPr>
          <w:lang w:val="en-AU"/>
        </w:rPr>
        <w:t>++ suite</w:t>
      </w:r>
      <w:r w:rsidR="00F0046F" w:rsidRPr="00FE4430">
        <w:rPr>
          <w:lang w:val="en-AU"/>
        </w:rPr>
        <w:t xml:space="preserve"> list the contribution made to the</w:t>
      </w:r>
      <w:r w:rsidR="0048738B">
        <w:rPr>
          <w:lang w:val="en-AU"/>
        </w:rPr>
        <w:t xml:space="preserve"> total</w:t>
      </w:r>
      <w:r w:rsidR="00F0046F" w:rsidRPr="00FE4430">
        <w:rPr>
          <w:lang w:val="en-AU"/>
        </w:rPr>
        <w:t xml:space="preserve"> objective function by </w:t>
      </w:r>
      <w:r w:rsidR="00262180">
        <w:rPr>
          <w:lang w:val="en-AU"/>
        </w:rPr>
        <w:t>all</w:t>
      </w:r>
      <w:r w:rsidR="00F0046F" w:rsidRPr="00FE4430">
        <w:rPr>
          <w:lang w:val="en-AU"/>
        </w:rPr>
        <w:t xml:space="preserve"> observation group</w:t>
      </w:r>
      <w:r w:rsidR="00262180">
        <w:rPr>
          <w:lang w:val="en-AU"/>
        </w:rPr>
        <w:t>s</w:t>
      </w:r>
      <w:r w:rsidR="00F0046F" w:rsidRPr="00FE4430">
        <w:rPr>
          <w:lang w:val="en-AU"/>
        </w:rPr>
        <w:t>. It is good practice to assign observations of different type</w:t>
      </w:r>
      <w:r w:rsidR="00173232">
        <w:rPr>
          <w:lang w:val="en-AU"/>
        </w:rPr>
        <w:t>s</w:t>
      </w:r>
      <w:r w:rsidR="00F0046F" w:rsidRPr="00FE4430">
        <w:rPr>
          <w:lang w:val="en-AU"/>
        </w:rPr>
        <w:t xml:space="preserve"> to different observation groups. </w:t>
      </w:r>
      <w:r w:rsidR="00F0046F">
        <w:rPr>
          <w:lang w:val="en-AU"/>
        </w:rPr>
        <w:t>This gives you the ability to</w:t>
      </w:r>
      <w:r w:rsidR="00F0046F" w:rsidRPr="00FE4430">
        <w:rPr>
          <w:lang w:val="en-AU"/>
        </w:rPr>
        <w:t xml:space="preserve"> </w:t>
      </w:r>
      <w:r w:rsidR="00262180">
        <w:rPr>
          <w:lang w:val="en-AU"/>
        </w:rPr>
        <w:t>choose</w:t>
      </w:r>
      <w:r w:rsidR="00F0046F" w:rsidRPr="00FE4430">
        <w:rPr>
          <w:lang w:val="en-AU"/>
        </w:rPr>
        <w:t xml:space="preserve"> observation weights in</w:t>
      </w:r>
      <w:r w:rsidR="00F0046F">
        <w:rPr>
          <w:lang w:val="en-AU"/>
        </w:rPr>
        <w:t xml:space="preserve"> a way that ensures</w:t>
      </w:r>
      <w:r w:rsidR="00F0046F" w:rsidRPr="00FE4430">
        <w:rPr>
          <w:lang w:val="en-AU"/>
        </w:rPr>
        <w:t xml:space="preserve"> that one </w:t>
      </w:r>
      <w:r w:rsidR="00173232">
        <w:rPr>
          <w:lang w:val="en-AU"/>
        </w:rPr>
        <w:t>observation</w:t>
      </w:r>
      <w:r w:rsidR="00F0046F" w:rsidRPr="00FE4430">
        <w:rPr>
          <w:lang w:val="en-AU"/>
        </w:rPr>
        <w:t xml:space="preserve"> type does not dominate </w:t>
      </w:r>
      <w:r w:rsidR="00F0046F">
        <w:rPr>
          <w:lang w:val="en-AU"/>
        </w:rPr>
        <w:t>others</w:t>
      </w:r>
      <w:r w:rsidR="00F0046F"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38AE5EDD"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 xml:space="preserve">listed in the “observation groups” section of </w:t>
      </w:r>
      <w:r w:rsidR="00FA2E00">
        <w:rPr>
          <w:lang w:val="en-AU"/>
        </w:rPr>
        <w:t>a</w:t>
      </w:r>
      <w:r w:rsidRPr="00FE4430">
        <w:rPr>
          <w:lang w:val="en-AU"/>
        </w:rPr>
        <w:t xml:space="preserve"> PEST control file.</w:t>
      </w:r>
      <w:r w:rsidR="00CD2374">
        <w:rPr>
          <w:lang w:val="en-AU"/>
        </w:rPr>
        <w:t xml:space="preserve"> </w:t>
      </w:r>
      <w:r w:rsidR="00FA2E00">
        <w:rPr>
          <w:lang w:val="en-AU"/>
        </w:rPr>
        <w:t>As has been previously stated, o</w:t>
      </w:r>
      <w:r w:rsidR="00CD2374">
        <w:rPr>
          <w:lang w:val="en-AU"/>
        </w:rPr>
        <w:t>bservation group names must be 12 characters or less in length</w:t>
      </w:r>
      <w:r w:rsidR="00FA2E00">
        <w:rPr>
          <w:lang w:val="en-AU"/>
        </w:rPr>
        <w:t xml:space="preserve"> if PEST compatibility is sought. However PEST++ allows an observation group name to extend to 200 characters in length.</w:t>
      </w:r>
    </w:p>
    <w:p w14:paraId="2B54384F" w14:textId="77777777" w:rsidR="003256F6" w:rsidRDefault="00644869" w:rsidP="00E6632C">
      <w:pPr>
        <w:pStyle w:val="Heading2"/>
      </w:pPr>
      <w:bookmarkStart w:id="1935" w:name="_Toc439791013"/>
      <w:bookmarkStart w:id="1936" w:name="_Toc439791467"/>
      <w:bookmarkStart w:id="1937" w:name="_Toc439791922"/>
      <w:bookmarkStart w:id="1938" w:name="_Toc439792376"/>
      <w:bookmarkStart w:id="1939" w:name="_Toc439792830"/>
      <w:bookmarkStart w:id="1940" w:name="_Toc439793284"/>
      <w:bookmarkStart w:id="1941" w:name="_Toc439793738"/>
      <w:bookmarkStart w:id="1942" w:name="_Toc439794192"/>
      <w:bookmarkStart w:id="1943" w:name="_Toc439794646"/>
      <w:bookmarkStart w:id="1944" w:name="_Toc439795099"/>
      <w:bookmarkStart w:id="1945" w:name="_Toc439823083"/>
      <w:bookmarkStart w:id="1946" w:name="_Toc445910245"/>
      <w:bookmarkStart w:id="1947" w:name="_Toc510516463"/>
      <w:bookmarkStart w:id="1948" w:name="_Toc24975679"/>
      <w:r>
        <w:t>4.1</w:t>
      </w:r>
      <w:r w:rsidR="00FB0D59">
        <w:t>2</w:t>
      </w:r>
      <w:r w:rsidR="00E6632C">
        <w:t xml:space="preserve"> Model Command Line Section</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28E98FEA" w:rsidR="00E6632C" w:rsidRDefault="001B5140" w:rsidP="00E6632C">
      <w:pPr>
        <w:rPr>
          <w:lang w:val="en-AU"/>
        </w:rPr>
      </w:pPr>
      <w:r>
        <w:rPr>
          <w:lang w:val="en-AU"/>
        </w:rPr>
        <w:t>PESTPP</w:t>
      </w:r>
      <w:r w:rsidR="00CA35E9">
        <w:rPr>
          <w:lang w:val="en-AU"/>
        </w:rPr>
        <w:t>-GLM</w:t>
      </w:r>
      <w:r>
        <w:rPr>
          <w:lang w:val="en-AU"/>
        </w:rPr>
        <w:t xml:space="preserve"> </w:t>
      </w:r>
      <w:r w:rsidR="00867A78">
        <w:rPr>
          <w:lang w:val="en-AU"/>
        </w:rPr>
        <w:t xml:space="preserve">(like PEST) </w:t>
      </w:r>
      <w:r w:rsidR="00262180">
        <w:rPr>
          <w:lang w:val="en-AU"/>
        </w:rPr>
        <w:t>supports</w:t>
      </w:r>
      <w:r w:rsidR="00D10C71">
        <w:rPr>
          <w:lang w:val="en-AU"/>
        </w:rPr>
        <w:t xml:space="preserve"> the use of different commands</w:t>
      </w:r>
      <w:r w:rsidR="00262180">
        <w:rPr>
          <w:lang w:val="en-AU"/>
        </w:rPr>
        <w:t xml:space="preserve"> for</w:t>
      </w:r>
      <w:r w:rsidR="00D10C71">
        <w:rPr>
          <w:lang w:val="en-AU"/>
        </w:rPr>
        <w:t xml:space="preserve"> running a model to compute derivatives with respect to different parameters</w:t>
      </w:r>
      <w:r w:rsidR="00867A78">
        <w:rPr>
          <w:lang w:val="en-AU"/>
        </w:rPr>
        <w:t xml:space="preserve">. The model command number associated with each parameter is provided by the parameter-specific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r w:rsidR="00125AD6" w:rsidRPr="00C40A21">
              <w:rPr>
                <w:rStyle w:val="Technical2"/>
                <w:i/>
                <w:sz w:val="18"/>
                <w:szCs w:val="16"/>
              </w:rPr>
              <w:t>odel</w:t>
            </w:r>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w:t>
      </w:r>
      <w:r w:rsidR="00262180">
        <w:rPr>
          <w:lang w:val="en-AU"/>
        </w:rPr>
        <w:lastRenderedPageBreak/>
        <w:t>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49" w:name="_Toc439791014"/>
      <w:bookmarkStart w:id="1950" w:name="_Toc439791468"/>
      <w:bookmarkStart w:id="1951" w:name="_Toc439791923"/>
      <w:bookmarkStart w:id="1952" w:name="_Toc439792377"/>
      <w:bookmarkStart w:id="1953" w:name="_Toc439792831"/>
      <w:bookmarkStart w:id="1954" w:name="_Toc439793285"/>
      <w:bookmarkStart w:id="1955" w:name="_Toc439793739"/>
      <w:bookmarkStart w:id="1956" w:name="_Toc439794193"/>
      <w:bookmarkStart w:id="1957" w:name="_Toc439794647"/>
      <w:bookmarkStart w:id="1958" w:name="_Toc439795100"/>
      <w:bookmarkStart w:id="1959" w:name="_Toc439823084"/>
      <w:bookmarkStart w:id="1960" w:name="_Toc445910246"/>
      <w:bookmarkStart w:id="1961" w:name="_Toc510516464"/>
      <w:bookmarkStart w:id="1962" w:name="_Toc24975680"/>
      <w:r>
        <w:t>4.1</w:t>
      </w:r>
      <w:r w:rsidR="00FB0D59">
        <w:t>3</w:t>
      </w:r>
      <w:r w:rsidR="00126C4B">
        <w:t xml:space="preserve"> Model Input</w:t>
      </w:r>
      <w:r w:rsidR="007A6618">
        <w:t xml:space="preserve"> Section</w:t>
      </w:r>
      <w:bookmarkEnd w:id="1962"/>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77777777" w:rsidR="00E6632C" w:rsidRDefault="0026374A" w:rsidP="00126C4B">
      <w:pPr>
        <w:pStyle w:val="Heading2"/>
      </w:pPr>
      <w:bookmarkStart w:id="1963" w:name="_Toc24975681"/>
      <w:r>
        <w:t>4.1</w:t>
      </w:r>
      <w:r w:rsidR="00FB0D59">
        <w:t>4</w:t>
      </w:r>
      <w:r>
        <w:t xml:space="preserve"> Model </w:t>
      </w:r>
      <w:r w:rsidR="00126C4B">
        <w:t>Output Section</w:t>
      </w:r>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3"/>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A single model output file may be read by more than one instruction file. However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64" w:name="_Toc439791015"/>
      <w:bookmarkStart w:id="1965" w:name="_Toc439791469"/>
      <w:bookmarkStart w:id="1966" w:name="_Toc439791924"/>
      <w:bookmarkStart w:id="1967" w:name="_Toc439792378"/>
      <w:bookmarkStart w:id="1968" w:name="_Toc439792832"/>
      <w:bookmarkStart w:id="1969" w:name="_Toc439793286"/>
      <w:bookmarkStart w:id="1970" w:name="_Toc439793740"/>
      <w:bookmarkStart w:id="1971" w:name="_Toc439794194"/>
      <w:bookmarkStart w:id="1972" w:name="_Toc439794648"/>
      <w:bookmarkStart w:id="1973" w:name="_Toc439795101"/>
      <w:bookmarkStart w:id="1974" w:name="_Toc439823085"/>
      <w:bookmarkStart w:id="1975" w:name="_Toc445910247"/>
      <w:bookmarkStart w:id="1976" w:name="_Toc510516465"/>
      <w:bookmarkStart w:id="1977" w:name="_Toc24975682"/>
      <w:r>
        <w:t>4.1</w:t>
      </w:r>
      <w:r w:rsidR="00FB0D59">
        <w:t>5</w:t>
      </w:r>
      <w:r w:rsidR="00C82F04">
        <w:t xml:space="preserve"> Prior Information Section</w:t>
      </w:r>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w:t>
      </w:r>
      <w:r>
        <w:rPr>
          <w:lang w:val="en-AU"/>
        </w:rPr>
        <w:lastRenderedPageBreak/>
        <w:t xml:space="preserve">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The manner in which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PyEMU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PILBL PIFAC * PARNME + PIFAC * log(PARNME)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85ACB91"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w:t>
      </w:r>
      <w:r w:rsidR="00CC3D55">
        <w:rPr>
          <w:lang w:val="en-AU"/>
        </w:rPr>
        <w:t>20</w:t>
      </w:r>
      <w:r w:rsidRPr="00C82F04">
        <w:rPr>
          <w:lang w:val="en-AU"/>
        </w:rPr>
        <w:t xml:space="preserve"> characters in length</w:t>
      </w:r>
      <w:r w:rsidR="00A0317B">
        <w:rPr>
          <w:lang w:val="en-AU"/>
        </w:rPr>
        <w:t xml:space="preserve"> if PEST-compatibility is required. However programs of the PEST++ suite will permit a 200 character length for prior information labels. Prior information labels</w:t>
      </w:r>
      <w:r w:rsidRPr="00C82F04">
        <w:rPr>
          <w:lang w:val="en-AU"/>
        </w:rPr>
        <w:t xml:space="preserve">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particular parameter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par1 = 2.305 1.0 pr_info</w:t>
      </w:r>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par1 = 2.305 1.0 pr_info</w:t>
      </w:r>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lastRenderedPageBreak/>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log(par1) = .362671 1.0 pr_info</w:t>
      </w:r>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The left side of a prior information equation can be comprised of the sum and/or difference of 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pi2 1.0 * par2 + 3.43435 * par4 - 2.389834 * par3 = 1.09e3 3.00 group_pr</w:t>
      </w:r>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r w:rsidRPr="00C82F04">
        <w:rPr>
          <w:rFonts w:ascii="Courier" w:hAnsi="Courier"/>
          <w:sz w:val="20"/>
          <w:lang w:val="pt-BR"/>
        </w:rPr>
        <w:t>pi3 1.0 * log(par1) - 1.0 * log(par2) = 1.60206 2.0  group_pr</w:t>
      </w:r>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however it </w:t>
      </w:r>
      <w:r w:rsidR="00651D2D">
        <w:rPr>
          <w:lang w:val="en-AU"/>
        </w:rPr>
        <w:t xml:space="preserve">must not be negative. </w:t>
      </w:r>
    </w:p>
    <w:p w14:paraId="093E8262" w14:textId="454EE0EE"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In the course of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w:t>
      </w:r>
      <w:r w:rsidR="0028038E">
        <w:rPr>
          <w:lang w:val="en-AU"/>
        </w:rPr>
        <w:t xml:space="preserve"> PESTPP</w:t>
      </w:r>
      <w:r w:rsidR="00CA35E9">
        <w:rPr>
          <w:lang w:val="en-AU"/>
        </w:rPr>
        <w:t>-GLM</w:t>
      </w:r>
      <w:r w:rsidR="0028038E">
        <w:rPr>
          <w:lang w:val="en-AU"/>
        </w:rPr>
        <w:t xml:space="preserve"> </w:t>
      </w:r>
      <w:r w:rsidR="00A0317B">
        <w:rPr>
          <w:lang w:val="en-AU"/>
        </w:rPr>
        <w:t xml:space="preserve">and PESTPP-IES </w:t>
      </w:r>
      <w:r w:rsidRPr="00C82F04">
        <w:rPr>
          <w:lang w:val="en-AU"/>
        </w:rPr>
        <w:t xml:space="preserve">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w:t>
      </w:r>
      <w:r w:rsidR="00A0317B">
        <w:rPr>
          <w:lang w:val="en-AU"/>
        </w:rPr>
        <w:t>12</w:t>
      </w:r>
      <w:r w:rsidRPr="00C82F04">
        <w:rPr>
          <w:lang w:val="en-AU"/>
        </w:rPr>
        <w:t xml:space="preserve"> characters or less in length</w:t>
      </w:r>
      <w:r w:rsidR="00A0317B">
        <w:rPr>
          <w:lang w:val="en-AU"/>
        </w:rPr>
        <w:t xml:space="preserve"> for PEST-compatibility; however programs of the PEST++ suite allow observation group names of 200 characters in length.</w:t>
      </w:r>
      <w:r w:rsidRPr="00C82F04">
        <w:rPr>
          <w:lang w:val="en-AU"/>
        </w:rPr>
        <w:t xml:space="preserve">.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Thus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Thus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pi1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lastRenderedPageBreak/>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r w:rsidRPr="00C82F04">
        <w:rPr>
          <w:lang w:val="en-AU"/>
        </w:rPr>
        <w:t>However the following</w:t>
      </w:r>
      <w:r>
        <w:rPr>
          <w:lang w:val="en-AU"/>
        </w:rPr>
        <w:t xml:space="preserve"> article of</w:t>
      </w:r>
      <w:r w:rsidRPr="00C82F04">
        <w:rPr>
          <w:lang w:val="en-AU"/>
        </w:rPr>
        <w:t xml:space="preserve"> prior information is illegal because of the break between “log” and “par2":</w:t>
      </w:r>
    </w:p>
    <w:p w14:paraId="5D80AE86" w14:textId="77777777" w:rsidR="003D3EF6" w:rsidRPr="00C82F04" w:rsidRDefault="003D3EF6" w:rsidP="003D3EF6">
      <w:pPr>
        <w:spacing w:before="0" w:after="0"/>
        <w:rPr>
          <w:rFonts w:ascii="Courier" w:hAnsi="Courier"/>
          <w:sz w:val="20"/>
          <w:lang w:val="pt-BR"/>
        </w:rPr>
      </w:pPr>
      <w:r w:rsidRPr="00C82F04">
        <w:rPr>
          <w:rFonts w:ascii="Courier" w:hAnsi="Courier"/>
          <w:sz w:val="20"/>
          <w:lang w:val="pt-BR"/>
        </w:rPr>
        <w:t>pi1 2.0 * log(par1) + 2.5 * log</w:t>
      </w:r>
    </w:p>
    <w:p w14:paraId="2CB42D23" w14:textId="77777777" w:rsidR="00BB0F69" w:rsidRDefault="003D3EF6" w:rsidP="003D3EF6">
      <w:pPr>
        <w:spacing w:before="0" w:after="0"/>
        <w:rPr>
          <w:lang w:val="en-AU"/>
        </w:rPr>
      </w:pPr>
      <w:r w:rsidRPr="00C82F04">
        <w:rPr>
          <w:rFonts w:ascii="Courier" w:hAnsi="Courier"/>
          <w:sz w:val="20"/>
          <w:lang w:val="pt-BR"/>
        </w:rPr>
        <w:t>&amp; (par2) - 3.5 * log(par3) = 1.342 1.00 obgp1</w:t>
      </w:r>
    </w:p>
    <w:p w14:paraId="1734651E" w14:textId="77777777" w:rsidR="00963C97" w:rsidRDefault="00963C97" w:rsidP="008A5C32">
      <w:pPr>
        <w:pStyle w:val="Heading2"/>
      </w:pPr>
      <w:bookmarkStart w:id="1978" w:name="_Toc24975683"/>
      <w:r>
        <w:t>4.16 Regularization Section</w:t>
      </w:r>
      <w:bookmarkEnd w:id="1978"/>
    </w:p>
    <w:p w14:paraId="5017FBBA" w14:textId="22145668"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w:t>
      </w:r>
      <w:r w:rsidR="0028038E">
        <w:rPr>
          <w:lang w:val="en-AU"/>
        </w:rPr>
        <w:t xml:space="preserve"> PESTPP</w:t>
      </w:r>
      <w:r w:rsidR="00CA35E9">
        <w:rPr>
          <w:lang w:val="en-AU"/>
        </w:rPr>
        <w:t>-GLM</w:t>
      </w:r>
      <w:r w:rsidR="0028038E">
        <w:rPr>
          <w:lang w:val="en-AU"/>
        </w:rPr>
        <w:t xml:space="preserve"> </w:t>
      </w:r>
      <w:r w:rsidR="00EE396D">
        <w:rPr>
          <w:lang w:val="en-AU"/>
        </w:rPr>
        <w:t>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w:t>
      </w:r>
      <w:r w:rsidR="0028038E">
        <w:rPr>
          <w:lang w:val="en-AU"/>
        </w:rPr>
        <w:t xml:space="preserve"> PESTPP</w:t>
      </w:r>
      <w:r w:rsidR="00CA35E9">
        <w:rPr>
          <w:lang w:val="en-AU"/>
        </w:rPr>
        <w:t>-GLM</w:t>
      </w:r>
      <w:r w:rsidR="0028038E">
        <w:rPr>
          <w:lang w:val="en-AU"/>
        </w:rPr>
        <w:t xml:space="preserve">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62605E32" w:rsidR="00BA288E" w:rsidRDefault="0071629F" w:rsidP="00BA288E">
      <w:pPr>
        <w:rPr>
          <w:lang w:val="en-AU"/>
        </w:rPr>
      </w:pPr>
      <w:r w:rsidRPr="00FE4430">
        <w:rPr>
          <w:lang w:val="en-AU"/>
        </w:rPr>
        <w:fldChar w:fldCharType="begin"/>
      </w:r>
      <w:r w:rsidR="00BA288E" w:rsidRPr="00FE4430">
        <w:rPr>
          <w:lang w:val="en-AU"/>
        </w:rPr>
        <w:instrText xml:space="preserve">XE PHIMLIM </w:instrText>
      </w:r>
      <w:r w:rsidRPr="00FE4430">
        <w:rPr>
          <w:lang w:val="en-AU"/>
        </w:rPr>
        <w:fldChar w:fldCharType="end"/>
      </w:r>
      <w:r w:rsidR="00F31D80">
        <w:rPr>
          <w:lang w:val="en-AU"/>
        </w:rPr>
        <w:t>PHILIM</w:t>
      </w:r>
      <w:r w:rsidR="00BA288E" w:rsidRPr="00FE4430">
        <w:rPr>
          <w:lang w:val="en-AU"/>
        </w:rPr>
        <w:t xml:space="preserve"> is</w:t>
      </w:r>
      <w:r w:rsidR="00BA288E">
        <w:rPr>
          <w:lang w:val="en-AU"/>
        </w:rPr>
        <w:t xml:space="preserve"> the target measurement objective function</w:t>
      </w:r>
      <w:r w:rsidR="00C01B88">
        <w:rPr>
          <w:lang w:val="en-AU"/>
        </w:rPr>
        <w:t>; it is</w:t>
      </w:r>
      <w:r w:rsidR="00BA288E">
        <w:rPr>
          <w:lang w:val="en-AU"/>
        </w:rPr>
        <w:t xml:space="preserve"> the measurement objective function that</w:t>
      </w:r>
      <w:r w:rsidR="0028038E">
        <w:rPr>
          <w:lang w:val="en-AU"/>
        </w:rPr>
        <w:t xml:space="preserve"> PESTPP</w:t>
      </w:r>
      <w:r w:rsidR="00CA35E9">
        <w:rPr>
          <w:lang w:val="en-AU"/>
        </w:rPr>
        <w:t>-GLM</w:t>
      </w:r>
      <w:r w:rsidR="0028038E">
        <w:rPr>
          <w:lang w:val="en-AU"/>
        </w:rPr>
        <w:t xml:space="preserve"> </w:t>
      </w:r>
      <w:r w:rsidR="00BA288E">
        <w:rPr>
          <w:lang w:val="en-AU"/>
        </w:rPr>
        <w:t xml:space="preserve">“aims for” while keeping the </w:t>
      </w:r>
      <w:r w:rsidR="00143C09">
        <w:rPr>
          <w:lang w:val="en-AU"/>
        </w:rPr>
        <w:t>regularization</w:t>
      </w:r>
      <w:r w:rsidR="00BA288E">
        <w:rPr>
          <w:lang w:val="en-AU"/>
        </w:rPr>
        <w:t xml:space="preserve"> objective function as low as possible. During every iteration of the inversion process</w:t>
      </w:r>
      <w:r w:rsidR="006542E9">
        <w:rPr>
          <w:lang w:val="en-AU"/>
        </w:rPr>
        <w:t>,</w:t>
      </w:r>
      <w:r w:rsidR="0028038E">
        <w:rPr>
          <w:lang w:val="en-AU"/>
        </w:rPr>
        <w:t xml:space="preserve"> PESTPP</w:t>
      </w:r>
      <w:r w:rsidR="00CA35E9">
        <w:rPr>
          <w:lang w:val="en-AU"/>
        </w:rPr>
        <w:t>-GLM</w:t>
      </w:r>
      <w:r w:rsidR="0028038E">
        <w:rPr>
          <w:lang w:val="en-AU"/>
        </w:rPr>
        <w:t xml:space="preserve"> </w:t>
      </w:r>
      <w:r w:rsidR="00BA288E">
        <w:rPr>
          <w:lang w:val="en-AU"/>
        </w:rPr>
        <w:t xml:space="preserve">calculates a </w:t>
      </w:r>
      <w:r w:rsidR="00143C09">
        <w:rPr>
          <w:lang w:val="en-AU"/>
        </w:rPr>
        <w:t>regularization</w:t>
      </w:r>
      <w:r w:rsidR="00BA288E">
        <w:rPr>
          <w:lang w:val="en-AU"/>
        </w:rPr>
        <w:t xml:space="preserve"> weight factor that attempts to achieves this balance.</w:t>
      </w:r>
    </w:p>
    <w:p w14:paraId="28497E60" w14:textId="6F31451A" w:rsidR="00BA288E" w:rsidRDefault="0075790D" w:rsidP="00BA288E">
      <w:pPr>
        <w:rPr>
          <w:lang w:val="en-AU"/>
        </w:rPr>
      </w:pPr>
      <w:r>
        <w:rPr>
          <w:lang w:val="en-AU"/>
        </w:rPr>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However if the fit is good, then PHIMLIM can be set to a value 5 percent to 10 percent higher than the best measurement objective function </w:t>
      </w:r>
      <w:r w:rsidR="00874605">
        <w:rPr>
          <w:lang w:val="en-AU"/>
        </w:rPr>
        <w:t>attained</w:t>
      </w:r>
      <w:r w:rsidR="00BA288E">
        <w:rPr>
          <w:lang w:val="en-AU"/>
        </w:rPr>
        <w:t xml:space="preserve"> during this</w:t>
      </w:r>
      <w:r w:rsidR="0028038E">
        <w:rPr>
          <w:lang w:val="en-AU"/>
        </w:rPr>
        <w:t xml:space="preserve"> PESTPP</w:t>
      </w:r>
      <w:r w:rsidR="00CA35E9">
        <w:rPr>
          <w:lang w:val="en-AU"/>
        </w:rPr>
        <w:t>-GLM</w:t>
      </w:r>
      <w:r w:rsidR="0028038E">
        <w:rPr>
          <w:lang w:val="en-AU"/>
        </w:rPr>
        <w:t xml:space="preserve"> </w:t>
      </w:r>
      <w:r w:rsidR="00BA288E">
        <w:rPr>
          <w:lang w:val="en-AU"/>
        </w:rPr>
        <w:t>run</w:t>
      </w:r>
      <w:r w:rsidR="00874605">
        <w:rPr>
          <w:lang w:val="en-AU"/>
        </w:rPr>
        <w:t>,</w:t>
      </w:r>
      <w:r w:rsidR="00BA288E">
        <w:rPr>
          <w:lang w:val="en-AU"/>
        </w:rPr>
        <w:t xml:space="preserve"> </w:t>
      </w:r>
      <w:r w:rsidR="00C01B88">
        <w:rPr>
          <w:lang w:val="en-AU"/>
        </w:rPr>
        <w:t>before</w:t>
      </w:r>
      <w:r w:rsidR="00BA288E">
        <w:rPr>
          <w:lang w:val="en-AU"/>
        </w:rPr>
        <w:t xml:space="preserve"> running</w:t>
      </w:r>
      <w:r w:rsidR="0028038E">
        <w:rPr>
          <w:lang w:val="en-AU"/>
        </w:rPr>
        <w:t xml:space="preserve"> PESTPP</w:t>
      </w:r>
      <w:r w:rsidR="00CA35E9">
        <w:rPr>
          <w:lang w:val="en-AU"/>
        </w:rPr>
        <w:t>-GLM</w:t>
      </w:r>
      <w:r w:rsidR="0028038E">
        <w:rPr>
          <w:lang w:val="en-AU"/>
        </w:rPr>
        <w:t xml:space="preserve"> </w:t>
      </w:r>
      <w:r w:rsidR="00BA288E">
        <w:rPr>
          <w:lang w:val="en-AU"/>
        </w:rPr>
        <w:t>again. Parameter values achieved during the next</w:t>
      </w:r>
      <w:r w:rsidR="0028038E">
        <w:rPr>
          <w:lang w:val="en-AU"/>
        </w:rPr>
        <w:t xml:space="preserve"> PESTPP</w:t>
      </w:r>
      <w:r w:rsidR="00CA35E9">
        <w:rPr>
          <w:lang w:val="en-AU"/>
        </w:rPr>
        <w:t>-GLM</w:t>
      </w:r>
      <w:r w:rsidR="0028038E">
        <w:rPr>
          <w:lang w:val="en-AU"/>
        </w:rPr>
        <w:t xml:space="preserve"> </w:t>
      </w:r>
      <w:r w:rsidR="00BA288E">
        <w:rPr>
          <w:lang w:val="en-AU"/>
        </w:rPr>
        <w:t>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42A459E7" w:rsidR="00BA288E" w:rsidRPr="00FE4430" w:rsidRDefault="00BA288E" w:rsidP="00BA288E">
      <w:pPr>
        <w:rPr>
          <w:lang w:val="en-AU"/>
        </w:rPr>
      </w:pPr>
      <w:r w:rsidRPr="00FE4430">
        <w:rPr>
          <w:lang w:val="en-AU"/>
        </w:rPr>
        <w:t>During</w:t>
      </w:r>
      <w:r w:rsidR="0071629F" w:rsidRPr="00FE4430">
        <w:rPr>
          <w:lang w:val="en-AU"/>
        </w:rPr>
        <w:fldChar w:fldCharType="begin"/>
      </w:r>
      <w:r w:rsidRPr="00FE4430">
        <w:rPr>
          <w:lang w:val="en-AU"/>
        </w:rPr>
        <w:instrText>XE PHIMACCEPT</w:instrText>
      </w:r>
      <w:r w:rsidR="0071629F" w:rsidRPr="00FE4430">
        <w:rPr>
          <w:lang w:val="en-AU"/>
        </w:rPr>
        <w:fldChar w:fldCharType="end"/>
      </w:r>
      <w:r w:rsidR="00147744">
        <w:rPr>
          <w:lang w:val="en-AU"/>
        </w:rPr>
        <w:t>PHIMACCEPT</w:t>
      </w:r>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Jacobian matrix, and just before it begins calculation of the parameter upgrade </w:t>
      </w:r>
      <w:r w:rsidRPr="00FE4430">
        <w:rPr>
          <w:lang w:val="en-AU"/>
        </w:rPr>
        <w:lastRenderedPageBreak/>
        <w:t>vector,</w:t>
      </w:r>
      <w:r w:rsidR="0028038E">
        <w:rPr>
          <w:lang w:val="en-AU"/>
        </w:rPr>
        <w:t xml:space="preserve"> PESTPP</w:t>
      </w:r>
      <w:r w:rsidR="00CA35E9">
        <w:rPr>
          <w:lang w:val="en-AU"/>
        </w:rPr>
        <w:t>-GLM</w:t>
      </w:r>
      <w:r w:rsidR="0028038E">
        <w:rPr>
          <w:lang w:val="en-AU"/>
        </w:rPr>
        <w:t xml:space="preserve"> </w:t>
      </w:r>
      <w:r w:rsidRPr="00FE4430">
        <w:rPr>
          <w:lang w:val="en-AU"/>
        </w:rPr>
        <w:t xml:space="preserve">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w:t>
      </w:r>
      <w:r w:rsidR="0028038E">
        <w:rPr>
          <w:lang w:val="en-AU"/>
        </w:rPr>
        <w:t xml:space="preserve"> PESTPP</w:t>
      </w:r>
      <w:r w:rsidR="00CA35E9">
        <w:rPr>
          <w:lang w:val="en-AU"/>
        </w:rPr>
        <w:t>-GLM</w:t>
      </w:r>
      <w:r w:rsidR="0028038E">
        <w:rPr>
          <w:lang w:val="en-AU"/>
        </w:rPr>
        <w:t xml:space="preserve"> </w:t>
      </w:r>
      <w:r w:rsidRPr="00FE4430">
        <w:rPr>
          <w:lang w:val="en-AU"/>
        </w:rPr>
        <w:t>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However if it does succeed in lowering </w:t>
      </w:r>
      <w:r w:rsidR="0075790D">
        <w:rPr>
          <w:lang w:val="en-AU"/>
        </w:rPr>
        <w:t xml:space="preserve">PHIMLIM </w:t>
      </w:r>
      <w:r w:rsidRPr="00FE4430">
        <w:rPr>
          <w:lang w:val="en-AU"/>
        </w:rPr>
        <w:t>to an acceptable level, or if it has succeeded in doing this on previous iterations, then</w:t>
      </w:r>
      <w:r w:rsidR="0028038E">
        <w:rPr>
          <w:lang w:val="en-AU"/>
        </w:rPr>
        <w:t xml:space="preserve"> PESTPP</w:t>
      </w:r>
      <w:r w:rsidR="00CA35E9">
        <w:rPr>
          <w:lang w:val="en-AU"/>
        </w:rPr>
        <w:t>-GLM</w:t>
      </w:r>
      <w:r w:rsidR="0028038E">
        <w:rPr>
          <w:lang w:val="en-AU"/>
        </w:rPr>
        <w:t xml:space="preserve"> </w:t>
      </w:r>
      <w:r w:rsidRPr="00FE4430">
        <w:rPr>
          <w:lang w:val="en-AU"/>
        </w:rPr>
        <w:t>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the measurement objective</w:t>
      </w:r>
      <w:r w:rsidRPr="00FE4430">
        <w:rPr>
          <w:lang w:val="en-AU"/>
        </w:rPr>
        <w:t xml:space="preserve"> below this acceptable level. This acceptable level is PHIMACCEPT; it should be set slightly higher than PHIMLIM in order to give</w:t>
      </w:r>
      <w:r w:rsidR="0028038E">
        <w:rPr>
          <w:lang w:val="en-AU"/>
        </w:rPr>
        <w:t xml:space="preserve"> PESTPP</w:t>
      </w:r>
      <w:r w:rsidR="00CA35E9">
        <w:rPr>
          <w:lang w:val="en-AU"/>
        </w:rPr>
        <w:t>-GLM</w:t>
      </w:r>
      <w:r w:rsidR="0028038E">
        <w:rPr>
          <w:lang w:val="en-AU"/>
        </w:rPr>
        <w:t xml:space="preserve"> </w:t>
      </w:r>
      <w:r w:rsidRPr="00FE4430">
        <w:rPr>
          <w:lang w:val="en-AU"/>
        </w:rPr>
        <w:t>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It needs this “room to move” because of the fact that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2F29498D" w:rsidR="00BA288E" w:rsidRDefault="00BA288E" w:rsidP="00BA288E">
      <w:pPr>
        <w:rPr>
          <w:lang w:val="en-AU"/>
        </w:rPr>
      </w:pPr>
      <w:r w:rsidRPr="00FE4430">
        <w:rPr>
          <w:lang w:val="en-AU"/>
        </w:rPr>
        <w:t xml:space="preserve">If </w:t>
      </w:r>
      <w:r w:rsidR="0071629F" w:rsidRPr="00FE4430">
        <w:rPr>
          <w:lang w:val="en-AU"/>
        </w:rPr>
        <w:fldChar w:fldCharType="begin"/>
      </w:r>
      <w:r w:rsidRPr="00E04E7B">
        <w:rPr>
          <w:lang w:val="en-AU"/>
        </w:rPr>
        <w:instrText>XE FRACPHIM</w:instrText>
      </w:r>
      <w:r w:rsidR="0071629F" w:rsidRPr="00FE4430">
        <w:rPr>
          <w:lang w:val="en-AU"/>
        </w:rPr>
        <w:fldChar w:fldCharType="end"/>
      </w:r>
      <w:r w:rsidR="00E04E7B" w:rsidRPr="00FE4430">
        <w:rPr>
          <w:lang w:val="en-AU"/>
        </w:rPr>
        <w:t xml:space="preserve">FRACPHIM </w:t>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However if FRACPHIM is provided with a value of between 0.0 and 1.0 (values of 1.0 or greater are illegal), then</w:t>
      </w:r>
      <w:r w:rsidR="0028038E">
        <w:rPr>
          <w:lang w:val="en-AU"/>
        </w:rPr>
        <w:t xml:space="preserve"> PESTPP</w:t>
      </w:r>
      <w:r w:rsidR="00CA35E9">
        <w:rPr>
          <w:lang w:val="en-AU"/>
        </w:rPr>
        <w:t>-GLM</w:t>
      </w:r>
      <w:r w:rsidR="0028038E">
        <w:rPr>
          <w:lang w:val="en-AU"/>
        </w:rPr>
        <w:t xml:space="preserve"> </w:t>
      </w:r>
      <w:r w:rsidRPr="00FE4430">
        <w:rPr>
          <w:lang w:val="en-AU"/>
        </w:rPr>
        <w:t>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Thus</w:t>
      </w:r>
      <w:r w:rsidR="0028038E">
        <w:rPr>
          <w:lang w:val="en-AU"/>
        </w:rPr>
        <w:t xml:space="preserve"> PESTPP</w:t>
      </w:r>
      <w:r w:rsidR="00CA35E9">
        <w:rPr>
          <w:lang w:val="en-AU"/>
        </w:rPr>
        <w:t>-GLM</w:t>
      </w:r>
      <w:r w:rsidR="0028038E">
        <w:rPr>
          <w:lang w:val="en-AU"/>
        </w:rPr>
        <w:t xml:space="preserve"> </w:t>
      </w:r>
      <w:r w:rsidRPr="00FE4430">
        <w:rPr>
          <w:lang w:val="en-AU"/>
        </w:rPr>
        <w:t>always “aim</w:t>
      </w:r>
      <w:r w:rsidR="00C01B88">
        <w:rPr>
          <w:lang w:val="en-AU"/>
        </w:rPr>
        <w:t>s</w:t>
      </w:r>
      <w:r w:rsidRPr="00FE4430">
        <w:rPr>
          <w:lang w:val="en-AU"/>
        </w:rPr>
        <w:t xml:space="preserve"> for” a measurement objective function that is lower than the current one. </w:t>
      </w:r>
      <w:r>
        <w:rPr>
          <w:lang w:val="en-AU"/>
        </w:rPr>
        <w:t xml:space="preserve">However it does not pursue a target that is so low as to require the complete abandonment of </w:t>
      </w:r>
      <w:r w:rsidR="00143C09">
        <w:rPr>
          <w:lang w:val="en-AU"/>
        </w:rPr>
        <w:t>regularization</w:t>
      </w:r>
      <w:r>
        <w:rPr>
          <w:lang w:val="en-AU"/>
        </w:rPr>
        <w:t>.</w:t>
      </w:r>
    </w:p>
    <w:p w14:paraId="4873AC35" w14:textId="4E7635D2" w:rsidR="00BA288E" w:rsidRDefault="00BA288E" w:rsidP="00BA288E">
      <w:pPr>
        <w:rPr>
          <w:lang w:val="en-AU"/>
        </w:rPr>
      </w:pPr>
      <w:r w:rsidRPr="00FE4430">
        <w:rPr>
          <w:lang w:val="en-AU"/>
        </w:rPr>
        <w:t>As well as adjusting the value of PHIMLIM during every iteration,</w:t>
      </w:r>
      <w:r w:rsidR="0028038E">
        <w:rPr>
          <w:lang w:val="en-AU"/>
        </w:rPr>
        <w:t xml:space="preserve"> PESTPP</w:t>
      </w:r>
      <w:r w:rsidR="00CA35E9">
        <w:rPr>
          <w:lang w:val="en-AU"/>
        </w:rPr>
        <w:t>-GLM</w:t>
      </w:r>
      <w:r w:rsidR="0028038E">
        <w:rPr>
          <w:lang w:val="en-AU"/>
        </w:rPr>
        <w:t xml:space="preserve"> </w:t>
      </w:r>
      <w:r w:rsidRPr="00FE4430">
        <w:rPr>
          <w:lang w:val="en-AU"/>
        </w:rPr>
        <w:t xml:space="preserve">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2DB98DC7"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XE WFINIT</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w:t>
      </w:r>
      <w:r w:rsidR="0028038E">
        <w:rPr>
          <w:lang w:val="en-AU"/>
        </w:rPr>
        <w:t xml:space="preserve"> PESTPP</w:t>
      </w:r>
      <w:r w:rsidR="00CA35E9">
        <w:rPr>
          <w:lang w:val="en-AU"/>
        </w:rPr>
        <w:t>-GLM</w:t>
      </w:r>
      <w:r w:rsidR="0028038E">
        <w:rPr>
          <w:lang w:val="en-AU"/>
        </w:rPr>
        <w:t xml:space="preserve"> </w:t>
      </w:r>
      <w:r w:rsidR="00BA288E" w:rsidRPr="00FE4430">
        <w:rPr>
          <w:lang w:val="en-AU"/>
        </w:rPr>
        <w:t>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lastRenderedPageBreak/>
        <w:t>WFMIN, WFMAX</w:t>
      </w:r>
    </w:p>
    <w:p w14:paraId="0665E520" w14:textId="1527DA18" w:rsidR="00BA288E" w:rsidRDefault="0071629F" w:rsidP="00BA288E">
      <w:pPr>
        <w:rPr>
          <w:lang w:val="en-AU"/>
        </w:rPr>
      </w:pPr>
      <w:r w:rsidRPr="00FE4430">
        <w:rPr>
          <w:lang w:val="en-AU"/>
        </w:rPr>
        <w:fldChar w:fldCharType="begin"/>
      </w:r>
      <w:r w:rsidR="00BA288E" w:rsidRPr="00FE4430">
        <w:rPr>
          <w:lang w:val="en-AU"/>
        </w:rPr>
        <w:instrText>XE WFMIN</w:instrText>
      </w:r>
      <w:r w:rsidRPr="00FE4430">
        <w:rPr>
          <w:lang w:val="en-AU"/>
        </w:rPr>
        <w:fldChar w:fldCharType="end"/>
      </w:r>
      <w:r w:rsidR="00665C79">
        <w:rPr>
          <w:lang w:val="en-AU"/>
        </w:rPr>
        <w:t>WFMIN</w:t>
      </w:r>
      <w:r w:rsidR="00BA288E" w:rsidRPr="00FE4430">
        <w:rPr>
          <w:lang w:val="en-AU"/>
        </w:rPr>
        <w:t xml:space="preserve"> </w:t>
      </w:r>
      <w:r w:rsidR="00665C79">
        <w:rPr>
          <w:lang w:val="en-AU"/>
        </w:rPr>
        <w:t xml:space="preserve">and </w:t>
      </w:r>
      <w:r w:rsidRPr="00FE4430">
        <w:rPr>
          <w:lang w:val="en-AU"/>
        </w:rPr>
        <w:fldChar w:fldCharType="begin"/>
      </w:r>
      <w:r w:rsidR="00BA288E" w:rsidRPr="00FE4430">
        <w:rPr>
          <w:lang w:val="en-AU"/>
        </w:rPr>
        <w:instrText>XE WFMAX</w:instrText>
      </w:r>
      <w:r w:rsidRPr="00FE4430">
        <w:rPr>
          <w:lang w:val="en-AU"/>
        </w:rPr>
        <w:fldChar w:fldCharType="end"/>
      </w:r>
      <w:r w:rsidR="00BA288E" w:rsidRPr="00FE4430">
        <w:rPr>
          <w:lang w:val="en-AU"/>
        </w:rPr>
        <w:t xml:space="preserve"> </w:t>
      </w:r>
      <w:r w:rsidR="00665C79">
        <w:rPr>
          <w:lang w:val="en-AU"/>
        </w:rPr>
        <w:t xml:space="preserve">WFMAX are </w:t>
      </w:r>
      <w:r w:rsidR="00BA288E" w:rsidRPr="00FE4430">
        <w:rPr>
          <w:lang w:val="en-AU"/>
        </w:rPr>
        <w:t xml:space="preserve">the minimum and maximum permissible values that the </w:t>
      </w:r>
      <w:r w:rsidR="00143C09">
        <w:rPr>
          <w:lang w:val="en-AU"/>
        </w:rPr>
        <w:t>regularization</w:t>
      </w:r>
      <w:r w:rsidR="00BA288E" w:rsidRPr="00FE4430">
        <w:rPr>
          <w:lang w:val="en-AU"/>
        </w:rPr>
        <w:t xml:space="preserve"> weight factor is allowed to take. </w:t>
      </w:r>
      <w:r w:rsidR="00BA288E">
        <w:rPr>
          <w:lang w:val="en-AU"/>
        </w:rPr>
        <w:t>Normally settings of 1</w:t>
      </w:r>
      <w:r w:rsidR="00874605">
        <w:rPr>
          <w:lang w:val="en-AU"/>
        </w:rPr>
        <w:t>.0</w:t>
      </w:r>
      <w:r w:rsidR="00BA288E">
        <w:rPr>
          <w:lang w:val="en-AU"/>
        </w:rPr>
        <w:t>E-10 and 1</w:t>
      </w:r>
      <w:r w:rsidR="00874605">
        <w:rPr>
          <w:lang w:val="en-AU"/>
        </w:rPr>
        <w:t>.0</w:t>
      </w:r>
      <w:r w:rsidR="00BA288E">
        <w:rPr>
          <w:lang w:val="en-AU"/>
        </w:rPr>
        <w:t>E10 are suitable; settings of 1</w:t>
      </w:r>
      <w:r w:rsidR="0000388C">
        <w:rPr>
          <w:lang w:val="en-AU"/>
        </w:rPr>
        <w:t>.0</w:t>
      </w:r>
      <w:r w:rsidR="00BA288E">
        <w:rPr>
          <w:lang w:val="en-AU"/>
        </w:rPr>
        <w:t>E-15 and 1</w:t>
      </w:r>
      <w:r w:rsidR="0000388C">
        <w:rPr>
          <w:lang w:val="en-AU"/>
        </w:rPr>
        <w:t>.0</w:t>
      </w:r>
      <w:r w:rsidR="00BA288E">
        <w:rPr>
          <w:lang w:val="en-AU"/>
        </w:rPr>
        <w:t>E15 are normally fine as well. If</w:t>
      </w:r>
      <w:r w:rsidR="0028038E">
        <w:rPr>
          <w:lang w:val="en-AU"/>
        </w:rPr>
        <w:t xml:space="preserve"> PESTPP</w:t>
      </w:r>
      <w:r w:rsidR="00CA35E9">
        <w:rPr>
          <w:lang w:val="en-AU"/>
        </w:rPr>
        <w:t>-GLM</w:t>
      </w:r>
      <w:r w:rsidR="0028038E">
        <w:rPr>
          <w:lang w:val="en-AU"/>
        </w:rPr>
        <w:t xml:space="preserve"> </w:t>
      </w:r>
      <w:r w:rsidR="00BA288E">
        <w:rPr>
          <w:lang w:val="en-AU"/>
        </w:rPr>
        <w:t xml:space="preserve">wishes to transgress these limits it will notify you of this. This normally indicates that </w:t>
      </w:r>
      <w:r w:rsidR="00143C09">
        <w:rPr>
          <w:lang w:val="en-AU"/>
        </w:rPr>
        <w:t>regularization</w:t>
      </w:r>
      <w:r w:rsidR="00BA288E">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F088C3F"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uses an iterative procedure which begins at the value of the </w:t>
      </w:r>
      <w:r w:rsidR="00143C09">
        <w:rPr>
          <w:lang w:val="en-AU"/>
        </w:rPr>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iteration it uses WFINIT to start the procedure. In the process of finding the weight factor which, under the linearity assumption used in its calculation, will result in a measurement objective function of PHIMLIM,</w:t>
      </w:r>
      <w:r w:rsidR="0028038E">
        <w:rPr>
          <w:lang w:val="en-AU"/>
        </w:rPr>
        <w:t xml:space="preserve"> PESTPP</w:t>
      </w:r>
      <w:r w:rsidR="00CA35E9">
        <w:rPr>
          <w:lang w:val="en-AU"/>
        </w:rPr>
        <w:t>-GLM</w:t>
      </w:r>
      <w:r w:rsidR="0028038E">
        <w:rPr>
          <w:lang w:val="en-AU"/>
        </w:rPr>
        <w:t xml:space="preserve"> </w:t>
      </w:r>
      <w:r w:rsidR="00BA288E" w:rsidRPr="00FE4430">
        <w:rPr>
          <w:lang w:val="en-AU"/>
        </w:rPr>
        <w:t>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547506D8"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However if there are many adjustable parameters and</w:t>
      </w:r>
      <w:r w:rsidR="0028038E">
        <w:rPr>
          <w:lang w:val="en-AU"/>
        </w:rPr>
        <w:t xml:space="preserve"> PESTPP</w:t>
      </w:r>
      <w:r w:rsidR="00CA35E9">
        <w:rPr>
          <w:lang w:val="en-AU"/>
        </w:rPr>
        <w:t>-GLM</w:t>
      </w:r>
      <w:r w:rsidR="0028038E">
        <w:rPr>
          <w:lang w:val="en-AU"/>
        </w:rPr>
        <w:t xml:space="preserve"> </w:t>
      </w:r>
      <w:r w:rsidRPr="00FE4430">
        <w:rPr>
          <w:lang w:val="en-AU"/>
        </w:rPr>
        <w:t xml:space="preserve">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632A8284" w:rsidR="00BA288E" w:rsidRPr="00963C97" w:rsidRDefault="001B5140" w:rsidP="00BA288E">
      <w:pPr>
        <w:rPr>
          <w:lang w:val="en-AU"/>
        </w:rPr>
      </w:pPr>
      <w:r>
        <w:t>PESTPP</w:t>
      </w:r>
      <w:r w:rsidR="00CA35E9">
        <w:t>-GLM</w:t>
      </w:r>
      <w:r>
        <w:t xml:space="preserve"> </w:t>
      </w:r>
      <w:r w:rsidR="0000388C">
        <w:t>does not support the same range of values for IREGADJ as does PEST. When using</w:t>
      </w:r>
      <w:r w:rsidR="0028038E">
        <w:t xml:space="preserve"> PESTPP</w:t>
      </w:r>
      <w:r w:rsidR="00CA35E9">
        <w:t>-GLM</w:t>
      </w:r>
      <w:r w:rsidR="0028038E">
        <w:t>,</w:t>
      </w:r>
      <w:r w:rsidR="0000388C">
        <w:t xml:space="preserve"> </w:t>
      </w:r>
      <w:r w:rsidR="00D95723">
        <w:t xml:space="preserve">IREGADJ </w:t>
      </w:r>
      <w:r w:rsidR="0000388C">
        <w:t>should</w:t>
      </w:r>
      <w:r w:rsidR="00D95723">
        <w:t xml:space="preserve"> be set to 1</w:t>
      </w:r>
      <w:r w:rsidR="0000388C">
        <w:t xml:space="preserve"> or 0</w:t>
      </w:r>
      <w:r w:rsidR="00D95723">
        <w:t xml:space="preserve">; </w:t>
      </w:r>
      <w:r w:rsidR="0000388C">
        <w:t xml:space="preserve">omitting it from the PEST control file has the same </w:t>
      </w:r>
      <w:r w:rsidR="00125AD6">
        <w:t>effect</w:t>
      </w:r>
      <w:r w:rsidR="0000388C">
        <w:t xml:space="preserve"> as </w:t>
      </w:r>
      <w:r w:rsidR="000878CD">
        <w:t>setting it to 0</w:t>
      </w:r>
      <w:r w:rsidR="00D95723">
        <w:t xml:space="preserve">. </w:t>
      </w:r>
      <w:r w:rsidR="000878CD">
        <w:t>An IREGADJ s</w:t>
      </w:r>
      <w:r w:rsidR="0000388C">
        <w:t xml:space="preserve">etting </w:t>
      </w:r>
      <w:r w:rsidR="000878CD">
        <w:t>of</w:t>
      </w:r>
      <w:r w:rsidR="0000388C">
        <w:t xml:space="preserve"> 1 instructs</w:t>
      </w:r>
      <w:r w:rsidR="0028038E">
        <w:t xml:space="preserve"> PESTPP</w:t>
      </w:r>
      <w:r w:rsidR="00CA35E9">
        <w:t>-GLM</w:t>
      </w:r>
      <w:r w:rsidR="0028038E">
        <w:t xml:space="preserve"> </w:t>
      </w:r>
      <w:r w:rsidR="0000388C">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79" w:name="_Toc24975684"/>
      <w:r>
        <w:t>4.1</w:t>
      </w:r>
      <w:r w:rsidR="00963C97">
        <w:t>7</w:t>
      </w:r>
      <w:r>
        <w:t xml:space="preserve"> Control Variables for PEST++ Programs</w:t>
      </w:r>
      <w:bookmarkEnd w:id="1979"/>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Any line in a PEST control file that begins with the character string “++” is ignored by PEST-suite programs, and by PESTCHEK. However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w:t>
      </w:r>
      <w:r w:rsidR="00A669EE">
        <w:rPr>
          <w:lang w:val="en-AU"/>
        </w:rPr>
        <w:lastRenderedPageBreak/>
        <w:t xml:space="preserve">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Where 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2B06D225" w:rsidR="0051717B" w:rsidRPr="00C40A21" w:rsidRDefault="00C01B88" w:rsidP="00C01B88">
            <w:pPr>
              <w:keepNext/>
              <w:spacing w:before="0" w:after="0"/>
              <w:rPr>
                <w:rFonts w:ascii="Courier New" w:hAnsi="Courier New" w:cs="Courier New"/>
                <w:sz w:val="18"/>
                <w:szCs w:val="16"/>
                <w:lang w:val="en-AU"/>
              </w:rPr>
            </w:pPr>
            <w:r>
              <w:rPr>
                <w:rFonts w:ascii="Courier New" w:hAnsi="Courier New" w:cs="Courier New"/>
                <w:sz w:val="18"/>
                <w:szCs w:val="16"/>
                <w:lang w:val="en-AU"/>
              </w:rPr>
              <w:lastRenderedPageBreak/>
              <w:t>p</w:t>
            </w:r>
            <w:r w:rsidR="0051717B" w:rsidRPr="00C40A21">
              <w:rPr>
                <w:rFonts w:ascii="Courier New" w:hAnsi="Courier New" w:cs="Courier New"/>
                <w:sz w:val="18"/>
                <w:szCs w:val="16"/>
                <w:lang w:val="en-AU"/>
              </w:rPr>
              <w:t>cf</w:t>
            </w:r>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ar18 1.00593  0.0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ar19 1.00272  0.0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forecasts(ar18,ar19)</w:t>
            </w:r>
            <w:r w:rsidR="00793458" w:rsidRPr="00C40A21">
              <w:rPr>
                <w:rFonts w:ascii="Courier New" w:hAnsi="Courier New" w:cs="Courier New"/>
                <w:sz w:val="18"/>
                <w:szCs w:val="18"/>
                <w:lang w:val="en-AU"/>
              </w:rPr>
              <w:t xml:space="preserve"> parcov(param.unc)</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lambdas(0.1,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n_iter_base(-1)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n_iter_super(4)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base_jacobian(pest.jco)</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par_sigma_range(6)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lastRenderedPageBreak/>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a number of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0A617073" w14:textId="77777777" w:rsidR="004F11D5" w:rsidRDefault="004F11D5" w:rsidP="005251F6">
      <w:pPr>
        <w:pStyle w:val="Heading1"/>
      </w:pPr>
    </w:p>
    <w:p w14:paraId="0DFD22A4" w14:textId="7C9F3F4B" w:rsidR="004F11D5" w:rsidRDefault="004F11D5" w:rsidP="004F11D5">
      <w:pPr>
        <w:pStyle w:val="Heading2"/>
      </w:pPr>
      <w:bookmarkStart w:id="1980" w:name="_Toc24975685"/>
      <w:r>
        <w:t>4.</w:t>
      </w:r>
      <w:r w:rsidR="003F7141">
        <w:t>18</w:t>
      </w:r>
      <w:r>
        <w:t xml:space="preserve"> Keyword and External File Control File Format</w:t>
      </w:r>
      <w:bookmarkEnd w:id="1980"/>
    </w:p>
    <w:p w14:paraId="1E126520" w14:textId="42BE471B" w:rsidR="004F11D5" w:rsidRDefault="004F11D5" w:rsidP="004F11D5">
      <w:pPr>
        <w:rPr>
          <w:lang w:val="en-AU"/>
        </w:rPr>
      </w:pPr>
    </w:p>
    <w:p w14:paraId="150E5047" w14:textId="77777777" w:rsidR="001F28C4" w:rsidRDefault="004F11D5" w:rsidP="004F11D5">
      <w:pPr>
        <w:rPr>
          <w:lang w:val="en-AU"/>
        </w:rPr>
      </w:pPr>
      <w:r>
        <w:rPr>
          <w:lang w:val="en-AU"/>
        </w:rPr>
        <w:t xml:space="preserve">As of version 4.3.0, the programs in the PEST++ suite support an enhanced control file format, which has been designed to support an increasingly diverse set of tools.  For the users perspective, this new format requires significantly less “in depth” knowledge of the algorithmic controls over the PEST++ tools as all of these control varaibles now have internal default values, so arguments that are not specified in the control file simply use these internal defaults.  Additionally, the sections of the control file with listed of data (e.g. “* parameter data”, “* observation data”, among others) can now be stored in external files; only the name of this file and some optional parsing information is needed in the control file.  </w:t>
      </w:r>
    </w:p>
    <w:p w14:paraId="11A67DD0" w14:textId="3593B9C4" w:rsidR="001F28C4" w:rsidRDefault="001F28C4" w:rsidP="004F11D5">
      <w:pPr>
        <w:rPr>
          <w:lang w:val="en-AU"/>
        </w:rPr>
      </w:pPr>
      <w:r>
        <w:rPr>
          <w:lang w:val="en-AU"/>
        </w:rPr>
        <w:t xml:space="preserve">Empty blanks lines are tolerated in the enhanced format as are lines that start with “#” as comment lines.  Note once a “#” is encountered on a line, the remaining characters to the right are ignored. This allows users to have both full comment lines and partial comment lines. </w:t>
      </w:r>
    </w:p>
    <w:p w14:paraId="71FBA614" w14:textId="4A17E484" w:rsidR="004F11D5" w:rsidRDefault="004F11D5" w:rsidP="004F11D5">
      <w:pPr>
        <w:rPr>
          <w:lang w:val="en-AU"/>
        </w:rPr>
      </w:pPr>
      <w:r>
        <w:rPr>
          <w:lang w:val="en-AU"/>
        </w:rPr>
        <w:t>Below is a more detailed description of this enhanced format</w:t>
      </w:r>
      <w:r w:rsidR="001F28C4">
        <w:rPr>
          <w:lang w:val="en-AU"/>
        </w:rPr>
        <w:t xml:space="preserve">.  </w:t>
      </w:r>
    </w:p>
    <w:p w14:paraId="6CB1CF73" w14:textId="7BDF13D9" w:rsidR="004F11D5" w:rsidRDefault="004F11D5" w:rsidP="004F11D5">
      <w:pPr>
        <w:pStyle w:val="Heading2"/>
      </w:pPr>
      <w:bookmarkStart w:id="1981" w:name="_Toc24975686"/>
      <w:r>
        <w:t>4.</w:t>
      </w:r>
      <w:r w:rsidR="003F7141">
        <w:t>18</w:t>
      </w:r>
      <w:r>
        <w:t>.1 Keyword and Consolidated Algorithmic Variables</w:t>
      </w:r>
      <w:bookmarkEnd w:id="1981"/>
    </w:p>
    <w:p w14:paraId="5E7A4660" w14:textId="0BC2A794" w:rsidR="004F11D5" w:rsidRDefault="004F11D5" w:rsidP="004F11D5">
      <w:pPr>
        <w:rPr>
          <w:lang w:val="en-AU"/>
        </w:rPr>
      </w:pPr>
      <w:r>
        <w:rPr>
          <w:lang w:val="en-AU"/>
        </w:rPr>
        <w:t>The enhanced control file format now accepts a “* control data keyword” section.  This section replaces the following section in the standard control file format:</w:t>
      </w:r>
    </w:p>
    <w:p w14:paraId="45A38FD7" w14:textId="1A04539C" w:rsidR="004F11D5" w:rsidRDefault="004F11D5" w:rsidP="004F11D5">
      <w:pPr>
        <w:pStyle w:val="ListParagraph"/>
        <w:numPr>
          <w:ilvl w:val="0"/>
          <w:numId w:val="40"/>
        </w:numPr>
        <w:rPr>
          <w:lang w:val="en-AU"/>
        </w:rPr>
      </w:pPr>
      <w:r>
        <w:rPr>
          <w:lang w:val="en-AU"/>
        </w:rPr>
        <w:t>* control data</w:t>
      </w:r>
    </w:p>
    <w:p w14:paraId="330858AC" w14:textId="71A9B93C" w:rsidR="004F11D5" w:rsidRDefault="004F11D5" w:rsidP="004F11D5">
      <w:pPr>
        <w:pStyle w:val="ListParagraph"/>
        <w:numPr>
          <w:ilvl w:val="0"/>
          <w:numId w:val="40"/>
        </w:numPr>
        <w:rPr>
          <w:lang w:val="en-AU"/>
        </w:rPr>
      </w:pPr>
      <w:r>
        <w:rPr>
          <w:lang w:val="en-AU"/>
        </w:rPr>
        <w:t>* singular value decomposition</w:t>
      </w:r>
    </w:p>
    <w:p w14:paraId="173438FF" w14:textId="41C3F06C" w:rsidR="004F11D5" w:rsidRDefault="004F11D5" w:rsidP="004F11D5">
      <w:pPr>
        <w:pStyle w:val="ListParagraph"/>
        <w:numPr>
          <w:ilvl w:val="0"/>
          <w:numId w:val="40"/>
        </w:numPr>
        <w:rPr>
          <w:lang w:val="en-AU"/>
        </w:rPr>
      </w:pPr>
      <w:r>
        <w:rPr>
          <w:lang w:val="en-AU"/>
        </w:rPr>
        <w:t>* regularization</w:t>
      </w:r>
    </w:p>
    <w:p w14:paraId="14EB478A" w14:textId="5DFA62CE" w:rsidR="004F11D5" w:rsidRDefault="004F11D5" w:rsidP="004F11D5">
      <w:pPr>
        <w:pStyle w:val="ListParagraph"/>
        <w:numPr>
          <w:ilvl w:val="0"/>
          <w:numId w:val="40"/>
        </w:numPr>
        <w:rPr>
          <w:lang w:val="en-AU"/>
        </w:rPr>
      </w:pPr>
      <w:r>
        <w:rPr>
          <w:lang w:val="en-AU"/>
        </w:rPr>
        <w:t>++ arguments</w:t>
      </w:r>
    </w:p>
    <w:p w14:paraId="69AD500D" w14:textId="7243D50E" w:rsidR="004F11D5" w:rsidRDefault="004F11D5" w:rsidP="004F11D5">
      <w:pPr>
        <w:rPr>
          <w:lang w:val="en-AU"/>
        </w:rPr>
      </w:pPr>
      <w:r>
        <w:rPr>
          <w:lang w:val="en-AU"/>
        </w:rPr>
        <w:t xml:space="preserve">Therefore, if users construct a “* control data keyword” section, these cannot also be listed–an error message will be issued if you try.  </w:t>
      </w:r>
      <w:r w:rsidR="00672234">
        <w:rPr>
          <w:lang w:val="en-AU"/>
        </w:rPr>
        <w:t>The format of the “* control data keyword”, as expected is by keywords.  An example section is shown on Figure 4.13</w:t>
      </w:r>
      <w:r w:rsidR="00D60643">
        <w:rPr>
          <w:lang w:val="en-AU"/>
        </w:rPr>
        <w:t>.  Keyword-value pairs should be separated by one or more whitespace (tabs acceptable as well).  For values that have multiple entires (like the PESTPP-GLM control variable “lambdas”), users should comma separate each separate value (as shown on Figure 4.13)</w:t>
      </w:r>
      <w:r w:rsidR="001F28C4">
        <w:rPr>
          <w:lang w:val="en-AU"/>
        </w:rPr>
        <w:t xml:space="preserve">.  </w:t>
      </w:r>
    </w:p>
    <w:p w14:paraId="2F517DF6" w14:textId="645A1437" w:rsidR="003E1698" w:rsidRDefault="003E1698" w:rsidP="004F11D5">
      <w:pPr>
        <w:rPr>
          <w:lang w:val="en-AU"/>
        </w:rPr>
      </w:pPr>
    </w:p>
    <w:p w14:paraId="6EC6779E" w14:textId="0C02389F" w:rsidR="003E1698" w:rsidRDefault="003E1698" w:rsidP="003E1698">
      <w:pPr>
        <w:pStyle w:val="Heading2"/>
      </w:pPr>
      <w:bookmarkStart w:id="1982" w:name="_Toc24975687"/>
      <w:r>
        <w:t>4.</w:t>
      </w:r>
      <w:r w:rsidR="003F7141">
        <w:t>18</w:t>
      </w:r>
      <w:r>
        <w:t>.2 External file support</w:t>
      </w:r>
      <w:bookmarkEnd w:id="1982"/>
    </w:p>
    <w:p w14:paraId="24BF2288" w14:textId="65BF3DF4" w:rsidR="003E1698" w:rsidRDefault="003E1698" w:rsidP="003E1698">
      <w:pPr>
        <w:rPr>
          <w:lang w:val="en-AU"/>
        </w:rPr>
      </w:pPr>
      <w:r>
        <w:rPr>
          <w:lang w:val="en-AU"/>
        </w:rPr>
        <w:t xml:space="preserve">As shown in Figure 4.13, the enhanced control file format allows users to store list-directed input in external files.  These files must have the same number of entrires on each line and the location of these files in the users directory structure must be the path from where the control file is located to where the external file is located. For example, if the control file is saved in the directory “model” and parameter data is stored in the file “parameters.csv”, the entry in the “* parameter data external” must be “parameters.csv”, regardless of where the calling program is instantiated.  </w:t>
      </w:r>
    </w:p>
    <w:p w14:paraId="74B8A529" w14:textId="6AA508D5" w:rsidR="000B4BE6" w:rsidRDefault="000B4BE6" w:rsidP="003E1698">
      <w:pPr>
        <w:rPr>
          <w:lang w:val="en-AU"/>
        </w:rPr>
      </w:pPr>
    </w:p>
    <w:p w14:paraId="5850C5CB" w14:textId="52041144" w:rsidR="000B4BE6" w:rsidRDefault="000B4BE6" w:rsidP="003E1698">
      <w:pPr>
        <w:rPr>
          <w:lang w:val="en-AU"/>
        </w:rPr>
      </w:pPr>
      <w:r>
        <w:rPr>
          <w:lang w:val="en-AU"/>
        </w:rPr>
        <w:lastRenderedPageBreak/>
        <w:t>Users will no doubt realize that counters for the number of parameter</w:t>
      </w:r>
      <w:r w:rsidR="00164DBD">
        <w:rPr>
          <w:lang w:val="en-AU"/>
        </w:rPr>
        <w:t>s,</w:t>
      </w:r>
      <w:r>
        <w:rPr>
          <w:lang w:val="en-AU"/>
        </w:rPr>
        <w:t xml:space="preserve"> observation</w:t>
      </w:r>
      <w:r w:rsidR="00164DBD">
        <w:rPr>
          <w:lang w:val="en-AU"/>
        </w:rPr>
        <w:t>s</w:t>
      </w:r>
      <w:r>
        <w:rPr>
          <w:lang w:val="en-AU"/>
        </w:rPr>
        <w:t>, etc are no longer needed.  Additionally, the * parameter group and * observation group sections are now optional – default values for all * parameter group entries are available</w:t>
      </w:r>
      <w:r w:rsidR="00164DBD">
        <w:rPr>
          <w:lang w:val="en-AU"/>
        </w:rPr>
        <w:t xml:space="preserve"> internally for each PEST++ tool that needs parameter group information</w:t>
      </w:r>
      <w:r>
        <w:rPr>
          <w:lang w:val="en-AU"/>
        </w:rPr>
        <w:t xml:space="preserve">. </w:t>
      </w:r>
    </w:p>
    <w:p w14:paraId="686D6B1E" w14:textId="2657C2B3" w:rsidR="003E1698" w:rsidRDefault="003E1698" w:rsidP="003E1698">
      <w:pPr>
        <w:rPr>
          <w:lang w:val="en-AU"/>
        </w:rPr>
      </w:pPr>
      <w:r>
        <w:rPr>
          <w:lang w:val="en-AU"/>
        </w:rPr>
        <w:t xml:space="preserve">The external file support for listed-directed sections of control file is activated by appending “external” to the section name (Figure 4.13).  Multiple external files can be listed for each external section, allowing users to group inputs into separate files if desired.  </w:t>
      </w:r>
    </w:p>
    <w:p w14:paraId="0FD50C7F" w14:textId="7B4D11D7" w:rsidR="003E1698" w:rsidRDefault="003E1698" w:rsidP="003E1698">
      <w:pPr>
        <w:rPr>
          <w:lang w:val="en-AU"/>
        </w:rPr>
      </w:pPr>
    </w:p>
    <w:p w14:paraId="56B25DAA" w14:textId="34A94C66" w:rsidR="003E1698" w:rsidRDefault="003E1698" w:rsidP="003E1698">
      <w:pPr>
        <w:rPr>
          <w:lang w:val="en-AU"/>
        </w:rPr>
      </w:pPr>
      <w:r>
        <w:rPr>
          <w:lang w:val="en-AU"/>
        </w:rPr>
        <w:t>Each line in the external sections is required to have one entry and may have additional, optional entries.  The one required entry is the filename, the optional entries provide instructions for how to parse the file.  Currently supported optional entries are:</w:t>
      </w:r>
    </w:p>
    <w:p w14:paraId="5DE4A8DD" w14:textId="282F0EE3" w:rsidR="003E1698" w:rsidRDefault="003E1698" w:rsidP="003E1698">
      <w:pPr>
        <w:rPr>
          <w:lang w:val="en-AU"/>
        </w:rPr>
      </w:pPr>
    </w:p>
    <w:p w14:paraId="305AE3D2" w14:textId="1C0B3EF9" w:rsidR="003E1698" w:rsidRDefault="00A45372" w:rsidP="003E1698">
      <w:pPr>
        <w:pStyle w:val="ListParagraph"/>
        <w:numPr>
          <w:ilvl w:val="0"/>
          <w:numId w:val="41"/>
        </w:numPr>
        <w:rPr>
          <w:lang w:val="en-AU"/>
        </w:rPr>
      </w:pPr>
      <w:r>
        <w:rPr>
          <w:lang w:val="en-AU"/>
        </w:rPr>
        <w:t>“sep” (for separator).  Default is “,” (comma).  For whitespace-delimited (one or more whitespaces) use “w”</w:t>
      </w:r>
    </w:p>
    <w:p w14:paraId="767B9518" w14:textId="767D561F" w:rsidR="00A45372" w:rsidRDefault="00A45372" w:rsidP="003E1698">
      <w:pPr>
        <w:pStyle w:val="ListParagraph"/>
        <w:numPr>
          <w:ilvl w:val="0"/>
          <w:numId w:val="41"/>
        </w:numPr>
        <w:rPr>
          <w:lang w:val="en-AU"/>
        </w:rPr>
      </w:pPr>
      <w:r>
        <w:rPr>
          <w:lang w:val="en-AU"/>
        </w:rPr>
        <w:t xml:space="preserve">“missing_values”.  Default is </w:t>
      </w:r>
      <w:r w:rsidR="00975106">
        <w:rPr>
          <w:lang w:val="en-AU"/>
        </w:rPr>
        <w:t>empty/whitespace (for comma-separated).  Users are strongly encouraged to supply this option for whitespace-delimited files.</w:t>
      </w:r>
    </w:p>
    <w:p w14:paraId="48C62DE2" w14:textId="52107A58" w:rsidR="00975106" w:rsidRDefault="00975106" w:rsidP="00975106">
      <w:pPr>
        <w:rPr>
          <w:lang w:val="en-AU"/>
        </w:rPr>
      </w:pPr>
      <w:r>
        <w:rPr>
          <w:lang w:val="en-AU"/>
        </w:rPr>
        <w:t>These options should be supplied as whitespace-separated options on the same line as the filename (see Figure 4.13 for an example)</w:t>
      </w:r>
    </w:p>
    <w:p w14:paraId="782939FF" w14:textId="45298AD1" w:rsidR="00975106" w:rsidRDefault="00975106" w:rsidP="00975106">
      <w:pPr>
        <w:rPr>
          <w:lang w:val="en-AU"/>
        </w:rPr>
      </w:pPr>
      <w:r>
        <w:rPr>
          <w:lang w:val="en-AU"/>
        </w:rPr>
        <w:t xml:space="preserve">Using the “sep”, each line of the external file must have the same number entries.  Additionally, each external file must have a header line for the first row that labels the fields in the file. The names of the fields must be either the formal PEST variable names or an alias.  The formal names </w:t>
      </w:r>
      <w:r w:rsidR="000B4BE6">
        <w:rPr>
          <w:lang w:val="en-AU"/>
        </w:rPr>
        <w:t>(</w:t>
      </w:r>
      <w:r>
        <w:rPr>
          <w:lang w:val="en-AU"/>
        </w:rPr>
        <w:t>and aliases</w:t>
      </w:r>
      <w:r w:rsidR="000B4BE6">
        <w:rPr>
          <w:lang w:val="en-AU"/>
        </w:rPr>
        <w:t xml:space="preserve"> in parentheses if available)</w:t>
      </w:r>
      <w:r>
        <w:rPr>
          <w:lang w:val="en-AU"/>
        </w:rPr>
        <w:t xml:space="preserve"> for each are listed below:</w:t>
      </w:r>
    </w:p>
    <w:p w14:paraId="1C2CA38F" w14:textId="090B13AE" w:rsidR="00975106" w:rsidRDefault="00975106" w:rsidP="00975106">
      <w:pPr>
        <w:pStyle w:val="ListParagraph"/>
        <w:numPr>
          <w:ilvl w:val="0"/>
          <w:numId w:val="42"/>
        </w:numPr>
        <w:rPr>
          <w:lang w:val="en-AU"/>
        </w:rPr>
      </w:pPr>
      <w:r>
        <w:rPr>
          <w:lang w:val="en-AU"/>
        </w:rPr>
        <w:t>* parameter data external</w:t>
      </w:r>
    </w:p>
    <w:p w14:paraId="08FEB389" w14:textId="7EED1CB7" w:rsidR="00975106" w:rsidRDefault="00975106" w:rsidP="00975106">
      <w:pPr>
        <w:pStyle w:val="ListParagraph"/>
        <w:numPr>
          <w:ilvl w:val="1"/>
          <w:numId w:val="42"/>
        </w:numPr>
        <w:rPr>
          <w:lang w:val="en-AU"/>
        </w:rPr>
      </w:pPr>
      <w:r>
        <w:rPr>
          <w:lang w:val="en-AU"/>
        </w:rPr>
        <w:t>parnme</w:t>
      </w:r>
      <w:r w:rsidR="000B4BE6">
        <w:rPr>
          <w:lang w:val="en-AU"/>
        </w:rPr>
        <w:t>(</w:t>
      </w:r>
      <w:r>
        <w:rPr>
          <w:lang w:val="en-AU"/>
        </w:rPr>
        <w:t>name</w:t>
      </w:r>
      <w:r w:rsidR="000B4BE6">
        <w:rPr>
          <w:lang w:val="en-AU"/>
        </w:rPr>
        <w:t>)</w:t>
      </w:r>
      <w:r>
        <w:rPr>
          <w:lang w:val="en-AU"/>
        </w:rPr>
        <w:t xml:space="preserve"> – parameter name</w:t>
      </w:r>
    </w:p>
    <w:p w14:paraId="092D56BC" w14:textId="189BCE5E" w:rsidR="00975106" w:rsidRDefault="00975106" w:rsidP="00975106">
      <w:pPr>
        <w:pStyle w:val="ListParagraph"/>
        <w:numPr>
          <w:ilvl w:val="1"/>
          <w:numId w:val="42"/>
        </w:numPr>
        <w:rPr>
          <w:lang w:val="en-AU"/>
        </w:rPr>
      </w:pPr>
      <w:r>
        <w:rPr>
          <w:lang w:val="en-AU"/>
        </w:rPr>
        <w:t>partrans</w:t>
      </w:r>
      <w:r w:rsidR="000B4BE6">
        <w:rPr>
          <w:lang w:val="en-AU"/>
        </w:rPr>
        <w:t>(</w:t>
      </w:r>
      <w:r>
        <w:rPr>
          <w:lang w:val="en-AU"/>
        </w:rPr>
        <w:t>transform</w:t>
      </w:r>
      <w:r w:rsidR="000B4BE6">
        <w:rPr>
          <w:lang w:val="en-AU"/>
        </w:rPr>
        <w:t>)</w:t>
      </w:r>
      <w:r>
        <w:rPr>
          <w:lang w:val="en-AU"/>
        </w:rPr>
        <w:t xml:space="preserve"> – parameter transformation</w:t>
      </w:r>
    </w:p>
    <w:p w14:paraId="48E36DE1" w14:textId="7F359C34" w:rsidR="00975106" w:rsidRDefault="00975106" w:rsidP="00975106">
      <w:pPr>
        <w:pStyle w:val="ListParagraph"/>
        <w:numPr>
          <w:ilvl w:val="1"/>
          <w:numId w:val="42"/>
        </w:numPr>
        <w:rPr>
          <w:lang w:val="en-AU"/>
        </w:rPr>
      </w:pPr>
      <w:r>
        <w:rPr>
          <w:lang w:val="en-AU"/>
        </w:rPr>
        <w:t>parval1</w:t>
      </w:r>
      <w:r w:rsidR="000B4BE6">
        <w:rPr>
          <w:lang w:val="en-AU"/>
        </w:rPr>
        <w:t>(v</w:t>
      </w:r>
      <w:r>
        <w:rPr>
          <w:lang w:val="en-AU"/>
        </w:rPr>
        <w:t>alue</w:t>
      </w:r>
      <w:r w:rsidR="000B4BE6">
        <w:rPr>
          <w:lang w:val="en-AU"/>
        </w:rPr>
        <w:t>)</w:t>
      </w:r>
      <w:r>
        <w:rPr>
          <w:lang w:val="en-AU"/>
        </w:rPr>
        <w:t xml:space="preserve"> – initial parameter value</w:t>
      </w:r>
    </w:p>
    <w:p w14:paraId="52B57AD0" w14:textId="318CEEB0" w:rsidR="00975106" w:rsidRDefault="00975106" w:rsidP="00975106">
      <w:pPr>
        <w:pStyle w:val="ListParagraph"/>
        <w:numPr>
          <w:ilvl w:val="1"/>
          <w:numId w:val="42"/>
        </w:numPr>
        <w:rPr>
          <w:lang w:val="en-AU"/>
        </w:rPr>
      </w:pPr>
      <w:r>
        <w:rPr>
          <w:lang w:val="en-AU"/>
        </w:rPr>
        <w:t>parubn</w:t>
      </w:r>
      <w:r w:rsidR="000B4BE6">
        <w:rPr>
          <w:lang w:val="en-AU"/>
        </w:rPr>
        <w:t>d(</w:t>
      </w:r>
      <w:r>
        <w:rPr>
          <w:lang w:val="en-AU"/>
        </w:rPr>
        <w:t>upper_bound</w:t>
      </w:r>
      <w:r w:rsidR="000B4BE6">
        <w:rPr>
          <w:lang w:val="en-AU"/>
        </w:rPr>
        <w:t>)</w:t>
      </w:r>
      <w:r>
        <w:rPr>
          <w:lang w:val="en-AU"/>
        </w:rPr>
        <w:t xml:space="preserve"> – parameter upper bound</w:t>
      </w:r>
    </w:p>
    <w:p w14:paraId="4FF72297" w14:textId="734A1715" w:rsidR="00975106" w:rsidRDefault="00975106" w:rsidP="00975106">
      <w:pPr>
        <w:pStyle w:val="ListParagraph"/>
        <w:numPr>
          <w:ilvl w:val="1"/>
          <w:numId w:val="42"/>
        </w:numPr>
        <w:rPr>
          <w:lang w:val="en-AU"/>
        </w:rPr>
      </w:pPr>
      <w:r>
        <w:rPr>
          <w:lang w:val="en-AU"/>
        </w:rPr>
        <w:t>parlbnd</w:t>
      </w:r>
      <w:r w:rsidR="000B4BE6">
        <w:rPr>
          <w:lang w:val="en-AU"/>
        </w:rPr>
        <w:t>(</w:t>
      </w:r>
      <w:r>
        <w:rPr>
          <w:lang w:val="en-AU"/>
        </w:rPr>
        <w:t>lower_bound</w:t>
      </w:r>
      <w:r w:rsidR="000B4BE6">
        <w:rPr>
          <w:lang w:val="en-AU"/>
        </w:rPr>
        <w:t>)</w:t>
      </w:r>
      <w:r>
        <w:rPr>
          <w:lang w:val="en-AU"/>
        </w:rPr>
        <w:t xml:space="preserve"> – parameter lower bound</w:t>
      </w:r>
    </w:p>
    <w:p w14:paraId="56F20EEB" w14:textId="4F336BB6" w:rsidR="00975106" w:rsidRDefault="00975106" w:rsidP="00975106">
      <w:pPr>
        <w:pStyle w:val="ListParagraph"/>
        <w:numPr>
          <w:ilvl w:val="1"/>
          <w:numId w:val="42"/>
        </w:numPr>
        <w:rPr>
          <w:lang w:val="en-AU"/>
        </w:rPr>
      </w:pPr>
      <w:r>
        <w:rPr>
          <w:lang w:val="en-AU"/>
        </w:rPr>
        <w:t>pargp</w:t>
      </w:r>
      <w:r w:rsidR="000B4BE6">
        <w:rPr>
          <w:lang w:val="en-AU"/>
        </w:rPr>
        <w:t>(</w:t>
      </w:r>
      <w:r>
        <w:rPr>
          <w:lang w:val="en-AU"/>
        </w:rPr>
        <w:t>group</w:t>
      </w:r>
      <w:r w:rsidR="000B4BE6">
        <w:rPr>
          <w:lang w:val="en-AU"/>
        </w:rPr>
        <w:t>)</w:t>
      </w:r>
      <w:r>
        <w:rPr>
          <w:lang w:val="en-AU"/>
        </w:rPr>
        <w:t xml:space="preserve"> – parameter group</w:t>
      </w:r>
    </w:p>
    <w:p w14:paraId="19E8A320" w14:textId="571D3749" w:rsidR="00975106" w:rsidRDefault="00975106" w:rsidP="00975106">
      <w:pPr>
        <w:pStyle w:val="ListParagraph"/>
        <w:numPr>
          <w:ilvl w:val="0"/>
          <w:numId w:val="42"/>
        </w:numPr>
        <w:rPr>
          <w:lang w:val="en-AU"/>
        </w:rPr>
      </w:pPr>
      <w:r>
        <w:rPr>
          <w:lang w:val="en-AU"/>
        </w:rPr>
        <w:t>* observation data external</w:t>
      </w:r>
    </w:p>
    <w:p w14:paraId="16DED71F" w14:textId="0E58290A" w:rsidR="00975106" w:rsidRDefault="00975106" w:rsidP="00975106">
      <w:pPr>
        <w:pStyle w:val="ListParagraph"/>
        <w:numPr>
          <w:ilvl w:val="1"/>
          <w:numId w:val="42"/>
        </w:numPr>
        <w:rPr>
          <w:lang w:val="en-AU"/>
        </w:rPr>
      </w:pPr>
      <w:r>
        <w:rPr>
          <w:lang w:val="en-AU"/>
        </w:rPr>
        <w:t>obsnme</w:t>
      </w:r>
      <w:r w:rsidR="000B4BE6">
        <w:rPr>
          <w:lang w:val="en-AU"/>
        </w:rPr>
        <w:t>(</w:t>
      </w:r>
      <w:r>
        <w:rPr>
          <w:lang w:val="en-AU"/>
        </w:rPr>
        <w:t>name</w:t>
      </w:r>
      <w:r w:rsidR="000B4BE6">
        <w:rPr>
          <w:lang w:val="en-AU"/>
        </w:rPr>
        <w:t>)</w:t>
      </w:r>
      <w:r>
        <w:rPr>
          <w:lang w:val="en-AU"/>
        </w:rPr>
        <w:t xml:space="preserve"> – observation name</w:t>
      </w:r>
    </w:p>
    <w:p w14:paraId="7C25F416" w14:textId="3EC466F1" w:rsidR="00975106" w:rsidRDefault="00975106" w:rsidP="00975106">
      <w:pPr>
        <w:pStyle w:val="ListParagraph"/>
        <w:numPr>
          <w:ilvl w:val="1"/>
          <w:numId w:val="42"/>
        </w:numPr>
        <w:rPr>
          <w:lang w:val="en-AU"/>
        </w:rPr>
      </w:pPr>
      <w:r>
        <w:rPr>
          <w:lang w:val="en-AU"/>
        </w:rPr>
        <w:t>obsval</w:t>
      </w:r>
      <w:r w:rsidR="000B4BE6">
        <w:rPr>
          <w:lang w:val="en-AU"/>
        </w:rPr>
        <w:t>(</w:t>
      </w:r>
      <w:r>
        <w:rPr>
          <w:lang w:val="en-AU"/>
        </w:rPr>
        <w:t>value</w:t>
      </w:r>
      <w:r w:rsidR="000B4BE6">
        <w:rPr>
          <w:lang w:val="en-AU"/>
        </w:rPr>
        <w:t>)</w:t>
      </w:r>
      <w:r>
        <w:rPr>
          <w:lang w:val="en-AU"/>
        </w:rPr>
        <w:t xml:space="preserve"> – observation value</w:t>
      </w:r>
    </w:p>
    <w:p w14:paraId="20C1AC14" w14:textId="744B98EC" w:rsidR="00975106" w:rsidRDefault="00975106" w:rsidP="00975106">
      <w:pPr>
        <w:pStyle w:val="ListParagraph"/>
        <w:numPr>
          <w:ilvl w:val="1"/>
          <w:numId w:val="42"/>
        </w:numPr>
        <w:rPr>
          <w:lang w:val="en-AU"/>
        </w:rPr>
      </w:pPr>
      <w:r>
        <w:rPr>
          <w:lang w:val="en-AU"/>
        </w:rPr>
        <w:t>weight – observation weight</w:t>
      </w:r>
    </w:p>
    <w:p w14:paraId="229FBF47" w14:textId="6FB96BD3" w:rsidR="00975106" w:rsidRDefault="00975106" w:rsidP="00975106">
      <w:pPr>
        <w:pStyle w:val="ListParagraph"/>
        <w:numPr>
          <w:ilvl w:val="1"/>
          <w:numId w:val="42"/>
        </w:numPr>
        <w:rPr>
          <w:lang w:val="en-AU"/>
        </w:rPr>
      </w:pPr>
      <w:r>
        <w:rPr>
          <w:lang w:val="en-AU"/>
        </w:rPr>
        <w:t>obgnme</w:t>
      </w:r>
      <w:r w:rsidR="000B4BE6">
        <w:rPr>
          <w:lang w:val="en-AU"/>
        </w:rPr>
        <w:t>(</w:t>
      </w:r>
      <w:r>
        <w:rPr>
          <w:lang w:val="en-AU"/>
        </w:rPr>
        <w:t>group</w:t>
      </w:r>
      <w:r w:rsidR="000B4BE6">
        <w:rPr>
          <w:lang w:val="en-AU"/>
        </w:rPr>
        <w:t>)</w:t>
      </w:r>
      <w:r>
        <w:rPr>
          <w:lang w:val="en-AU"/>
        </w:rPr>
        <w:t xml:space="preserve"> – observation group</w:t>
      </w:r>
    </w:p>
    <w:p w14:paraId="420CDF8F" w14:textId="0CFD7264" w:rsidR="00975106" w:rsidRDefault="00975106" w:rsidP="00975106">
      <w:pPr>
        <w:pStyle w:val="ListParagraph"/>
        <w:numPr>
          <w:ilvl w:val="0"/>
          <w:numId w:val="42"/>
        </w:numPr>
        <w:rPr>
          <w:lang w:val="en-AU"/>
        </w:rPr>
      </w:pPr>
      <w:r>
        <w:rPr>
          <w:lang w:val="en-AU"/>
        </w:rPr>
        <w:t>* model input external</w:t>
      </w:r>
    </w:p>
    <w:p w14:paraId="721A1B73" w14:textId="68CBE039" w:rsidR="00975106" w:rsidRDefault="00975106" w:rsidP="00975106">
      <w:pPr>
        <w:pStyle w:val="ListParagraph"/>
        <w:numPr>
          <w:ilvl w:val="1"/>
          <w:numId w:val="42"/>
        </w:numPr>
        <w:rPr>
          <w:lang w:val="en-AU"/>
        </w:rPr>
      </w:pPr>
      <w:r>
        <w:rPr>
          <w:lang w:val="en-AU"/>
        </w:rPr>
        <w:t>pest_file – template file name</w:t>
      </w:r>
    </w:p>
    <w:p w14:paraId="7065C837" w14:textId="24913F8A" w:rsidR="00975106" w:rsidRDefault="00975106" w:rsidP="00975106">
      <w:pPr>
        <w:pStyle w:val="ListParagraph"/>
        <w:numPr>
          <w:ilvl w:val="1"/>
          <w:numId w:val="42"/>
        </w:numPr>
        <w:rPr>
          <w:lang w:val="en-AU"/>
        </w:rPr>
      </w:pPr>
      <w:r>
        <w:rPr>
          <w:lang w:val="en-AU"/>
        </w:rPr>
        <w:t>model_file – corresponding model input file name</w:t>
      </w:r>
    </w:p>
    <w:p w14:paraId="733F4608" w14:textId="45332DF1" w:rsidR="00975106" w:rsidRDefault="00975106" w:rsidP="00975106">
      <w:pPr>
        <w:pStyle w:val="ListParagraph"/>
        <w:numPr>
          <w:ilvl w:val="0"/>
          <w:numId w:val="42"/>
        </w:numPr>
        <w:rPr>
          <w:lang w:val="en-AU"/>
        </w:rPr>
      </w:pPr>
      <w:r>
        <w:rPr>
          <w:lang w:val="en-AU"/>
        </w:rPr>
        <w:t>* model output external</w:t>
      </w:r>
    </w:p>
    <w:p w14:paraId="5776412E" w14:textId="13958695" w:rsidR="00975106" w:rsidRDefault="00975106" w:rsidP="00975106">
      <w:pPr>
        <w:pStyle w:val="ListParagraph"/>
        <w:numPr>
          <w:ilvl w:val="1"/>
          <w:numId w:val="42"/>
        </w:numPr>
        <w:rPr>
          <w:lang w:val="en-AU"/>
        </w:rPr>
      </w:pPr>
      <w:r>
        <w:rPr>
          <w:lang w:val="en-AU"/>
        </w:rPr>
        <w:t>pest_file – instruction file name</w:t>
      </w:r>
    </w:p>
    <w:p w14:paraId="6A58AC3D" w14:textId="36F53A6C" w:rsidR="00975106" w:rsidRDefault="00975106" w:rsidP="00975106">
      <w:pPr>
        <w:pStyle w:val="ListParagraph"/>
        <w:numPr>
          <w:ilvl w:val="1"/>
          <w:numId w:val="42"/>
        </w:numPr>
        <w:rPr>
          <w:lang w:val="en-AU"/>
        </w:rPr>
      </w:pPr>
      <w:r>
        <w:rPr>
          <w:lang w:val="en-AU"/>
        </w:rPr>
        <w:t>model_file – corresponding model output file name</w:t>
      </w:r>
    </w:p>
    <w:p w14:paraId="78CF124E" w14:textId="2A7C051C" w:rsidR="00975106" w:rsidRDefault="009F56CB" w:rsidP="009F56CB">
      <w:pPr>
        <w:pStyle w:val="ListParagraph"/>
        <w:numPr>
          <w:ilvl w:val="0"/>
          <w:numId w:val="42"/>
        </w:numPr>
        <w:rPr>
          <w:lang w:val="en-AU"/>
        </w:rPr>
      </w:pPr>
      <w:r>
        <w:rPr>
          <w:lang w:val="en-AU"/>
        </w:rPr>
        <w:t>* prior information external</w:t>
      </w:r>
    </w:p>
    <w:p w14:paraId="72DCC9FA" w14:textId="55013082" w:rsidR="009F56CB" w:rsidRDefault="000B4BE6" w:rsidP="009F56CB">
      <w:pPr>
        <w:pStyle w:val="ListParagraph"/>
        <w:numPr>
          <w:ilvl w:val="1"/>
          <w:numId w:val="42"/>
        </w:numPr>
        <w:rPr>
          <w:lang w:val="en-AU"/>
        </w:rPr>
      </w:pPr>
      <w:r>
        <w:rPr>
          <w:lang w:val="en-AU"/>
        </w:rPr>
        <w:t>p</w:t>
      </w:r>
      <w:r w:rsidR="009F56CB">
        <w:rPr>
          <w:lang w:val="en-AU"/>
        </w:rPr>
        <w:t>ilbl – the name of the PI equation</w:t>
      </w:r>
    </w:p>
    <w:p w14:paraId="19213D13" w14:textId="3337D2EA" w:rsidR="009F56CB" w:rsidRDefault="000B4BE6" w:rsidP="009F56CB">
      <w:pPr>
        <w:pStyle w:val="ListParagraph"/>
        <w:numPr>
          <w:ilvl w:val="1"/>
          <w:numId w:val="42"/>
        </w:numPr>
        <w:rPr>
          <w:lang w:val="en-AU"/>
        </w:rPr>
      </w:pPr>
      <w:r>
        <w:rPr>
          <w:lang w:val="en-AU"/>
        </w:rPr>
        <w:t>equation – the PI equation, including both LHS and RHS</w:t>
      </w:r>
    </w:p>
    <w:p w14:paraId="1D1CFE81" w14:textId="53A2C047" w:rsidR="000B4BE6" w:rsidRDefault="000B4BE6" w:rsidP="009F56CB">
      <w:pPr>
        <w:pStyle w:val="ListParagraph"/>
        <w:numPr>
          <w:ilvl w:val="1"/>
          <w:numId w:val="42"/>
        </w:numPr>
        <w:rPr>
          <w:lang w:val="en-AU"/>
        </w:rPr>
      </w:pPr>
      <w:r>
        <w:rPr>
          <w:lang w:val="en-AU"/>
        </w:rPr>
        <w:t>weight – the PI equation weight</w:t>
      </w:r>
    </w:p>
    <w:p w14:paraId="1239E876" w14:textId="724006A4" w:rsidR="00164DBD" w:rsidRDefault="000B4BE6" w:rsidP="00164DBD">
      <w:pPr>
        <w:pStyle w:val="ListParagraph"/>
        <w:numPr>
          <w:ilvl w:val="1"/>
          <w:numId w:val="42"/>
        </w:numPr>
        <w:rPr>
          <w:lang w:val="en-AU"/>
        </w:rPr>
      </w:pPr>
      <w:r>
        <w:rPr>
          <w:lang w:val="en-AU"/>
        </w:rPr>
        <w:t>obgnme – the PI equation group</w:t>
      </w:r>
    </w:p>
    <w:p w14:paraId="1D4BB532" w14:textId="1076D1F5" w:rsidR="00164DBD" w:rsidRDefault="00164DBD" w:rsidP="00164DBD">
      <w:pPr>
        <w:rPr>
          <w:lang w:val="en-AU"/>
        </w:rPr>
      </w:pPr>
      <w:r>
        <w:rPr>
          <w:lang w:val="en-AU"/>
        </w:rPr>
        <w:lastRenderedPageBreak/>
        <w:t>Each of the listed formal names (or its alias) must be found in the header row of the external file.  Uesrs can put any additional columns in these external files that they wish – this is a nice way to carry metadata through a PEST++ analysis.  It is anticipated that current and future PEST++ tools may require additional columns in external files – those requirements will be listed in the individual tool sections of this manual.</w:t>
      </w:r>
    </w:p>
    <w:p w14:paraId="3961645E" w14:textId="77777777" w:rsidR="00164DBD" w:rsidRPr="00164DBD" w:rsidRDefault="00164DBD" w:rsidP="00164DBD">
      <w:pPr>
        <w:rPr>
          <w:lang w:val="en-AU"/>
        </w:rPr>
      </w:pPr>
    </w:p>
    <w:p w14:paraId="2642CD0C" w14:textId="6F44B0FD" w:rsidR="00672234" w:rsidRDefault="004F11D5" w:rsidP="00672234">
      <w:pPr>
        <w:keepNext/>
        <w:spacing w:before="0" w:after="0"/>
        <w:jc w:val="left"/>
      </w:pPr>
      <w:r>
        <w:t xml:space="preserve"> </w:t>
      </w:r>
    </w:p>
    <w:tbl>
      <w:tblPr>
        <w:tblStyle w:val="TableGrid"/>
        <w:tblW w:w="0" w:type="auto"/>
        <w:tblLook w:val="04A0" w:firstRow="1" w:lastRow="0" w:firstColumn="1" w:lastColumn="0" w:noHBand="0" w:noVBand="1"/>
      </w:tblPr>
      <w:tblGrid>
        <w:gridCol w:w="9016"/>
      </w:tblGrid>
      <w:tr w:rsidR="00672234" w14:paraId="581782BA" w14:textId="77777777" w:rsidTr="00672234">
        <w:tc>
          <w:tcPr>
            <w:tcW w:w="9016" w:type="dxa"/>
          </w:tcPr>
          <w:p w14:paraId="36D90061" w14:textId="77777777"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comment line</w:t>
            </w:r>
          </w:p>
          <w:p w14:paraId="3DF04D80"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Pr="00C40A21">
              <w:rPr>
                <w:rFonts w:ascii="Courier New" w:hAnsi="Courier New" w:cs="Courier New"/>
                <w:sz w:val="18"/>
                <w:szCs w:val="16"/>
                <w:lang w:val="en-AU"/>
              </w:rPr>
              <w:t>cf</w:t>
            </w:r>
          </w:p>
          <w:p w14:paraId="46D9ED2F" w14:textId="77777777" w:rsidR="00672234" w:rsidRDefault="00672234" w:rsidP="00672234">
            <w:pPr>
              <w:keepNext/>
              <w:spacing w:before="0" w:after="0"/>
              <w:jc w:val="left"/>
              <w:rPr>
                <w:rFonts w:ascii="Courier New" w:hAnsi="Courier New" w:cs="Courier New"/>
                <w:sz w:val="18"/>
                <w:szCs w:val="16"/>
                <w:lang w:val="en-AU"/>
              </w:rPr>
            </w:pPr>
          </w:p>
          <w:p w14:paraId="51429340" w14:textId="77777777" w:rsidR="00164DBD"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control data</w:t>
            </w:r>
            <w:r>
              <w:rPr>
                <w:rFonts w:ascii="Courier New" w:hAnsi="Courier New" w:cs="Courier New"/>
                <w:sz w:val="18"/>
                <w:szCs w:val="16"/>
                <w:lang w:val="en-AU"/>
              </w:rPr>
              <w:t xml:space="preserve"> keyword # more comments here</w:t>
            </w:r>
            <w:r w:rsidR="00164DBD">
              <w:rPr>
                <w:rFonts w:ascii="Courier New" w:hAnsi="Courier New" w:cs="Courier New"/>
                <w:sz w:val="18"/>
                <w:szCs w:val="16"/>
                <w:lang w:val="en-AU"/>
              </w:rPr>
              <w:t>:</w:t>
            </w:r>
          </w:p>
          <w:p w14:paraId="3CE89098" w14:textId="20DCCA1E"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 xml:space="preserve">estmode </w:t>
            </w:r>
            <w:r w:rsidR="00672234" w:rsidRPr="00C40A21">
              <w:rPr>
                <w:rFonts w:ascii="Courier New" w:hAnsi="Courier New" w:cs="Courier New"/>
                <w:sz w:val="18"/>
                <w:szCs w:val="16"/>
                <w:lang w:val="en-AU"/>
              </w:rPr>
              <w:t>estimation</w:t>
            </w:r>
          </w:p>
          <w:p w14:paraId="40FFF3C1" w14:textId="6825B7E3"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w:t>
            </w:r>
            <w:r w:rsidR="00672234">
              <w:rPr>
                <w:rFonts w:ascii="Courier New" w:hAnsi="Courier New" w:cs="Courier New"/>
                <w:sz w:val="18"/>
                <w:szCs w:val="16"/>
                <w:lang w:val="en-AU"/>
              </w:rPr>
              <w:t>axsing 100</w:t>
            </w:r>
          </w:p>
          <w:p w14:paraId="19F5898B" w14:textId="77777777" w:rsidR="00164DBD" w:rsidRDefault="00164DBD" w:rsidP="00672234">
            <w:pPr>
              <w:keepNext/>
              <w:spacing w:before="0" w:after="0"/>
              <w:jc w:val="left"/>
              <w:rPr>
                <w:rFonts w:ascii="Courier New" w:hAnsi="Courier New" w:cs="Courier New"/>
                <w:sz w:val="18"/>
                <w:szCs w:val="16"/>
                <w:lang w:val="en-AU"/>
              </w:rPr>
            </w:pPr>
          </w:p>
          <w:p w14:paraId="36371977" w14:textId="0A0C6E71"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#Phimlim 1234 variable commented out</w:t>
            </w:r>
          </w:p>
          <w:p w14:paraId="51FB3FBD" w14:textId="77777777" w:rsidR="00164DBD" w:rsidRDefault="00164DBD" w:rsidP="00672234">
            <w:pPr>
              <w:keepNext/>
              <w:spacing w:before="0" w:after="0"/>
              <w:jc w:val="left"/>
              <w:rPr>
                <w:rFonts w:ascii="Courier New" w:hAnsi="Courier New" w:cs="Courier New"/>
                <w:sz w:val="18"/>
                <w:szCs w:val="18"/>
                <w:lang w:val="en-AU"/>
              </w:rPr>
            </w:pPr>
            <w:bookmarkStart w:id="1983" w:name="_GoBack"/>
            <w:bookmarkEnd w:id="1983"/>
          </w:p>
          <w:p w14:paraId="7AD8C8B6" w14:textId="0839BEB6" w:rsidR="00672234" w:rsidRDefault="00164DBD" w:rsidP="00672234">
            <w:pPr>
              <w:keepNext/>
              <w:spacing w:before="0" w:after="0"/>
              <w:jc w:val="left"/>
              <w:rPr>
                <w:rFonts w:ascii="Courier New" w:hAnsi="Courier New" w:cs="Courier New"/>
                <w:sz w:val="18"/>
                <w:szCs w:val="18"/>
                <w:lang w:val="en-AU"/>
              </w:rPr>
            </w:pPr>
            <w:r>
              <w:rPr>
                <w:rFonts w:ascii="Courier New" w:hAnsi="Courier New" w:cs="Courier New"/>
                <w:sz w:val="18"/>
                <w:szCs w:val="18"/>
                <w:lang w:val="en-AU"/>
              </w:rPr>
              <w:t>f</w:t>
            </w:r>
            <w:r w:rsidR="00672234" w:rsidRPr="00C40A21">
              <w:rPr>
                <w:rFonts w:ascii="Courier New" w:hAnsi="Courier New" w:cs="Courier New"/>
                <w:sz w:val="18"/>
                <w:szCs w:val="18"/>
                <w:lang w:val="en-AU"/>
              </w:rPr>
              <w:t>orecasts</w:t>
            </w:r>
            <w:r w:rsidR="00672234">
              <w:rPr>
                <w:rFonts w:ascii="Courier New" w:hAnsi="Courier New" w:cs="Courier New"/>
                <w:sz w:val="18"/>
                <w:szCs w:val="18"/>
                <w:lang w:val="en-AU"/>
              </w:rPr>
              <w:t xml:space="preserve"> a</w:t>
            </w:r>
            <w:r w:rsidR="00672234" w:rsidRPr="00C40A21">
              <w:rPr>
                <w:rFonts w:ascii="Courier New" w:hAnsi="Courier New" w:cs="Courier New"/>
                <w:sz w:val="18"/>
                <w:szCs w:val="18"/>
                <w:lang w:val="en-AU"/>
              </w:rPr>
              <w:t>r18,ar19</w:t>
            </w:r>
          </w:p>
          <w:p w14:paraId="6DF5CED0" w14:textId="2A56079D" w:rsidR="00164DBD"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Parcov</w:t>
            </w:r>
            <w:r>
              <w:rPr>
                <w:rFonts w:ascii="Courier New" w:hAnsi="Courier New" w:cs="Courier New"/>
                <w:sz w:val="18"/>
                <w:szCs w:val="18"/>
                <w:lang w:val="en-AU"/>
              </w:rPr>
              <w:t xml:space="preserve"> </w:t>
            </w:r>
            <w:r w:rsidRPr="00C40A21">
              <w:rPr>
                <w:rFonts w:ascii="Courier New" w:hAnsi="Courier New" w:cs="Courier New"/>
                <w:sz w:val="18"/>
                <w:szCs w:val="18"/>
                <w:lang w:val="en-AU"/>
              </w:rPr>
              <w:t>param.unc</w:t>
            </w:r>
            <w:r w:rsidR="001F28C4">
              <w:rPr>
                <w:rFonts w:ascii="Courier New" w:hAnsi="Courier New" w:cs="Courier New"/>
                <w:sz w:val="18"/>
                <w:szCs w:val="18"/>
                <w:lang w:val="en-AU"/>
              </w:rPr>
              <w:t xml:space="preserve"> # the prior cov matrix in unc file format</w:t>
            </w:r>
          </w:p>
          <w:p w14:paraId="2B436E3B" w14:textId="12E17297" w:rsidR="00672234"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lam</w:t>
            </w:r>
            <w:r>
              <w:rPr>
                <w:rFonts w:ascii="Courier New" w:hAnsi="Courier New" w:cs="Courier New"/>
                <w:sz w:val="18"/>
                <w:szCs w:val="18"/>
                <w:lang w:val="en-AU"/>
              </w:rPr>
              <w:t>bd</w:t>
            </w:r>
            <w:r w:rsidRPr="00C40A21">
              <w:rPr>
                <w:rFonts w:ascii="Courier New" w:hAnsi="Courier New" w:cs="Courier New"/>
                <w:sz w:val="18"/>
                <w:szCs w:val="18"/>
                <w:lang w:val="en-AU"/>
              </w:rPr>
              <w:t>as</w:t>
            </w:r>
            <w:r>
              <w:rPr>
                <w:rFonts w:ascii="Courier New" w:hAnsi="Courier New" w:cs="Courier New"/>
                <w:sz w:val="18"/>
                <w:szCs w:val="18"/>
                <w:lang w:val="en-AU"/>
              </w:rPr>
              <w:t xml:space="preserve"> </w:t>
            </w:r>
            <w:r w:rsidRPr="00C40A21">
              <w:rPr>
                <w:rFonts w:ascii="Courier New" w:hAnsi="Courier New" w:cs="Courier New"/>
                <w:sz w:val="18"/>
                <w:szCs w:val="18"/>
                <w:lang w:val="en-AU"/>
              </w:rPr>
              <w:t>0.1, 1.0, 10,100</w:t>
            </w:r>
            <w:r w:rsidR="001F28C4">
              <w:rPr>
                <w:rFonts w:ascii="Courier New" w:hAnsi="Courier New" w:cs="Courier New"/>
                <w:sz w:val="18"/>
                <w:szCs w:val="18"/>
                <w:lang w:val="en-AU"/>
              </w:rPr>
              <w:t xml:space="preserve"> #some lambda values</w:t>
            </w:r>
          </w:p>
          <w:p w14:paraId="54E88C86" w14:textId="77777777" w:rsidR="00672234" w:rsidRPr="00C40A21"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n_iter_base</w:t>
            </w:r>
            <w:r>
              <w:rPr>
                <w:rFonts w:ascii="Courier New" w:hAnsi="Courier New" w:cs="Courier New"/>
                <w:sz w:val="18"/>
                <w:szCs w:val="18"/>
              </w:rPr>
              <w:t xml:space="preserve"> </w:t>
            </w:r>
            <w:r w:rsidRPr="00C40A21">
              <w:rPr>
                <w:rFonts w:ascii="Courier New" w:hAnsi="Courier New" w:cs="Courier New"/>
                <w:sz w:val="18"/>
                <w:szCs w:val="18"/>
              </w:rPr>
              <w:t>-</w:t>
            </w:r>
            <w:r>
              <w:rPr>
                <w:rFonts w:ascii="Courier New" w:hAnsi="Courier New" w:cs="Courier New"/>
                <w:sz w:val="18"/>
                <w:szCs w:val="18"/>
              </w:rPr>
              <w:t>1</w:t>
            </w:r>
          </w:p>
          <w:p w14:paraId="7863C845" w14:textId="77777777" w:rsidR="00672234" w:rsidRPr="00C40A21"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n_iter_super</w:t>
            </w:r>
            <w:r>
              <w:rPr>
                <w:rFonts w:ascii="Courier New" w:hAnsi="Courier New" w:cs="Courier New"/>
                <w:sz w:val="18"/>
                <w:szCs w:val="18"/>
              </w:rPr>
              <w:t xml:space="preserve"> </w:t>
            </w:r>
            <w:r w:rsidRPr="00C40A21">
              <w:rPr>
                <w:rFonts w:ascii="Courier New" w:hAnsi="Courier New" w:cs="Courier New"/>
                <w:sz w:val="18"/>
                <w:szCs w:val="18"/>
              </w:rPr>
              <w:t>4</w:t>
            </w:r>
          </w:p>
          <w:p w14:paraId="2706E5DF" w14:textId="77777777" w:rsidR="00672234" w:rsidRDefault="00672234" w:rsidP="00672234">
            <w:pPr>
              <w:keepNext/>
              <w:spacing w:before="0" w:after="0"/>
              <w:jc w:val="left"/>
              <w:rPr>
                <w:rFonts w:ascii="Courier New" w:hAnsi="Courier New" w:cs="Courier New"/>
                <w:sz w:val="18"/>
                <w:szCs w:val="18"/>
              </w:rPr>
            </w:pPr>
            <w:r w:rsidRPr="00C40A21">
              <w:rPr>
                <w:rFonts w:ascii="Courier New" w:hAnsi="Courier New" w:cs="Courier New"/>
                <w:sz w:val="18"/>
                <w:szCs w:val="18"/>
              </w:rPr>
              <w:t>base_jacobian</w:t>
            </w:r>
            <w:r>
              <w:rPr>
                <w:rFonts w:ascii="Courier New" w:hAnsi="Courier New" w:cs="Courier New"/>
                <w:sz w:val="18"/>
                <w:szCs w:val="18"/>
              </w:rPr>
              <w:t xml:space="preserve"> </w:t>
            </w:r>
            <w:r w:rsidRPr="00C40A21">
              <w:rPr>
                <w:rFonts w:ascii="Courier New" w:hAnsi="Courier New" w:cs="Courier New"/>
                <w:sz w:val="18"/>
                <w:szCs w:val="18"/>
              </w:rPr>
              <w:t>pest.jc</w:t>
            </w:r>
            <w:r>
              <w:rPr>
                <w:rFonts w:ascii="Courier New" w:hAnsi="Courier New" w:cs="Courier New"/>
                <w:sz w:val="18"/>
                <w:szCs w:val="18"/>
              </w:rPr>
              <w:t>b</w:t>
            </w:r>
          </w:p>
          <w:p w14:paraId="4EAD5794" w14:textId="77777777" w:rsidR="00672234" w:rsidRDefault="00672234" w:rsidP="00672234">
            <w:pPr>
              <w:keepNext/>
              <w:spacing w:before="0" w:after="0"/>
              <w:jc w:val="left"/>
              <w:rPr>
                <w:rFonts w:ascii="Courier New" w:hAnsi="Courier New" w:cs="Courier New"/>
                <w:sz w:val="18"/>
                <w:szCs w:val="18"/>
              </w:rPr>
            </w:pPr>
            <w:r w:rsidRPr="00672234">
              <w:rPr>
                <w:rFonts w:ascii="Courier New" w:hAnsi="Courier New" w:cs="Courier New"/>
                <w:sz w:val="18"/>
                <w:szCs w:val="18"/>
              </w:rPr>
              <w:t>par_sigma_range</w:t>
            </w:r>
            <w:r>
              <w:rPr>
                <w:rFonts w:ascii="Courier New" w:hAnsi="Courier New" w:cs="Courier New"/>
                <w:sz w:val="18"/>
                <w:szCs w:val="18"/>
              </w:rPr>
              <w:t xml:space="preserve"> </w:t>
            </w:r>
            <w:r w:rsidRPr="00672234">
              <w:rPr>
                <w:rFonts w:ascii="Courier New" w:hAnsi="Courier New" w:cs="Courier New"/>
                <w:sz w:val="18"/>
                <w:szCs w:val="18"/>
              </w:rPr>
              <w:t>6</w:t>
            </w:r>
          </w:p>
          <w:p w14:paraId="6B05B21D" w14:textId="77777777" w:rsidR="00672234" w:rsidRPr="00672234" w:rsidRDefault="00672234" w:rsidP="00672234">
            <w:pPr>
              <w:keepNext/>
              <w:spacing w:before="0" w:after="0"/>
              <w:jc w:val="left"/>
              <w:rPr>
                <w:rFonts w:ascii="Courier New" w:hAnsi="Courier New" w:cs="Courier New"/>
                <w:sz w:val="18"/>
                <w:szCs w:val="18"/>
              </w:rPr>
            </w:pPr>
            <w:r>
              <w:rPr>
                <w:rFonts w:ascii="Courier New" w:hAnsi="Courier New" w:cs="Courier New"/>
                <w:sz w:val="18"/>
                <w:szCs w:val="18"/>
              </w:rPr>
              <w:t>ies_par_en par.jcb</w:t>
            </w:r>
          </w:p>
          <w:p w14:paraId="548EEB36" w14:textId="77777777" w:rsidR="00672234" w:rsidRPr="00C40A21" w:rsidRDefault="00672234" w:rsidP="00672234">
            <w:pPr>
              <w:keepNext/>
              <w:spacing w:before="0" w:after="0"/>
              <w:jc w:val="left"/>
              <w:rPr>
                <w:rFonts w:ascii="Courier New" w:hAnsi="Courier New" w:cs="Courier New"/>
                <w:sz w:val="18"/>
                <w:szCs w:val="16"/>
                <w:lang w:val="en-AU"/>
              </w:rPr>
            </w:pPr>
          </w:p>
          <w:p w14:paraId="09E2470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parameter data</w:t>
            </w:r>
            <w:r>
              <w:rPr>
                <w:rFonts w:ascii="Courier New" w:hAnsi="Courier New" w:cs="Courier New"/>
                <w:sz w:val="18"/>
                <w:szCs w:val="16"/>
                <w:lang w:val="en-AU"/>
              </w:rPr>
              <w:t xml:space="preserve"> external</w:t>
            </w:r>
          </w:p>
          <w:p w14:paraId="48CB3A78" w14:textId="1F6DC72A"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ar</w:t>
            </w:r>
            <w:r>
              <w:rPr>
                <w:rFonts w:ascii="Courier New" w:hAnsi="Courier New" w:cs="Courier New"/>
                <w:sz w:val="18"/>
                <w:szCs w:val="16"/>
                <w:lang w:val="en-AU"/>
              </w:rPr>
              <w:t>_hk</w:t>
            </w:r>
            <w:r w:rsidR="00672234">
              <w:rPr>
                <w:rFonts w:ascii="Courier New" w:hAnsi="Courier New" w:cs="Courier New"/>
                <w:sz w:val="18"/>
                <w:szCs w:val="16"/>
                <w:lang w:val="en-AU"/>
              </w:rPr>
              <w:t>.csv</w:t>
            </w:r>
          </w:p>
          <w:p w14:paraId="517E6648" w14:textId="1988C86C"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Par_rech.dat sep w missing_values nan</w:t>
            </w:r>
          </w:p>
          <w:p w14:paraId="2F7D864A" w14:textId="77777777" w:rsidR="00164DBD" w:rsidRPr="00C40A21" w:rsidRDefault="00164DBD" w:rsidP="00672234">
            <w:pPr>
              <w:keepNext/>
              <w:spacing w:before="0" w:after="0"/>
              <w:jc w:val="left"/>
              <w:rPr>
                <w:rFonts w:ascii="Courier New" w:hAnsi="Courier New" w:cs="Courier New"/>
                <w:sz w:val="18"/>
                <w:szCs w:val="16"/>
                <w:lang w:val="en-AU"/>
              </w:rPr>
            </w:pPr>
          </w:p>
          <w:p w14:paraId="378EFB84" w14:textId="16F2C594"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observation data split into separate file for each type</w:t>
            </w:r>
          </w:p>
          <w:p w14:paraId="0353BC57"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observation data</w:t>
            </w:r>
            <w:r>
              <w:rPr>
                <w:rFonts w:ascii="Courier New" w:hAnsi="Courier New" w:cs="Courier New"/>
                <w:sz w:val="18"/>
                <w:szCs w:val="16"/>
                <w:lang w:val="en-AU"/>
              </w:rPr>
              <w:t xml:space="preserve"> external</w:t>
            </w:r>
          </w:p>
          <w:p w14:paraId="3E6D10B9" w14:textId="7FC0EB71" w:rsidR="00672234" w:rsidRPr="00C40A21"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head_o</w:t>
            </w:r>
            <w:r w:rsidR="00672234">
              <w:rPr>
                <w:rFonts w:ascii="Courier New" w:hAnsi="Courier New" w:cs="Courier New"/>
                <w:sz w:val="18"/>
                <w:szCs w:val="16"/>
                <w:lang w:val="en-AU"/>
              </w:rPr>
              <w:t xml:space="preserve">bs.dat </w:t>
            </w:r>
            <w:r w:rsidR="00A45372">
              <w:rPr>
                <w:rFonts w:ascii="Courier New" w:hAnsi="Courier New" w:cs="Courier New"/>
                <w:sz w:val="18"/>
                <w:szCs w:val="16"/>
                <w:lang w:val="en-AU"/>
              </w:rPr>
              <w:t>sep</w:t>
            </w:r>
            <w:r w:rsidR="00672234">
              <w:rPr>
                <w:rFonts w:ascii="Courier New" w:hAnsi="Courier New" w:cs="Courier New"/>
                <w:sz w:val="18"/>
                <w:szCs w:val="16"/>
                <w:lang w:val="en-AU"/>
              </w:rPr>
              <w:t xml:space="preserve"> w missing_values missing</w:t>
            </w:r>
          </w:p>
          <w:p w14:paraId="79276F1C" w14:textId="44080948"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flux_obs.csv</w:t>
            </w:r>
          </w:p>
          <w:p w14:paraId="0358F656" w14:textId="44BF9E88"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additional_valuable_obs.csv</w:t>
            </w:r>
          </w:p>
          <w:p w14:paraId="78DE7736"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09903E25"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model.bat</w:t>
            </w:r>
          </w:p>
          <w:p w14:paraId="7DACB7BA" w14:textId="77777777" w:rsidR="00672234" w:rsidRDefault="00672234" w:rsidP="00672234">
            <w:pPr>
              <w:keepNext/>
              <w:spacing w:before="0" w:after="0"/>
              <w:jc w:val="left"/>
              <w:rPr>
                <w:rFonts w:ascii="Courier New" w:hAnsi="Courier New" w:cs="Courier New"/>
                <w:sz w:val="18"/>
                <w:szCs w:val="16"/>
                <w:lang w:val="en-AU"/>
              </w:rPr>
            </w:pPr>
          </w:p>
          <w:p w14:paraId="661153CD"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input</w:t>
            </w:r>
            <w:r>
              <w:rPr>
                <w:rFonts w:ascii="Courier New" w:hAnsi="Courier New" w:cs="Courier New"/>
                <w:sz w:val="18"/>
                <w:szCs w:val="16"/>
                <w:lang w:val="en-AU"/>
              </w:rPr>
              <w:t xml:space="preserve"> external</w:t>
            </w:r>
          </w:p>
          <w:p w14:paraId="41C8DBC7"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Model_input.csv</w:t>
            </w:r>
          </w:p>
          <w:p w14:paraId="51A4483E" w14:textId="77777777" w:rsidR="00672234" w:rsidRDefault="00672234" w:rsidP="00672234">
            <w:pPr>
              <w:keepNext/>
              <w:spacing w:before="0" w:after="0"/>
              <w:jc w:val="left"/>
              <w:rPr>
                <w:rFonts w:ascii="Courier New" w:hAnsi="Courier New" w:cs="Courier New"/>
                <w:sz w:val="18"/>
                <w:szCs w:val="16"/>
                <w:lang w:val="en-AU"/>
              </w:rPr>
            </w:pPr>
          </w:p>
          <w:p w14:paraId="2674626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output</w:t>
            </w:r>
            <w:r>
              <w:rPr>
                <w:rFonts w:ascii="Courier New" w:hAnsi="Courier New" w:cs="Courier New"/>
                <w:sz w:val="18"/>
                <w:szCs w:val="16"/>
                <w:lang w:val="en-AU"/>
              </w:rPr>
              <w:t xml:space="preserve"> external</w:t>
            </w:r>
          </w:p>
          <w:p w14:paraId="59EF776F"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Model_output.csv</w:t>
            </w:r>
          </w:p>
          <w:p w14:paraId="52C5C6BF" w14:textId="77777777" w:rsidR="00672234" w:rsidRDefault="00672234" w:rsidP="00672234">
            <w:pPr>
              <w:keepNext/>
              <w:spacing w:before="0" w:after="0"/>
              <w:jc w:val="left"/>
              <w:rPr>
                <w:rFonts w:ascii="Courier New" w:hAnsi="Courier New" w:cs="Courier New"/>
                <w:sz w:val="18"/>
                <w:szCs w:val="16"/>
                <w:lang w:val="en-AU"/>
              </w:rPr>
            </w:pPr>
          </w:p>
          <w:p w14:paraId="08667D09"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prior information</w:t>
            </w:r>
            <w:r>
              <w:rPr>
                <w:rFonts w:ascii="Courier New" w:hAnsi="Courier New" w:cs="Courier New"/>
                <w:sz w:val="18"/>
                <w:szCs w:val="16"/>
                <w:lang w:val="en-AU"/>
              </w:rPr>
              <w:t xml:space="preserve"> external</w:t>
            </w:r>
          </w:p>
          <w:p w14:paraId="5ED7681B" w14:textId="77777777" w:rsidR="00672234" w:rsidRP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Pi.csv</w:t>
            </w:r>
          </w:p>
          <w:p w14:paraId="0584F0D3" w14:textId="77777777" w:rsidR="00672234" w:rsidRDefault="00672234" w:rsidP="00672234">
            <w:pPr>
              <w:keepNext/>
              <w:spacing w:before="0" w:after="0"/>
              <w:jc w:val="left"/>
              <w:rPr>
                <w:rFonts w:ascii="Courier New" w:hAnsi="Courier New" w:cs="Courier New"/>
                <w:sz w:val="18"/>
                <w:szCs w:val="16"/>
                <w:lang w:val="en-AU"/>
              </w:rPr>
            </w:pPr>
          </w:p>
        </w:tc>
      </w:tr>
    </w:tbl>
    <w:p w14:paraId="7F4B1552" w14:textId="77777777" w:rsidR="00672234" w:rsidRDefault="00672234" w:rsidP="00672234">
      <w:pPr>
        <w:keepNext/>
        <w:spacing w:before="0" w:after="0"/>
        <w:jc w:val="left"/>
        <w:rPr>
          <w:rFonts w:ascii="Courier New" w:hAnsi="Courier New" w:cs="Courier New"/>
          <w:sz w:val="18"/>
          <w:szCs w:val="16"/>
          <w:lang w:val="en-AU"/>
        </w:rPr>
      </w:pPr>
    </w:p>
    <w:p w14:paraId="07A22B7A" w14:textId="3DD289DD" w:rsidR="00672234" w:rsidRDefault="00672234" w:rsidP="00672234">
      <w:pPr>
        <w:pStyle w:val="Caption"/>
        <w:rPr>
          <w:lang w:val="en-AU"/>
        </w:rPr>
      </w:pPr>
      <w:r>
        <w:rPr>
          <w:lang w:val="en-AU"/>
        </w:rPr>
        <w:t>Figure 4.13 An enhanced PEST control file.</w:t>
      </w:r>
    </w:p>
    <w:p w14:paraId="41B24CBE" w14:textId="77777777" w:rsidR="00672234" w:rsidRDefault="00672234" w:rsidP="00672234">
      <w:pPr>
        <w:keepNext/>
        <w:spacing w:before="0" w:after="0"/>
        <w:jc w:val="left"/>
        <w:rPr>
          <w:rFonts w:ascii="Courier New" w:hAnsi="Courier New" w:cs="Courier New"/>
          <w:sz w:val="18"/>
          <w:szCs w:val="16"/>
          <w:lang w:val="en-AU"/>
        </w:rPr>
      </w:pPr>
    </w:p>
    <w:p w14:paraId="24B4E1C0" w14:textId="4A4545D0" w:rsidR="00672234" w:rsidRDefault="00672234" w:rsidP="00672234">
      <w:pPr>
        <w:rPr>
          <w:lang w:val="en-AU"/>
        </w:rPr>
      </w:pPr>
    </w:p>
    <w:p w14:paraId="5E941CD8" w14:textId="732373F7" w:rsidR="00672234" w:rsidRDefault="00672234" w:rsidP="00672234">
      <w:pPr>
        <w:rPr>
          <w:lang w:val="en-AU"/>
        </w:rPr>
      </w:pPr>
    </w:p>
    <w:p w14:paraId="3224C158" w14:textId="471A1520" w:rsidR="00672234" w:rsidRDefault="00672234" w:rsidP="00672234">
      <w:pPr>
        <w:rPr>
          <w:lang w:val="en-AU"/>
        </w:rPr>
      </w:pPr>
    </w:p>
    <w:p w14:paraId="4EA94364" w14:textId="4E8B3A34" w:rsidR="00672234" w:rsidRDefault="00672234" w:rsidP="00672234">
      <w:pPr>
        <w:rPr>
          <w:lang w:val="en-AU"/>
        </w:rPr>
      </w:pPr>
    </w:p>
    <w:p w14:paraId="4E44C5CA" w14:textId="3F64BB9C" w:rsidR="00672234" w:rsidRDefault="00672234" w:rsidP="00672234">
      <w:pPr>
        <w:rPr>
          <w:lang w:val="en-AU"/>
        </w:rPr>
      </w:pPr>
    </w:p>
    <w:p w14:paraId="167E38B9" w14:textId="77777777" w:rsidR="00672234" w:rsidRPr="00672234" w:rsidRDefault="00672234" w:rsidP="00672234">
      <w:pPr>
        <w:rPr>
          <w:lang w:val="en-AU"/>
        </w:rPr>
      </w:pPr>
    </w:p>
    <w:p w14:paraId="3BEF0868" w14:textId="77777777" w:rsidR="004F11D5" w:rsidRDefault="004F11D5" w:rsidP="005251F6">
      <w:pPr>
        <w:pStyle w:val="Heading1"/>
      </w:pPr>
    </w:p>
    <w:p w14:paraId="5307838C" w14:textId="4326A0AE" w:rsidR="005251F6" w:rsidRDefault="005251F6" w:rsidP="005251F6">
      <w:pPr>
        <w:pStyle w:val="Heading1"/>
      </w:pPr>
      <w:bookmarkStart w:id="1984" w:name="_Toc24975688"/>
      <w:r>
        <w:t xml:space="preserve">5. </w:t>
      </w:r>
      <w:r w:rsidR="00FE1FCC">
        <w:t>Running PEST++ Programs</w:t>
      </w:r>
      <w:bookmarkEnd w:id="1984"/>
    </w:p>
    <w:p w14:paraId="624E7C55" w14:textId="77777777" w:rsidR="00FE1FCC" w:rsidRDefault="00FE1FCC" w:rsidP="00FE1FCC">
      <w:pPr>
        <w:pStyle w:val="Heading2"/>
      </w:pPr>
      <w:bookmarkStart w:id="1985" w:name="_Toc24975689"/>
      <w:r>
        <w:t>5.1 General</w:t>
      </w:r>
      <w:bookmarkEnd w:id="1985"/>
    </w:p>
    <w:p w14:paraId="7804A6FC" w14:textId="741037EC"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w:t>
      </w:r>
      <w:r w:rsidR="000244A6">
        <w:rPr>
          <w:lang w:val="en-AU"/>
        </w:rPr>
        <w:t>.</w:t>
      </w:r>
    </w:p>
    <w:p w14:paraId="65871724" w14:textId="77777777" w:rsidR="00A11BFA" w:rsidRPr="00A11BFA" w:rsidRDefault="00A7381F" w:rsidP="00A7381F">
      <w:pPr>
        <w:pStyle w:val="Heading2"/>
      </w:pPr>
      <w:bookmarkStart w:id="1986" w:name="_Toc24975690"/>
      <w:r>
        <w:t>5.2 Model Runs in Serial</w:t>
      </w:r>
      <w:bookmarkEnd w:id="1986"/>
    </w:p>
    <w:p w14:paraId="0A8FBB30" w14:textId="77777777" w:rsidR="0086395E" w:rsidRDefault="0086395E" w:rsidP="0086395E">
      <w:pPr>
        <w:pStyle w:val="Heading3"/>
      </w:pPr>
      <w:bookmarkStart w:id="1987" w:name="_Toc24975691"/>
      <w:r>
        <w:t>5.2.1 Concepts</w:t>
      </w:r>
      <w:bookmarkEnd w:id="1987"/>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For this simple setup</w:t>
      </w:r>
      <w:r w:rsidR="008C5288">
        <w:rPr>
          <w:lang w:val="en-AU"/>
        </w:rPr>
        <w:t xml:space="preserve"> there is no need to prefix template, instruction and model input/output filenames with relative or absolute paths when referencing them in the PEST control file. However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run, or</w:t>
      </w:r>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However if this is not the case, then pathnames are required.</w:t>
      </w:r>
    </w:p>
    <w:p w14:paraId="40540C63" w14:textId="77777777" w:rsidR="005C0CB0" w:rsidRDefault="005C0CB0" w:rsidP="005C0CB0">
      <w:pPr>
        <w:pStyle w:val="Heading3"/>
      </w:pPr>
      <w:bookmarkStart w:id="1988" w:name="_Toc24975692"/>
      <w:r>
        <w:t>5.2.</w:t>
      </w:r>
      <w:r w:rsidR="00DF4951">
        <w:t>2</w:t>
      </w:r>
      <w:r>
        <w:t xml:space="preserve"> Running </w:t>
      </w:r>
      <w:r w:rsidR="00265AC6">
        <w:t>PESTPP-</w:t>
      </w:r>
      <w:r w:rsidR="00073B10">
        <w:t>XXX</w:t>
      </w:r>
      <w:bookmarkEnd w:id="1988"/>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r>
        <w:rPr>
          <w:rFonts w:ascii="Courier New" w:hAnsi="Courier New" w:cs="Courier New"/>
          <w:sz w:val="20"/>
          <w:lang w:val="en-AU"/>
        </w:rPr>
        <w:t>pestpp</w:t>
      </w:r>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.pst</w:t>
      </w:r>
      <w:r>
        <w:rPr>
          <w:lang w:val="en-AU"/>
        </w:rPr>
        <w:t xml:space="preserve"> extension at the end of the name of the PEST control file.</w:t>
      </w:r>
    </w:p>
    <w:p w14:paraId="750D4752" w14:textId="3EC7D34F" w:rsidR="00265AC6" w:rsidRDefault="00265AC6" w:rsidP="00265AC6">
      <w:pPr>
        <w:rPr>
          <w:lang w:val="en-AU"/>
        </w:rPr>
      </w:pPr>
      <w:r>
        <w:rPr>
          <w:lang w:val="en-AU"/>
        </w:rPr>
        <w:t>PESTPP</w:t>
      </w:r>
      <w:r w:rsidR="0061671F">
        <w:rPr>
          <w:lang w:val="en-AU"/>
        </w:rPr>
        <w:t>-GLM</w:t>
      </w:r>
      <w:r w:rsidR="007A5EBD">
        <w:rPr>
          <w:lang w:val="en-AU"/>
        </w:rPr>
        <w:t>, a member of the PEST++ suite,</w:t>
      </w:r>
      <w:r>
        <w:rPr>
          <w:lang w:val="en-AU"/>
        </w:rPr>
        <w:t xml:space="preserve"> can also be run using the command</w:t>
      </w:r>
    </w:p>
    <w:p w14:paraId="19761166" w14:textId="0C5F543D" w:rsidR="00265AC6" w:rsidRDefault="001B5140" w:rsidP="00265AC6">
      <w:pPr>
        <w:ind w:firstLine="720"/>
        <w:rPr>
          <w:rFonts w:ascii="Courier New" w:hAnsi="Courier New" w:cs="Courier New"/>
          <w:i/>
          <w:sz w:val="20"/>
          <w:lang w:val="en-AU"/>
        </w:rPr>
      </w:pPr>
      <w:r>
        <w:rPr>
          <w:rFonts w:ascii="Courier New" w:hAnsi="Courier New" w:cs="Courier New"/>
          <w:sz w:val="20"/>
          <w:lang w:val="en-AU"/>
        </w:rPr>
        <w:t>PESTPP</w:t>
      </w:r>
      <w:r w:rsidR="00CA35E9">
        <w:rPr>
          <w:rFonts w:ascii="Courier New" w:hAnsi="Courier New" w:cs="Courier New"/>
          <w:sz w:val="20"/>
          <w:lang w:val="en-AU"/>
        </w:rPr>
        <w:t>-GLM</w:t>
      </w:r>
      <w:r>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35872852" w:rsidR="00265AC6" w:rsidRPr="00265AC6" w:rsidRDefault="00265AC6" w:rsidP="00265AC6">
      <w:pPr>
        <w:rPr>
          <w:lang w:val="en-AU"/>
        </w:rPr>
      </w:pPr>
      <w:r>
        <w:rPr>
          <w:lang w:val="en-AU"/>
        </w:rPr>
        <w:t>The “/r” switch informs</w:t>
      </w:r>
      <w:r w:rsidR="001B5140">
        <w:rPr>
          <w:lang w:val="en-AU"/>
        </w:rPr>
        <w:t xml:space="preserve"> PESTPP</w:t>
      </w:r>
      <w:r w:rsidR="00CA35E9">
        <w:rPr>
          <w:lang w:val="en-AU"/>
        </w:rPr>
        <w:t>-GLM</w:t>
      </w:r>
      <w:r w:rsidR="0028038E">
        <w:rPr>
          <w:lang w:val="en-AU"/>
        </w:rPr>
        <w:t xml:space="preserve"> </w:t>
      </w:r>
      <w:r>
        <w:rPr>
          <w:lang w:val="en-AU"/>
        </w:rPr>
        <w:t>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1989" w:name="_Toc24975693"/>
      <w:r>
        <w:lastRenderedPageBreak/>
        <w:t>5.3 Model Runs in Parallel</w:t>
      </w:r>
      <w:bookmarkEnd w:id="1989"/>
    </w:p>
    <w:p w14:paraId="1B3374B9" w14:textId="77777777" w:rsidR="00813754" w:rsidRDefault="0057216C" w:rsidP="0057216C">
      <w:pPr>
        <w:pStyle w:val="Heading3"/>
      </w:pPr>
      <w:bookmarkStart w:id="1990" w:name="_Toc24975694"/>
      <w:r>
        <w:t>5.3.1 Concepts</w:t>
      </w:r>
      <w:bookmarkEnd w:id="1990"/>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high performance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717625FE" w:rsidR="00D40B84" w:rsidRDefault="00E33D27" w:rsidP="0057216C">
      <w:pPr>
        <w:rPr>
          <w:lang w:val="en-AU"/>
        </w:rPr>
      </w:pPr>
      <w:r>
        <w:rPr>
          <w:lang w:val="en-AU"/>
        </w:rPr>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are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w:t>
      </w:r>
      <w:r w:rsidR="0061671F">
        <w:rPr>
          <w:lang w:val="en-AU"/>
        </w:rPr>
        <w:t xml:space="preserve"> the same member of the PEST++ suite, but acting in the capacity of</w:t>
      </w:r>
      <w:r w:rsidR="00D40B84">
        <w:rPr>
          <w:lang w:val="en-AU"/>
        </w:rPr>
        <w:t xml:space="preserve"> a local supervising program</w:t>
      </w:r>
      <w:r w:rsidR="00FC5EB7">
        <w:rPr>
          <w:lang w:val="en-AU"/>
        </w:rPr>
        <w:t>.</w:t>
      </w:r>
    </w:p>
    <w:p w14:paraId="0C281A70" w14:textId="0C454E7E" w:rsidR="006466B9" w:rsidRDefault="005C150E" w:rsidP="0057216C">
      <w:pPr>
        <w:rPr>
          <w:lang w:val="en-AU"/>
        </w:rPr>
      </w:pPr>
      <w:r>
        <w:rPr>
          <w:lang w:val="en-AU"/>
        </w:rPr>
        <w:t>Execution of PESTPP-</w:t>
      </w:r>
      <w:r w:rsidR="0061671F">
        <w:rPr>
          <w:lang w:val="en-AU"/>
        </w:rPr>
        <w:t xml:space="preserve">XXX when acting as a local run supervisor (or “worker”) </w:t>
      </w:r>
      <w:r>
        <w:rPr>
          <w:lang w:val="en-AU"/>
        </w:rPr>
        <w:t>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t>
      </w:r>
      <w:r w:rsidR="0061671F">
        <w:rPr>
          <w:lang w:val="en-AU"/>
        </w:rPr>
        <w:t xml:space="preserve">XXX </w:t>
      </w:r>
      <w:r>
        <w:rPr>
          <w:lang w:val="en-AU"/>
        </w:rPr>
        <w:t xml:space="preserve">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w:t>
      </w:r>
      <w:r w:rsidR="0061671F">
        <w:rPr>
          <w:lang w:val="en-AU"/>
        </w:rPr>
        <w:t xml:space="preserve"> (referred to as the PETPP-XXX “manager”)</w:t>
      </w:r>
      <w:r>
        <w:rPr>
          <w:lang w:val="en-AU"/>
        </w:rPr>
        <w:t xml:space="preserve">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074D16B" w:rsidR="006466B9" w:rsidRDefault="005C150E" w:rsidP="0057216C">
      <w:pPr>
        <w:rPr>
          <w:lang w:val="en-AU"/>
        </w:rPr>
      </w:pPr>
      <w:r>
        <w:rPr>
          <w:lang w:val="en-AU"/>
        </w:rPr>
        <w:t>In ways which will be described shortly, each instance of</w:t>
      </w:r>
      <w:r w:rsidR="007C4CE3">
        <w:rPr>
          <w:lang w:val="en-AU"/>
        </w:rPr>
        <w:t xml:space="preserve"> a</w:t>
      </w:r>
      <w:r>
        <w:rPr>
          <w:lang w:val="en-AU"/>
        </w:rPr>
        <w:t xml:space="preserve"> PESTPP-</w:t>
      </w:r>
      <w:r w:rsidR="0061671F">
        <w:rPr>
          <w:lang w:val="en-AU"/>
        </w:rPr>
        <w:t xml:space="preserve">XXX </w:t>
      </w:r>
      <w:r w:rsidR="002966E2">
        <w:rPr>
          <w:lang w:val="en-AU"/>
        </w:rPr>
        <w:t xml:space="preserve">worker </w:t>
      </w:r>
      <w:r>
        <w:rPr>
          <w:lang w:val="en-AU"/>
        </w:rPr>
        <w:t>establishes communication with</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as soon as both of these</w:t>
      </w:r>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pool, or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w:t>
      </w:r>
      <w:r w:rsidR="002966E2">
        <w:rPr>
          <w:lang w:val="en-AU"/>
        </w:rPr>
        <w:t xml:space="preserve">The </w:t>
      </w:r>
      <w:r w:rsidR="006466B9">
        <w:rPr>
          <w:lang w:val="en-AU"/>
        </w:rPr>
        <w:t>PESTPP</w:t>
      </w:r>
      <w:r w:rsidR="00073B10">
        <w:rPr>
          <w:lang w:val="en-AU"/>
        </w:rPr>
        <w:t>-XXX</w:t>
      </w:r>
      <w:r w:rsidR="002966E2">
        <w:rPr>
          <w:lang w:val="en-AU"/>
        </w:rPr>
        <w:t xml:space="preserve"> </w:t>
      </w:r>
      <w:r w:rsidR="00157458">
        <w:rPr>
          <w:lang w:val="en-AU"/>
        </w:rPr>
        <w:t>manager</w:t>
      </w:r>
      <w:r w:rsidR="006466B9">
        <w:rPr>
          <w:lang w:val="en-AU"/>
        </w:rPr>
        <w:t xml:space="preserve"> is thus </w:t>
      </w:r>
      <w:r w:rsidR="00D34989">
        <w:rPr>
          <w:lang w:val="en-AU"/>
        </w:rPr>
        <w:t xml:space="preserve">always </w:t>
      </w:r>
      <w:r w:rsidR="006466B9">
        <w:rPr>
          <w:lang w:val="en-AU"/>
        </w:rPr>
        <w:t xml:space="preserve">aware of the workers that it has at its disposal. Furthermore, before it notifies </w:t>
      </w:r>
      <w:r w:rsidR="002966E2">
        <w:rPr>
          <w:lang w:val="en-AU"/>
        </w:rPr>
        <w:t xml:space="preserve">the </w:t>
      </w:r>
      <w:r w:rsidR="006466B9">
        <w:rPr>
          <w:lang w:val="en-AU"/>
        </w:rPr>
        <w:t>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w:t>
      </w:r>
      <w:r w:rsidR="002966E2">
        <w:rPr>
          <w:lang w:val="en-AU"/>
        </w:rPr>
        <w:t xml:space="preserve"> the</w:t>
      </w:r>
      <w:r w:rsidR="006466B9">
        <w:rPr>
          <w:lang w:val="en-AU"/>
        </w:rPr>
        <w:t xml:space="preserve"> 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w:t>
      </w:r>
      <w:r w:rsidR="002966E2">
        <w:rPr>
          <w:lang w:val="en-AU"/>
        </w:rPr>
        <w:t xml:space="preserve"> the</w:t>
      </w:r>
      <w:r w:rsidR="00DC0972">
        <w:rPr>
          <w:lang w:val="en-AU"/>
        </w:rPr>
        <w:t xml:space="preserve"> PESTPP-XXX </w:t>
      </w:r>
      <w:r w:rsidR="00157458">
        <w:rPr>
          <w:lang w:val="en-AU"/>
        </w:rPr>
        <w:t>manager</w:t>
      </w:r>
      <w:r w:rsidR="002966E2">
        <w:rPr>
          <w:lang w:val="en-AU"/>
        </w:rPr>
        <w:t xml:space="preserve"> </w:t>
      </w:r>
      <w:r w:rsidR="00DC0972">
        <w:rPr>
          <w:lang w:val="en-AU"/>
        </w:rPr>
        <w:t>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489A7E1F" w:rsidR="005C150E" w:rsidRDefault="006466B9" w:rsidP="0057216C">
      <w:pPr>
        <w:rPr>
          <w:lang w:val="en-AU"/>
        </w:rPr>
      </w:pPr>
      <w:r>
        <w:rPr>
          <w:lang w:val="en-AU"/>
        </w:rPr>
        <w:t>When</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wishes that a model run be carried out, it chooses one of its workers</w:t>
      </w:r>
      <w:r w:rsidR="00D34989">
        <w:rPr>
          <w:lang w:val="en-AU"/>
        </w:rPr>
        <w:t xml:space="preserve"> </w:t>
      </w:r>
      <w:r>
        <w:rPr>
          <w:lang w:val="en-AU"/>
        </w:rPr>
        <w:t xml:space="preserve">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particular</w:t>
      </w:r>
      <w:r>
        <w:rPr>
          <w:lang w:val="en-AU"/>
        </w:rPr>
        <w:t xml:space="preserve"> run.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on this particular occasion. On receipt of this information, the</w:t>
      </w:r>
      <w:r w:rsidR="00D34989">
        <w:rPr>
          <w:lang w:val="en-AU"/>
        </w:rPr>
        <w:t xml:space="preserve"> local instance of</w:t>
      </w:r>
      <w:r w:rsidR="002966E2">
        <w:rPr>
          <w:lang w:val="en-AU"/>
        </w:rPr>
        <w:t xml:space="preserve"> the</w:t>
      </w:r>
      <w:r w:rsidR="00D34989">
        <w:rPr>
          <w:lang w:val="en-AU"/>
        </w:rPr>
        <w:t xml:space="preserve"> PESTPP-</w:t>
      </w:r>
      <w:r w:rsidR="002966E2">
        <w:rPr>
          <w:lang w:val="en-AU"/>
        </w:rPr>
        <w:t xml:space="preserve">XXX </w:t>
      </w:r>
      <w:r w:rsidR="007C4CE3">
        <w:rPr>
          <w:lang w:val="en-AU"/>
        </w:rPr>
        <w:t>worker</w:t>
      </w:r>
      <w:r w:rsidR="002966E2">
        <w:rPr>
          <w:lang w:val="en-AU"/>
        </w:rPr>
        <w:t xml:space="preserve"> </w:t>
      </w:r>
      <w:r>
        <w:rPr>
          <w:lang w:val="en-AU"/>
        </w:rPr>
        <w:t xml:space="preserve">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2966E2">
        <w:rPr>
          <w:lang w:val="en-AU"/>
        </w:rPr>
        <w:t xml:space="preserve">the </w:t>
      </w:r>
      <w:r w:rsidR="00D34989">
        <w:rPr>
          <w:lang w:val="en-AU"/>
        </w:rPr>
        <w:t>PESTPP-</w:t>
      </w:r>
      <w:r w:rsidR="002966E2">
        <w:rPr>
          <w:lang w:val="en-AU"/>
        </w:rPr>
        <w:t xml:space="preserve">XXX worker </w:t>
      </w:r>
      <w:r>
        <w:rPr>
          <w:lang w:val="en-AU"/>
        </w:rPr>
        <w:t xml:space="preserve">reads </w:t>
      </w:r>
      <w:r>
        <w:rPr>
          <w:lang w:val="en-AU"/>
        </w:rPr>
        <w:lastRenderedPageBreak/>
        <w:t>pertinent numbers from model output files using local copies of instruction files. 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2966E2">
        <w:rPr>
          <w:lang w:val="en-AU"/>
        </w:rPr>
        <w:t xml:space="preserve">the </w:t>
      </w:r>
      <w:r w:rsidR="0037340E">
        <w:rPr>
          <w:lang w:val="en-AU"/>
        </w:rPr>
        <w:t>PESTPP-</w:t>
      </w:r>
      <w:r w:rsidR="002966E2">
        <w:rPr>
          <w:lang w:val="en-AU"/>
        </w:rPr>
        <w:t xml:space="preserve">XXX worker </w:t>
      </w:r>
      <w:r w:rsidR="00C8358D">
        <w:rPr>
          <w:lang w:val="en-AU"/>
        </w:rPr>
        <w:t xml:space="preserve">awaits </w:t>
      </w:r>
      <w:r w:rsidR="0037340E">
        <w:rPr>
          <w:lang w:val="en-AU"/>
        </w:rPr>
        <w:t>a request</w:t>
      </w:r>
      <w:r w:rsidR="000C53EA">
        <w:rPr>
          <w:lang w:val="en-AU"/>
        </w:rPr>
        <w:t xml:space="preserve"> from</w:t>
      </w:r>
      <w:r w:rsidR="002966E2">
        <w:rPr>
          <w:lang w:val="en-AU"/>
        </w:rPr>
        <w:t xml:space="preserve"> the</w:t>
      </w:r>
      <w:r w:rsidR="000C53EA">
        <w:rPr>
          <w:lang w:val="en-AU"/>
        </w:rPr>
        <w:t xml:space="preserve"> PESTPP-</w:t>
      </w:r>
      <w:r w:rsidR="00073B10">
        <w:rPr>
          <w:lang w:val="en-AU"/>
        </w:rPr>
        <w:t>XXX</w:t>
      </w:r>
      <w:r w:rsidR="00C8358D">
        <w:rPr>
          <w:lang w:val="en-AU"/>
        </w:rPr>
        <w:t xml:space="preserve"> </w:t>
      </w:r>
      <w:r w:rsidR="00157458">
        <w:rPr>
          <w:lang w:val="en-AU"/>
        </w:rPr>
        <w:t>manager</w:t>
      </w:r>
      <w:r w:rsidR="002966E2">
        <w:rPr>
          <w:lang w:val="en-AU"/>
        </w:rPr>
        <w:t xml:space="preserve"> </w:t>
      </w:r>
      <w:r w:rsidR="00C8358D">
        <w:rPr>
          <w:lang w:val="en-AU"/>
        </w:rPr>
        <w:t xml:space="preserve">to </w:t>
      </w:r>
      <w:r w:rsidR="00125AD6">
        <w:rPr>
          <w:lang w:val="en-AU"/>
        </w:rPr>
        <w:t>supervise</w:t>
      </w:r>
      <w:r w:rsidR="00C8358D">
        <w:rPr>
          <w:lang w:val="en-AU"/>
        </w:rPr>
        <w:t xml:space="preserve"> another model run.</w:t>
      </w:r>
      <w:r w:rsidR="002966E2">
        <w:rPr>
          <w:lang w:val="en-AU"/>
        </w:rPr>
        <w:t xml:space="preserve"> </w:t>
      </w:r>
    </w:p>
    <w:p w14:paraId="143436A9" w14:textId="286670EF"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sidR="00157458">
        <w:rPr>
          <w:lang w:val="en-AU"/>
        </w:rPr>
        <w:t xml:space="preserve"> the</w:t>
      </w:r>
      <w:r>
        <w:rPr>
          <w:lang w:val="en-AU"/>
        </w:rPr>
        <w:t xml:space="preserve"> PESTPP-</w:t>
      </w:r>
      <w:r w:rsidR="00157458">
        <w:rPr>
          <w:lang w:val="en-AU"/>
        </w:rPr>
        <w:t xml:space="preserve">XXX worker </w:t>
      </w:r>
      <w:r>
        <w:rPr>
          <w:lang w:val="en-AU"/>
        </w:rPr>
        <w:t>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w:t>
      </w:r>
      <w:r w:rsidR="00157458">
        <w:rPr>
          <w:lang w:val="en-AU"/>
        </w:rPr>
        <w:t xml:space="preserve"> the</w:t>
      </w:r>
      <w:r>
        <w:rPr>
          <w:lang w:val="en-AU"/>
        </w:rPr>
        <w:t xml:space="preserve"> PESTPP-</w:t>
      </w:r>
      <w:r w:rsidR="00073B10">
        <w:rPr>
          <w:lang w:val="en-AU"/>
        </w:rPr>
        <w:t>XXX</w:t>
      </w:r>
      <w:r w:rsidR="00157458">
        <w:rPr>
          <w:lang w:val="en-AU"/>
        </w:rPr>
        <w:t xml:space="preserve"> manager</w:t>
      </w:r>
      <w:r>
        <w:rPr>
          <w:lang w:val="en-AU"/>
        </w:rPr>
        <w:t xml:space="preserve"> </w:t>
      </w:r>
      <w:r w:rsidR="00EF033E">
        <w:rPr>
          <w:lang w:val="en-AU"/>
        </w:rPr>
        <w:t>are</w:t>
      </w:r>
      <w:r>
        <w:rPr>
          <w:lang w:val="en-AU"/>
        </w:rPr>
        <w:t xml:space="preserve"> placed in the working folder of each PESTPP-</w:t>
      </w:r>
      <w:r w:rsidR="00157458">
        <w:rPr>
          <w:lang w:val="en-AU"/>
        </w:rPr>
        <w:t xml:space="preserve">XXX </w:t>
      </w:r>
      <w:r>
        <w:rPr>
          <w:lang w:val="en-AU"/>
        </w:rPr>
        <w:t>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157458">
        <w:rPr>
          <w:lang w:val="en-AU"/>
        </w:rPr>
        <w:t xml:space="preserve">the </w:t>
      </w:r>
      <w:r w:rsidR="00EF033E">
        <w:rPr>
          <w:lang w:val="en-AU"/>
        </w:rPr>
        <w:t>PESTPP-</w:t>
      </w:r>
      <w:r w:rsidR="00157458">
        <w:rPr>
          <w:lang w:val="en-AU"/>
        </w:rPr>
        <w:t xml:space="preserve">XXX worker </w:t>
      </w:r>
      <w:r w:rsidR="00FF4339">
        <w:rPr>
          <w:lang w:val="en-AU"/>
        </w:rPr>
        <w:t>knows of the existence of these</w:t>
      </w:r>
      <w:r w:rsidR="00907C60">
        <w:rPr>
          <w:lang w:val="en-AU"/>
        </w:rPr>
        <w:t xml:space="preserve"> template and instruction</w:t>
      </w:r>
      <w:r w:rsidR="00FF4339">
        <w:rPr>
          <w:lang w:val="en-AU"/>
        </w:rPr>
        <w:t xml:space="preserve"> files </w:t>
      </w:r>
      <w:r w:rsidR="002C0092">
        <w:rPr>
          <w:lang w:val="en-AU"/>
        </w:rPr>
        <w:t>because it reads the PEST control pertaining to the current problem as it commences execution.</w:t>
      </w:r>
    </w:p>
    <w:p w14:paraId="3221BD39" w14:textId="77777777" w:rsidR="000C53EA" w:rsidRDefault="000C53EA" w:rsidP="000C53EA">
      <w:pPr>
        <w:pStyle w:val="Heading3"/>
      </w:pPr>
      <w:bookmarkStart w:id="1991" w:name="_Toc24975695"/>
      <w:r>
        <w:t>5.3.2 Manager to Worker Communication</w:t>
      </w:r>
      <w:bookmarkEnd w:id="1991"/>
    </w:p>
    <w:p w14:paraId="536506A7" w14:textId="76E9D036" w:rsidR="0086395E" w:rsidRDefault="00157458" w:rsidP="000C53EA">
      <w:r>
        <w:t xml:space="preserve">The </w:t>
      </w:r>
      <w:r w:rsidR="000C53EA">
        <w:t>PESTPP-</w:t>
      </w:r>
      <w:r w:rsidR="00EF033E">
        <w:t>XXX</w:t>
      </w:r>
      <w:r w:rsidR="000C53EA">
        <w:t xml:space="preserve"> </w:t>
      </w:r>
      <w:r>
        <w:t xml:space="preserve">manager </w:t>
      </w:r>
      <w:r w:rsidR="000C53EA">
        <w:t xml:space="preserve">and </w:t>
      </w:r>
      <w:r>
        <w:t xml:space="preserve">the </w:t>
      </w:r>
      <w:r w:rsidR="000C53EA">
        <w:t>PESTPP-</w:t>
      </w:r>
      <w:r>
        <w:t xml:space="preserve">XXX worker </w:t>
      </w:r>
      <w:r w:rsidR="000C53EA">
        <w:t xml:space="preserve">communicate with </w:t>
      </w:r>
      <w:r w:rsidR="00125AD6">
        <w:t>each other</w:t>
      </w:r>
      <w:r w:rsidR="000C53EA">
        <w:t xml:space="preserve"> using </w:t>
      </w:r>
      <w:r w:rsidR="00FF4339">
        <w:t xml:space="preserve">the </w:t>
      </w:r>
      <w:r w:rsidR="000C53EA">
        <w:t>TCP/IP</w:t>
      </w:r>
      <w:r w:rsidR="00FF4339">
        <w:t xml:space="preserve"> communications protocol</w:t>
      </w:r>
      <w:r w:rsidR="000C53EA">
        <w:t>. Where a worker resides on a different machine from</w:t>
      </w:r>
      <w:r w:rsidR="00350890">
        <w:t xml:space="preserve"> that of</w:t>
      </w:r>
      <w:r>
        <w:t xml:space="preserve"> the manager</w:t>
      </w:r>
      <w:r w:rsidR="000C53EA">
        <w:t xml:space="preserve">, </w:t>
      </w:r>
      <w:r w:rsidR="00FF4339">
        <w:t>network management must permit this</w:t>
      </w:r>
      <w:r w:rsidR="0086395E">
        <w:t xml:space="preserve"> kind of communication</w:t>
      </w:r>
      <w:r w:rsidR="00EF033E">
        <w:t xml:space="preserve"> between them</w:t>
      </w:r>
      <w:r w:rsidR="0086395E">
        <w:t xml:space="preserve">. If the </w:t>
      </w:r>
      <w:r>
        <w:t>manager’s</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D0D57">
        <w:t>manager</w:t>
      </w:r>
      <w:r>
        <w:t>’s</w:t>
      </w:r>
      <w:r w:rsidR="00FF4339">
        <w:t xml:space="preserve"> machine, then</w:t>
      </w:r>
      <w:r w:rsidR="0086395E">
        <w:t xml:space="preserve"> you have this permission.</w:t>
      </w:r>
    </w:p>
    <w:p w14:paraId="65BD116D" w14:textId="1953D193" w:rsidR="000C53EA" w:rsidRDefault="0086395E" w:rsidP="000C53EA">
      <w:r>
        <w:t xml:space="preserve">When </w:t>
      </w:r>
      <w:r w:rsidR="00157458">
        <w:t xml:space="preserve">the </w:t>
      </w:r>
      <w:r>
        <w:t>PESTPP-</w:t>
      </w:r>
      <w:r w:rsidR="00381F42">
        <w:t>XXX</w:t>
      </w:r>
      <w:r>
        <w:t xml:space="preserve"> </w:t>
      </w:r>
      <w:r w:rsidR="00157458">
        <w:t xml:space="preserve">manager </w:t>
      </w:r>
      <w:r>
        <w:t>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xml:space="preserve">. In contrast, </w:t>
      </w:r>
      <w:r w:rsidR="00157458">
        <w:t xml:space="preserve">the </w:t>
      </w:r>
      <w:r>
        <w:t>PESTPP-</w:t>
      </w:r>
      <w:r w:rsidR="00381F42">
        <w:t>XXX</w:t>
      </w:r>
      <w:r>
        <w:t xml:space="preserve"> </w:t>
      </w:r>
      <w:r w:rsidR="00157458">
        <w:t xml:space="preserve">manager </w:t>
      </w:r>
      <w:r>
        <w:t xml:space="preserve">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sufficient </w:t>
      </w:r>
      <w:r w:rsidR="00350890">
        <w:t>for the communications pathway to exist.</w:t>
      </w:r>
      <w:r w:rsidR="00530160">
        <w:t xml:space="preserve"> Then</w:t>
      </w:r>
      <w:r w:rsidR="00350890">
        <w:t>,</w:t>
      </w:r>
      <w:r w:rsidR="00530160">
        <w:t xml:space="preserve"> when</w:t>
      </w:r>
      <w:r w:rsidR="00350890">
        <w:t xml:space="preserve">ever </w:t>
      </w:r>
      <w:r w:rsidR="00157458">
        <w:t xml:space="preserve">the manager </w:t>
      </w:r>
      <w:r w:rsidR="00350890">
        <w:t>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xml:space="preserve">. When the model run that is supervised by the worker is complete, </w:t>
      </w:r>
      <w:r w:rsidR="00157458">
        <w:t>the manager</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3824B7C5" w:rsidR="00530160" w:rsidRDefault="00530160" w:rsidP="00530160">
      <w:pPr>
        <w:pStyle w:val="Heading3"/>
      </w:pPr>
      <w:bookmarkStart w:id="1992" w:name="_Toc24975696"/>
      <w:r>
        <w:t>5.3.3 Running PESTPP-</w:t>
      </w:r>
      <w:r w:rsidR="00381F42">
        <w:t>XXX</w:t>
      </w:r>
      <w:r>
        <w:t xml:space="preserve"> </w:t>
      </w:r>
      <w:r w:rsidR="00157458">
        <w:t>as Manager and Worker</w:t>
      </w:r>
      <w:bookmarkEnd w:id="1992"/>
    </w:p>
    <w:p w14:paraId="74B30CAD" w14:textId="3AF57BD7" w:rsidR="0086395E" w:rsidRDefault="0086395E" w:rsidP="000C53EA">
      <w:r>
        <w:t xml:space="preserve">When model runs </w:t>
      </w:r>
      <w:r w:rsidR="00814DBB">
        <w:t>are</w:t>
      </w:r>
      <w:r>
        <w:t xml:space="preserve"> parallel</w:t>
      </w:r>
      <w:r w:rsidR="00814DBB">
        <w:t>ized</w:t>
      </w:r>
      <w:r w:rsidR="00530160">
        <w:t>, execution of</w:t>
      </w:r>
      <w:r w:rsidR="00157458">
        <w:t xml:space="preserve"> the</w:t>
      </w:r>
      <w:r w:rsidR="00530160">
        <w:t xml:space="preserve"> PESTPP-</w:t>
      </w:r>
      <w:r w:rsidR="001363B7">
        <w:t>XXX</w:t>
      </w:r>
      <w:r w:rsidR="00530160">
        <w:t xml:space="preserve"> </w:t>
      </w:r>
      <w:r w:rsidR="003D0D57">
        <w:t>manager</w:t>
      </w:r>
      <w:r w:rsidR="00157458">
        <w:t xml:space="preserve"> </w:t>
      </w:r>
      <w:r w:rsidR="00530160">
        <w:t>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t>pestpp-</w:t>
      </w:r>
      <w:r w:rsidR="00381F42">
        <w:rPr>
          <w:rFonts w:ascii="Courier New" w:hAnsi="Courier New" w:cs="Courier New"/>
          <w:sz w:val="20"/>
        </w:rPr>
        <w:t>xxx</w:t>
      </w:r>
      <w:r w:rsidRPr="00530160">
        <w:rPr>
          <w:rFonts w:ascii="Courier New" w:hAnsi="Courier New" w:cs="Courier New"/>
          <w:sz w:val="20"/>
        </w:rPr>
        <w:t xml:space="preserve"> case /h :port</w:t>
      </w:r>
    </w:p>
    <w:p w14:paraId="0444444D" w14:textId="1E97F17E"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w:t>
      </w:r>
      <w:r w:rsidR="00157458">
        <w:t xml:space="preserve">the </w:t>
      </w:r>
      <w:r w:rsidR="00530160">
        <w:t>PESTPP-</w:t>
      </w:r>
      <w:r w:rsidR="00381F42">
        <w:t>XXX</w:t>
      </w:r>
      <w:r w:rsidR="00530160">
        <w:t xml:space="preserve"> </w:t>
      </w:r>
      <w:r w:rsidR="00157458">
        <w:t xml:space="preserve">manager </w:t>
      </w:r>
      <w:r w:rsidR="00530160">
        <w:t xml:space="preserve">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7BF1404E" w:rsidR="00250761" w:rsidRDefault="00250761" w:rsidP="000C53EA">
      <w:r>
        <w:t>When it is run using the above command</w:t>
      </w:r>
      <w:r w:rsidR="00814DBB">
        <w:t>,</w:t>
      </w:r>
      <w:r>
        <w:t xml:space="preserve"> </w:t>
      </w:r>
      <w:r w:rsidR="00157458">
        <w:t xml:space="preserve">the </w:t>
      </w:r>
      <w:r>
        <w:t>PESTPP-</w:t>
      </w:r>
      <w:r w:rsidR="001363B7">
        <w:t>XXX</w:t>
      </w:r>
      <w:r w:rsidR="00157458">
        <w:t xml:space="preserve"> manager</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particular worker</w:t>
      </w:r>
      <w:r>
        <w:t xml:space="preserve">, communication between </w:t>
      </w:r>
      <w:r w:rsidR="00157458">
        <w:t>the manager</w:t>
      </w:r>
      <w:r>
        <w:t xml:space="preserve"> and</w:t>
      </w:r>
      <w:r w:rsidR="00814DBB">
        <w:t xml:space="preserve"> </w:t>
      </w:r>
      <w:r w:rsidR="00907C60">
        <w:t>that</w:t>
      </w:r>
      <w:r>
        <w:t xml:space="preserve"> worker can take place freely.</w:t>
      </w:r>
    </w:p>
    <w:p w14:paraId="070CC2DC" w14:textId="1CAD28E3" w:rsidR="00250761" w:rsidRDefault="00250761" w:rsidP="000C53EA">
      <w:r>
        <w:t>Execution of</w:t>
      </w:r>
      <w:r w:rsidR="00814DBB">
        <w:t xml:space="preserve"> each instance of</w:t>
      </w:r>
      <w:r w:rsidR="00157458">
        <w:t xml:space="preserve"> the</w:t>
      </w:r>
      <w:r>
        <w:t xml:space="preserve"> PESTPP-</w:t>
      </w:r>
      <w:r w:rsidR="00157458">
        <w:t xml:space="preserve">XXX worker </w:t>
      </w:r>
      <w:r>
        <w:t>must be initiated as follows</w:t>
      </w:r>
      <w:r w:rsidR="00814DBB">
        <w:t>:</w:t>
      </w:r>
    </w:p>
    <w:p w14:paraId="0F9C2447" w14:textId="3A064736" w:rsidR="00250761" w:rsidRPr="00530160" w:rsidRDefault="00250761" w:rsidP="00250761">
      <w:pPr>
        <w:rPr>
          <w:rFonts w:ascii="Courier New" w:hAnsi="Courier New" w:cs="Courier New"/>
          <w:sz w:val="20"/>
        </w:rPr>
      </w:pPr>
      <w:r w:rsidRPr="00530160">
        <w:rPr>
          <w:rFonts w:ascii="Courier New" w:hAnsi="Courier New" w:cs="Courier New"/>
          <w:sz w:val="20"/>
        </w:rPr>
        <w:tab/>
        <w:t>pestpp-</w:t>
      </w:r>
      <w:r w:rsidR="00157458">
        <w:rPr>
          <w:rFonts w:ascii="Courier New" w:hAnsi="Courier New" w:cs="Courier New"/>
          <w:sz w:val="20"/>
        </w:rPr>
        <w:t>xxx</w:t>
      </w:r>
      <w:r w:rsidRPr="00530160">
        <w:rPr>
          <w:rFonts w:ascii="Courier New" w:hAnsi="Courier New" w:cs="Courier New"/>
          <w:sz w:val="20"/>
        </w:rPr>
        <w:t xml:space="preserve"> case /h </w:t>
      </w:r>
      <w:r>
        <w:rPr>
          <w:rFonts w:ascii="Courier New" w:hAnsi="Courier New" w:cs="Courier New"/>
          <w:sz w:val="20"/>
        </w:rPr>
        <w:t>textstring</w:t>
      </w:r>
      <w:r w:rsidRPr="00530160">
        <w:rPr>
          <w:rFonts w:ascii="Courier New" w:hAnsi="Courier New" w:cs="Courier New"/>
          <w:sz w:val="20"/>
        </w:rPr>
        <w:t>:port</w:t>
      </w:r>
    </w:p>
    <w:p w14:paraId="74286DAA" w14:textId="0AC41AA5" w:rsidR="00250761" w:rsidRDefault="003D0D57" w:rsidP="000C53EA">
      <w:r w:rsidRPr="003D0D57">
        <w:rPr>
          <w:i/>
        </w:rPr>
        <w:lastRenderedPageBreak/>
        <w:t>case</w:t>
      </w:r>
      <w:r>
        <w:t xml:space="preserve"> is the filename base of the PEST control file. </w:t>
      </w:r>
      <w:r w:rsidR="00250761" w:rsidRPr="009722EA">
        <w:rPr>
          <w:i/>
        </w:rPr>
        <w:t>textstring</w:t>
      </w:r>
      <w:r w:rsidR="00250761">
        <w:t xml:space="preserve"> can be </w:t>
      </w:r>
      <w:r w:rsidR="009722EA">
        <w:t>any</w:t>
      </w:r>
      <w:r w:rsidR="00250761">
        <w:t xml:space="preserve"> of </w:t>
      </w:r>
      <w:r w:rsidR="001363B7">
        <w:t>the following</w:t>
      </w:r>
      <w:r w:rsidR="00250761">
        <w:t>:</w:t>
      </w:r>
    </w:p>
    <w:p w14:paraId="4E040399" w14:textId="04F58A70" w:rsidR="00250761" w:rsidRDefault="00250761" w:rsidP="003314D9">
      <w:pPr>
        <w:pStyle w:val="ListParagraph"/>
        <w:numPr>
          <w:ilvl w:val="0"/>
          <w:numId w:val="9"/>
        </w:numPr>
      </w:pPr>
      <w:r>
        <w:t xml:space="preserve">the IP version 4 address of the machine on which </w:t>
      </w:r>
      <w:r w:rsidR="00157458">
        <w:t xml:space="preserve">the </w:t>
      </w:r>
      <w:r>
        <w:t>PESTPP</w:t>
      </w:r>
      <w:r w:rsidR="00381F42">
        <w:t>-XXX</w:t>
      </w:r>
      <w:r>
        <w:t xml:space="preserve"> </w:t>
      </w:r>
      <w:r w:rsidR="003D0D57">
        <w:t>manager</w:t>
      </w:r>
      <w:r w:rsidR="00157458">
        <w:t xml:space="preserve"> </w:t>
      </w:r>
      <w:r>
        <w:t>is running;</w:t>
      </w:r>
    </w:p>
    <w:p w14:paraId="0B0AF3B4" w14:textId="5CB4E3D4" w:rsidR="00250761" w:rsidRDefault="00250761" w:rsidP="003314D9">
      <w:pPr>
        <w:pStyle w:val="ListParagraph"/>
        <w:numPr>
          <w:ilvl w:val="0"/>
          <w:numId w:val="9"/>
        </w:numPr>
      </w:pPr>
      <w:r>
        <w:t xml:space="preserve">the IP version 6 address of the machine on which </w:t>
      </w:r>
      <w:r w:rsidR="00157458">
        <w:t xml:space="preserve">the </w:t>
      </w:r>
      <w:r>
        <w:t>PESTPP-</w:t>
      </w:r>
      <w:r w:rsidR="00381F42">
        <w:t>XXX</w:t>
      </w:r>
      <w:r>
        <w:t xml:space="preserve"> </w:t>
      </w:r>
      <w:r w:rsidR="003D0D57">
        <w:t>manager</w:t>
      </w:r>
      <w:r w:rsidR="00157458">
        <w:t xml:space="preserve"> </w:t>
      </w:r>
      <w:r>
        <w:t>is running;</w:t>
      </w:r>
    </w:p>
    <w:p w14:paraId="3E34022E" w14:textId="779074DD" w:rsidR="00250761" w:rsidRDefault="00250761" w:rsidP="003314D9">
      <w:pPr>
        <w:pStyle w:val="ListParagraph"/>
        <w:numPr>
          <w:ilvl w:val="0"/>
          <w:numId w:val="9"/>
        </w:numPr>
      </w:pPr>
      <w:r>
        <w:t xml:space="preserve">the </w:t>
      </w:r>
      <w:r w:rsidR="00381F42">
        <w:t>UNC</w:t>
      </w:r>
      <w:r w:rsidR="00FC5EB7">
        <w:t xml:space="preserve"> (uniform naming convention)</w:t>
      </w:r>
      <w:r w:rsidR="00381F42">
        <w:t xml:space="preserve"> </w:t>
      </w:r>
      <w:r w:rsidR="00814DBB">
        <w:t>h</w:t>
      </w:r>
      <w:r>
        <w:t xml:space="preserve">ostname of the machine on which </w:t>
      </w:r>
      <w:r w:rsidR="00157458">
        <w:t xml:space="preserve">the </w:t>
      </w:r>
      <w:r>
        <w:t>PESTPP-</w:t>
      </w:r>
      <w:r w:rsidR="00381F42">
        <w:t xml:space="preserve">XXX </w:t>
      </w:r>
      <w:r w:rsidR="003D0D57">
        <w:t>manger</w:t>
      </w:r>
      <w:r w:rsidR="00157458">
        <w:t xml:space="preserve"> </w:t>
      </w:r>
      <w:r>
        <w:t>is running.</w:t>
      </w:r>
    </w:p>
    <w:p w14:paraId="6C44649E" w14:textId="5174E5C3" w:rsidR="00250761" w:rsidRDefault="00250761" w:rsidP="00250761">
      <w:r>
        <w:t xml:space="preserve">If you are running </w:t>
      </w:r>
      <w:r w:rsidR="00157458">
        <w:t xml:space="preserve">the manager </w:t>
      </w:r>
      <w:r w:rsidR="00814DBB">
        <w:t>together with multiple</w:t>
      </w:r>
      <w:r w:rsidR="00157458">
        <w:t xml:space="preserve"> worker</w:t>
      </w:r>
      <w:r>
        <w:t xml:space="preserve"> instances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t>in a command line window to ascertain the hostname of a machine.</w:t>
      </w:r>
    </w:p>
    <w:p w14:paraId="7C9D686A" w14:textId="19773EBA"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w:t>
      </w:r>
      <w:r w:rsidR="00157458">
        <w:t xml:space="preserve"> the</w:t>
      </w:r>
      <w:r w:rsidR="00814DBB">
        <w:t xml:space="preserve"> </w:t>
      </w:r>
      <w:r w:rsidR="003D0D57">
        <w:t>manager</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namely to receive parameters, run the model</w:t>
      </w:r>
      <w:r w:rsidR="00814DBB">
        <w:t>,</w:t>
      </w:r>
      <w:r>
        <w:t xml:space="preserve"> and</w:t>
      </w:r>
      <w:r w:rsidR="00814DBB">
        <w:t xml:space="preserve"> then</w:t>
      </w:r>
      <w:r>
        <w:t xml:space="preserve"> </w:t>
      </w:r>
      <w:r w:rsidR="00814DBB">
        <w:t>send</w:t>
      </w:r>
      <w:r>
        <w:t xml:space="preserve"> model outputs to</w:t>
      </w:r>
      <w:r w:rsidR="00157458">
        <w:t xml:space="preserve"> the</w:t>
      </w:r>
      <w:r>
        <w:t xml:space="preserve"> PESTPP-</w:t>
      </w:r>
      <w:r w:rsidR="00381F42">
        <w:t>XXX</w:t>
      </w:r>
      <w:r w:rsidR="00157458">
        <w:t xml:space="preserve"> manager</w:t>
      </w:r>
      <w:r>
        <w:t>.</w:t>
      </w:r>
    </w:p>
    <w:p w14:paraId="6BC0DA50" w14:textId="25A98CDE" w:rsidR="00856671" w:rsidRDefault="00856671" w:rsidP="00192E9D">
      <w:pPr>
        <w:pStyle w:val="Heading3"/>
      </w:pPr>
      <w:bookmarkStart w:id="1993" w:name="_Toc24975697"/>
      <w:r>
        <w:t>5.3.</w:t>
      </w:r>
      <w:r w:rsidR="007A3855">
        <w:t>4</w:t>
      </w:r>
      <w:r>
        <w:t xml:space="preserve"> Run Management Record File</w:t>
      </w:r>
      <w:bookmarkEnd w:id="1993"/>
    </w:p>
    <w:p w14:paraId="60842C0B" w14:textId="263ECC2F" w:rsidR="00856671" w:rsidRPr="00856671" w:rsidRDefault="007A3855" w:rsidP="00856671">
      <w:r>
        <w:t xml:space="preserve">The </w:t>
      </w:r>
      <w:r w:rsidR="00AD5A3A">
        <w:t>PESTPP-</w:t>
      </w:r>
      <w:r w:rsidR="00381F42">
        <w:t>XXX</w:t>
      </w:r>
      <w:r w:rsidR="00856671">
        <w:t xml:space="preserve"> </w:t>
      </w:r>
      <w:r w:rsidR="003D0D57">
        <w:t>manager</w:t>
      </w:r>
      <w:r>
        <w:t xml:space="preserve"> </w:t>
      </w:r>
      <w:r w:rsidR="00856671">
        <w:t xml:space="preserve">records all communications between it and its workers in a run management </w:t>
      </w:r>
      <w:r w:rsidR="00734813">
        <w:t xml:space="preserve">record </w:t>
      </w:r>
      <w:r w:rsidR="00856671">
        <w:t xml:space="preserve">file. </w:t>
      </w:r>
      <w:r w:rsidR="00AD5A3A">
        <w:t>This file</w:t>
      </w:r>
      <w:r w:rsidR="00856671">
        <w:t xml:space="preserve"> is named </w:t>
      </w:r>
      <w:r w:rsidR="00856671">
        <w:rPr>
          <w:i/>
        </w:rPr>
        <w:t>case.rmr</w:t>
      </w:r>
      <w:r w:rsidR="00856671">
        <w:t xml:space="preserve"> where </w:t>
      </w:r>
      <w:r w:rsidR="00856671">
        <w:rPr>
          <w:i/>
        </w:rPr>
        <w:t>case</w:t>
      </w:r>
      <w:r w:rsidR="00856671">
        <w:t xml:space="preserve"> is the filename base of the PEST control file</w:t>
      </w:r>
      <w:r w:rsidR="00573A6E">
        <w:t>.</w:t>
      </w:r>
    </w:p>
    <w:p w14:paraId="499A7AF0" w14:textId="748DEDE6" w:rsidR="009571E1" w:rsidRDefault="00192E9D" w:rsidP="00192E9D">
      <w:pPr>
        <w:pStyle w:val="Heading3"/>
      </w:pPr>
      <w:bookmarkStart w:id="1994" w:name="_Toc24975698"/>
      <w:r>
        <w:t>5.3.</w:t>
      </w:r>
      <w:r w:rsidR="007A3855">
        <w:t>5</w:t>
      </w:r>
      <w:r>
        <w:t xml:space="preserve"> Run Management Control Variables</w:t>
      </w:r>
      <w:bookmarkEnd w:id="1994"/>
      <w:r w:rsidR="009571E1">
        <w:t xml:space="preserve"> </w:t>
      </w:r>
    </w:p>
    <w:p w14:paraId="466B13F7" w14:textId="77777777" w:rsidR="00AD5A3A" w:rsidRDefault="00192E9D" w:rsidP="00192E9D">
      <w:r>
        <w:t>A number of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r w:rsidR="00192E9D">
        <w:t>are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r>
        <w:t>overdue_resched_fac()</w:t>
      </w:r>
    </w:p>
    <w:p w14:paraId="10FA9F3F" w14:textId="1F1A46F3" w:rsidR="00192E9D" w:rsidRDefault="009268FD" w:rsidP="00192E9D">
      <w:r>
        <w:t xml:space="preserve">Suppose that the value of </w:t>
      </w:r>
      <w:r w:rsidR="008D45F8" w:rsidRPr="008D45F8">
        <w:rPr>
          <w:i/>
        </w:rPr>
        <w:t>o</w:t>
      </w:r>
      <w:r w:rsidRPr="008D45F8">
        <w:rPr>
          <w:i/>
        </w:rPr>
        <w:t>v</w:t>
      </w:r>
      <w:r>
        <w:rPr>
          <w:i/>
        </w:rPr>
        <w:t>erdue_resched_fac</w:t>
      </w:r>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previous successful runs)</w:t>
      </w:r>
      <w:r w:rsidR="00192E9D">
        <w:t xml:space="preserve">, then </w:t>
      </w:r>
      <w:r w:rsidR="00115F56">
        <w:t>it</w:t>
      </w:r>
      <w:r w:rsidR="00192E9D">
        <w:t xml:space="preserve"> will ask </w:t>
      </w:r>
      <w:r w:rsidR="003D0D57">
        <w:t>an</w:t>
      </w:r>
      <w:r w:rsidR="00192E9D">
        <w:t xml:space="preserve">other worker to </w:t>
      </w:r>
      <w:r w:rsidR="006649C0">
        <w:t xml:space="preserve">start the </w:t>
      </w:r>
      <w:r w:rsidR="00381F42">
        <w:t xml:space="preserve">same </w:t>
      </w:r>
      <w:r w:rsidR="006649C0">
        <w:t>run</w:t>
      </w:r>
      <w:r w:rsidR="00DF39DF">
        <w:t xml:space="preserve"> if </w:t>
      </w:r>
      <w:r w:rsidR="003D0D57">
        <w:t>one</w:t>
      </w:r>
      <w:r w:rsidR="00DF39DF">
        <w:t xml:space="preserve"> </w:t>
      </w:r>
      <w:r w:rsidR="003D0D57">
        <w:t>is</w:t>
      </w:r>
      <w:r w:rsidR="00DF39DF">
        <w:t xml:space="preserve"> available. The maximum number of concurrent runs</w:t>
      </w:r>
      <w:r w:rsidR="003D0D57">
        <w:t xml:space="preserve"> that employ the same set of parameters</w:t>
      </w:r>
      <w:r w:rsidR="00DF39DF">
        <w:t xml:space="preserve"> is set by the </w:t>
      </w:r>
      <w:r w:rsidR="00DF39DF">
        <w:rPr>
          <w:i/>
        </w:rPr>
        <w:t>max_run_fail()</w:t>
      </w:r>
      <w:r w:rsidR="00DF39DF">
        <w:t xml:space="preserve"> control variable (</w:t>
      </w:r>
      <w:r w:rsidR="00734813">
        <w:t>this variable is further discussed</w:t>
      </w:r>
      <w:r w:rsidR="00DF39DF">
        <w:t xml:space="preserve"> below). </w:t>
      </w:r>
      <w:r w:rsidR="003D0D57">
        <w:t>The re-running of a simulation using another worker is done</w:t>
      </w:r>
      <w:r w:rsidR="005B316D">
        <w:t xml:space="preserve"> as</w:t>
      </w:r>
      <w:r w:rsidR="006649C0">
        <w:t xml:space="preserve"> a precautionary measure. It </w:t>
      </w:r>
      <w:r w:rsidR="00115F56">
        <w:t xml:space="preserve">guards against the </w:t>
      </w:r>
      <w:r w:rsidR="006649C0">
        <w:t>possibility that the computer on which</w:t>
      </w:r>
      <w:r w:rsidR="00115F56">
        <w:t xml:space="preserve"> the delayed model run </w:t>
      </w:r>
      <w:r w:rsidR="003D0D57">
        <w:t xml:space="preserve">is </w:t>
      </w:r>
      <w:r w:rsidR="005B316D">
        <w:t>executing</w:t>
      </w:r>
      <w:r w:rsidR="00115F56">
        <w:t xml:space="preserv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 xml:space="preserve">runs to finish </w:t>
      </w:r>
      <w:r w:rsidR="00381F42">
        <w:lastRenderedPageBreak/>
        <w:t>successfully is accepted</w:t>
      </w:r>
      <w:r w:rsidR="00DF39DF">
        <w:t>; meanwhile,</w:t>
      </w:r>
      <w:r w:rsidR="00381F42">
        <w:t xml:space="preserve"> the remaining concurrent </w:t>
      </w:r>
      <w:r w:rsidR="005B316D">
        <w:t>model</w:t>
      </w:r>
      <w:r w:rsidR="00C12CE1">
        <w:t xml:space="preserve"> run (or</w:t>
      </w:r>
      <w:r w:rsidR="005B316D">
        <w:t xml:space="preserve"> </w:t>
      </w:r>
      <w:r w:rsidR="00381F42">
        <w:t>runs</w:t>
      </w:r>
      <w:r w:rsidR="00C12CE1">
        <w:t>)</w:t>
      </w:r>
      <w:r w:rsidR="00381F42">
        <w:t xml:space="preserve"> </w:t>
      </w:r>
      <w:r w:rsidR="00C12CE1">
        <w:t>is</w:t>
      </w:r>
      <w:r w:rsidR="00DF39DF">
        <w:t xml:space="preserve"> terminated by </w:t>
      </w:r>
      <w:r w:rsidR="00381F42">
        <w:t>PESTPP-XXX.</w:t>
      </w:r>
      <w:r w:rsidR="009960C2">
        <w:t xml:space="preserve"> Note</w:t>
      </w:r>
      <w:r w:rsidR="00734813">
        <w:t>, however, that</w:t>
      </w:r>
      <w:r w:rsidR="009960C2">
        <w:t xml:space="preserve"> if </w:t>
      </w:r>
      <w:r w:rsidR="009960C2" w:rsidRPr="00DF39DF">
        <w:rPr>
          <w:i/>
        </w:rPr>
        <w:t>max_run_fail</w:t>
      </w:r>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0A3E51C2" w:rsidR="006649C0" w:rsidRDefault="00734813" w:rsidP="00192E9D">
      <w:r>
        <w:t xml:space="preserve">The value supplied for the </w:t>
      </w:r>
      <w:r w:rsidRPr="00734813">
        <w:rPr>
          <w:i/>
        </w:rPr>
        <w:t>overdue_resched_fac()</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w:t>
      </w:r>
      <w:r w:rsidR="00C12CE1">
        <w:t xml:space="preserve">completion of a simulation </w:t>
      </w:r>
      <w:r w:rsidR="006649C0">
        <w:t>is sensitive to parameter values.</w:t>
      </w:r>
    </w:p>
    <w:p w14:paraId="3C1744E2" w14:textId="77777777" w:rsidR="006649C0" w:rsidRPr="006649C0" w:rsidRDefault="006649C0" w:rsidP="006649C0">
      <w:pPr>
        <w:pStyle w:val="Heading4"/>
      </w:pPr>
      <w:r>
        <w:t>overdue_giveup_fac()</w:t>
      </w:r>
    </w:p>
    <w:p w14:paraId="63BA706F" w14:textId="2C9AAC5C" w:rsidR="006649C0" w:rsidRDefault="00115F56" w:rsidP="00CF6749">
      <w:r>
        <w:t xml:space="preserve">The value of </w:t>
      </w:r>
      <w:r w:rsidRPr="00115F56">
        <w:rPr>
          <w:i/>
        </w:rPr>
        <w:t>overdue_giveup_fac()</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n 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r w:rsidR="0066106E">
        <w:rPr>
          <w:i/>
        </w:rPr>
        <w:t>overdue_giveup_fac()</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r>
        <w:t>overdue_giveup_minutes()</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r w:rsidR="00F75E90" w:rsidRPr="00F75E90">
        <w:rPr>
          <w:i/>
        </w:rPr>
        <w:t>overdue_giveup_minutes()</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r w:rsidR="00374AD2">
        <w:rPr>
          <w:i/>
        </w:rPr>
        <w:t>overdue_giveup_fac()</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r w:rsidR="009960C2" w:rsidRPr="009A6D8C">
        <w:rPr>
          <w:i/>
        </w:rPr>
        <w:t>overdue_giveup_minutes</w:t>
      </w:r>
      <w:r w:rsidR="00DF39DF" w:rsidRPr="009A6D8C">
        <w:rPr>
          <w:i/>
        </w:rPr>
        <w:t>()</w:t>
      </w:r>
      <w:r w:rsidR="009960C2">
        <w:t xml:space="preserve"> or </w:t>
      </w:r>
      <w:r w:rsidR="009960C2" w:rsidRPr="009A6D8C">
        <w:rPr>
          <w:i/>
        </w:rPr>
        <w:t>overdue_giveup_fac</w:t>
      </w:r>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r w:rsidR="00742E3E" w:rsidRPr="00742E3E">
        <w:rPr>
          <w:i/>
        </w:rPr>
        <w:t>overdue_giveup_fac()</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CF6749">
      <w:pPr>
        <w:rPr>
          <w:i/>
        </w:rPr>
      </w:pPr>
      <w:r>
        <w:rPr>
          <w:i/>
        </w:rPr>
        <w:t>max_run_fail()</w:t>
      </w:r>
    </w:p>
    <w:p w14:paraId="2946F699" w14:textId="636A455A"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model run failures can be tolerated. </w:t>
      </w:r>
      <w:r w:rsidR="00FE49AB">
        <w:t xml:space="preserve">This “certain number” (an integer) must be supplied as the value of the </w:t>
      </w:r>
      <w:r w:rsidR="00FE49AB">
        <w:rPr>
          <w:i/>
        </w:rPr>
        <w:t>max_run_fail()</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xml:space="preserve">. The default value </w:t>
      </w:r>
      <w:r w:rsidR="00C12CE1">
        <w:t>of</w:t>
      </w:r>
      <w:r w:rsidR="00E85E62">
        <w:t xml:space="preserve"> 3 is used for all programs except PESTPP-IES, which uses a default value of 1.</w:t>
      </w:r>
    </w:p>
    <w:p w14:paraId="5665C18C" w14:textId="7EF36E20" w:rsidR="008C7AEE" w:rsidRPr="008C7AEE" w:rsidRDefault="009A6D8C" w:rsidP="008C7AEE">
      <w:r>
        <w:t xml:space="preserve">As discussed above, </w:t>
      </w:r>
      <w:r w:rsidR="009960C2" w:rsidRPr="007711C9">
        <w:rPr>
          <w:i/>
        </w:rPr>
        <w:t>max_run_fail</w:t>
      </w:r>
      <w:r w:rsidRPr="007711C9">
        <w:rPr>
          <w:i/>
        </w:rPr>
        <w:t>()</w:t>
      </w:r>
      <w:r w:rsidR="009960C2">
        <w:t xml:space="preserve"> is also used to control the number of concurrent runs </w:t>
      </w:r>
      <w:r w:rsidR="007711C9">
        <w:t>that are allowed when</w:t>
      </w:r>
      <w:r w:rsidR="009960C2">
        <w:t xml:space="preserve"> the </w:t>
      </w:r>
      <w:r w:rsidR="009960C2" w:rsidRPr="007711C9">
        <w:rPr>
          <w:i/>
        </w:rPr>
        <w:t>overdue_resched_fac</w:t>
      </w:r>
      <w:r w:rsidR="007711C9" w:rsidRPr="007711C9">
        <w:rPr>
          <w:i/>
        </w:rPr>
        <w:t>()</w:t>
      </w:r>
      <w:r w:rsidR="009960C2">
        <w:t xml:space="preserve"> criteri</w:t>
      </w:r>
      <w:r w:rsidR="007711C9">
        <w:t>on</w:t>
      </w:r>
      <w:r w:rsidR="009960C2">
        <w:t xml:space="preserve"> is exceeded</w:t>
      </w:r>
      <w:r w:rsidR="00A26D3C">
        <w:t>.</w:t>
      </w:r>
    </w:p>
    <w:p w14:paraId="18BEF8E5" w14:textId="667BA4D8" w:rsidR="008639FB" w:rsidRDefault="008639FB" w:rsidP="008639FB">
      <w:pPr>
        <w:pStyle w:val="Heading2"/>
      </w:pPr>
      <w:bookmarkStart w:id="1995" w:name="_Toc24975699"/>
      <w:r>
        <w:t xml:space="preserve">5.4 </w:t>
      </w:r>
      <w:r w:rsidR="008F3105">
        <w:t xml:space="preserve">Run </w:t>
      </w:r>
      <w:r w:rsidR="00C52435">
        <w:t>Book-Keeping</w:t>
      </w:r>
      <w:r w:rsidR="0031337B">
        <w:t xml:space="preserve"> Files</w:t>
      </w:r>
      <w:bookmarkEnd w:id="1995"/>
    </w:p>
    <w:p w14:paraId="6A262EEB" w14:textId="05EB7F83" w:rsidR="00AD5A3A" w:rsidRDefault="008F3105" w:rsidP="00266B0F">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a number of</w:t>
      </w:r>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r>
        <w:rPr>
          <w:i/>
          <w:lang w:val="en-AU"/>
        </w:rPr>
        <w:t>case.rns</w:t>
      </w:r>
      <w:r>
        <w:rPr>
          <w:lang w:val="en-AU"/>
        </w:rPr>
        <w:t xml:space="preserve">, </w:t>
      </w:r>
      <w:r>
        <w:rPr>
          <w:i/>
          <w:lang w:val="en-AU"/>
        </w:rPr>
        <w:t xml:space="preserve">case.rnu </w:t>
      </w:r>
      <w:r>
        <w:rPr>
          <w:lang w:val="en-AU"/>
        </w:rPr>
        <w:t>and</w:t>
      </w:r>
      <w:r>
        <w:rPr>
          <w:i/>
          <w:lang w:val="en-AU"/>
        </w:rPr>
        <w:t xml:space="preserve"> case.rnj</w:t>
      </w:r>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run results, and sometimes copies of these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p>
    <w:p w14:paraId="55E2DFA3" w14:textId="77777777" w:rsidR="006649C0" w:rsidRDefault="006649C0" w:rsidP="00CF6749">
      <w:pPr>
        <w:rPr>
          <w:lang w:val="en-AU"/>
        </w:rPr>
        <w:sectPr w:rsidR="006649C0" w:rsidSect="00EF7F08">
          <w:headerReference w:type="default" r:id="rId24"/>
          <w:endnotePr>
            <w:numFmt w:val="decimal"/>
          </w:endnotePr>
          <w:pgSz w:w="11906" w:h="16838" w:code="9"/>
          <w:pgMar w:top="1440" w:right="1440" w:bottom="1440" w:left="1440" w:header="1296" w:footer="864" w:gutter="0"/>
          <w:cols w:space="720"/>
          <w:noEndnote/>
        </w:sectPr>
      </w:pPr>
    </w:p>
    <w:p w14:paraId="7BAA4A20" w14:textId="7DC9B7B2" w:rsidR="00CF6749" w:rsidRDefault="00EB3300" w:rsidP="00EB3300">
      <w:pPr>
        <w:pStyle w:val="Heading1"/>
      </w:pPr>
      <w:bookmarkStart w:id="1996" w:name="_Toc24975700"/>
      <w:r>
        <w:lastRenderedPageBreak/>
        <w:t>6. PESTPP</w:t>
      </w:r>
      <w:r w:rsidR="00CA35E9">
        <w:t>-GLM</w:t>
      </w:r>
      <w:bookmarkEnd w:id="1996"/>
    </w:p>
    <w:p w14:paraId="4EEAACA1" w14:textId="77777777" w:rsidR="00EB3300" w:rsidRDefault="00EB3300" w:rsidP="00EB3300">
      <w:pPr>
        <w:pStyle w:val="Heading2"/>
      </w:pPr>
      <w:bookmarkStart w:id="1997" w:name="_Toc24975701"/>
      <w:r>
        <w:t>6.</w:t>
      </w:r>
      <w:r w:rsidR="000C2038">
        <w:t>1</w:t>
      </w:r>
      <w:r>
        <w:t xml:space="preserve"> </w:t>
      </w:r>
      <w:r w:rsidR="00A65AB4">
        <w:t>Introduction</w:t>
      </w:r>
      <w:bookmarkEnd w:id="1997"/>
    </w:p>
    <w:p w14:paraId="1BED71D6" w14:textId="633B36A8" w:rsidR="00B254C0" w:rsidRDefault="00EB3300" w:rsidP="00EB3300">
      <w:pPr>
        <w:rPr>
          <w:lang w:val="en-AU"/>
        </w:rPr>
      </w:pPr>
      <w:r>
        <w:rPr>
          <w:lang w:val="en-AU"/>
        </w:rPr>
        <w:t>PESTPP</w:t>
      </w:r>
      <w:r w:rsidR="00CA35E9">
        <w:rPr>
          <w:lang w:val="en-AU"/>
        </w:rPr>
        <w:t>-GLM</w:t>
      </w:r>
      <w:r>
        <w:rPr>
          <w:lang w:val="en-AU"/>
        </w:rPr>
        <w:t xml:space="preserve"> was the original member of the PEST++ suite</w:t>
      </w:r>
      <w:r w:rsidR="00265284">
        <w:rPr>
          <w:lang w:val="en-AU"/>
        </w:rPr>
        <w:t>; its original name was “PESTPP”.</w:t>
      </w:r>
      <w:r>
        <w:rPr>
          <w:lang w:val="en-AU"/>
        </w:rPr>
        <w:t xml:space="preserve"> </w:t>
      </w:r>
      <w:r w:rsidR="00152CE8">
        <w:rPr>
          <w:lang w:val="en-AU"/>
        </w:rPr>
        <w:t>T</w:t>
      </w:r>
      <w:r>
        <w:rPr>
          <w:lang w:val="en-AU"/>
        </w:rPr>
        <w:t xml:space="preserve">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w:t>
      </w:r>
      <w:r w:rsidR="0028038E">
        <w:rPr>
          <w:lang w:val="en-AU"/>
        </w:rPr>
        <w:t xml:space="preserve"> PESTPP</w:t>
      </w:r>
      <w:r w:rsidR="00CA35E9">
        <w:rPr>
          <w:lang w:val="en-AU"/>
        </w:rPr>
        <w:t>-GLM</w:t>
      </w:r>
      <w:r w:rsidR="0028038E">
        <w:rPr>
          <w:lang w:val="en-AU"/>
        </w:rPr>
        <w:t>.</w:t>
      </w:r>
    </w:p>
    <w:p w14:paraId="7F34CDF2" w14:textId="54DEF8BC" w:rsidR="00EB3300" w:rsidRDefault="00265284" w:rsidP="00EB3300">
      <w:pPr>
        <w:rPr>
          <w:lang w:val="en-AU"/>
        </w:rPr>
      </w:pPr>
      <w:r>
        <w:rPr>
          <w:lang w:val="en-AU"/>
        </w:rPr>
        <w:t xml:space="preserve">Like all versions of the PEST++ suite, </w:t>
      </w:r>
      <w:r w:rsidR="0028038E">
        <w:rPr>
          <w:lang w:val="en-AU"/>
        </w:rPr>
        <w:t>PESTPP</w:t>
      </w:r>
      <w:r w:rsidR="00CA35E9">
        <w:rPr>
          <w:lang w:val="en-AU"/>
        </w:rPr>
        <w:t>-GLM</w:t>
      </w:r>
      <w:r w:rsidR="0028038E">
        <w:rPr>
          <w:lang w:val="en-AU"/>
        </w:rPr>
        <w:t xml:space="preserve"> </w:t>
      </w:r>
      <w:r w:rsidR="00782ECE">
        <w:rPr>
          <w:lang w:val="en-AU"/>
        </w:rPr>
        <w:t xml:space="preserve">is written in C++. </w:t>
      </w:r>
      <w:r w:rsidR="00B254C0">
        <w:rPr>
          <w:lang w:val="en-AU"/>
        </w:rPr>
        <w:t>Version 4 of</w:t>
      </w:r>
      <w:r w:rsidR="0028038E">
        <w:rPr>
          <w:lang w:val="en-AU"/>
        </w:rPr>
        <w:t xml:space="preserve"> PESTPP</w:t>
      </w:r>
      <w:r w:rsidR="00CA35E9">
        <w:rPr>
          <w:lang w:val="en-AU"/>
        </w:rPr>
        <w:t>-GLM</w:t>
      </w:r>
      <w:r w:rsidR="0028038E">
        <w:rPr>
          <w:lang w:val="en-AU"/>
        </w:rPr>
        <w:t xml:space="preserve"> </w:t>
      </w:r>
      <w:r w:rsidR="00B254C0">
        <w:rPr>
          <w:lang w:val="en-AU"/>
        </w:rPr>
        <w:t xml:space="preserve">uses the modular, general purpose, </w:t>
      </w:r>
      <w:r w:rsidR="00782ECE">
        <w:rPr>
          <w:lang w:val="en-AU"/>
        </w:rPr>
        <w:t xml:space="preserve">PANTHER </w:t>
      </w:r>
      <w:r w:rsidR="00B254C0">
        <w:rPr>
          <w:lang w:val="en-AU"/>
        </w:rPr>
        <w:t xml:space="preserve">parallel </w:t>
      </w:r>
      <w:r w:rsidR="00782ECE">
        <w:rPr>
          <w:lang w:val="en-AU"/>
        </w:rPr>
        <w:t>run manager.</w:t>
      </w:r>
    </w:p>
    <w:p w14:paraId="27CDA764" w14:textId="052B0FFF" w:rsidR="00782ECE" w:rsidRDefault="00782ECE" w:rsidP="00EB3300">
      <w:pPr>
        <w:rPr>
          <w:lang w:val="en-AU"/>
        </w:rPr>
      </w:pPr>
      <w:r>
        <w:rPr>
          <w:lang w:val="en-AU"/>
        </w:rPr>
        <w:t>Like PEST,</w:t>
      </w:r>
      <w:r w:rsidR="0028038E">
        <w:rPr>
          <w:lang w:val="en-AU"/>
        </w:rPr>
        <w:t xml:space="preserve"> PESTPP</w:t>
      </w:r>
      <w:r w:rsidR="00CA35E9">
        <w:rPr>
          <w:lang w:val="en-AU"/>
        </w:rPr>
        <w:t>-GLM</w:t>
      </w:r>
      <w:r w:rsidR="0028038E">
        <w:rPr>
          <w:lang w:val="en-AU"/>
        </w:rPr>
        <w:t xml:space="preserve"> </w:t>
      </w:r>
      <w:r>
        <w:rPr>
          <w:lang w:val="en-AU"/>
        </w:rPr>
        <w:t>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1998" w:name="_Toc24975702"/>
      <w:r>
        <w:t>6.2 Highly Parameterized Inversion</w:t>
      </w:r>
      <w:bookmarkEnd w:id="1998"/>
    </w:p>
    <w:p w14:paraId="3E9E1B02" w14:textId="77777777" w:rsidR="00B43EDC" w:rsidRDefault="00A65AB4" w:rsidP="00A65AB4">
      <w:pPr>
        <w:pStyle w:val="Heading3"/>
      </w:pPr>
      <w:bookmarkStart w:id="1999" w:name="_Toc24975703"/>
      <w:r>
        <w:t xml:space="preserve">6.2.1 </w:t>
      </w:r>
      <w:r w:rsidR="008B03F7">
        <w:t>Basic Equations</w:t>
      </w:r>
      <w:bookmarkEnd w:id="1999"/>
    </w:p>
    <w:p w14:paraId="527EEC46" w14:textId="60114EF3" w:rsidR="003A1842" w:rsidRDefault="00B33DE6" w:rsidP="00A65AB4">
      <w:pPr>
        <w:rPr>
          <w:lang w:val="en-AU"/>
        </w:rPr>
      </w:pPr>
      <w:r>
        <w:rPr>
          <w:lang w:val="en-AU"/>
        </w:rPr>
        <w:t>When used to undertake highly parameterized inversion,</w:t>
      </w:r>
      <w:r w:rsidR="0028038E">
        <w:rPr>
          <w:lang w:val="en-AU"/>
        </w:rPr>
        <w:t xml:space="preserve"> PESTPP</w:t>
      </w:r>
      <w:r w:rsidR="00CA35E9">
        <w:rPr>
          <w:lang w:val="en-AU"/>
        </w:rPr>
        <w:t>-GLM</w:t>
      </w:r>
      <w:r w:rsidR="0028038E">
        <w:rPr>
          <w:lang w:val="en-AU"/>
        </w:rPr>
        <w:t xml:space="preserve"> </w:t>
      </w:r>
      <w:r>
        <w:rPr>
          <w:lang w:val="en-AU"/>
        </w:rPr>
        <w:t xml:space="preserve">implements theory and methodologies that </w:t>
      </w:r>
      <w:r w:rsidR="009D5E5E">
        <w:rPr>
          <w:lang w:val="en-AU"/>
        </w:rPr>
        <w:t>are programmed into PEST</w:t>
      </w:r>
      <w:r>
        <w:rPr>
          <w:lang w:val="en-AU"/>
        </w:rPr>
        <w:t xml:space="preserve">. However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r w:rsidRPr="00DF0534">
        <w:rPr>
          <w:b/>
          <w:lang w:val="en-AU"/>
        </w:rPr>
        <w:t>Zk</w:t>
      </w:r>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7FD1FD24"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sidR="00265284">
        <w:rPr>
          <w:lang w:val="en-AU"/>
        </w:rPr>
        <w:t xml:space="preserve"> equations</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w:t>
      </w:r>
      <w:r w:rsidR="0028038E">
        <w:rPr>
          <w:lang w:val="en-AU"/>
        </w:rPr>
        <w:t xml:space="preserve"> PESTPP</w:t>
      </w:r>
      <w:r w:rsidR="00CA35E9">
        <w:rPr>
          <w:lang w:val="en-AU"/>
        </w:rPr>
        <w:t>-GLM</w:t>
      </w:r>
      <w:r w:rsidR="0028038E">
        <w:rPr>
          <w:lang w:val="en-AU"/>
        </w:rPr>
        <w:t>,</w:t>
      </w:r>
      <w:r w:rsidR="00E4410E">
        <w:rPr>
          <w:lang w:val="en-AU"/>
        </w:rPr>
        <w:t xml:space="preserve">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3314D9">
      <w:pPr>
        <w:pStyle w:val="ListParagraph"/>
        <w:numPr>
          <w:ilvl w:val="0"/>
          <w:numId w:val="11"/>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3314D9">
      <w:pPr>
        <w:pStyle w:val="ListParagraph"/>
        <w:numPr>
          <w:ilvl w:val="0"/>
          <w:numId w:val="11"/>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“regul”.</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lastRenderedPageBreak/>
        <w:tab/>
      </w:r>
      <m:oMath>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
                    </m:rPr>
                    <w:rPr>
                      <w:rFonts w:ascii="Cambria Math" w:hAnsi="Cambria Math"/>
                      <w:lang w:val="en-AU"/>
                    </w:rPr>
                    <m:t>h</m:t>
                  </m:r>
                </m:e>
              </m:mr>
              <m:mr>
                <m:e>
                  <m:sSub>
                    <m:sSubPr>
                      <m:ctrlPr>
                        <w:rPr>
                          <w:rFonts w:ascii="Cambria Math" w:hAnsi="Cambria Math"/>
                          <w:b/>
                          <w:lang w:val="en-AU"/>
                        </w:rPr>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i"/>
                    </m:rPr>
                    <w:rPr>
                      <w:rFonts w:ascii="Cambria Math" w:hAnsi="Cambria Math"/>
                      <w:lang w:val="en-AU"/>
                    </w:rPr>
                    <m:t>Z</m:t>
                  </m:r>
                </m:e>
              </m:mr>
              <m:mr>
                <m:e>
                  <m:sSub>
                    <m:sSubPr>
                      <m:ctrlPr>
                        <w:rPr>
                          <w:rFonts w:ascii="Cambria Math" w:hAnsi="Cambria Math"/>
                          <w:i/>
                          <w:lang w:val="en-AU"/>
                        </w:rPr>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
                    </m:rPr>
                    <w:rPr>
                      <w:rFonts w:ascii="Cambria Math" w:hAnsi="Cambria Math"/>
                    </w:rPr>
                    <m:t>ε</m:t>
                  </m:r>
                </m:e>
              </m:mr>
              <m:mr>
                <m:e>
                  <m:sSub>
                    <m:sSubPr>
                      <m:ctrlPr>
                        <w:rPr>
                          <w:rFonts w:ascii="Cambria Math" w:hAnsi="Cambria Math"/>
                          <w:b/>
                        </w:rPr>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r w:rsidRPr="008378CF">
        <w:rPr>
          <w:b/>
          <w:lang w:val="en-AU"/>
        </w:rPr>
        <w:t>ε</w:t>
      </w:r>
      <w:r w:rsidRPr="008E4277">
        <w:rPr>
          <w:vertAlign w:val="subscript"/>
          <w:lang w:val="en-AU"/>
        </w:rPr>
        <w:t>r</w:t>
      </w:r>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Generally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r>
        <w:rPr>
          <w:lang w:val="en-AU"/>
        </w:rPr>
        <w:t>misfit, and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r w:rsidRPr="008E4277">
        <w:rPr>
          <w:b/>
          <w:lang w:val="en-AU"/>
        </w:rPr>
        <w:t>ZQZ</w:t>
      </w:r>
      <w:r w:rsidRPr="008E4277">
        <w:rPr>
          <w:vertAlign w:val="superscript"/>
          <w:lang w:val="en-AU"/>
        </w:rPr>
        <w:t>t</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r w:rsidRPr="008E4277">
        <w:rPr>
          <w:b/>
          <w:lang w:val="en-AU"/>
        </w:rPr>
        <w:t>Z</w:t>
      </w:r>
      <w:r w:rsidRPr="008E4277">
        <w:rPr>
          <w:vertAlign w:val="superscript"/>
          <w:lang w:val="en-AU"/>
        </w:rPr>
        <w:t>t</w:t>
      </w:r>
      <w:r w:rsidRPr="008E4277">
        <w:rPr>
          <w:b/>
          <w:lang w:val="en-AU"/>
        </w:rPr>
        <w:t>Qh</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r w:rsidRPr="00CA1E61">
        <w:rPr>
          <w:b/>
          <w:lang w:val="en-AU"/>
        </w:rPr>
        <w:t>Q</w:t>
      </w:r>
      <w:r w:rsidRPr="00CA1E61">
        <w:rPr>
          <w:vertAlign w:val="subscript"/>
          <w:lang w:val="en-AU"/>
        </w:rPr>
        <w:t>r</w:t>
      </w:r>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rPr>
                <w:rFonts w:ascii="Cambria Math" w:hAnsi="Cambria Math"/>
                <w:b/>
                <w:lang w:val="en-AU"/>
              </w:rPr>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rPr>
                <w:rFonts w:ascii="Cambria Math" w:hAnsi="Cambria Math"/>
                <w:b/>
                <w:i/>
                <w:lang w:val="en-AU"/>
              </w:rPr>
            </m:ctrlPr>
          </m:dPr>
          <m:e>
            <m:sSub>
              <m:sSubPr>
                <m:ctrlPr>
                  <w:rPr>
                    <w:rFonts w:ascii="Cambria Math" w:hAnsi="Cambria Math"/>
                    <w:b/>
                    <w:lang w:val="en-AU"/>
                  </w:rPr>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41070FAF" w:rsidR="00AA10D4" w:rsidRDefault="00AA10D4" w:rsidP="00E4410E">
      <w:pPr>
        <w:rPr>
          <w:lang w:val="en-AU"/>
        </w:rPr>
      </w:pPr>
      <w:r>
        <w:rPr>
          <w:lang w:val="en-AU"/>
        </w:rPr>
        <w:t xml:space="preserve">where C()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Like PEST,</w:t>
      </w:r>
      <w:r w:rsidR="0028038E">
        <w:rPr>
          <w:lang w:val="en-AU"/>
        </w:rPr>
        <w:t xml:space="preserve"> PESTPP</w:t>
      </w:r>
      <w:r w:rsidR="00CA35E9">
        <w:rPr>
          <w:lang w:val="en-AU"/>
        </w:rPr>
        <w:t>-GLM</w:t>
      </w:r>
      <w:r w:rsidR="0028038E">
        <w:rPr>
          <w:lang w:val="en-AU"/>
        </w:rPr>
        <w:t xml:space="preserve"> </w:t>
      </w:r>
      <w:r>
        <w:rPr>
          <w:lang w:val="en-AU"/>
        </w:rPr>
        <w:t>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r w:rsidR="00DF0534" w:rsidRPr="008E4277">
        <w:rPr>
          <w:b/>
          <w:lang w:val="en-AU"/>
        </w:rPr>
        <w:t>ZQZ</w:t>
      </w:r>
      <w:r w:rsidR="00DF0534" w:rsidRPr="008E4277">
        <w:rPr>
          <w:vertAlign w:val="superscript"/>
          <w:lang w:val="en-AU"/>
        </w:rPr>
        <w:t>t</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r w:rsidR="00DF0534" w:rsidRPr="00F93A78">
        <w:rPr>
          <w:i/>
          <w:lang w:val="en-AU"/>
        </w:rPr>
        <w:t>λ</w:t>
      </w:r>
      <w:r w:rsidR="00DF0534" w:rsidRPr="00DF0534">
        <w:rPr>
          <w:b/>
          <w:lang w:val="en-AU"/>
        </w:rPr>
        <w:t>I</w:t>
      </w:r>
      <w:r w:rsidR="00DF0534">
        <w:rPr>
          <w:lang w:val="en-AU"/>
        </w:rPr>
        <w:t>]</w:t>
      </w:r>
      <w:r w:rsidR="00DF0534" w:rsidRPr="008E4277">
        <w:rPr>
          <w:vertAlign w:val="superscript"/>
          <w:lang w:val="en-AU"/>
        </w:rPr>
        <w:t>-1</w:t>
      </w:r>
      <w:r w:rsidR="00DF0534">
        <w:rPr>
          <w:lang w:val="en-AU"/>
        </w:rPr>
        <w:t>[</w:t>
      </w:r>
      <w:r w:rsidR="00DF0534" w:rsidRPr="008E4277">
        <w:rPr>
          <w:b/>
          <w:lang w:val="en-AU"/>
        </w:rPr>
        <w:t>Z</w:t>
      </w:r>
      <w:r w:rsidR="00DF0534" w:rsidRPr="008E4277">
        <w:rPr>
          <w:vertAlign w:val="superscript"/>
          <w:lang w:val="en-AU"/>
        </w:rPr>
        <w:t>t</w:t>
      </w:r>
      <w:r w:rsidR="00DF0534" w:rsidRPr="008E4277">
        <w:rPr>
          <w:b/>
          <w:lang w:val="en-AU"/>
        </w:rPr>
        <w:t>Qh</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r w:rsidR="00F93A78" w:rsidRPr="008E4277">
        <w:rPr>
          <w:b/>
          <w:lang w:val="en-AU"/>
        </w:rPr>
        <w:t>ZQZ</w:t>
      </w:r>
      <w:r w:rsidR="00F93A78" w:rsidRPr="008E4277">
        <w:rPr>
          <w:vertAlign w:val="superscript"/>
          <w:lang w:val="en-AU"/>
        </w:rPr>
        <w:t>t</w:t>
      </w:r>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r w:rsidR="00F93A78" w:rsidRPr="00F93A78">
        <w:rPr>
          <w:i/>
          <w:lang w:val="en-AU"/>
        </w:rPr>
        <w:t>λ</w:t>
      </w:r>
      <w:r w:rsidR="00F93A78" w:rsidRPr="00DF0534">
        <w:rPr>
          <w:b/>
          <w:lang w:val="en-AU"/>
        </w:rPr>
        <w:t>I</w:t>
      </w:r>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3C92ED1A" w:rsidR="00AA10D4" w:rsidRDefault="00DF0534" w:rsidP="00E4410E">
      <w:pPr>
        <w:rPr>
          <w:lang w:val="en-AU"/>
        </w:rPr>
      </w:pPr>
      <w:r>
        <w:rPr>
          <w:lang w:val="en-AU"/>
        </w:rPr>
        <w:lastRenderedPageBreak/>
        <w:t>The objective function</w:t>
      </w:r>
      <w:r w:rsidR="009207D3">
        <w:rPr>
          <w:lang w:val="en-AU"/>
        </w:rPr>
        <w:t xml:space="preserve"> that is employed by PEST and</w:t>
      </w:r>
      <w:r w:rsidR="0028038E">
        <w:rPr>
          <w:lang w:val="en-AU"/>
        </w:rPr>
        <w:t xml:space="preserve"> PESTPP</w:t>
      </w:r>
      <w:r w:rsidR="00CA35E9">
        <w:rPr>
          <w:lang w:val="en-AU"/>
        </w:rPr>
        <w:t>-GLM</w:t>
      </w:r>
      <w:r w:rsidR="0028038E">
        <w:rPr>
          <w:lang w:val="en-AU"/>
        </w:rPr>
        <w:t xml:space="preserve"> </w:t>
      </w:r>
      <w:r>
        <w:rPr>
          <w:lang w:val="en-AU"/>
        </w:rPr>
        <w:t xml:space="preserve">(designated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r w:rsidRPr="00CE374A">
        <w:rPr>
          <w:b/>
          <w:lang w:val="en-AU"/>
        </w:rPr>
        <w:t>Zk</w:t>
      </w:r>
      <w:r>
        <w:rPr>
          <w:lang w:val="en-AU"/>
        </w:rPr>
        <w:t>)</w:t>
      </w:r>
      <w:r w:rsidRPr="00CE374A">
        <w:rPr>
          <w:vertAlign w:val="superscript"/>
          <w:lang w:val="en-AU"/>
        </w:rPr>
        <w:t>t</w:t>
      </w:r>
      <w:r w:rsidRPr="00CE374A">
        <w:rPr>
          <w:b/>
          <w:lang w:val="en-AU"/>
        </w:rPr>
        <w:t>Q</w:t>
      </w:r>
      <w:r>
        <w:rPr>
          <w:lang w:val="en-AU"/>
        </w:rPr>
        <w:t>(</w:t>
      </w:r>
      <w:r w:rsidRPr="00CE374A">
        <w:rPr>
          <w:b/>
          <w:lang w:val="en-AU"/>
        </w:rPr>
        <w:t>h</w:t>
      </w:r>
      <w:r>
        <w:rPr>
          <w:lang w:val="en-AU"/>
        </w:rPr>
        <w:t xml:space="preserve"> – </w:t>
      </w:r>
      <w:r w:rsidRPr="00CE374A">
        <w:rPr>
          <w:b/>
          <w:lang w:val="en-AU"/>
        </w:rPr>
        <w:t>Zk</w:t>
      </w:r>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sidRPr="00CE374A">
        <w:rPr>
          <w:vertAlign w:val="superscript"/>
          <w:lang w:val="en-AU"/>
        </w:rPr>
        <w:t>t</w:t>
      </w:r>
      <w:r w:rsidRPr="00CE374A">
        <w:rPr>
          <w:b/>
          <w:lang w:val="en-AU"/>
        </w:rPr>
        <w:t>Q</w:t>
      </w:r>
      <w:r w:rsidRPr="00CE374A">
        <w:rPr>
          <w:vertAlign w:val="subscript"/>
          <w:lang w:val="en-AU"/>
        </w:rPr>
        <w:t>r</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Փ = Փ</w:t>
      </w:r>
      <w:r w:rsidRPr="00DF0534">
        <w:rPr>
          <w:vertAlign w:val="subscript"/>
          <w:lang w:val="en-AU"/>
        </w:rPr>
        <w:t>m</w:t>
      </w:r>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where Փ</w:t>
      </w:r>
      <w:r w:rsidRPr="00DF0534">
        <w:rPr>
          <w:vertAlign w:val="subscript"/>
          <w:lang w:val="en-AU"/>
        </w:rPr>
        <w:t>m</w:t>
      </w:r>
      <w:r>
        <w:rPr>
          <w:lang w:val="en-AU"/>
        </w:rPr>
        <w:t xml:space="preserve"> is referred to as the “measurement objective function” and Փ</w:t>
      </w:r>
      <w:r w:rsidRPr="00DF0534">
        <w:rPr>
          <w:vertAlign w:val="subscript"/>
          <w:lang w:val="en-AU"/>
        </w:rPr>
        <w:t>r</w:t>
      </w:r>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318254C5" w:rsidR="00CE374A" w:rsidRDefault="00547958" w:rsidP="00E4410E">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305D4F">
        <w:rPr>
          <w:lang w:val="en-AU"/>
        </w:rPr>
        <w:t>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however the ability of</w:t>
      </w:r>
      <w:r w:rsidR="0028038E">
        <w:rPr>
          <w:lang w:val="en-AU"/>
        </w:rPr>
        <w:t xml:space="preserve"> PESTPP</w:t>
      </w:r>
      <w:r w:rsidR="00CA35E9">
        <w:rPr>
          <w:lang w:val="en-AU"/>
        </w:rPr>
        <w:t>-GLM</w:t>
      </w:r>
      <w:r w:rsidR="0028038E">
        <w:rPr>
          <w:lang w:val="en-AU"/>
        </w:rPr>
        <w:t xml:space="preserve"> </w:t>
      </w:r>
      <w:r w:rsidR="00305D4F">
        <w:rPr>
          <w:lang w:val="en-AU"/>
        </w:rPr>
        <w:t xml:space="preserve">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7E348CCA" w14:textId="77777777" w:rsidR="00305D4F" w:rsidRDefault="008B03F7" w:rsidP="008B03F7">
      <w:pPr>
        <w:pStyle w:val="Heading3"/>
      </w:pPr>
      <w:bookmarkStart w:id="2000" w:name="_Toc24975704"/>
      <w:r>
        <w:t xml:space="preserve">6.2.2 </w:t>
      </w:r>
      <w:r w:rsidR="007E475F">
        <w:t xml:space="preserve">Choosing </w:t>
      </w:r>
      <w:r w:rsidR="00DF1145">
        <w:t xml:space="preserve">the </w:t>
      </w:r>
      <w:r w:rsidR="00143C09">
        <w:t>Regularization</w:t>
      </w:r>
      <w:r w:rsidR="00DF1145">
        <w:t xml:space="preserve"> Weight Factor</w:t>
      </w:r>
      <w:bookmarkEnd w:id="2000"/>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3E00769E" w:rsidR="008E0B29" w:rsidRDefault="00547958" w:rsidP="00DF1145">
      <w:pPr>
        <w:rPr>
          <w:lang w:val="en-AU"/>
        </w:rPr>
      </w:pPr>
      <w:r>
        <w:rPr>
          <w:lang w:val="en-AU"/>
        </w:rPr>
        <w:t>When using</w:t>
      </w:r>
      <w:r w:rsidR="0028038E">
        <w:rPr>
          <w:lang w:val="en-AU"/>
        </w:rPr>
        <w:t xml:space="preserve"> PESTPP</w:t>
      </w:r>
      <w:r w:rsidR="00CA35E9">
        <w:rPr>
          <w:lang w:val="en-AU"/>
        </w:rPr>
        <w:t>-GLM</w:t>
      </w:r>
      <w:r w:rsidR="0028038E">
        <w:rPr>
          <w:lang w:val="en-AU"/>
        </w:rPr>
        <w:t xml:space="preserve"> </w:t>
      </w:r>
      <w:r>
        <w:rPr>
          <w:lang w:val="en-AU"/>
        </w:rPr>
        <w:t xml:space="preserve">(and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section of the PEST control file.</w:t>
      </w:r>
      <w:r w:rsidR="0028038E">
        <w:rPr>
          <w:lang w:val="en-AU"/>
        </w:rPr>
        <w:t xml:space="preserve"> PESTPP</w:t>
      </w:r>
      <w:r w:rsidR="00CA35E9">
        <w:rPr>
          <w:lang w:val="en-AU"/>
        </w:rPr>
        <w:t>-GLM</w:t>
      </w:r>
      <w:r w:rsidR="0028038E">
        <w:rPr>
          <w:lang w:val="en-AU"/>
        </w:rPr>
        <w:t xml:space="preserve"> </w:t>
      </w:r>
      <w:r w:rsidR="005709C4">
        <w:rPr>
          <w:lang w:val="en-AU"/>
        </w:rPr>
        <w:t xml:space="preserve">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w:t>
      </w:r>
      <w:r w:rsidR="0028038E">
        <w:rPr>
          <w:lang w:val="en-AU"/>
        </w:rPr>
        <w:t xml:space="preserve"> PESTPP</w:t>
      </w:r>
      <w:r w:rsidR="00CA35E9">
        <w:rPr>
          <w:lang w:val="en-AU"/>
        </w:rPr>
        <w:t>-GLM</w:t>
      </w:r>
      <w:r w:rsidR="0028038E">
        <w:rPr>
          <w:lang w:val="en-AU"/>
        </w:rPr>
        <w:t xml:space="preserve"> </w:t>
      </w:r>
      <w:r>
        <w:rPr>
          <w:lang w:val="en-AU"/>
        </w:rPr>
        <w:t xml:space="preserve">that </w:t>
      </w:r>
      <w:r w:rsidR="005709C4">
        <w:rPr>
          <w:lang w:val="en-AU"/>
        </w:rPr>
        <w:t xml:space="preserve">they do </w:t>
      </w:r>
      <w:r>
        <w:rPr>
          <w:lang w:val="en-AU"/>
        </w:rPr>
        <w:t>for</w:t>
      </w:r>
      <w:r w:rsidR="005709C4">
        <w:rPr>
          <w:lang w:val="en-AU"/>
        </w:rPr>
        <w:t xml:space="preserve"> PEST.</w:t>
      </w:r>
    </w:p>
    <w:p w14:paraId="4DF35073" w14:textId="3218CE13"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0.1. If FRACPHIM is set to a value greater than zero,</w:t>
      </w:r>
      <w:r w:rsidR="0028038E">
        <w:rPr>
          <w:lang w:val="en-AU"/>
        </w:rPr>
        <w:t xml:space="preserve"> PESTPP</w:t>
      </w:r>
      <w:r w:rsidR="00CA35E9">
        <w:rPr>
          <w:lang w:val="en-AU"/>
        </w:rPr>
        <w:t>-GLM</w:t>
      </w:r>
      <w:r w:rsidR="0028038E">
        <w:rPr>
          <w:lang w:val="en-AU"/>
        </w:rPr>
        <w:t xml:space="preserve"> </w:t>
      </w:r>
      <w:r w:rsidR="008703EC">
        <w:rPr>
          <w:lang w:val="en-AU"/>
        </w:rPr>
        <w:t xml:space="preserve">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a subsequent</w:t>
      </w:r>
      <w:r w:rsidR="0028038E">
        <w:rPr>
          <w:lang w:val="en-AU"/>
        </w:rPr>
        <w:t xml:space="preserve"> PESTPP</w:t>
      </w:r>
      <w:r w:rsidR="00CA35E9">
        <w:rPr>
          <w:lang w:val="en-AU"/>
        </w:rPr>
        <w:t>-GLM</w:t>
      </w:r>
      <w:r w:rsidR="0028038E">
        <w:rPr>
          <w:lang w:val="en-AU"/>
        </w:rPr>
        <w:t xml:space="preserve"> </w:t>
      </w:r>
      <w:r w:rsidR="008703EC">
        <w:rPr>
          <w:lang w:val="en-AU"/>
        </w:rPr>
        <w:t>run, 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7BA284F5" w14:textId="77777777" w:rsidR="000076A9" w:rsidRDefault="008B03F7" w:rsidP="008B03F7">
      <w:pPr>
        <w:pStyle w:val="Heading3"/>
      </w:pPr>
      <w:bookmarkStart w:id="2001" w:name="_Toc24975705"/>
      <w:r>
        <w:t xml:space="preserve">6.2.3 </w:t>
      </w:r>
      <w:r w:rsidR="000076A9">
        <w:t>Inter-</w:t>
      </w:r>
      <w:r w:rsidR="00143C09">
        <w:t>Regularization</w:t>
      </w:r>
      <w:r w:rsidR="000076A9">
        <w:t xml:space="preserve"> Group Weighting</w:t>
      </w:r>
      <w:bookmarkEnd w:id="2001"/>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w:t>
      </w:r>
      <w:r w:rsidR="0020236E">
        <w:rPr>
          <w:lang w:val="en-AU"/>
        </w:rPr>
        <w:lastRenderedPageBreak/>
        <w:t>do not depart much from their preferred values (which should also be their initial values); it can contribute to numerical stability of the inversion process.</w:t>
      </w:r>
    </w:p>
    <w:p w14:paraId="6508DCB2" w14:textId="244407A0"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w:t>
      </w:r>
      <w:r w:rsidR="0028038E">
        <w:rPr>
          <w:lang w:val="en-AU"/>
        </w:rPr>
        <w:t xml:space="preserve"> PESTPP</w:t>
      </w:r>
      <w:r w:rsidR="00CA35E9">
        <w:rPr>
          <w:lang w:val="en-AU"/>
        </w:rPr>
        <w:t>-GLM</w:t>
      </w:r>
      <w:r w:rsidR="0028038E">
        <w:rPr>
          <w:lang w:val="en-AU"/>
        </w:rPr>
        <w:t>.</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w:t>
      </w:r>
      <w:r w:rsidR="0028038E">
        <w:rPr>
          <w:lang w:val="en-AU"/>
        </w:rPr>
        <w:t xml:space="preserve"> PESTPP</w:t>
      </w:r>
      <w:r w:rsidR="00CA35E9">
        <w:rPr>
          <w:lang w:val="en-AU"/>
        </w:rPr>
        <w:t>-GLM</w:t>
      </w:r>
      <w:r w:rsidR="0028038E">
        <w:rPr>
          <w:lang w:val="en-AU"/>
        </w:rPr>
        <w:t xml:space="preserve"> </w:t>
      </w:r>
      <w:r>
        <w:rPr>
          <w:lang w:val="en-AU"/>
        </w:rPr>
        <w:t xml:space="preserve">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For a particular observation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BA0988" w:rsidP="005068AD">
      <w:pPr>
        <w:ind w:firstLine="720"/>
        <w:rPr>
          <w:lang w:val="en-AU"/>
        </w:rPr>
      </w:pPr>
      <w:r w:rsidRPr="009373F7">
        <w:rPr>
          <w:noProof/>
          <w:position w:val="-24"/>
          <w:lang w:val="en-AU"/>
        </w:rPr>
        <w:object w:dxaOrig="2240" w:dyaOrig="740" w14:anchorId="3C934015">
          <v:shape id="_x0000_i1025" type="#_x0000_t75" alt="" style="width:111.25pt;height:39.25pt;mso-width-percent:0;mso-height-percent:0;mso-width-percent:0;mso-height-percent:0" o:ole="">
            <v:imagedata r:id="rId25" o:title=""/>
          </v:shape>
          <o:OLEObject Type="Embed" ProgID="Equation.3" ShapeID="_x0000_i1025" DrawAspect="Content" ObjectID="_1635588717" r:id="rId26"/>
        </w:object>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t>(</w:t>
      </w:r>
      <w:r w:rsidR="00AF5673">
        <w:rPr>
          <w:lang w:val="en-AU"/>
        </w:rPr>
        <w:t>6</w:t>
      </w:r>
      <w:r w:rsidR="005068AD">
        <w:rPr>
          <w:lang w:val="en-AU"/>
        </w:rPr>
        <w:t>.</w:t>
      </w:r>
      <w:r w:rsidR="00AF5673">
        <w:rPr>
          <w:lang w:val="en-AU"/>
        </w:rPr>
        <w:t>9</w:t>
      </w:r>
      <w:r w:rsidR="005068AD">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r w:rsidRPr="00FE4430">
        <w:rPr>
          <w:i/>
          <w:lang w:val="en-AU"/>
        </w:rPr>
        <w:t>j</w:t>
      </w:r>
      <w:r w:rsidR="00210BFA" w:rsidRPr="00210BFA">
        <w:rPr>
          <w:vertAlign w:val="superscript"/>
          <w:lang w:val="en-AU"/>
        </w:rPr>
        <w:t>th</w:t>
      </w:r>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particular </w:t>
      </w:r>
      <w:r w:rsidR="00143C09">
        <w:rPr>
          <w:lang w:val="en-AU"/>
        </w:rPr>
        <w:t>regularization</w:t>
      </w:r>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5D3A7943" w:rsidR="005068AD" w:rsidRDefault="005068AD" w:rsidP="005068AD">
      <w:pPr>
        <w:rPr>
          <w:lang w:val="en-AU"/>
        </w:rPr>
      </w:pPr>
      <w:r>
        <w:rPr>
          <w:lang w:val="en-AU"/>
        </w:rPr>
        <w:t>If IREGADJ is set to 1,</w:t>
      </w:r>
      <w:r w:rsidR="0028038E">
        <w:rPr>
          <w:lang w:val="en-AU"/>
        </w:rPr>
        <w:t xml:space="preserve"> PESTPP</w:t>
      </w:r>
      <w:r w:rsidR="00CA35E9">
        <w:rPr>
          <w:lang w:val="en-AU"/>
        </w:rPr>
        <w:t>-GLM</w:t>
      </w:r>
      <w:r w:rsidR="0028038E">
        <w:rPr>
          <w:lang w:val="en-AU"/>
        </w:rPr>
        <w:t xml:space="preserve"> </w:t>
      </w:r>
      <w:r w:rsidRPr="00FE4430">
        <w:rPr>
          <w:lang w:val="en-AU"/>
        </w:rPr>
        <w:t xml:space="preserve">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2002" w:name="_Toc24975706"/>
      <w:r>
        <w:t xml:space="preserve">6.2.4 </w:t>
      </w:r>
      <w:r w:rsidR="000076A9">
        <w:t>Choosing Values for the Marquardt Lambda</w:t>
      </w:r>
      <w:bookmarkEnd w:id="2002"/>
    </w:p>
    <w:p w14:paraId="16F8A08B" w14:textId="274AE060" w:rsidR="000076A9" w:rsidRDefault="002D0C92" w:rsidP="000076A9">
      <w:pPr>
        <w:rPr>
          <w:lang w:val="en-AU"/>
        </w:rPr>
      </w:pPr>
      <w:r>
        <w:rPr>
          <w:lang w:val="en-AU"/>
        </w:rPr>
        <w:t>In contrast to PEST,</w:t>
      </w:r>
      <w:r w:rsidR="0028038E">
        <w:rPr>
          <w:lang w:val="en-AU"/>
        </w:rPr>
        <w:t xml:space="preserve"> PESTPP</w:t>
      </w:r>
      <w:r w:rsidR="00CA35E9">
        <w:rPr>
          <w:lang w:val="en-AU"/>
        </w:rPr>
        <w:t>-GLM</w:t>
      </w:r>
      <w:r w:rsidR="0028038E">
        <w:rPr>
          <w:lang w:val="en-AU"/>
        </w:rPr>
        <w:t xml:space="preserve"> </w:t>
      </w:r>
      <w:r>
        <w:rPr>
          <w:lang w:val="en-AU"/>
        </w:rPr>
        <w:t>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r>
        <w:rPr>
          <w:i/>
          <w:lang w:val="en-AU"/>
        </w:rPr>
        <w:t>lambdas()</w:t>
      </w:r>
      <w:r>
        <w:rPr>
          <w:lang w:val="en-AU"/>
        </w:rPr>
        <w:t xml:space="preserve"> and </w:t>
      </w:r>
      <w:r>
        <w:rPr>
          <w:i/>
          <w:lang w:val="en-AU"/>
        </w:rPr>
        <w:t>lambda_scale_fac()</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t>lambdas(0.1, 1, 10,100,100)</w:t>
      </w:r>
    </w:p>
    <w:p w14:paraId="6BB95F58" w14:textId="77777777" w:rsidR="002D0C92" w:rsidRDefault="002D0C92" w:rsidP="000076A9">
      <w:pPr>
        <w:rPr>
          <w:lang w:val="en-AU"/>
        </w:rPr>
      </w:pPr>
      <w:r w:rsidRPr="002D0C92">
        <w:rPr>
          <w:i/>
          <w:lang w:val="en-AU"/>
        </w:rPr>
        <w:tab/>
        <w:t>lambda_scale_fac(0.9, 0.8, 0.7, 0.5)</w:t>
      </w:r>
    </w:p>
    <w:p w14:paraId="418BB1AC" w14:textId="019B0E88" w:rsidR="002D0C92" w:rsidRDefault="00F077E1" w:rsidP="000076A9">
      <w:pPr>
        <w:rPr>
          <w:lang w:val="en-AU"/>
        </w:rPr>
      </w:pPr>
      <w:r>
        <w:rPr>
          <w:lang w:val="en-AU"/>
        </w:rPr>
        <w:t xml:space="preserve">As is apparent, more than one value can be associated with each of these control variables. </w:t>
      </w:r>
      <w:r w:rsidR="00073432">
        <w:rPr>
          <w:lang w:val="en-AU"/>
        </w:rPr>
        <w:t>Values supplied f</w:t>
      </w:r>
      <w:r>
        <w:rPr>
          <w:lang w:val="en-AU"/>
        </w:rPr>
        <w:t xml:space="preserve">or </w:t>
      </w:r>
      <w:r>
        <w:rPr>
          <w:i/>
          <w:lang w:val="en-AU"/>
        </w:rPr>
        <w:t>lambdas()</w:t>
      </w:r>
      <w:r w:rsidR="00073432">
        <w:rPr>
          <w:i/>
          <w:lang w:val="en-AU"/>
        </w:rPr>
        <w:t xml:space="preserve"> </w:t>
      </w:r>
      <w:r>
        <w:rPr>
          <w:lang w:val="en-AU"/>
        </w:rPr>
        <w:t>specify the Marquardt lambda</w:t>
      </w:r>
      <w:r w:rsidR="00073432">
        <w:rPr>
          <w:lang w:val="en-AU"/>
        </w:rPr>
        <w:t>s</w:t>
      </w:r>
      <w:r>
        <w:rPr>
          <w:lang w:val="en-AU"/>
        </w:rPr>
        <w:t xml:space="preserve"> that</w:t>
      </w:r>
      <w:r w:rsidR="0028038E">
        <w:rPr>
          <w:lang w:val="en-AU"/>
        </w:rPr>
        <w:t xml:space="preserve"> PESTPP</w:t>
      </w:r>
      <w:r w:rsidR="00CA35E9">
        <w:rPr>
          <w:lang w:val="en-AU"/>
        </w:rPr>
        <w:t>-GLM</w:t>
      </w:r>
      <w:r w:rsidR="0028038E">
        <w:rPr>
          <w:lang w:val="en-AU"/>
        </w:rPr>
        <w:t xml:space="preserve"> </w:t>
      </w:r>
      <w:r>
        <w:rPr>
          <w:lang w:val="en-AU"/>
        </w:rPr>
        <w:t xml:space="preserve">must use during each iteration of the inversion process. Then, if values are supplied for </w:t>
      </w:r>
      <w:r>
        <w:rPr>
          <w:i/>
          <w:lang w:val="en-AU"/>
        </w:rPr>
        <w:t>lambda_scale_fac()</w:t>
      </w:r>
      <w:r>
        <w:rPr>
          <w:lang w:val="en-AU"/>
        </w:rPr>
        <w:t>,</w:t>
      </w:r>
      <w:r w:rsidR="0028038E">
        <w:rPr>
          <w:lang w:val="en-AU"/>
        </w:rPr>
        <w:t xml:space="preserve"> PESTPP</w:t>
      </w:r>
      <w:r w:rsidR="00CA35E9">
        <w:rPr>
          <w:lang w:val="en-AU"/>
        </w:rPr>
        <w:t>-GLM</w:t>
      </w:r>
      <w:r w:rsidR="0028038E">
        <w:rPr>
          <w:lang w:val="en-AU"/>
        </w:rPr>
        <w:t xml:space="preserve"> </w:t>
      </w:r>
      <w:r>
        <w:rPr>
          <w:lang w:val="en-AU"/>
        </w:rPr>
        <w:t>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r>
        <w:rPr>
          <w:i/>
          <w:lang w:val="en-AU"/>
        </w:rPr>
        <w:t>lambda_scale_fac()</w:t>
      </w:r>
      <w:r>
        <w:rPr>
          <w:lang w:val="en-AU"/>
        </w:rPr>
        <w:t xml:space="preserve"> value of 1.0. </w:t>
      </w:r>
      <w:r w:rsidR="001D62CB">
        <w:rPr>
          <w:lang w:val="en-AU"/>
        </w:rPr>
        <w:t>Note that parameter change limits and parameter bounds are not enforced on scale factors greater than 1.0.</w:t>
      </w:r>
    </w:p>
    <w:p w14:paraId="272BF352" w14:textId="38487966" w:rsidR="00F077E1" w:rsidRDefault="00CA7E43" w:rsidP="000076A9">
      <w:pPr>
        <w:rPr>
          <w:lang w:val="en-AU"/>
        </w:rPr>
      </w:pPr>
      <w:r>
        <w:rPr>
          <w:lang w:val="en-AU"/>
        </w:rPr>
        <w:t xml:space="preserve">If only a single value is supplied for </w:t>
      </w:r>
      <w:r w:rsidRPr="00CA7E43">
        <w:rPr>
          <w:i/>
          <w:lang w:val="en-AU"/>
        </w:rPr>
        <w:t>lambdas()</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r w:rsidR="00F077E1">
        <w:rPr>
          <w:i/>
          <w:lang w:val="en-AU"/>
        </w:rPr>
        <w:t>lambdas()</w:t>
      </w:r>
      <w:r w:rsidR="00DF40CE">
        <w:rPr>
          <w:lang w:val="en-AU"/>
        </w:rPr>
        <w:t>,</w:t>
      </w:r>
      <w:r w:rsidR="00F077E1">
        <w:rPr>
          <w:lang w:val="en-AU"/>
        </w:rPr>
        <w:t xml:space="preserve"> then</w:t>
      </w:r>
      <w:r w:rsidR="0028038E">
        <w:rPr>
          <w:lang w:val="en-AU"/>
        </w:rPr>
        <w:t xml:space="preserve"> </w:t>
      </w:r>
      <w:r w:rsidR="0028038E">
        <w:rPr>
          <w:lang w:val="en-AU"/>
        </w:rPr>
        <w:lastRenderedPageBreak/>
        <w:t>PESTPP</w:t>
      </w:r>
      <w:r w:rsidR="00CA35E9">
        <w:rPr>
          <w:lang w:val="en-AU"/>
        </w:rPr>
        <w:t>-GLM</w:t>
      </w:r>
      <w:r w:rsidR="0028038E">
        <w:rPr>
          <w:lang w:val="en-AU"/>
        </w:rPr>
        <w:t xml:space="preserve">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particular iteration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72B3C671" w14:textId="77777777" w:rsidR="001223E2" w:rsidRDefault="005073E7" w:rsidP="001223E2">
      <w:pPr>
        <w:pStyle w:val="Heading3"/>
      </w:pPr>
      <w:bookmarkStart w:id="2003" w:name="_Toc24975707"/>
      <w:r>
        <w:t xml:space="preserve">6.2.5 </w:t>
      </w:r>
      <w:r w:rsidR="000B45E9">
        <w:t>Singular Value Decomposition</w:t>
      </w:r>
      <w:bookmarkEnd w:id="2003"/>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r w:rsidRPr="00AF1647">
        <w:rPr>
          <w:b/>
          <w:lang w:val="en-AU"/>
        </w:rPr>
        <w:t>Z</w:t>
      </w:r>
      <w:r w:rsidRPr="00AF1647">
        <w:rPr>
          <w:vertAlign w:val="superscript"/>
          <w:lang w:val="en-AU"/>
        </w:rPr>
        <w:t>t</w:t>
      </w:r>
      <w:r w:rsidR="00631C6E" w:rsidRPr="00631C6E">
        <w:rPr>
          <w:b/>
          <w:lang w:val="en-AU"/>
        </w:rPr>
        <w:t>Q</w:t>
      </w:r>
      <w:r w:rsidRPr="00AF1647">
        <w:rPr>
          <w:b/>
          <w:lang w:val="en-AU"/>
        </w:rPr>
        <w:t>Z</w:t>
      </w:r>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nonuniqueness despite inclusion of Tikhonov regularization</w:t>
      </w:r>
      <w:r w:rsidR="005E7736">
        <w:rPr>
          <w:lang w:val="en-AU"/>
        </w:rPr>
        <w:t>. Under these circumstances</w:t>
      </w:r>
      <w:r>
        <w:rPr>
          <w:lang w:val="en-AU"/>
        </w:rPr>
        <w:t xml:space="preserve"> </w:t>
      </w:r>
      <w:r w:rsidRPr="00631C6E">
        <w:rPr>
          <w:b/>
          <w:lang w:val="en-AU"/>
        </w:rPr>
        <w:t>Z</w:t>
      </w:r>
      <w:r w:rsidRPr="00631C6E">
        <w:rPr>
          <w:vertAlign w:val="superscript"/>
          <w:lang w:val="en-AU"/>
        </w:rPr>
        <w:t>t</w:t>
      </w:r>
      <w:r w:rsidR="00631C6E" w:rsidRPr="00631C6E">
        <w:rPr>
          <w:b/>
          <w:lang w:val="en-AU"/>
        </w:rPr>
        <w:t>Q</w:t>
      </w:r>
      <w:r w:rsidRPr="00631C6E">
        <w:rPr>
          <w:b/>
          <w:lang w:val="en-AU"/>
        </w:rPr>
        <w:t>Z</w:t>
      </w:r>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r w:rsidR="005E7736">
        <w:rPr>
          <w:lang w:val="en-AU"/>
        </w:rPr>
        <w:t>However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r w:rsidR="00CE75DD">
        <w:rPr>
          <w:lang w:val="en-AU"/>
        </w:rPr>
        <w:t>δ</w:t>
      </w:r>
      <w:r w:rsidR="00CE75DD" w:rsidRPr="00B01200">
        <w:rPr>
          <w:b/>
          <w:lang w:val="en-AU"/>
        </w:rPr>
        <w:t>k</w:t>
      </w:r>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r w:rsidRPr="00B01200">
        <w:rPr>
          <w:b/>
          <w:lang w:val="en-AU"/>
        </w:rPr>
        <w:t>Z</w:t>
      </w:r>
      <w:r>
        <w:rPr>
          <w:lang w:val="en-AU"/>
        </w:rPr>
        <w:t>δ</w:t>
      </w:r>
      <w:r w:rsidRPr="00B01200">
        <w:rPr>
          <w:b/>
          <w:lang w:val="en-AU"/>
        </w:rPr>
        <w:t>k</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promulgates nonuniqueness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then so is </w:t>
      </w:r>
      <w:r w:rsidRPr="00CE75DD">
        <w:rPr>
          <w:b/>
          <w:u w:val="single"/>
          <w:lang w:val="en-AU"/>
        </w:rPr>
        <w:t>k</w:t>
      </w:r>
      <w:r>
        <w:rPr>
          <w:lang w:val="en-AU"/>
        </w:rPr>
        <w:t>+δ</w:t>
      </w:r>
      <w:r w:rsidRPr="00CE75DD">
        <w:rPr>
          <w:b/>
          <w:lang w:val="en-AU"/>
        </w:rPr>
        <w:t>k</w:t>
      </w:r>
      <w:r>
        <w:rPr>
          <w:lang w:val="en-AU"/>
        </w:rPr>
        <w:t>.</w:t>
      </w:r>
    </w:p>
    <w:p w14:paraId="7950EFAD" w14:textId="77777777" w:rsidR="000B45E9" w:rsidRDefault="00AF5673" w:rsidP="000B45E9">
      <w:pPr>
        <w:rPr>
          <w:lang w:val="en-AU"/>
        </w:rPr>
      </w:pPr>
      <w:r>
        <w:rPr>
          <w:lang w:val="en-AU"/>
        </w:rPr>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r w:rsidRPr="00AF5673">
        <w:rPr>
          <w:b/>
          <w:lang w:val="en-AU"/>
        </w:rPr>
        <w:t>USV</w:t>
      </w:r>
      <w:r w:rsidRPr="00AF5673">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r w:rsidR="00F747C1">
        <w:rPr>
          <w:lang w:val="en-AU"/>
        </w:rPr>
        <w:t xml:space="preserve">definitely </w:t>
      </w:r>
      <w:r w:rsidR="00CE75DD">
        <w:rPr>
          <w:lang w:val="en-AU"/>
        </w:rPr>
        <w:t>have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lastRenderedPageBreak/>
        <w:t xml:space="preserve">It is easy to show that singular value decomposition of </w:t>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tab/>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r w:rsidRPr="00BF7F2F">
        <w:rPr>
          <w:vertAlign w:val="subscript"/>
          <w:lang w:val="en-AU"/>
        </w:rPr>
        <w:t>1</w:t>
      </w:r>
      <w:r>
        <w:rPr>
          <w:lang w:val="en-AU"/>
        </w:rPr>
        <w:t>)</w:t>
      </w:r>
      <w:r w:rsidRPr="00BF7F2F">
        <w:rPr>
          <w:b/>
          <w:lang w:val="en-AU"/>
        </w:rPr>
        <w:t>Z</w:t>
      </w:r>
      <w:r w:rsidRPr="00BF7F2F">
        <w:rPr>
          <w:vertAlign w:val="superscript"/>
          <w:lang w:val="en-AU"/>
        </w:rPr>
        <w:t>t</w:t>
      </w:r>
      <w:r w:rsidR="00BF7F2F" w:rsidRPr="00BF7F2F">
        <w:rPr>
          <w:b/>
          <w:lang w:val="en-AU"/>
        </w:rPr>
        <w:t>Q</w:t>
      </w:r>
      <w:r w:rsidRPr="00BF7F2F">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ill-posedness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7060CC8C" w:rsidR="00924774" w:rsidRDefault="00630951" w:rsidP="000B45E9">
      <w:pPr>
        <w:rPr>
          <w:lang w:val="en-AU"/>
        </w:rPr>
      </w:pPr>
      <w:r>
        <w:rPr>
          <w:lang w:val="en-AU"/>
        </w:rPr>
        <w:t>As stated above,</w:t>
      </w:r>
      <w:r w:rsidR="0028038E">
        <w:rPr>
          <w:lang w:val="en-AU"/>
        </w:rPr>
        <w:t xml:space="preserve"> PESTPP</w:t>
      </w:r>
      <w:r w:rsidR="00CA35E9">
        <w:rPr>
          <w:lang w:val="en-AU"/>
        </w:rPr>
        <w:t>-GLM</w:t>
      </w:r>
      <w:r w:rsidR="0028038E">
        <w:rPr>
          <w:lang w:val="en-AU"/>
        </w:rPr>
        <w:t xml:space="preserve"> </w:t>
      </w:r>
      <w:r w:rsidR="00AB008D">
        <w:rPr>
          <w:lang w:val="en-AU"/>
        </w:rPr>
        <w:t>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3D260A">
        <w:rPr>
          <w:lang w:val="en-AU"/>
        </w:rPr>
        <w:t>However, only one of the</w:t>
      </w:r>
      <w:r w:rsidR="00AB008D">
        <w:rPr>
          <w:lang w:val="en-AU"/>
        </w:rPr>
        <w:t xml:space="preserve"> above options are available</w:t>
      </w:r>
      <w:r w:rsidR="003D260A">
        <w:rPr>
          <w:lang w:val="en-AU"/>
        </w:rPr>
        <w:t xml:space="preserve"> - </w:t>
      </w:r>
      <w:r w:rsidR="003D260A" w:rsidRPr="00BF7F2F">
        <w:rPr>
          <w:b/>
          <w:lang w:val="en-AU"/>
        </w:rPr>
        <w:t>Z</w:t>
      </w:r>
      <w:r w:rsidR="003D260A" w:rsidRPr="00BF7F2F">
        <w:rPr>
          <w:vertAlign w:val="superscript"/>
          <w:lang w:val="en-AU"/>
        </w:rPr>
        <w:t>t</w:t>
      </w:r>
      <w:r w:rsidR="003D260A" w:rsidRPr="00BF7F2F">
        <w:rPr>
          <w:b/>
          <w:lang w:val="en-AU"/>
        </w:rPr>
        <w:t>QZ</w:t>
      </w:r>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can</w:t>
      </w:r>
      <w:r w:rsidR="003D260A">
        <w:rPr>
          <w:lang w:val="en-AU"/>
        </w:rPr>
        <w:t xml:space="preserve"> only</w:t>
      </w:r>
      <w:r w:rsidR="00BF7F2F">
        <w:rPr>
          <w:lang w:val="en-AU"/>
        </w:rPr>
        <w:t xml:space="preserve"> be undertaken </w:t>
      </w:r>
      <w:r>
        <w:rPr>
          <w:lang w:val="en-AU"/>
        </w:rPr>
        <w:t>on</w:t>
      </w:r>
      <w:r w:rsidR="00BF7F2F">
        <w:rPr>
          <w:lang w:val="en-AU"/>
        </w:rPr>
        <w:t xml:space="preserve"> </w:t>
      </w:r>
      <w:r w:rsidR="00AB008D" w:rsidRPr="00BF7F2F">
        <w:rPr>
          <w:b/>
          <w:lang w:val="en-AU"/>
        </w:rPr>
        <w:t>Z</w:t>
      </w:r>
      <w:r w:rsidR="00AB008D" w:rsidRPr="00BF7F2F">
        <w:rPr>
          <w:vertAlign w:val="superscript"/>
          <w:lang w:val="en-AU"/>
        </w:rPr>
        <w:t>t</w:t>
      </w:r>
      <w:r w:rsidR="00AB008D" w:rsidRPr="00BF7F2F">
        <w:rPr>
          <w:b/>
          <w:lang w:val="en-AU"/>
        </w:rPr>
        <w:t>QZ</w:t>
      </w:r>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sidR="003D260A">
        <w:rPr>
          <w:lang w:val="en-AU"/>
        </w:rPr>
        <w:t xml:space="preserve"> included in this matrices before it</w:t>
      </w:r>
      <w:r>
        <w:rPr>
          <w:lang w:val="en-AU"/>
        </w:rPr>
        <w:t xml:space="preserve"> are decomposed in order to enhance inversion performance in </w:t>
      </w:r>
      <w:r w:rsidR="00BF7F2F">
        <w:rPr>
          <w:lang w:val="en-AU"/>
        </w:rPr>
        <w:t>nonlinear contexts</w:t>
      </w:r>
      <w:r w:rsidR="00AB008D">
        <w:rPr>
          <w:lang w:val="en-AU"/>
        </w:rPr>
        <w:t>.</w:t>
      </w:r>
      <w:r w:rsidR="00BF7F2F">
        <w:rPr>
          <w:lang w:val="en-AU"/>
        </w:rPr>
        <w:t>)</w:t>
      </w:r>
    </w:p>
    <w:p w14:paraId="4BB6EF24" w14:textId="7F578C5F" w:rsidR="001223E2" w:rsidRDefault="003D260A" w:rsidP="000B45E9">
      <w:pPr>
        <w:rPr>
          <w:lang w:val="en-AU"/>
        </w:rPr>
      </w:pPr>
      <w:r>
        <w:rPr>
          <w:lang w:val="en-AU"/>
        </w:rPr>
        <w:t>A</w:t>
      </w:r>
      <w:r w:rsidR="001223E2">
        <w:rPr>
          <w:lang w:val="en-AU"/>
        </w:rPr>
        <w:t xml:space="preserve"> PEST++ </w:t>
      </w:r>
      <w:r w:rsidR="00630951">
        <w:rPr>
          <w:lang w:val="en-AU"/>
        </w:rPr>
        <w:t xml:space="preserve">control </w:t>
      </w:r>
      <w:r>
        <w:rPr>
          <w:lang w:val="en-AU"/>
        </w:rPr>
        <w:t>variable</w:t>
      </w:r>
      <w:r w:rsidR="001223E2">
        <w:rPr>
          <w:lang w:val="en-AU"/>
        </w:rPr>
        <w:t xml:space="preserve"> govern</w:t>
      </w:r>
      <w:r>
        <w:rPr>
          <w:lang w:val="en-AU"/>
        </w:rPr>
        <w:t>s</w:t>
      </w:r>
      <w:r w:rsidR="001223E2">
        <w:rPr>
          <w:lang w:val="en-AU"/>
        </w:rPr>
        <w:t xml:space="preserve"> the way </w:t>
      </w:r>
      <w:r w:rsidR="0008052D">
        <w:rPr>
          <w:lang w:val="en-AU"/>
        </w:rPr>
        <w:t>in which singular value decomposition</w:t>
      </w:r>
      <w:r w:rsidR="001223E2">
        <w:rPr>
          <w:lang w:val="en-AU"/>
        </w:rPr>
        <w:t xml:space="preserve"> is </w:t>
      </w:r>
      <w:r w:rsidR="003046F0">
        <w:rPr>
          <w:lang w:val="en-AU"/>
        </w:rPr>
        <w:t>undertaken</w:t>
      </w:r>
      <w:r w:rsidR="0008052D">
        <w:rPr>
          <w:lang w:val="en-AU"/>
        </w:rPr>
        <w:t xml:space="preserve"> by</w:t>
      </w:r>
      <w:r w:rsidR="0028038E">
        <w:rPr>
          <w:lang w:val="en-AU"/>
        </w:rPr>
        <w:t xml:space="preserve"> PESTPP</w:t>
      </w:r>
      <w:r w:rsidR="00CA35E9">
        <w:rPr>
          <w:lang w:val="en-AU"/>
        </w:rPr>
        <w:t>-GLM</w:t>
      </w:r>
      <w:r>
        <w:rPr>
          <w:lang w:val="en-AU"/>
        </w:rPr>
        <w:t xml:space="preserve"> - </w:t>
      </w:r>
      <w:r w:rsidR="001223E2">
        <w:rPr>
          <w:i/>
          <w:lang w:val="en-AU"/>
        </w:rPr>
        <w:t>svd_pack()</w:t>
      </w:r>
      <w:r w:rsidR="00631FCE">
        <w:rPr>
          <w:lang w:val="en-AU"/>
        </w:rPr>
        <w:t>.</w:t>
      </w:r>
      <w:r>
        <w:rPr>
          <w:lang w:val="en-AU"/>
        </w:rPr>
        <w:t xml:space="preserve"> </w:t>
      </w:r>
      <w:r w:rsidR="004959B2">
        <w:rPr>
          <w:lang w:val="en-AU"/>
        </w:rPr>
        <w:t>Three</w:t>
      </w:r>
      <w:r w:rsidR="0042661C">
        <w:rPr>
          <w:lang w:val="en-AU"/>
        </w:rPr>
        <w:t xml:space="preserve"> choices are available for</w:t>
      </w:r>
      <w:r w:rsidR="003046F0">
        <w:rPr>
          <w:lang w:val="en-AU"/>
        </w:rPr>
        <w:t xml:space="preserve"> the</w:t>
      </w:r>
      <w:r w:rsidR="0042661C">
        <w:rPr>
          <w:lang w:val="en-AU"/>
        </w:rPr>
        <w:t xml:space="preserve"> </w:t>
      </w:r>
      <w:r w:rsidR="004959B2" w:rsidRPr="004959B2">
        <w:rPr>
          <w:i/>
          <w:lang w:val="en-AU"/>
        </w:rPr>
        <w:t>svd_pack()</w:t>
      </w:r>
      <w:r w:rsidR="003046F0">
        <w:rPr>
          <w:lang w:val="en-AU"/>
        </w:rPr>
        <w:t xml:space="preserve"> control variable</w:t>
      </w:r>
      <w:r w:rsidR="004959B2">
        <w:rPr>
          <w:lang w:val="en-AU"/>
        </w:rPr>
        <w:t>. Th</w:t>
      </w:r>
      <w:r w:rsidR="0042661C">
        <w:rPr>
          <w:lang w:val="en-AU"/>
        </w:rPr>
        <w:t>ese</w:t>
      </w:r>
      <w:r w:rsidR="004959B2">
        <w:rPr>
          <w:lang w:val="en-AU"/>
        </w:rPr>
        <w:t xml:space="preserve"> select the numerical library that is employed for implementing singular value decomposition. </w:t>
      </w:r>
      <w:r w:rsidR="0042661C">
        <w:rPr>
          <w:lang w:val="en-AU"/>
        </w:rPr>
        <w:t>Options are as follows</w:t>
      </w:r>
      <w:r w:rsidR="004959B2">
        <w:rPr>
          <w:lang w:val="en-AU"/>
        </w:rPr>
        <w:t>.</w:t>
      </w:r>
    </w:p>
    <w:p w14:paraId="440104A8" w14:textId="77777777" w:rsidR="004959B2" w:rsidRDefault="004959B2" w:rsidP="003314D9">
      <w:pPr>
        <w:pStyle w:val="ListParagraph"/>
        <w:numPr>
          <w:ilvl w:val="0"/>
          <w:numId w:val="12"/>
        </w:numPr>
        <w:rPr>
          <w:lang w:val="en-AU"/>
        </w:rPr>
      </w:pPr>
      <w:r>
        <w:rPr>
          <w:lang w:val="en-AU"/>
        </w:rPr>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761C6CEE" w14:textId="77777777" w:rsidR="004959B2" w:rsidRDefault="004959B2" w:rsidP="003314D9">
      <w:pPr>
        <w:pStyle w:val="ListParagraph"/>
        <w:numPr>
          <w:ilvl w:val="0"/>
          <w:numId w:val="12"/>
        </w:numPr>
        <w:rPr>
          <w:lang w:val="en-AU"/>
        </w:rPr>
      </w:pPr>
      <w:r>
        <w:rPr>
          <w:lang w:val="en-AU"/>
        </w:rPr>
        <w:t>“propack”. This provides a fast iterative Lanczos type solution</w:t>
      </w:r>
      <w:r w:rsidR="007A5BC4">
        <w:rPr>
          <w:lang w:val="en-AU"/>
        </w:rPr>
        <w:t xml:space="preserve"> scheme</w:t>
      </w:r>
      <w:r>
        <w:rPr>
          <w:lang w:val="en-AU"/>
        </w:rPr>
        <w:t xml:space="preserve">. See </w:t>
      </w:r>
      <w:hyperlink r:id="rId28" w:history="1">
        <w:r w:rsidR="007A5BC4" w:rsidRPr="004A467F">
          <w:rPr>
            <w:rStyle w:val="Hyperlink"/>
            <w:lang w:val="en-AU"/>
          </w:rPr>
          <w:t>http://sun.stanford.edu/~rmunk/PROPACK/</w:t>
        </w:r>
      </w:hyperlink>
      <w:r w:rsidR="007A5BC4">
        <w:rPr>
          <w:lang w:val="en-AU"/>
        </w:rPr>
        <w:t xml:space="preserve"> This is not unlike the LSQR solver provided with PEST. However the singular vectors that emerge from this process (i.e. the vectors </w:t>
      </w:r>
      <w:r w:rsidR="0042661C">
        <w:rPr>
          <w:lang w:val="en-AU"/>
        </w:rPr>
        <w:t xml:space="preserve">which comprise columns </w:t>
      </w:r>
      <w:r w:rsidR="007A5BC4">
        <w:rPr>
          <w:lang w:val="en-AU"/>
        </w:rPr>
        <w:t xml:space="preserve">of the </w:t>
      </w:r>
      <w:r w:rsidR="007A5BC4" w:rsidRPr="0042661C">
        <w:rPr>
          <w:b/>
          <w:lang w:val="en-AU"/>
        </w:rPr>
        <w:t>V</w:t>
      </w:r>
      <w:r w:rsidR="007A5BC4" w:rsidRPr="0042661C">
        <w:rPr>
          <w:vertAlign w:val="subscript"/>
          <w:lang w:val="en-AU"/>
        </w:rPr>
        <w:t>1</w:t>
      </w:r>
      <w:r w:rsidR="007A5BC4">
        <w:rPr>
          <w:lang w:val="en-AU"/>
        </w:rPr>
        <w:t xml:space="preserve"> matrix) are of superior quality.</w:t>
      </w:r>
    </w:p>
    <w:p w14:paraId="3B8BE6BD" w14:textId="183DC4CB" w:rsidR="007A5BC4" w:rsidRDefault="007A5BC4" w:rsidP="003314D9">
      <w:pPr>
        <w:pStyle w:val="ListParagraph"/>
        <w:numPr>
          <w:ilvl w:val="0"/>
          <w:numId w:val="12"/>
        </w:numPr>
        <w:rPr>
          <w:lang w:val="en-AU"/>
        </w:rPr>
      </w:pPr>
      <w:r>
        <w:rPr>
          <w:lang w:val="en-AU"/>
        </w:rPr>
        <w:t xml:space="preserve">“redsvd”. This uses the redsvd library available from </w:t>
      </w:r>
      <w:hyperlink r:id="rId29" w:history="1">
        <w:r w:rsidRPr="004A467F">
          <w:rPr>
            <w:rStyle w:val="Hyperlink"/>
            <w:lang w:val="en-AU"/>
          </w:rPr>
          <w:t>https://github.com/cequencer/redsvd</w:t>
        </w:r>
      </w:hyperlink>
      <w:r>
        <w:rPr>
          <w:lang w:val="en-AU"/>
        </w:rPr>
        <w:t>. Randomized methods are employed to undertake singular value decomposition. These are very fast; where matrices are large</w:t>
      </w:r>
      <w:r w:rsidR="00C10205">
        <w:rPr>
          <w:lang w:val="en-AU"/>
        </w:rPr>
        <w:t xml:space="preserve"> and sparse</w:t>
      </w:r>
      <w:r>
        <w:rPr>
          <w:lang w:val="en-AU"/>
        </w:rPr>
        <w:t>, their performance is outstanding.</w:t>
      </w:r>
      <w:r w:rsidR="003D260A">
        <w:rPr>
          <w:lang w:val="en-AU"/>
        </w:rPr>
        <w:t xml:space="preserve">  Furthermore, randomized methods only solve the factorization problem to the number of singular components needed.  This means the variable MAXSING can be used to increase the efficient of large SVD factorizations.</w:t>
      </w:r>
    </w:p>
    <w:p w14:paraId="011FB94E" w14:textId="127CDF0B" w:rsidR="007A5BC4" w:rsidRDefault="007A5BC4" w:rsidP="007A5BC4">
      <w:r>
        <w:rPr>
          <w:lang w:val="en-AU"/>
        </w:rPr>
        <w:t>The default</w:t>
      </w:r>
      <w:r w:rsidR="0042661C">
        <w:rPr>
          <w:lang w:val="en-AU"/>
        </w:rPr>
        <w:t xml:space="preserve"> values</w:t>
      </w:r>
      <w:r w:rsidR="003D260A">
        <w:rPr>
          <w:lang w:val="en-AU"/>
        </w:rPr>
        <w:t xml:space="preserve"> for</w:t>
      </w:r>
      <w:r>
        <w:t xml:space="preserve"> </w:t>
      </w:r>
      <w:r>
        <w:rPr>
          <w:i/>
        </w:rPr>
        <w:t>svd_pack()</w:t>
      </w:r>
      <w:r>
        <w:t xml:space="preserve"> </w:t>
      </w:r>
      <w:r w:rsidR="003D260A">
        <w:t xml:space="preserve">is </w:t>
      </w:r>
      <w:r>
        <w:t>“</w:t>
      </w:r>
      <w:r w:rsidR="00C10205">
        <w:t>redsvd</w:t>
      </w:r>
      <w:r w:rsidR="003D260A">
        <w:t>”. This is the method</w:t>
      </w:r>
      <w:r>
        <w:t xml:space="preserve"> </w:t>
      </w:r>
      <w:r w:rsidR="0042661C">
        <w:t>which</w:t>
      </w:r>
      <w:r w:rsidR="0028038E">
        <w:t xml:space="preserve"> PESTPP</w:t>
      </w:r>
      <w:r w:rsidR="00CA35E9">
        <w:t>-GLM</w:t>
      </w:r>
      <w:r w:rsidR="0028038E">
        <w:t xml:space="preserve"> </w:t>
      </w:r>
      <w:r w:rsidR="0042661C">
        <w:t xml:space="preserve">uses </w:t>
      </w:r>
      <w:r>
        <w:t>if yo</w:t>
      </w:r>
      <w:r w:rsidR="003D260A">
        <w:t>u do not supply values for this</w:t>
      </w:r>
      <w:r>
        <w:t xml:space="preserve"> </w:t>
      </w:r>
      <w:r w:rsidR="003D260A">
        <w:t>control variable</w:t>
      </w:r>
      <w:r>
        <w:t>.</w:t>
      </w:r>
    </w:p>
    <w:p w14:paraId="3914943E" w14:textId="4FE34F21" w:rsidR="00710F92"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“singular value decomposition” section is not </w:t>
      </w:r>
      <w:r w:rsidR="00710F92">
        <w:t>provided</w:t>
      </w:r>
      <w:r w:rsidR="008B2B4E">
        <w:t xml:space="preserve"> in the PEST control file</w:t>
      </w:r>
      <w:r w:rsidR="00710F92">
        <w:t xml:space="preserve"> </w:t>
      </w:r>
      <w:r w:rsidR="001844DA">
        <w:t>that</w:t>
      </w:r>
      <w:r w:rsidR="00710F92">
        <w:t xml:space="preserve"> is read by</w:t>
      </w:r>
      <w:r w:rsidR="0028038E">
        <w:t xml:space="preserve"> PESTPP</w:t>
      </w:r>
      <w:r w:rsidR="00CA35E9">
        <w:t>-GLM</w:t>
      </w:r>
      <w:r w:rsidR="0028038E">
        <w:t>,</w:t>
      </w:r>
      <w:r w:rsidR="008B2B4E">
        <w:t xml:space="preserve"> then</w:t>
      </w:r>
      <w:r w:rsidR="0028038E">
        <w:t xml:space="preserve"> PESTPP</w:t>
      </w:r>
      <w:r w:rsidR="00CA35E9">
        <w:t>-GLM</w:t>
      </w:r>
      <w:r w:rsidR="0028038E">
        <w:t xml:space="preserve"> </w:t>
      </w:r>
      <w:r w:rsidR="00710F92">
        <w:t>assigns</w:t>
      </w:r>
      <w:r w:rsidR="008B2B4E">
        <w:t xml:space="preserve"> </w:t>
      </w:r>
      <w:r w:rsidR="00C10205">
        <w:t>MAX</w:t>
      </w:r>
      <w:r w:rsidR="008B2B4E">
        <w:t>SING</w:t>
      </w:r>
      <w:r w:rsidR="00710F92">
        <w:t xml:space="preserve"> a value that is equal to the number of adjustable parameter</w:t>
      </w:r>
      <w:r w:rsidR="00265284">
        <w:t>s</w:t>
      </w:r>
      <w:r w:rsidR="00710F92">
        <w:t xml:space="preserve"> that define the current inverse problem; at the same time, </w:t>
      </w:r>
      <w:r w:rsidR="008B2B4E">
        <w:t xml:space="preserve">EIGTHRESH </w:t>
      </w:r>
      <w:r w:rsidR="00710F92">
        <w:t xml:space="preserve">is assigned a value of </w:t>
      </w:r>
      <w:r w:rsidR="008B2B4E">
        <w:t xml:space="preserve"> 1</w:t>
      </w:r>
      <w:r w:rsidR="00710F92">
        <w:t>.0</w:t>
      </w:r>
      <w:r w:rsidR="008B2B4E">
        <w:t>E-</w:t>
      </w:r>
      <w:r w:rsidR="00FE361F">
        <w:t>7</w:t>
      </w:r>
      <w:r w:rsidR="008B2B4E">
        <w:t xml:space="preserve">. (Recall from section 4.7 that NUMSING </w:t>
      </w:r>
      <w:r w:rsidR="00710F92">
        <w:t xml:space="preserve">and </w:t>
      </w:r>
      <w:r w:rsidR="008B2B4E">
        <w:t>EIGTHRESH</w:t>
      </w:r>
      <w:r w:rsidR="00710F92">
        <w:t xml:space="preserve"> are used to define the singular value truncation point.) However if the PEST control file includes a “singular value decomposition” section, then</w:t>
      </w:r>
      <w:r w:rsidR="0028038E">
        <w:t xml:space="preserve"> PESTPP</w:t>
      </w:r>
      <w:r w:rsidR="00CA35E9">
        <w:t>-GLM</w:t>
      </w:r>
      <w:r w:rsidR="0028038E">
        <w:t xml:space="preserve"> </w:t>
      </w:r>
      <w:r w:rsidR="00710F92">
        <w:t xml:space="preserve">employs values for </w:t>
      </w:r>
      <w:r w:rsidR="00C10205">
        <w:t>MAX</w:t>
      </w:r>
      <w:r w:rsidR="00710F92">
        <w:t xml:space="preserve">SING and EIGTHRESH that it reads from this file. </w:t>
      </w:r>
    </w:p>
    <w:p w14:paraId="6587DD1F" w14:textId="77777777" w:rsidR="007A5BC4" w:rsidRDefault="000136E6" w:rsidP="000136E6">
      <w:pPr>
        <w:pStyle w:val="Heading3"/>
      </w:pPr>
      <w:bookmarkStart w:id="2004" w:name="_Toc24975708"/>
      <w:r>
        <w:lastRenderedPageBreak/>
        <w:t>6.2.6 SVD-Assist</w:t>
      </w:r>
      <w:bookmarkEnd w:id="2004"/>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model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However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t>Unfortunately, the large</w:t>
      </w:r>
      <w:r w:rsidR="005A2C8D">
        <w:t xml:space="preserve"> computational savings</w:t>
      </w:r>
      <w:r>
        <w:t xml:space="preserve"> accrued through SVD-assisted inversion</w:t>
      </w:r>
      <w:r w:rsidR="005A2C8D">
        <w:t xml:space="preserve"> </w:t>
      </w:r>
      <w:r>
        <w:t>are</w:t>
      </w:r>
      <w:r w:rsidR="005A2C8D">
        <w:t xml:space="preserve"> accompanied by a number of </w:t>
      </w:r>
      <w:r w:rsidR="001844DA">
        <w:t>costs</w:t>
      </w:r>
      <w:r w:rsidR="005A2C8D">
        <w:t>. Chief among these is that</w:t>
      </w:r>
      <w:r w:rsidR="00B42426">
        <w:t>, for a nonlinear model,</w:t>
      </w:r>
      <w:r w:rsidR="005A2C8D">
        <w:t xml:space="preserve"> the </w:t>
      </w:r>
      <w:r w:rsidR="005A01B9">
        <w:t>partitioning</w:t>
      </w:r>
      <w:r w:rsidR="005A2C8D">
        <w:t xml:space="preserve"> of parameter space into solution and null spaces based on singular decomposition of a</w:t>
      </w:r>
      <w:r w:rsidR="00B42426">
        <w:t xml:space="preserve"> full</w:t>
      </w:r>
      <w:r w:rsidR="005A2C8D">
        <w:t xml:space="preserve"> Jacobian matrix calculated on the basis of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however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9E5AF47" w:rsidR="00B42426" w:rsidRDefault="001B5140" w:rsidP="005A2C8D">
      <w:r>
        <w:t>PESTPP</w:t>
      </w:r>
      <w:r w:rsidR="00CA35E9">
        <w:t>-GLM</w:t>
      </w:r>
      <w:r>
        <w:t xml:space="preserve"> </w:t>
      </w:r>
      <w:r w:rsidR="00B42426">
        <w:t>eradicate</w:t>
      </w:r>
      <w:r w:rsidR="001844DA">
        <w:t>s</w:t>
      </w:r>
      <w:r w:rsidR="00B42426">
        <w:t xml:space="preserve"> the second of these problems completely. There is no need to construct a PEST input dataset based on super parameters, as this is all done behind the scenes. Furthermore,</w:t>
      </w:r>
      <w:r w:rsidR="0028038E">
        <w:t xml:space="preserve"> PESTPP</w:t>
      </w:r>
      <w:r w:rsidR="00CA35E9">
        <w:t>-GLM</w:t>
      </w:r>
      <w:r w:rsidR="0028038E">
        <w:t xml:space="preserve"> </w:t>
      </w:r>
      <w:r w:rsidR="00B42426">
        <w:t>can be instructed to undertake intermittent re-construction of a full-scale Jacobian matrix</w:t>
      </w:r>
      <w:r w:rsidR="00FE329C">
        <w:t>,</w:t>
      </w:r>
      <w:r w:rsidR="00572AE7">
        <w:t xml:space="preserve"> and subsequent redefinition of super parameters</w:t>
      </w:r>
      <w:r w:rsidR="00B42426">
        <w:t xml:space="preserve"> automatically and unattended. </w:t>
      </w:r>
    </w:p>
    <w:p w14:paraId="3F52CCC0" w14:textId="1AE29FFC"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28038E">
        <w:t xml:space="preserve"> PESTPP</w:t>
      </w:r>
      <w:r w:rsidR="00CA35E9">
        <w:t>-GLM</w:t>
      </w:r>
      <w:r w:rsidR="0028038E">
        <w:t>.</w:t>
      </w:r>
      <w:r w:rsidR="00940C6A">
        <w:t xml:space="preserve"> </w:t>
      </w:r>
      <w:r>
        <w:t xml:space="preserve">If any of these are present, SVD-assisted inversion is implemented; default </w:t>
      </w:r>
      <w:r>
        <w:lastRenderedPageBreak/>
        <w:t xml:space="preserve">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77777777" w:rsidR="00265B57" w:rsidRDefault="00265B57" w:rsidP="005A2C8D">
      <w:r>
        <w:t xml:space="preserve">The number of super parameters to </w:t>
      </w:r>
      <w:r w:rsidR="00FE329C">
        <w:t>estimate</w:t>
      </w:r>
      <w:r>
        <w:t xml:space="preserve"> can be set using either or both of the </w:t>
      </w:r>
      <w:r>
        <w:rPr>
          <w:i/>
        </w:rPr>
        <w:t>max_n_super()</w:t>
      </w:r>
      <w:r>
        <w:t xml:space="preserve"> and </w:t>
      </w:r>
      <w:r>
        <w:softHyphen/>
      </w:r>
      <w:r>
        <w:rPr>
          <w:i/>
        </w:rPr>
        <w:t>super_eigthresh()</w:t>
      </w:r>
      <w:r>
        <w:t xml:space="preserve"> </w:t>
      </w:r>
      <w:r w:rsidR="00FE329C">
        <w:t xml:space="preserve">control </w:t>
      </w:r>
      <w:r>
        <w:t xml:space="preserve">variables. The value supplied for </w:t>
      </w:r>
      <w:r>
        <w:rPr>
          <w:i/>
        </w:rPr>
        <w:t>max_n_super</w:t>
      </w:r>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r>
        <w:rPr>
          <w:i/>
        </w:rPr>
        <w:t>super_eigthresh()</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r w:rsidR="00A501C4" w:rsidRPr="00A501C4">
        <w:rPr>
          <w:b/>
        </w:rPr>
        <w:t>J</w:t>
      </w:r>
      <w:r w:rsidR="00A501C4" w:rsidRPr="00A501C4">
        <w:rPr>
          <w:vertAlign w:val="superscript"/>
        </w:rPr>
        <w:t>t</w:t>
      </w:r>
      <w:r w:rsidR="00A501C4" w:rsidRPr="00A501C4">
        <w:rPr>
          <w:b/>
        </w:rPr>
        <w:t>QJ</w:t>
      </w:r>
      <w:r w:rsidR="00A501C4">
        <w:t xml:space="preserve"> to the </w:t>
      </w:r>
      <w:r>
        <w:t xml:space="preserve">maximum singular value of this matrix </w:t>
      </w:r>
      <w:r w:rsidR="00A501C4">
        <w:t xml:space="preserve">is equal to the user-supplied value of </w:t>
      </w:r>
      <w:r w:rsidR="00A501C4">
        <w:rPr>
          <w:i/>
        </w:rPr>
        <w:t>super_eigthresh()</w:t>
      </w:r>
      <w:r w:rsidR="00A501C4">
        <w:t>.</w:t>
      </w:r>
      <w:r w:rsidR="002F1E88">
        <w:t xml:space="preserve"> </w:t>
      </w:r>
      <w:r>
        <w:t xml:space="preserve">The default value for </w:t>
      </w:r>
      <w:r w:rsidRPr="00A501C4">
        <w:rPr>
          <w:i/>
        </w:rPr>
        <w:t>super_eigthresh()</w:t>
      </w:r>
      <w:r>
        <w:t xml:space="preserve"> is 1.0E</w:t>
      </w:r>
      <w:r w:rsidR="002F1E88">
        <w:noBreakHyphen/>
      </w:r>
      <w:r>
        <w:t>8.</w:t>
      </w:r>
      <w:r w:rsidR="002F1E88">
        <w:t xml:space="preserve"> The default value for </w:t>
      </w:r>
      <w:r w:rsidR="002F1E88" w:rsidRPr="002F1E88">
        <w:rPr>
          <w:i/>
        </w:rPr>
        <w:t>max_n_super()</w:t>
      </w:r>
      <w:r w:rsidR="002F1E88">
        <w:t xml:space="preserve"> is the number of adjustable parameters </w:t>
      </w:r>
      <w:r w:rsidR="001844DA">
        <w:t>so that</w:t>
      </w:r>
      <w:r w:rsidR="002F1E88">
        <w:t xml:space="preserve"> the number of super parameters is determined by</w:t>
      </w:r>
      <w:r w:rsidR="001844DA">
        <w:t xml:space="preserve"> the value of </w:t>
      </w:r>
      <w:r w:rsidR="002F1E88" w:rsidRPr="001844DA">
        <w:rPr>
          <w:i/>
        </w:rPr>
        <w:t>super_eigthresh()</w:t>
      </w:r>
      <w:r w:rsidR="002F1E88">
        <w:t xml:space="preserve">. </w:t>
      </w:r>
    </w:p>
    <w:p w14:paraId="316F3911" w14:textId="03203B73" w:rsidR="00265B57" w:rsidRDefault="00265B57" w:rsidP="005A2C8D">
      <w:r>
        <w:t xml:space="preserve">As was </w:t>
      </w:r>
      <w:r w:rsidR="00A501C4">
        <w:t>mentioned</w:t>
      </w:r>
      <w:r>
        <w:t xml:space="preserve"> above,</w:t>
      </w:r>
      <w:r w:rsidR="0028038E">
        <w:t xml:space="preserve"> PESTPP</w:t>
      </w:r>
      <w:r w:rsidR="00CA35E9">
        <w:t>-GLM</w:t>
      </w:r>
      <w:r w:rsidR="0028038E">
        <w:t xml:space="preserve"> </w:t>
      </w:r>
      <w:r>
        <w:t xml:space="preserve">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r w:rsidR="0029233E">
        <w:rPr>
          <w:i/>
        </w:rPr>
        <w:t>n_iter_base()</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r w:rsidR="0029233E">
        <w:rPr>
          <w:i/>
        </w:rPr>
        <w:t>n_iter_super()</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2CAC6583" w:rsidR="00F83DC7" w:rsidRDefault="00F83DC7" w:rsidP="005A2C8D">
      <w:r>
        <w:t xml:space="preserve">A special setting for </w:t>
      </w:r>
      <w:r>
        <w:rPr>
          <w:i/>
        </w:rPr>
        <w:t>n_iter_base()</w:t>
      </w:r>
      <w:r>
        <w:t xml:space="preserve"> instructs</w:t>
      </w:r>
      <w:r w:rsidR="0028038E">
        <w:t xml:space="preserve"> PESTPP</w:t>
      </w:r>
      <w:r w:rsidR="00CA35E9">
        <w:t>-GLM</w:t>
      </w:r>
      <w:r w:rsidR="0028038E">
        <w:t xml:space="preserve"> </w:t>
      </w:r>
      <w:r>
        <w:t xml:space="preserve">to vary from this </w:t>
      </w:r>
      <w:r w:rsidR="00125AD6">
        <w:t>behavior</w:t>
      </w:r>
      <w:r>
        <w:t xml:space="preserve">. If </w:t>
      </w:r>
      <w:r>
        <w:rPr>
          <w:i/>
        </w:rPr>
        <w:t>n_iter_base()</w:t>
      </w:r>
      <w:r>
        <w:t xml:space="preserve"> is set to -1</w:t>
      </w:r>
      <w:r w:rsidR="00A501C4">
        <w:t>,</w:t>
      </w:r>
      <w:r>
        <w:t xml:space="preserve"> then</w:t>
      </w:r>
      <w:r w:rsidR="0028038E">
        <w:t xml:space="preserve"> PESTPP</w:t>
      </w:r>
      <w:r w:rsidR="00CA35E9">
        <w:t>-GLM</w:t>
      </w:r>
      <w:r w:rsidR="0028038E">
        <w:t xml:space="preserve">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PEST control file constructed by SVDAPREP</w:t>
      </w:r>
      <w:r w:rsidR="00B9292C">
        <w:t>)</w:t>
      </w:r>
      <w:r w:rsidR="0036192B">
        <w:t xml:space="preserve">. </w:t>
      </w:r>
    </w:p>
    <w:p w14:paraId="2A8BD8A6" w14:textId="77777777" w:rsidR="00B9292C" w:rsidRDefault="00C644E5" w:rsidP="005A2C8D">
      <w:r>
        <w:t xml:space="preserve">Two </w:t>
      </w:r>
      <w:r w:rsidR="009572B5">
        <w:t>other</w:t>
      </w:r>
      <w:r>
        <w:t xml:space="preserve"> aspects of PESTPP’s </w:t>
      </w:r>
      <w:r w:rsidR="00125AD6">
        <w:t>behavior</w:t>
      </w:r>
      <w:r>
        <w:t xml:space="preserve"> in undertaking SVD-assisted inversion are worth mentioning.</w:t>
      </w:r>
    </w:p>
    <w:p w14:paraId="520318D1" w14:textId="7A1E2FED" w:rsidR="00C644E5" w:rsidRPr="00B34EC4" w:rsidRDefault="00C644E5" w:rsidP="005A2C8D">
      <w:r>
        <w:t>Like PEST,</w:t>
      </w:r>
      <w:r w:rsidR="0028038E">
        <w:t xml:space="preserve"> PESTPP</w:t>
      </w:r>
      <w:r w:rsidR="00CA35E9">
        <w:t>-GLM</w:t>
      </w:r>
      <w:r w:rsidR="0028038E">
        <w:t xml:space="preserve"> </w:t>
      </w:r>
      <w:r>
        <w:t>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w:t>
      </w:r>
      <w:r w:rsidR="0028038E">
        <w:t xml:space="preserve"> PESTPP</w:t>
      </w:r>
      <w:r w:rsidR="00CA35E9">
        <w:t>-GLM</w:t>
      </w:r>
      <w:r w:rsidR="0028038E">
        <w:t xml:space="preserve"> </w:t>
      </w:r>
      <w:r>
        <w:t>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r w:rsidR="00B34EC4">
        <w:rPr>
          <w:i/>
        </w:rPr>
        <w:t>case.parb</w:t>
      </w:r>
      <w:r w:rsidR="00B34EC4">
        <w:t xml:space="preserve"> whose contents are identical to those of </w:t>
      </w:r>
      <w:r w:rsidR="00B34EC4">
        <w:rPr>
          <w:i/>
        </w:rPr>
        <w:t>case.bpa</w:t>
      </w:r>
      <w:r w:rsidR="00B34EC4">
        <w:t xml:space="preserve"> and </w:t>
      </w:r>
      <w:r w:rsidR="00B34EC4">
        <w:rPr>
          <w:i/>
        </w:rPr>
        <w:t>case.par</w:t>
      </w:r>
      <w:r w:rsidR="00B34EC4">
        <w:t>).</w:t>
      </w:r>
    </w:p>
    <w:p w14:paraId="5BDBF2D3" w14:textId="6E13FEDB" w:rsidR="009572B5" w:rsidRDefault="00C644E5" w:rsidP="005A2C8D">
      <w:r>
        <w:t xml:space="preserve">The </w:t>
      </w:r>
      <w:r w:rsidR="00B34EC4">
        <w:t xml:space="preserve">handling of </w:t>
      </w:r>
      <w:r>
        <w:t>Jacobian matrix files (i.e. JCO files)</w:t>
      </w:r>
      <w:r w:rsidR="00B34EC4">
        <w:t xml:space="preserve"> is </w:t>
      </w:r>
      <w:r w:rsidR="00265284">
        <w:t xml:space="preserve">also </w:t>
      </w:r>
      <w:r w:rsidR="00B34EC4">
        <w:t>somewhat different</w:t>
      </w:r>
      <w:r w:rsidR="00265284">
        <w:t xml:space="preserve"> from that of PEST</w:t>
      </w:r>
      <w:r>
        <w:t>.</w:t>
      </w:r>
      <w:r w:rsidR="0028038E">
        <w:t xml:space="preserve"> PESTPP</w:t>
      </w:r>
      <w:r w:rsidR="00CA35E9">
        <w:t>-GLM</w:t>
      </w:r>
      <w:r w:rsidR="0028038E">
        <w:t xml:space="preserve"> </w:t>
      </w:r>
      <w:r>
        <w:t xml:space="preserve">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r w:rsidR="00FE3787">
        <w:rPr>
          <w:i/>
        </w:rPr>
        <w:t>case.jco</w:t>
      </w:r>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r w:rsidR="005D4E47">
        <w:rPr>
          <w:i/>
        </w:rPr>
        <w:t>case.jcb</w:t>
      </w:r>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6AAAB73C" w:rsidR="00C644E5" w:rsidRDefault="005D4E47" w:rsidP="005A2C8D">
      <w:r>
        <w:t>Note, however, that if</w:t>
      </w:r>
      <w:r w:rsidR="0028038E">
        <w:t xml:space="preserve"> PESTPP</w:t>
      </w:r>
      <w:r w:rsidR="00CA35E9">
        <w:t>-GLM</w:t>
      </w:r>
      <w:r w:rsidR="0028038E">
        <w:t xml:space="preserve"> </w:t>
      </w:r>
      <w:r>
        <w:t xml:space="preserve">is not undertaking SVD-assisted inversion, then the JCO </w:t>
      </w:r>
      <w:r>
        <w:lastRenderedPageBreak/>
        <w:t xml:space="preserve">file that is recorded at the end of each iteration of the inversion process is named </w:t>
      </w:r>
      <w:r>
        <w:rPr>
          <w:i/>
        </w:rPr>
        <w:t>case.jco</w:t>
      </w:r>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05" w:name="_Toc24975709"/>
      <w:r>
        <w:t xml:space="preserve">6.2.7 Expediting </w:t>
      </w:r>
      <w:r w:rsidR="00F5245C">
        <w:t xml:space="preserve">the </w:t>
      </w:r>
      <w:r>
        <w:t>First Iteration</w:t>
      </w:r>
      <w:bookmarkEnd w:id="2005"/>
    </w:p>
    <w:p w14:paraId="6CE0C72F" w14:textId="324469B7" w:rsidR="00444E83" w:rsidRDefault="00444E83" w:rsidP="00444E83">
      <w:r>
        <w:t>In the normal course of events,</w:t>
      </w:r>
      <w:r w:rsidR="0028038E">
        <w:t xml:space="preserve"> PESTPP</w:t>
      </w:r>
      <w:r w:rsidR="00CA35E9">
        <w:t>-GLM</w:t>
      </w:r>
      <w:r w:rsidR="0028038E">
        <w:t xml:space="preserve"> </w:t>
      </w:r>
      <w:r>
        <w:t xml:space="preserve">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model runs as there are adjustable parameters. </w:t>
      </w:r>
    </w:p>
    <w:p w14:paraId="064636E3" w14:textId="7F49B9BC"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commissioned by</w:t>
      </w:r>
      <w:r w:rsidR="0028038E">
        <w:t xml:space="preserve"> PESTPP</w:t>
      </w:r>
      <w:r w:rsidR="00CA35E9">
        <w:t>-GLM</w:t>
      </w:r>
      <w:r w:rsidR="0028038E">
        <w:t xml:space="preserve"> </w:t>
      </w:r>
      <w:r w:rsidR="001A7491">
        <w:t xml:space="preserve">actually </w:t>
      </w:r>
      <w:r w:rsidR="00300987">
        <w:t>includes the initial model run, as well as those required for filling of the</w:t>
      </w:r>
      <w:r w:rsidR="001A7491">
        <w:t xml:space="preserve"> initial</w:t>
      </w:r>
      <w:r w:rsidR="00300987">
        <w:t xml:space="preserve"> Jacobian matrix. However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w:t>
      </w:r>
      <w:r w:rsidR="0028038E">
        <w:t xml:space="preserve"> PESTPP</w:t>
      </w:r>
      <w:r w:rsidR="00CA35E9">
        <w:t>-GLM</w:t>
      </w:r>
      <w:r w:rsidR="0028038E">
        <w:t xml:space="preserve"> </w:t>
      </w:r>
      <w:r w:rsidR="00CB147D">
        <w:t>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r w:rsidR="00CB147D">
        <w:rPr>
          <w:i/>
        </w:rPr>
        <w:t>hotstart_resfile()</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w:t>
      </w:r>
      <w:r w:rsidR="0028038E">
        <w:t xml:space="preserve"> PESTPP</w:t>
      </w:r>
      <w:r w:rsidR="00CA35E9">
        <w:t>-GLM</w:t>
      </w:r>
      <w:r w:rsidR="0028038E">
        <w:t xml:space="preserve"> </w:t>
      </w:r>
      <w:r w:rsidR="001A7491">
        <w:t>recorded when it completed the initial model run. As is explained elsewhere in this manual,</w:t>
      </w:r>
      <w:r w:rsidR="0028038E">
        <w:t xml:space="preserve"> PESTPP</w:t>
      </w:r>
      <w:r w:rsidR="00CA35E9">
        <w:t>-GLM</w:t>
      </w:r>
      <w:r w:rsidR="0028038E">
        <w:t xml:space="preserve">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782BBEAA" w:rsidR="00CB147D" w:rsidRDefault="00C55817" w:rsidP="00444E83">
      <w:r>
        <w:t xml:space="preserve">Significant </w:t>
      </w:r>
      <w:r w:rsidR="00AC265A">
        <w:t>savings can</w:t>
      </w:r>
      <w:r w:rsidR="001A7491">
        <w:t xml:space="preserve"> also</w:t>
      </w:r>
      <w:r w:rsidR="00AC265A">
        <w:t xml:space="preserve"> be made by employing an already-calculated Jacobian matrix for the first iteration of an inversion process. T</w:t>
      </w:r>
      <w:r w:rsidR="00CB147D">
        <w:t xml:space="preserve">he </w:t>
      </w:r>
      <w:r w:rsidR="00CB147D">
        <w:rPr>
          <w:i/>
        </w:rPr>
        <w:t>base_jacobian()</w:t>
      </w:r>
      <w:r w:rsidR="00CB147D">
        <w:t xml:space="preserve"> control variable</w:t>
      </w:r>
      <w:r w:rsidR="00AC265A">
        <w:t xml:space="preserve"> instructs</w:t>
      </w:r>
      <w:r w:rsidR="0028038E">
        <w:t xml:space="preserve"> PESTPP</w:t>
      </w:r>
      <w:r w:rsidR="00CA35E9">
        <w:t>-GLM</w:t>
      </w:r>
      <w:r w:rsidR="0028038E">
        <w:t xml:space="preserve"> </w:t>
      </w:r>
      <w:r w:rsidR="00AC265A">
        <w:t>to take this action</w:t>
      </w:r>
      <w:r w:rsidR="00CB147D">
        <w:t xml:space="preserve">. </w:t>
      </w:r>
      <w:r w:rsidR="00AC265A">
        <w:t xml:space="preserve">The value of this variable </w:t>
      </w:r>
      <w:r w:rsidR="00CB147D">
        <w:t xml:space="preserve">is the name of a Jacobian matrix (i.e. JCO) file. This file is named </w:t>
      </w:r>
      <w:r w:rsidR="00CB147D">
        <w:rPr>
          <w:i/>
        </w:rPr>
        <w:t>case.jco</w:t>
      </w:r>
      <w:r w:rsidR="00CB147D">
        <w:t xml:space="preserve"> or </w:t>
      </w:r>
      <w:r w:rsidR="00CB147D">
        <w:rPr>
          <w:i/>
        </w:rPr>
        <w:t>case.jcb</w:t>
      </w:r>
      <w:r w:rsidR="00CB147D">
        <w:t xml:space="preserve"> where </w:t>
      </w:r>
      <w:r w:rsidR="00CB147D">
        <w:rPr>
          <w:i/>
        </w:rPr>
        <w:t>case</w:t>
      </w:r>
      <w:r w:rsidR="00CB147D">
        <w:t xml:space="preserve"> is the</w:t>
      </w:r>
      <w:r w:rsidR="00AC265A">
        <w:t xml:space="preserve"> filename base</w:t>
      </w:r>
      <w:r w:rsidR="00CB147D">
        <w:t xml:space="preserve"> of the PEST control file on which</w:t>
      </w:r>
      <w:r>
        <w:t xml:space="preserve"> its</w:t>
      </w:r>
      <w:r w:rsidR="00CB147D">
        <w:t xml:space="preserve"> calculation was based. This file can be produced by</w:t>
      </w:r>
      <w:r w:rsidR="00AC265A">
        <w:t xml:space="preserve"> running</w:t>
      </w:r>
      <w:r w:rsidR="0028038E">
        <w:t xml:space="preserve"> PESTPP</w:t>
      </w:r>
      <w:r w:rsidR="00CA35E9">
        <w:t>-GLM</w:t>
      </w:r>
      <w:r w:rsidR="0028038E">
        <w:t xml:space="preserve"> </w:t>
      </w:r>
      <w:r w:rsidR="00AC265A">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173DC626" w:rsidR="0057252C" w:rsidRDefault="007C17E0" w:rsidP="007C17E0">
      <w:r>
        <w:t xml:space="preserve">If both of the </w:t>
      </w:r>
      <w:r w:rsidRPr="007C17E0">
        <w:rPr>
          <w:i/>
        </w:rPr>
        <w:t>hotstart_resfile()</w:t>
      </w:r>
      <w:r>
        <w:t xml:space="preserve"> and </w:t>
      </w:r>
      <w:r w:rsidRPr="00C2771C">
        <w:rPr>
          <w:i/>
        </w:rPr>
        <w:t>base_jacobian()</w:t>
      </w:r>
      <w:r>
        <w:t xml:space="preserve"> options are selected at the same time,</w:t>
      </w:r>
      <w:r w:rsidR="0028038E">
        <w:t xml:space="preserve"> PESTPP</w:t>
      </w:r>
      <w:r w:rsidR="00CA35E9">
        <w:t>-GLM</w:t>
      </w:r>
      <w:r w:rsidR="0028038E">
        <w:t xml:space="preserve"> </w:t>
      </w:r>
      <w:r w:rsidR="0057252C">
        <w:t>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w:t>
      </w:r>
      <w:r w:rsidR="0028038E">
        <w:t xml:space="preserve"> PESTPP</w:t>
      </w:r>
      <w:r w:rsidR="00CA35E9">
        <w:t>-GLM</w:t>
      </w:r>
      <w:r w:rsidR="0028038E">
        <w:t xml:space="preserve"> </w:t>
      </w:r>
      <w:r>
        <w:t>settings for optimal inversion performance.</w:t>
      </w:r>
      <w:r w:rsidR="0057252C">
        <w:t xml:space="preserve">  </w:t>
      </w:r>
    </w:p>
    <w:p w14:paraId="73921E06" w14:textId="0B1C387F" w:rsidR="004904B2" w:rsidRDefault="004904B2" w:rsidP="004904B2">
      <w:pPr>
        <w:pStyle w:val="Heading3"/>
      </w:pPr>
      <w:bookmarkStart w:id="2006" w:name="_Toc24975710"/>
      <w:r>
        <w:t>6.2.8 Linear Analysis</w:t>
      </w:r>
      <w:r w:rsidR="001B5140">
        <w:t xml:space="preserve"> and Monte Carlo</w:t>
      </w:r>
      <w:bookmarkEnd w:id="2006"/>
    </w:p>
    <w:p w14:paraId="4796D021" w14:textId="6C8D7573" w:rsidR="00C55817" w:rsidRDefault="00AC265A" w:rsidP="002F650D">
      <w:r>
        <w:t>A Jacobian matrix calculated by</w:t>
      </w:r>
      <w:r w:rsidR="0028038E">
        <w:t xml:space="preserve"> PESTPP</w:t>
      </w:r>
      <w:r w:rsidR="00CA35E9">
        <w:t>-GLM</w:t>
      </w:r>
      <w:r w:rsidR="0028038E">
        <w:t xml:space="preserve"> </w:t>
      </w:r>
      <w:r w:rsidR="00CB147D">
        <w:t>can be used as a basis for linear parameter and predictive uncertainty analysis</w:t>
      </w:r>
      <w:r w:rsidR="001B5140">
        <w:t xml:space="preserve"> as well as linear-assisted Monte Carlo</w:t>
      </w:r>
      <w:r w:rsidR="00CB147D">
        <w:t xml:space="preserve">. </w:t>
      </w:r>
      <w:r w:rsidR="00265284">
        <w:t>Linear</w:t>
      </w:r>
      <w:r w:rsidR="00595195">
        <w:t xml:space="preserve"> analysis is often referred to as “FOSM” </w:t>
      </w:r>
      <w:r>
        <w:t>(</w:t>
      </w:r>
      <w:r w:rsidR="00595195">
        <w:t>for “first order second moment”</w:t>
      </w:r>
      <w:r>
        <w:t>)</w:t>
      </w:r>
      <w:r w:rsidR="00595195">
        <w:t xml:space="preserve"> analysis.</w:t>
      </w:r>
      <w:r w:rsidR="00C55817">
        <w:t xml:space="preserve"> </w:t>
      </w:r>
      <w:r w:rsidR="002F650D">
        <w:t>The equations used</w:t>
      </w:r>
      <w:r w:rsidR="00C55817">
        <w:t xml:space="preserve"> by</w:t>
      </w:r>
      <w:r w:rsidR="0028038E">
        <w:t xml:space="preserve"> PESTPP</w:t>
      </w:r>
      <w:r w:rsidR="00CA35E9">
        <w:t>-GLM</w:t>
      </w:r>
      <w:r w:rsidR="0028038E">
        <w:t xml:space="preserve"> </w:t>
      </w:r>
      <w:r w:rsidR="002F650D">
        <w:t xml:space="preserve">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r w:rsidR="00A71C5B">
        <w:t>P</w:t>
      </w:r>
      <w:r w:rsidR="002F650D">
        <w:t xml:space="preserve">yEMU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2F650D">
      <w:pPr>
        <w:pStyle w:val="ListParagraph"/>
        <w:numPr>
          <w:ilvl w:val="0"/>
          <w:numId w:val="13"/>
        </w:numPr>
      </w:pPr>
      <w:r>
        <w:t>The relationship between model outputs and parameters is linear;</w:t>
      </w:r>
    </w:p>
    <w:p w14:paraId="2BBFDD8B" w14:textId="77777777" w:rsidR="002F650D" w:rsidRDefault="00B53BF0" w:rsidP="002F650D">
      <w:pPr>
        <w:pStyle w:val="ListParagraph"/>
        <w:numPr>
          <w:ilvl w:val="0"/>
          <w:numId w:val="13"/>
        </w:numPr>
      </w:pPr>
      <w:r>
        <w:t xml:space="preserve">Prior parameter uncertainties (and hence posterior parameter uncertainties) are </w:t>
      </w:r>
      <w:r w:rsidR="00AC265A">
        <w:t>described</w:t>
      </w:r>
      <w:r>
        <w:t xml:space="preserve"> by </w:t>
      </w:r>
      <w:r w:rsidR="00AC265A">
        <w:t>multi</w:t>
      </w:r>
      <w:r>
        <w:t xml:space="preserve">Gaussian </w:t>
      </w:r>
      <w:r w:rsidR="00C55817">
        <w:t xml:space="preserve">probability </w:t>
      </w:r>
      <w:r>
        <w:t>distribution</w:t>
      </w:r>
      <w:r w:rsidR="009264BE">
        <w:t>s</w:t>
      </w:r>
      <w:r>
        <w:t>;</w:t>
      </w:r>
    </w:p>
    <w:p w14:paraId="7AA2F95B" w14:textId="77777777" w:rsidR="00B53BF0" w:rsidRDefault="00B53BF0" w:rsidP="002F650D">
      <w:pPr>
        <w:pStyle w:val="ListParagraph"/>
        <w:numPr>
          <w:ilvl w:val="0"/>
          <w:numId w:val="13"/>
        </w:numPr>
      </w:pPr>
      <w:r>
        <w:lastRenderedPageBreak/>
        <w:t>Measurement noise is also Gaussian</w:t>
      </w:r>
      <w:r w:rsidR="00C55817">
        <w:t>.</w:t>
      </w:r>
    </w:p>
    <w:p w14:paraId="59450C6C" w14:textId="546EA712" w:rsidR="0057252C" w:rsidRDefault="00C55817" w:rsidP="00C55817">
      <w:r>
        <w:t>When implemented by</w:t>
      </w:r>
      <w:r w:rsidR="0028038E">
        <w:t xml:space="preserve"> PESTPP</w:t>
      </w:r>
      <w:r w:rsidR="00CA35E9">
        <w:t>-GLM</w:t>
      </w:r>
      <w:r w:rsidR="0028038E">
        <w:t xml:space="preserve"> </w:t>
      </w:r>
      <w:r>
        <w:t xml:space="preserve">an additional assumption is made. It is that the </w:t>
      </w:r>
      <w:r w:rsidR="00B53BF0">
        <w:t>standard deviation of measurement noise associated with each observation is proportional to the inverse of the weight assigned to that observation in the PEST control file</w:t>
      </w:r>
      <w:r>
        <w:t xml:space="preserve"> which defines the inverse problem</w:t>
      </w:r>
      <w:r w:rsidR="00B53BF0">
        <w:t>. The proportionality constant is such that the (measurement) objective function is equal to the number of non-zero-weighted observations featured in the file.</w:t>
      </w:r>
    </w:p>
    <w:p w14:paraId="48FA6885" w14:textId="316C63E2" w:rsidR="00B53BF0" w:rsidRDefault="00C55817" w:rsidP="00D654DB">
      <w:r>
        <w:t>FOSM analysis is implemented by</w:t>
      </w:r>
      <w:r w:rsidR="0028038E">
        <w:t xml:space="preserve"> PESTPP</w:t>
      </w:r>
      <w:r w:rsidR="00CA35E9">
        <w:t>-GLM</w:t>
      </w:r>
      <w:r w:rsidR="0028038E">
        <w:t xml:space="preserve"> </w:t>
      </w:r>
      <w:r>
        <w:t xml:space="preserve">if the </w:t>
      </w:r>
      <w:r>
        <w:rPr>
          <w:i/>
        </w:rPr>
        <w:t>uncertainty()</w:t>
      </w:r>
      <w:r>
        <w:t xml:space="preserve"> control variable is set to </w:t>
      </w:r>
      <w:r>
        <w:rPr>
          <w:i/>
        </w:rPr>
        <w:t>true</w:t>
      </w:r>
      <w:r>
        <w:t>. In implementing FOSM analysis,</w:t>
      </w:r>
      <w:r w:rsidR="0028038E">
        <w:t xml:space="preserve"> PESTPP</w:t>
      </w:r>
      <w:r w:rsidR="00CA35E9">
        <w:t>-GLM</w:t>
      </w:r>
      <w:r w:rsidR="0028038E">
        <w:t xml:space="preserve"> </w:t>
      </w:r>
      <w:r>
        <w:t>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265284">
        <w:t>prescribed through</w:t>
      </w:r>
      <w:r w:rsidR="001A7491">
        <w:t xml:space="preserve"> </w:t>
      </w:r>
      <w:r w:rsidR="00DB26CB">
        <w:t xml:space="preserve">the </w:t>
      </w:r>
      <w:r w:rsidR="0057252C" w:rsidRPr="00C2771C">
        <w:rPr>
          <w:i/>
        </w:rPr>
        <w:t>parcov</w:t>
      </w:r>
      <w:r w:rsidR="00C2771C" w:rsidRPr="00C2771C">
        <w:rPr>
          <w:i/>
        </w:rPr>
        <w:t>()</w:t>
      </w:r>
      <w:r w:rsidR="0057252C">
        <w:t xml:space="preserve"> </w:t>
      </w:r>
      <w:r w:rsidR="00DB26CB">
        <w:t>control variable</w:t>
      </w:r>
      <w:r w:rsidR="0057252C">
        <w:t>.</w:t>
      </w:r>
    </w:p>
    <w:p w14:paraId="498895A0" w14:textId="788D70AC" w:rsidR="00B53BF0" w:rsidRDefault="00B53BF0" w:rsidP="00D654DB">
      <w:r>
        <w:t xml:space="preserve">If parameters are log-transformed in a PEST control file, then </w:t>
      </w:r>
      <w:r w:rsidR="00D654DB">
        <w:t>linear</w:t>
      </w:r>
      <w:r>
        <w:t xml:space="preserve"> analysis pertains to the log (to base 10) of these parameters. </w:t>
      </w:r>
      <w:r w:rsidR="00D654DB">
        <w:t>C</w:t>
      </w:r>
      <w:r>
        <w:t>alculations that involve log-transformation are invisible to the user</w:t>
      </w:r>
      <w:r w:rsidR="00D654DB">
        <w:t>. However</w:t>
      </w:r>
      <w:r>
        <w:t xml:space="preserve"> if a user elects to provide prior parameter uncertainties, these must pertain to the</w:t>
      </w:r>
      <w:r w:rsidR="0057252C">
        <w:t xml:space="preserve"> </w:t>
      </w:r>
      <w:r>
        <w:t>logs of log-transformed parameters.</w:t>
      </w:r>
      <w:r w:rsidR="00D654DB">
        <w:t xml:space="preserve"> Similarly variances that appear in the posterior</w:t>
      </w:r>
      <w:r w:rsidR="001A7491">
        <w:t xml:space="preserve"> parameter</w:t>
      </w:r>
      <w:r w:rsidR="00D654DB">
        <w:t xml:space="preserve"> covariance matrix that is produced by</w:t>
      </w:r>
      <w:r w:rsidR="0028038E">
        <w:t xml:space="preserve"> PESTPP</w:t>
      </w:r>
      <w:r w:rsidR="00CA35E9">
        <w:t>-GLM</w:t>
      </w:r>
      <w:r w:rsidR="0028038E">
        <w:t xml:space="preserve"> </w:t>
      </w:r>
      <w:r w:rsidR="00D654DB">
        <w:t>pertain to the logs of log-transformed parameters.</w:t>
      </w:r>
    </w:p>
    <w:p w14:paraId="17E0F6C4" w14:textId="59C8ED6E" w:rsidR="002F650D" w:rsidRDefault="00D654DB" w:rsidP="002F650D">
      <w:r>
        <w:t>Linear uncertainty</w:t>
      </w:r>
      <w:r w:rsidR="002F650D">
        <w:t xml:space="preserve"> analysis requires a Jacobian matrix.</w:t>
      </w:r>
      <w:r w:rsidR="0028038E">
        <w:t xml:space="preserve"> PESTPP</w:t>
      </w:r>
      <w:r w:rsidR="00CA35E9">
        <w:t>-GLM</w:t>
      </w:r>
      <w:r w:rsidR="0028038E">
        <w:t xml:space="preserve"> </w:t>
      </w:r>
      <w:r w:rsidR="002F650D">
        <w:t>uses the last Jacobian matrix that it has calculated</w:t>
      </w:r>
      <w:r w:rsidR="00F4607D">
        <w:t xml:space="preserve"> (or read using the </w:t>
      </w:r>
      <w:r w:rsidR="00F4607D" w:rsidRPr="00F4607D">
        <w:rPr>
          <w:i/>
        </w:rPr>
        <w:t>base_jacobian()</w:t>
      </w:r>
      <w:r w:rsidR="00F4607D">
        <w:t xml:space="preserve"> control variable)</w:t>
      </w:r>
      <w:r w:rsidR="002F650D">
        <w:t xml:space="preserve"> </w:t>
      </w:r>
      <w:r>
        <w:t>as a basis for</w:t>
      </w:r>
      <w:r w:rsidR="002F650D">
        <w:t xml:space="preserve"> this analysis. It also requires that prior parameter uncertainties be provided.</w:t>
      </w:r>
      <w:r w:rsidR="0028038E">
        <w:t xml:space="preserve"> PESTPP</w:t>
      </w:r>
      <w:r w:rsidR="00CA35E9">
        <w:t>-GLM</w:t>
      </w:r>
      <w:r w:rsidR="0028038E">
        <w:t xml:space="preserve"> </w:t>
      </w:r>
      <w:r w:rsidR="002F650D">
        <w:t xml:space="preserve">offers a number of options for this. </w:t>
      </w:r>
    </w:p>
    <w:p w14:paraId="2C67764D" w14:textId="0C496A15" w:rsidR="00717887" w:rsidRDefault="00F4607D" w:rsidP="002F650D">
      <w:r>
        <w:t>Unless a</w:t>
      </w:r>
      <w:r w:rsidR="002F650D">
        <w:t xml:space="preserve"> </w:t>
      </w:r>
      <w:r w:rsidR="002F650D">
        <w:rPr>
          <w:i/>
        </w:rPr>
        <w:t>parcov()</w:t>
      </w:r>
      <w:r w:rsidR="002F650D">
        <w:t xml:space="preserve"> </w:t>
      </w:r>
      <w:r>
        <w:t xml:space="preserve">control variable </w:t>
      </w:r>
      <w:r w:rsidR="002F650D">
        <w:t xml:space="preserve">is </w:t>
      </w:r>
      <w:r>
        <w:t>provided in the PEST control file</w:t>
      </w:r>
      <w:r w:rsidR="00D654DB">
        <w:t>,</w:t>
      </w:r>
      <w:r w:rsidR="0028038E">
        <w:t xml:space="preserve"> PESTPP</w:t>
      </w:r>
      <w:r w:rsidR="00CA35E9">
        <w:t>-GLM</w:t>
      </w:r>
      <w:r w:rsidR="0028038E">
        <w:t xml:space="preserve"> </w:t>
      </w:r>
      <w:r w:rsidR="00D654DB">
        <w:t>assumes 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r w:rsidR="00C2771C" w:rsidRPr="00C2771C">
        <w:rPr>
          <w:i/>
        </w:rPr>
        <w:t>par_sigma_range()</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684A" w:rsidR="002F650D" w:rsidRDefault="004A2F22" w:rsidP="002F650D">
      <w:r>
        <w:t xml:space="preserve">Alternatively, the name of a file can be supplied as </w:t>
      </w:r>
      <w:r w:rsidR="00E300B6">
        <w:t xml:space="preserve">the value of the </w:t>
      </w:r>
      <w:r>
        <w:rPr>
          <w:i/>
        </w:rPr>
        <w:t>parcov()</w:t>
      </w:r>
      <w:r>
        <w:t xml:space="preserve"> control variable. </w:t>
      </w:r>
      <w:r w:rsidR="00F53CE2">
        <w:t>If so,</w:t>
      </w:r>
      <w:r w:rsidR="0028038E">
        <w:t xml:space="preserve"> PESTPP</w:t>
      </w:r>
      <w:r w:rsidR="00CA35E9">
        <w:t>-GLM</w:t>
      </w:r>
      <w:r w:rsidR="0028038E">
        <w:t xml:space="preserve"> </w:t>
      </w:r>
      <w:r w:rsidR="00F53CE2">
        <w:t xml:space="preserve">reads prior parameter uncertainties from this file. </w:t>
      </w:r>
      <w:r w:rsidR="00E300B6">
        <w:t>Options for this file are</w:t>
      </w:r>
      <w:r w:rsidR="00F53CE2">
        <w:t xml:space="preserve"> as follows:</w:t>
      </w:r>
    </w:p>
    <w:p w14:paraId="57AF814A" w14:textId="3AE8D5B8" w:rsidR="00F53CE2" w:rsidRDefault="00F53CE2" w:rsidP="00F53CE2">
      <w:pPr>
        <w:pStyle w:val="ListParagraph"/>
        <w:numPr>
          <w:ilvl w:val="0"/>
          <w:numId w:val="14"/>
        </w:numPr>
      </w:pPr>
      <w:r>
        <w:t xml:space="preserve">A parameter uncertainty file; see </w:t>
      </w:r>
      <w:r w:rsidR="004077AE">
        <w:t>appendix B of this</w:t>
      </w:r>
      <w:r>
        <w:t xml:space="preserve"> manual for the format of this type of file.</w:t>
      </w:r>
      <w:r w:rsidR="0028038E">
        <w:t xml:space="preserve"> PESTPP</w:t>
      </w:r>
      <w:r w:rsidR="00CA35E9">
        <w:t>-GLM</w:t>
      </w:r>
      <w:r w:rsidR="0028038E">
        <w:t xml:space="preserve"> </w:t>
      </w:r>
      <w:r>
        <w:t xml:space="preserve">recognizes this file </w:t>
      </w:r>
      <w:r w:rsidR="001A7491">
        <w:t xml:space="preserve">type </w:t>
      </w:r>
      <w:r>
        <w:t xml:space="preserve">through the fact that it possesses an extension of </w:t>
      </w:r>
      <w:r w:rsidRPr="00F53CE2">
        <w:rPr>
          <w:i/>
        </w:rPr>
        <w:t>.unc</w:t>
      </w:r>
      <w:r>
        <w:t>.</w:t>
      </w:r>
    </w:p>
    <w:p w14:paraId="02FFDE36" w14:textId="115BD0FC" w:rsidR="00F53CE2" w:rsidRDefault="00F53CE2" w:rsidP="00F53CE2">
      <w:pPr>
        <w:pStyle w:val="ListParagraph"/>
        <w:numPr>
          <w:ilvl w:val="0"/>
          <w:numId w:val="14"/>
        </w:numPr>
      </w:pPr>
      <w:r>
        <w:t>A file holding a single prior covariance matrix; see</w:t>
      </w:r>
      <w:r w:rsidR="001A7491">
        <w:t xml:space="preserve"> </w:t>
      </w:r>
      <w:r w:rsidR="00F90CDB">
        <w:t>appendix</w:t>
      </w:r>
      <w:r w:rsidR="001A7491">
        <w:t xml:space="preserve"> B of this manual for the format of this type of file</w:t>
      </w:r>
      <w:r>
        <w:t>.</w:t>
      </w:r>
      <w:r w:rsidR="0028038E">
        <w:t xml:space="preserve"> PESTPP</w:t>
      </w:r>
      <w:r w:rsidR="00CA35E9">
        <w:t>-GLM</w:t>
      </w:r>
      <w:r w:rsidR="0028038E">
        <w:t xml:space="preserve"> </w:t>
      </w:r>
      <w:r>
        <w:t>recognizes this file</w:t>
      </w:r>
      <w:r w:rsidR="001A7491">
        <w:t xml:space="preserve"> type</w:t>
      </w:r>
      <w:r>
        <w:t xml:space="preserve"> through </w:t>
      </w:r>
      <w:r w:rsidR="00E300B6">
        <w:t>an</w:t>
      </w:r>
      <w:r>
        <w:t xml:space="preserve"> extension of </w:t>
      </w:r>
      <w:r w:rsidRPr="00F53CE2">
        <w:rPr>
          <w:i/>
        </w:rPr>
        <w:t>.cov</w:t>
      </w:r>
      <w:r>
        <w:t>.</w:t>
      </w:r>
    </w:p>
    <w:p w14:paraId="2CFC676E" w14:textId="05BCC305" w:rsidR="00F53CE2" w:rsidRDefault="00F53CE2" w:rsidP="00F53CE2">
      <w:pPr>
        <w:pStyle w:val="ListParagraph"/>
        <w:numPr>
          <w:ilvl w:val="0"/>
          <w:numId w:val="14"/>
        </w:numPr>
      </w:pPr>
      <w:r>
        <w:t>A binary file</w:t>
      </w:r>
      <w:r w:rsidR="00AE3340">
        <w:t xml:space="preserve"> in JCO or JCB format</w:t>
      </w:r>
      <w:r>
        <w:t xml:space="preserve"> that stores a covariance matrix.</w:t>
      </w:r>
      <w:r w:rsidR="0028038E">
        <w:t xml:space="preserve"> PESTPP</w:t>
      </w:r>
      <w:r w:rsidR="00CA35E9">
        <w:t>-GLM</w:t>
      </w:r>
      <w:r w:rsidR="0028038E">
        <w:t xml:space="preserve"> </w:t>
      </w:r>
      <w:r w:rsidR="00717887">
        <w:t>recognizes this</w:t>
      </w:r>
      <w:r w:rsidR="00E300B6">
        <w:t xml:space="preserve"> type of file</w:t>
      </w:r>
      <w:r>
        <w:t xml:space="preserve"> by an extension of </w:t>
      </w:r>
      <w:r w:rsidRPr="00F53CE2">
        <w:rPr>
          <w:i/>
        </w:rPr>
        <w:t>.jco</w:t>
      </w:r>
      <w:r>
        <w:t xml:space="preserve"> or </w:t>
      </w:r>
      <w:r w:rsidRPr="00F53CE2">
        <w:rPr>
          <w:i/>
        </w:rPr>
        <w:t>.jcb</w:t>
      </w:r>
      <w:r>
        <w:t>.</w:t>
      </w:r>
      <w:r w:rsidR="00AE3340">
        <w:t xml:space="preserve"> (See Appendix B.)</w:t>
      </w:r>
    </w:p>
    <w:p w14:paraId="6A18A813" w14:textId="3203C0F1" w:rsidR="00AB1354" w:rsidRDefault="001003EC" w:rsidP="00F53CE2">
      <w:r>
        <w:t xml:space="preserve">When asked to undertake </w:t>
      </w:r>
      <w:r w:rsidR="00717887">
        <w:t>FOSM</w:t>
      </w:r>
      <w:r>
        <w:t xml:space="preserve"> analysis,</w:t>
      </w:r>
      <w:r w:rsidR="0028038E">
        <w:t xml:space="preserve"> PESTPP</w:t>
      </w:r>
      <w:r w:rsidR="00CA35E9">
        <w:t>-GLM</w:t>
      </w:r>
      <w:r w:rsidR="0028038E">
        <w:t xml:space="preserve"> </w:t>
      </w:r>
      <w:r>
        <w:t xml:space="preserve">calculates a posterior </w:t>
      </w:r>
      <w:r w:rsidR="00E300B6">
        <w:t xml:space="preserve">parameter </w:t>
      </w:r>
      <w:r>
        <w:t xml:space="preserve">covariance matrix. This is stored in a file named </w:t>
      </w:r>
      <w:r>
        <w:rPr>
          <w:i/>
        </w:rPr>
        <w:t>case.post.cov</w:t>
      </w:r>
      <w:r>
        <w:t xml:space="preserve"> where </w:t>
      </w:r>
      <w:r>
        <w:rPr>
          <w:i/>
        </w:rPr>
        <w:t>case</w:t>
      </w:r>
      <w:r>
        <w:t xml:space="preserve"> is the filename base of the</w:t>
      </w:r>
      <w:r w:rsidR="00104B2B">
        <w:t xml:space="preserve"> PEST control file.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w:t>
      </w:r>
      <w:r w:rsidR="00AB1354">
        <w:lastRenderedPageBreak/>
        <w:t xml:space="preserve">by the PEST PREDUNC7 </w:t>
      </w:r>
      <w:r w:rsidR="00717887">
        <w:t>utility</w:t>
      </w:r>
      <w:r w:rsidR="001A7491">
        <w:t>,</w:t>
      </w:r>
      <w:r w:rsidR="00717887">
        <w:t xml:space="preserve"> </w:t>
      </w:r>
      <w:r w:rsidR="00AB1354">
        <w:t xml:space="preserve">and by the </w:t>
      </w:r>
      <w:r w:rsidR="00A71C5B">
        <w:t>P</w:t>
      </w:r>
      <w:r w:rsidR="00AB1354">
        <w:t>yEMU Schur object.</w:t>
      </w:r>
    </w:p>
    <w:p w14:paraId="11459152" w14:textId="060A22F2" w:rsidR="003D260A" w:rsidRDefault="003D260A" w:rsidP="00F53CE2">
      <w:r>
        <w:t>The PESTPP-GLM posterior parameter (and optional forecast) uncertainty analyses require an observation noise covariance matrix. As presently coded, this matrix is formed from the observation weights (e.g. it is diagonal). However, these weights assume that the final measurement objective function is equal to the number of non-zero weighted observations – this almost never happens, largely a</w:t>
      </w:r>
      <w:r w:rsidR="00E473D2">
        <w:t>s a result of model error.  This is a problem for posterior FOSM-based uncertainty analyses because the weights in the control imply a more complete transfer of information from observations to parameters than was actually achieved.  To rectify this issue, PESTPP-GLM will scale the weights used for posterior FOSM analysis to account for the final residuals</w:t>
      </w:r>
      <w:r w:rsidR="00AD01BC">
        <w:t xml:space="preserve">, adopting Morozov’s discrepancy principal.  The scaled weights are written to separate residuals file for inspection named </w:t>
      </w:r>
      <w:r w:rsidR="00AD01BC" w:rsidRPr="00AD01BC">
        <w:rPr>
          <w:i/>
        </w:rPr>
        <w:t>case.fosm_reweight.rei</w:t>
      </w:r>
      <w:r w:rsidR="00AD01BC">
        <w:rPr>
          <w:i/>
        </w:rPr>
        <w:t>.</w:t>
      </w:r>
    </w:p>
    <w:p w14:paraId="3AAAF4DE" w14:textId="77777777" w:rsidR="003D260A" w:rsidRDefault="003D260A" w:rsidP="00F53CE2"/>
    <w:p w14:paraId="4EF4CBD3" w14:textId="6CA71418" w:rsidR="00F53CE2" w:rsidRDefault="00717887" w:rsidP="00F53CE2">
      <w:r>
        <w:t>PESTPP</w:t>
      </w:r>
      <w:r w:rsidR="00CA35E9">
        <w:t>-GLM</w:t>
      </w:r>
      <w:r>
        <w:t xml:space="preserve">-calculated </w:t>
      </w:r>
      <w:r w:rsidR="00104B2B">
        <w:t xml:space="preserve">prior and posterior </w:t>
      </w:r>
      <w:r>
        <w:t xml:space="preserve">parameter </w:t>
      </w:r>
      <w:r w:rsidR="00104B2B">
        <w:t>uncertainties are recorded</w:t>
      </w:r>
      <w:r w:rsidR="004E30F1">
        <w:t xml:space="preserve"> at the end of </w:t>
      </w:r>
      <w:r>
        <w:t>its</w:t>
      </w:r>
      <w:r w:rsidR="004E30F1">
        <w:t xml:space="preserve"> 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(“usum”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estimated or initial value (depending on whether or not inversion has been </w:t>
      </w:r>
      <w:r w:rsidR="00AA27C2">
        <w:t>carried</w:t>
      </w:r>
      <w:r>
        <w:t xml:space="preserve"> out)</w:t>
      </w:r>
      <w:r w:rsidR="00104B2B">
        <w:t xml:space="preserve"> plus </w:t>
      </w:r>
      <w:r w:rsidR="001A7491">
        <w:t>and</w:t>
      </w:r>
      <w:r w:rsidR="00104B2B">
        <w:t xml:space="preserve"> minus two standard deviations</w:t>
      </w:r>
      <w:r>
        <w:t>.</w:t>
      </w:r>
      <w:r w:rsidR="00AB1354">
        <w:t xml:space="preserve"> </w:t>
      </w:r>
      <w:r>
        <w:t>U</w:t>
      </w:r>
      <w:r w:rsidR="00AB1354">
        <w:t xml:space="preserve">nder the Gaussian assumption, </w:t>
      </w:r>
      <w:r>
        <w:t xml:space="preserve">bounds calculated in this way approximately span </w:t>
      </w:r>
      <w:r w:rsidR="00AB1354">
        <w:t>the</w:t>
      </w:r>
      <w:r>
        <w:t xml:space="preserve"> parameter’s </w:t>
      </w:r>
      <w:r w:rsidR="00AB1354">
        <w:t xml:space="preserve">95% </w:t>
      </w:r>
      <w:r w:rsidR="001A7491">
        <w:t xml:space="preserve">posterior </w:t>
      </w:r>
      <w:r w:rsidR="00AB1354">
        <w:t>confidence interval</w:t>
      </w:r>
      <w:r w:rsidR="00104B2B">
        <w:t>.</w:t>
      </w:r>
    </w:p>
    <w:p w14:paraId="4E02A437" w14:textId="25E6FCFD" w:rsidR="001B5140" w:rsidRPr="00215E03" w:rsidRDefault="001B5140" w:rsidP="00F53CE2">
      <w:r>
        <w:t xml:space="preserve">If the </w:t>
      </w:r>
      <w:r>
        <w:rPr>
          <w:i/>
        </w:rPr>
        <w:t>num_reals(</w:t>
      </w:r>
      <w:r w:rsidR="00215E03">
        <w:rPr>
          <w:i/>
        </w:rPr>
        <w:t>N</w:t>
      </w:r>
      <w:r>
        <w:rPr>
          <w:i/>
        </w:rPr>
        <w:t>)</w:t>
      </w:r>
      <w:r>
        <w:t xml:space="preserve"> argument is supplied</w:t>
      </w:r>
      <w:r w:rsidR="00B00492">
        <w:t>, then PESTPP</w:t>
      </w:r>
      <w:r w:rsidR="00CA35E9">
        <w:t>-GLM</w:t>
      </w:r>
      <w:r w:rsidR="00B00492">
        <w:t xml:space="preserve"> will also generate</w:t>
      </w:r>
      <w:r>
        <w:t xml:space="preserve"> </w:t>
      </w:r>
      <w:r w:rsidR="00215E03" w:rsidRPr="00650D5F">
        <w:rPr>
          <w:i/>
        </w:rPr>
        <w:t>N</w:t>
      </w:r>
      <w:r w:rsidR="00650D5F">
        <w:t xml:space="preserve"> </w:t>
      </w:r>
      <w:r w:rsidR="00B00492">
        <w:t>stochastic realizations</w:t>
      </w:r>
      <w:r>
        <w:t xml:space="preserve"> from the FOSM-approximated posterior </w:t>
      </w:r>
      <w:r w:rsidR="00AE3340">
        <w:t xml:space="preserve">parameter </w:t>
      </w:r>
      <w:r>
        <w:t>covariance matrix</w:t>
      </w:r>
      <w:r w:rsidR="00B00492">
        <w:t xml:space="preserve"> (these </w:t>
      </w:r>
      <w:r w:rsidR="00650D5F">
        <w:t>realizations</w:t>
      </w:r>
      <w:r w:rsidR="00B00492">
        <w:t xml:space="preserve"> comprising a posterior parameter ensemble)</w:t>
      </w:r>
      <w:r w:rsidR="001F340E">
        <w:t xml:space="preserve">. It will then calculate model outputs using these realizations by </w:t>
      </w:r>
      <w:r>
        <w:t xml:space="preserve">running the model once for each </w:t>
      </w:r>
      <w:r w:rsidR="001F340E">
        <w:t>of them</w:t>
      </w:r>
      <w:r>
        <w:t xml:space="preserve"> (in parallel if PESTPP</w:t>
      </w:r>
      <w:r w:rsidR="00CA35E9">
        <w:t>-GLM</w:t>
      </w:r>
      <w:r>
        <w:t xml:space="preserve"> is being run in parallel mode).  The </w:t>
      </w:r>
      <w:r w:rsidR="00B00492">
        <w:t>parameter ensemble is</w:t>
      </w:r>
      <w:r>
        <w:t xml:space="preserve"> saved to a CSV file named</w:t>
      </w:r>
      <w:r w:rsidR="001F340E">
        <w:t xml:space="preserve"> </w:t>
      </w:r>
      <w:r w:rsidR="001F340E" w:rsidRPr="001F340E">
        <w:rPr>
          <w:i/>
        </w:rPr>
        <w:t>case.par.csv</w:t>
      </w:r>
      <w:r>
        <w:t>, w</w:t>
      </w:r>
      <w:r w:rsidR="00B00492">
        <w:t>hile the resulting model output ensemble is</w:t>
      </w:r>
      <w:r>
        <w:t xml:space="preserve"> saved to a CSV file named</w:t>
      </w:r>
      <w:r w:rsidR="001F340E">
        <w:t xml:space="preserve"> </w:t>
      </w:r>
      <w:r w:rsidR="001F340E" w:rsidRPr="001F340E">
        <w:rPr>
          <w:i/>
        </w:rPr>
        <w:t>case.obs.csv</w:t>
      </w:r>
      <w:r w:rsidR="001F340E">
        <w:t>.</w:t>
      </w:r>
      <w:r>
        <w:t xml:space="preserve"> </w:t>
      </w:r>
      <w:r w:rsidR="00215E03">
        <w:t xml:space="preserve">Alternatively, if the </w:t>
      </w:r>
      <w:r w:rsidR="00215E03" w:rsidRPr="00215E03">
        <w:rPr>
          <w:i/>
        </w:rPr>
        <w:t>save_binary</w:t>
      </w:r>
      <w:r w:rsidR="00650D5F">
        <w:rPr>
          <w:i/>
        </w:rPr>
        <w:t>()</w:t>
      </w:r>
      <w:r w:rsidR="00215E03">
        <w:t xml:space="preserve"> variable is set to “true”, then the ensembles are saved in binary “enhanced Jacobian” (i.e. JCB) files named </w:t>
      </w:r>
      <w:r w:rsidR="00215E03">
        <w:rPr>
          <w:i/>
        </w:rPr>
        <w:t>case.par.jcb</w:t>
      </w:r>
      <w:r w:rsidR="00215E03">
        <w:t xml:space="preserve"> and </w:t>
      </w:r>
      <w:r w:rsidR="00215E03">
        <w:rPr>
          <w:i/>
        </w:rPr>
        <w:t>case.obs.jcb</w:t>
      </w:r>
      <w:r w:rsidR="00215E03">
        <w:t>.</w:t>
      </w:r>
    </w:p>
    <w:p w14:paraId="203C3F36" w14:textId="062DF810" w:rsidR="00104B2B" w:rsidRDefault="00104B2B" w:rsidP="00F53CE2">
      <w:r>
        <w:t>As well as calculating parameter uncertainties,</w:t>
      </w:r>
      <w:r w:rsidR="0028038E">
        <w:t xml:space="preserve"> PESTPP</w:t>
      </w:r>
      <w:r w:rsidR="00CA35E9">
        <w:t>-GLM</w:t>
      </w:r>
      <w:r w:rsidR="0028038E">
        <w:t xml:space="preserve"> </w:t>
      </w:r>
      <w:r>
        <w:t xml:space="preserve">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r w:rsidR="003F6265">
        <w:rPr>
          <w:i/>
        </w:rPr>
        <w:t>forecasts()</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w:t>
      </w:r>
      <w:r w:rsidR="00746E74">
        <w:t>, or, optionally, the name of a file that stores multiple entries</w:t>
      </w:r>
      <w:r w:rsidR="003F6265">
        <w:t xml:space="preserve">. For example </w:t>
      </w:r>
      <w:r w:rsidR="003F6265">
        <w:rPr>
          <w:i/>
        </w:rPr>
        <w:t>forecasts(ar10,ar11)</w:t>
      </w:r>
      <w:r w:rsidR="003F6265">
        <w:t xml:space="preserve"> requests that prior and predictive uncertainties be </w:t>
      </w:r>
      <w:r w:rsidR="00C63487">
        <w:t>evaluated</w:t>
      </w:r>
      <w:r w:rsidR="003F6265">
        <w:t xml:space="preserve"> for model outputs named “ar10” and “ar11”</w:t>
      </w:r>
      <w:r w:rsidR="00C63487">
        <w:t xml:space="preserve"> in the PEST control file on which PESTPP</w:t>
      </w:r>
      <w:r w:rsidR="00AE3340">
        <w:t>-GLM</w:t>
      </w:r>
      <w:r w:rsidR="00C63487">
        <w:t>’s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w:t>
      </w:r>
      <w:r w:rsidR="0028038E">
        <w:t xml:space="preserve"> PESTPP</w:t>
      </w:r>
      <w:r w:rsidR="00CA35E9">
        <w:t>-GLM</w:t>
      </w:r>
      <w:r w:rsidR="0028038E">
        <w:t>.</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w:t>
      </w:r>
      <w:r w:rsidR="001B5140">
        <w:t>PESTPP</w:t>
      </w:r>
      <w:r w:rsidR="00CA35E9">
        <w:t>-GLM</w:t>
      </w:r>
      <w:r w:rsidR="001B5140">
        <w:t xml:space="preserve"> </w:t>
      </w:r>
      <w:r w:rsidR="00381210">
        <w:t>issue</w:t>
      </w:r>
      <w:r w:rsidR="00717887">
        <w:t>s</w:t>
      </w:r>
      <w:r w:rsidR="00381210">
        <w:t xml:space="preserve"> a warning</w:t>
      </w:r>
      <w:r w:rsidR="004E30F1">
        <w:t xml:space="preserve"> message</w:t>
      </w:r>
      <w:r w:rsidR="00381210">
        <w:t xml:space="preserve"> if this is not the case.) The uncertainties and lower/upper bounds of predictions</w:t>
      </w:r>
      <w:r w:rsidR="00AC0A09">
        <w:t xml:space="preserve"> that are specified in this way</w:t>
      </w:r>
      <w:r w:rsidR="00381210">
        <w:t xml:space="preserve"> are listed at the end of the</w:t>
      </w:r>
      <w:r w:rsidR="0028038E">
        <w:t xml:space="preserve"> PESTPP</w:t>
      </w:r>
      <w:r w:rsidR="00CA35E9">
        <w:t>-GLM</w:t>
      </w:r>
      <w:r w:rsidR="0028038E">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07" w:name="_Toc24975711"/>
      <w:r>
        <w:lastRenderedPageBreak/>
        <w:t>6.2.9 Model Run Failure</w:t>
      </w:r>
      <w:bookmarkEnd w:id="2007"/>
    </w:p>
    <w:p w14:paraId="556ABF8A" w14:textId="3D9BE481" w:rsidR="00B36614" w:rsidRDefault="00CC28A5" w:rsidP="00B36614">
      <w:r>
        <w:t>The inversion process implemented by</w:t>
      </w:r>
      <w:r w:rsidR="0028038E">
        <w:t xml:space="preserve"> PESTPP</w:t>
      </w:r>
      <w:r w:rsidR="00CA35E9">
        <w:t>-GLM</w:t>
      </w:r>
      <w:r w:rsidR="0028038E">
        <w:t xml:space="preserve">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Where an updated parameter set precipitates model run failure,</w:t>
      </w:r>
      <w:r w:rsidR="0028038E">
        <w:t xml:space="preserve"> PESTPP</w:t>
      </w:r>
      <w:r w:rsidR="00CA35E9">
        <w:t>-GLM</w:t>
      </w:r>
      <w:r w:rsidR="0028038E">
        <w:t xml:space="preserve"> </w:t>
      </w:r>
      <w:r w:rsidR="00D52AA4">
        <w:t xml:space="preserve">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44B8E61A"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AE3340">
        <w:t xml:space="preserve"> prevent adjustment of that parameter for the </w:t>
      </w:r>
      <w:r w:rsidR="00C071F6">
        <w:t>remainder of the</w:t>
      </w:r>
      <w:r w:rsidR="00300987">
        <w:t xml:space="preserve"> current iteration, effectively freezing it 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as the likelihood of further parameter improvement has been caste into doubt.</w:t>
      </w:r>
    </w:p>
    <w:p w14:paraId="5547F592" w14:textId="2035EFD9" w:rsidR="00B36614" w:rsidRDefault="00B36614" w:rsidP="00B36614">
      <w:r>
        <w:t xml:space="preserve">The </w:t>
      </w:r>
      <w:r>
        <w:rPr>
          <w:i/>
        </w:rPr>
        <w:t>der_forgive()</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r w:rsidR="00D52AA4">
        <w:t>However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w:t>
      </w:r>
      <w:r w:rsidR="0028038E">
        <w:t xml:space="preserve"> PESTPP</w:t>
      </w:r>
      <w:r w:rsidR="00CA35E9">
        <w:t>-GLM</w:t>
      </w:r>
      <w:r w:rsidR="0028038E">
        <w:t xml:space="preserve"> </w:t>
      </w:r>
      <w:r>
        <w:t>execution.</w:t>
      </w:r>
    </w:p>
    <w:p w14:paraId="44A4C82B" w14:textId="77777777" w:rsidR="00CC28A5" w:rsidRDefault="00CC28A5" w:rsidP="00CC28A5">
      <w:pPr>
        <w:pStyle w:val="Heading3"/>
      </w:pPr>
      <w:bookmarkStart w:id="2008" w:name="_Toc24975712"/>
      <w:r>
        <w:t>6.2.10 Composite Parameter Sensitivities</w:t>
      </w:r>
      <w:bookmarkEnd w:id="2008"/>
    </w:p>
    <w:p w14:paraId="009FE334" w14:textId="503F0D08" w:rsidR="00CC28A5" w:rsidRDefault="001B5140" w:rsidP="00CC28A5">
      <w:r>
        <w:t>PESTPP</w:t>
      </w:r>
      <w:r w:rsidR="00CA35E9">
        <w:t>-GLM</w:t>
      </w:r>
      <w:r>
        <w:t xml:space="preserve"> </w:t>
      </w:r>
      <w:r w:rsidR="00CC28A5">
        <w:t xml:space="preserve">records composite parameter sensitivities in a file named </w:t>
      </w:r>
      <w:r w:rsidR="00CC28A5">
        <w:rPr>
          <w:i/>
        </w:rPr>
        <w:t>case.sen</w:t>
      </w:r>
      <w:r w:rsidR="00CC28A5">
        <w:t xml:space="preserve"> where </w:t>
      </w:r>
      <w:r w:rsidR="00CC28A5">
        <w:rPr>
          <w:i/>
        </w:rPr>
        <w:t>case</w:t>
      </w:r>
      <w:r w:rsidR="00CC28A5">
        <w:t xml:space="preserve"> is the filename base of the PEST control file. These are recorded during each iteration of the inversion process. Two composite parameter sensitivities are recorded. The first is the </w:t>
      </w:r>
      <w:r w:rsidR="00CC28A5">
        <w:rPr>
          <w:i/>
        </w:rPr>
        <w:t>csp</w:t>
      </w:r>
      <w:r w:rsidR="00CC28A5">
        <w:t xml:space="preserve"> statistic of Doherty (2015)</w:t>
      </w:r>
      <w:r w:rsidR="00FD2CE7">
        <w:t>,</w:t>
      </w:r>
      <w:r w:rsidR="00CC28A5">
        <w:t xml:space="preserve"> calculated using the equation</w:t>
      </w:r>
    </w:p>
    <w:p w14:paraId="10DC039B" w14:textId="77777777" w:rsidR="00CC28A5" w:rsidRDefault="00CC28A5" w:rsidP="00CC28A5">
      <w:r>
        <w:tab/>
      </w:r>
      <m:oMath>
        <m:sSub>
          <m:sSubPr>
            <m:ctrlPr>
              <w:rPr>
                <w:rFonts w:ascii="Cambria Math" w:hAnsi="Cambria Math"/>
                <w:i/>
              </w:rPr>
            </m:ctrlPr>
          </m:sSubPr>
          <m:e>
            <m:r>
              <w:rPr>
                <w:rFonts w:ascii="Cambria Math" w:hAnsi="Cambria Math"/>
              </w:rPr>
              <m:t>csp</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DE3C466"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is the number of non-zero</w:t>
      </w:r>
      <w:r w:rsidR="00FD2CE7">
        <w:t>-</w:t>
      </w:r>
      <w:r>
        <w:t>weighted observations.</w:t>
      </w:r>
      <w:r w:rsidR="0028038E">
        <w:t xml:space="preserve"> PESTPP</w:t>
      </w:r>
      <w:r w:rsidR="00CA35E9">
        <w:t>-GLM</w:t>
      </w:r>
      <w:r w:rsidR="0028038E">
        <w:t xml:space="preserve"> </w:t>
      </w:r>
      <w:r>
        <w:t>also records the composite scaled sensitivity of Hill and Tiedeman (2007) in this same file; see that text for details of its computation. Where regularization is employed in the inversion process, two sets of these two composite 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09" w:name="_Toc24975713"/>
      <w:r>
        <w:t>6.2.</w:t>
      </w:r>
      <w:r w:rsidR="00B36614">
        <w:t>1</w:t>
      </w:r>
      <w:r w:rsidR="00740CF0">
        <w:t>1</w:t>
      </w:r>
      <w:r>
        <w:t xml:space="preserve"> Other Controls</w:t>
      </w:r>
      <w:bookmarkEnd w:id="2009"/>
    </w:p>
    <w:p w14:paraId="1B013926" w14:textId="33E97424" w:rsidR="00C67BD8" w:rsidRPr="003E2E01" w:rsidRDefault="00C67BD8" w:rsidP="00C67BD8">
      <w:r>
        <w:t xml:space="preserve">If the control variable </w:t>
      </w:r>
      <w:r>
        <w:rPr>
          <w:i/>
        </w:rPr>
        <w:t>iteration_summary()</w:t>
      </w:r>
      <w:r>
        <w:t xml:space="preserve"> is set to </w:t>
      </w:r>
      <w:r w:rsidRPr="00D52AA4">
        <w:rPr>
          <w:i/>
        </w:rPr>
        <w:t>true</w:t>
      </w:r>
      <w:r>
        <w:t>, then</w:t>
      </w:r>
      <w:r w:rsidR="0028038E">
        <w:t xml:space="preserve"> PESTPP</w:t>
      </w:r>
      <w:r w:rsidR="00CA35E9">
        <w:t>-GLM</w:t>
      </w:r>
      <w:r w:rsidR="0028038E">
        <w:t xml:space="preserve"> </w:t>
      </w:r>
      <w:r>
        <w:t>records</w:t>
      </w:r>
      <w:r w:rsidR="00D52AA4">
        <w:t xml:space="preserve"> (and continually updates)</w:t>
      </w:r>
      <w:r>
        <w:t xml:space="preserve"> a</w:t>
      </w:r>
      <w:r w:rsidR="00D52AA4">
        <w:t xml:space="preserve"> comma-delimited</w:t>
      </w:r>
      <w:r>
        <w:t xml:space="preserve"> file named </w:t>
      </w:r>
      <w:r>
        <w:rPr>
          <w:i/>
        </w:rPr>
        <w:t>case.upg.csv</w:t>
      </w:r>
      <w:r>
        <w:t xml:space="preserve"> (where “upg”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28038E">
        <w:t xml:space="preserve"> PESTPP</w:t>
      </w:r>
      <w:r w:rsidR="00CA35E9">
        <w:t>-GLM</w:t>
      </w:r>
      <w:r w:rsidR="0028038E">
        <w:t xml:space="preserve"> </w:t>
      </w:r>
      <w:r w:rsidR="0017497C">
        <w:t xml:space="preserve">also records files named </w:t>
      </w:r>
      <w:r w:rsidR="0017497C" w:rsidRPr="0017497C">
        <w:rPr>
          <w:i/>
        </w:rPr>
        <w:t>case.ipar</w:t>
      </w:r>
      <w:r w:rsidR="0017497C">
        <w:t xml:space="preserve">, </w:t>
      </w:r>
      <w:r w:rsidR="0017497C" w:rsidRPr="0017497C">
        <w:rPr>
          <w:i/>
        </w:rPr>
        <w:t>case.iobj</w:t>
      </w:r>
      <w:r w:rsidR="003E2E01">
        <w:t>,</w:t>
      </w:r>
      <w:r w:rsidR="00DD1CFC">
        <w:t xml:space="preserve"> </w:t>
      </w:r>
      <w:r w:rsidR="00DD1CFC" w:rsidRPr="00DD1CFC">
        <w:rPr>
          <w:i/>
        </w:rPr>
        <w:t>case.isen</w:t>
      </w:r>
      <w:r w:rsidR="001C1EA7">
        <w:t xml:space="preserve"> </w:t>
      </w:r>
      <w:r w:rsidR="003E2E01">
        <w:t xml:space="preserve">and </w:t>
      </w:r>
      <w:r w:rsidR="003E2E01" w:rsidRPr="003E2E01">
        <w:rPr>
          <w:i/>
        </w:rPr>
        <w:t>case.rid</w:t>
      </w:r>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w:t>
      </w:r>
      <w:r w:rsidR="001C1EA7">
        <w:lastRenderedPageBreak/>
        <w:t>parameter sensitivities respectively.</w:t>
      </w:r>
      <w:r w:rsidR="003E2E01">
        <w:t xml:space="preserve"> </w:t>
      </w:r>
      <w:r w:rsidR="00FD2CE7">
        <w:rPr>
          <w:i/>
        </w:rPr>
        <w:t>c</w:t>
      </w:r>
      <w:r w:rsidR="003E2E01">
        <w:rPr>
          <w:i/>
        </w:rPr>
        <w:t>ase.rid</w:t>
      </w:r>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particular finite-difference model run.</w:t>
      </w:r>
    </w:p>
    <w:p w14:paraId="18FA38B4" w14:textId="77777777" w:rsidR="007D30BF" w:rsidRDefault="00740CF0" w:rsidP="00C67BD8">
      <w:r>
        <w:t>If</w:t>
      </w:r>
      <w:r w:rsidR="00EE4048">
        <w:t xml:space="preserve"> the</w:t>
      </w:r>
      <w:r w:rsidR="00C67BD8">
        <w:t xml:space="preserve"> </w:t>
      </w:r>
      <w:r w:rsidR="00C67BD8">
        <w:rPr>
          <w:i/>
        </w:rPr>
        <w:t>jac_scale()</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some instances; however it can also</w:t>
      </w:r>
      <w:r w:rsidR="00EE4048">
        <w:t xml:space="preserve"> increase computation times.</w:t>
      </w:r>
      <w:r w:rsidR="007D30BF">
        <w:t xml:space="preserve"> </w:t>
      </w:r>
      <w:r w:rsidR="00EE4048">
        <w:t>T</w:t>
      </w:r>
      <w:r w:rsidR="007D30BF">
        <w:t xml:space="preserve">he default value for </w:t>
      </w:r>
      <w:r w:rsidR="007D30BF">
        <w:rPr>
          <w:i/>
        </w:rPr>
        <w:t>jac_scale()</w:t>
      </w:r>
      <w:r w:rsidR="007D30BF">
        <w:t xml:space="preserve"> is </w:t>
      </w:r>
      <w:r w:rsidR="00624ECE" w:rsidRPr="00EE4048">
        <w:rPr>
          <w:i/>
        </w:rPr>
        <w:t>true</w:t>
      </w:r>
      <w:r w:rsidR="007D30BF">
        <w:t>.</w:t>
      </w:r>
    </w:p>
    <w:p w14:paraId="525E1952" w14:textId="77777777" w:rsidR="002663E9" w:rsidRDefault="002663E9" w:rsidP="00C9620B">
      <w:pPr>
        <w:pStyle w:val="Heading3"/>
      </w:pPr>
      <w:bookmarkStart w:id="2010" w:name="_Toc24975714"/>
      <w:r>
        <w:t>6.2.1</w:t>
      </w:r>
      <w:r w:rsidR="00740CF0">
        <w:t>2</w:t>
      </w:r>
      <w:r>
        <w:t xml:space="preserve"> Running PESTPP</w:t>
      </w:r>
      <w:bookmarkEnd w:id="2010"/>
    </w:p>
    <w:p w14:paraId="7EFE4703" w14:textId="2043CFED" w:rsidR="002663E9" w:rsidRPr="002663E9" w:rsidRDefault="002663E9" w:rsidP="002663E9">
      <w:r>
        <w:t>See section 5 of this manual for how to run</w:t>
      </w:r>
      <w:r w:rsidR="0028038E">
        <w:t xml:space="preserve"> PESTPP</w:t>
      </w:r>
      <w:r w:rsidR="00CA35E9">
        <w:t>-GLM</w:t>
      </w:r>
      <w:r w:rsidR="0028038E">
        <w:t>.</w:t>
      </w:r>
      <w:r w:rsidR="00FD2CE7">
        <w:t xml:space="preserve"> As is described in that section,</w:t>
      </w:r>
      <w:r>
        <w:t xml:space="preserve"> </w:t>
      </w:r>
      <w:r w:rsidR="004E0E61">
        <w:t>model runs</w:t>
      </w:r>
      <w:r w:rsidR="00FD2CE7">
        <w:t xml:space="preserve"> can be</w:t>
      </w:r>
      <w:r w:rsidR="004E0E61">
        <w:t xml:space="preserve"> undertaken in series </w:t>
      </w:r>
      <w:r w:rsidR="00FD2CE7">
        <w:t xml:space="preserve">or </w:t>
      </w:r>
      <w:r w:rsidR="004E0E61">
        <w:t>in parallel. In either case, a</w:t>
      </w:r>
      <w:r>
        <w:t xml:space="preserve"> prematurely terminated</w:t>
      </w:r>
      <w:r w:rsidR="0028038E">
        <w:t xml:space="preserve"> PESTPP</w:t>
      </w:r>
      <w:r w:rsidR="00CA35E9">
        <w:t>-GLM</w:t>
      </w:r>
      <w:r w:rsidR="0028038E">
        <w:t xml:space="preserve"> </w:t>
      </w:r>
      <w:r>
        <w:t xml:space="preserve">run </w:t>
      </w:r>
      <w:r w:rsidR="004E0E61">
        <w:t>can be restarted by commencing</w:t>
      </w:r>
      <w:r w:rsidR="0028038E">
        <w:t xml:space="preserve"> PESTPP</w:t>
      </w:r>
      <w:r w:rsidR="00CA35E9">
        <w:t>-GLM</w:t>
      </w:r>
      <w:r w:rsidR="0028038E">
        <w:t xml:space="preserve"> </w:t>
      </w:r>
      <w:r w:rsidR="004E0E61">
        <w:t>execution using the “/r” command line switch.</w:t>
      </w:r>
    </w:p>
    <w:p w14:paraId="7BF73154" w14:textId="648C7031" w:rsidR="00C9620B" w:rsidRDefault="00C9620B" w:rsidP="00C9620B">
      <w:pPr>
        <w:pStyle w:val="Heading3"/>
      </w:pPr>
      <w:bookmarkStart w:id="2011" w:name="_Toc24975715"/>
      <w:r>
        <w:t>6.2.1</w:t>
      </w:r>
      <w:r w:rsidR="00740CF0">
        <w:t>3</w:t>
      </w:r>
      <w:r w:rsidR="0028038E">
        <w:t xml:space="preserve"> PESTPP</w:t>
      </w:r>
      <w:r w:rsidR="00CA35E9">
        <w:t>-GLM</w:t>
      </w:r>
      <w:r w:rsidR="0028038E">
        <w:t xml:space="preserve"> </w:t>
      </w:r>
      <w:r>
        <w:t>Output Files</w:t>
      </w:r>
      <w:bookmarkEnd w:id="2011"/>
    </w:p>
    <w:p w14:paraId="552C4B71" w14:textId="2410C718" w:rsidR="00C9620B" w:rsidRDefault="00C9620B" w:rsidP="00C9620B">
      <w:r>
        <w:t xml:space="preserve">The following table </w:t>
      </w:r>
      <w:r w:rsidR="00682AE9">
        <w:t>summarizes</w:t>
      </w:r>
      <w:r>
        <w:t xml:space="preserve"> the contents of file</w:t>
      </w:r>
      <w:r w:rsidR="00FD5A6C">
        <w:t>s</w:t>
      </w:r>
      <w:r>
        <w:t xml:space="preserve"> that are recorded by</w:t>
      </w:r>
      <w:r w:rsidR="0028038E">
        <w:t xml:space="preserve"> PESTPP</w:t>
      </w:r>
      <w:r w:rsidR="00CA35E9">
        <w:t>-GLM</w:t>
      </w:r>
      <w:r w:rsidR="0028038E">
        <w:t xml:space="preserve"> </w:t>
      </w:r>
      <w:r w:rsidR="00FD5A6C">
        <w:t>when it is asked to undertake highly-parameterized inversion</w:t>
      </w:r>
      <w:r>
        <w:t>.</w:t>
      </w:r>
      <w:r w:rsidR="00682AE9">
        <w:t xml:space="preserve"> </w:t>
      </w:r>
      <w:r w:rsidR="00FD5A6C">
        <w:t>Most</w:t>
      </w:r>
      <w:r w:rsidR="00682AE9">
        <w:t xml:space="preserve"> of these have been discussed 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1"/>
        <w:gridCol w:w="6245"/>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case.rec</w:t>
            </w:r>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r w:rsidRPr="00C40A21">
              <w:rPr>
                <w:rFonts w:ascii="Arial" w:hAnsi="Arial" w:cs="Arial"/>
                <w:i/>
                <w:sz w:val="18"/>
                <w:szCs w:val="18"/>
              </w:rPr>
              <w:t>case.rmr</w:t>
            </w:r>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case.par</w:t>
            </w:r>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case.parN</w:t>
            </w:r>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r w:rsidRPr="00C40A21">
              <w:rPr>
                <w:rFonts w:ascii="Arial" w:hAnsi="Arial" w:cs="Arial"/>
                <w:i/>
                <w:sz w:val="18"/>
                <w:szCs w:val="18"/>
              </w:rPr>
              <w:t>case.bpa</w:t>
            </w:r>
          </w:p>
        </w:tc>
        <w:tc>
          <w:tcPr>
            <w:tcW w:w="6440" w:type="dxa"/>
            <w:shd w:val="clear" w:color="auto" w:fill="auto"/>
          </w:tcPr>
          <w:p w14:paraId="73342915" w14:textId="0AD78E63"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case.par</w:t>
            </w:r>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61550D" w:rsidRPr="00C40A21">
              <w:rPr>
                <w:rFonts w:ascii="Arial" w:hAnsi="Arial" w:cs="Arial"/>
                <w:sz w:val="18"/>
                <w:szCs w:val="18"/>
              </w:rPr>
              <w:t>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C46B2E" w:rsidRPr="00C40A21">
              <w:rPr>
                <w:rFonts w:ascii="Arial" w:hAnsi="Arial" w:cs="Arial"/>
                <w:sz w:val="18"/>
                <w:szCs w:val="18"/>
              </w:rPr>
              <w:t xml:space="preserve">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r w:rsidRPr="00C40A21">
              <w:rPr>
                <w:rFonts w:ascii="Arial" w:hAnsi="Arial" w:cs="Arial"/>
                <w:i/>
                <w:sz w:val="18"/>
                <w:szCs w:val="18"/>
              </w:rPr>
              <w:t>case.parb</w:t>
            </w:r>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case.bpa</w:t>
            </w:r>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r w:rsidR="004F60FE" w:rsidRPr="00C40A21">
              <w:rPr>
                <w:rFonts w:ascii="Arial" w:hAnsi="Arial" w:cs="Arial"/>
                <w:i/>
                <w:sz w:val="18"/>
                <w:szCs w:val="18"/>
              </w:rPr>
              <w:t>case.par</w:t>
            </w:r>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case.reiN</w:t>
            </w:r>
          </w:p>
        </w:tc>
        <w:tc>
          <w:tcPr>
            <w:tcW w:w="6440" w:type="dxa"/>
            <w:shd w:val="clear" w:color="auto" w:fill="auto"/>
          </w:tcPr>
          <w:p w14:paraId="1FBCF513" w14:textId="2AA3EC2F" w:rsidR="00C9620B" w:rsidRPr="00C40A21" w:rsidRDefault="004F60FE" w:rsidP="00C9620B">
            <w:pPr>
              <w:rPr>
                <w:rFonts w:ascii="Arial" w:hAnsi="Arial" w:cs="Arial"/>
                <w:sz w:val="18"/>
                <w:szCs w:val="18"/>
              </w:rPr>
            </w:pPr>
            <w:r w:rsidRPr="00C40A21">
              <w:rPr>
                <w:rFonts w:ascii="Arial" w:hAnsi="Arial" w:cs="Arial"/>
                <w:sz w:val="18"/>
                <w:szCs w:val="18"/>
              </w:rPr>
              <w:t xml:space="preserve">An intermediate residuals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r w:rsidR="0017497C" w:rsidRPr="00C40A21">
              <w:rPr>
                <w:rFonts w:ascii="Arial" w:hAnsi="Arial" w:cs="Arial"/>
                <w:i/>
                <w:sz w:val="18"/>
                <w:szCs w:val="18"/>
              </w:rPr>
              <w:t>case.parN</w:t>
            </w:r>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r w:rsidRPr="00C40A21">
              <w:rPr>
                <w:rFonts w:ascii="Arial" w:hAnsi="Arial" w:cs="Arial"/>
                <w:i/>
                <w:sz w:val="18"/>
                <w:szCs w:val="18"/>
              </w:rPr>
              <w:t>case.rei</w:t>
            </w:r>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r w:rsidRPr="00C40A21">
              <w:rPr>
                <w:rFonts w:ascii="Arial" w:hAnsi="Arial" w:cs="Arial"/>
                <w:i/>
                <w:sz w:val="18"/>
                <w:szCs w:val="18"/>
              </w:rPr>
              <w:t>case.reiN</w:t>
            </w:r>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r w:rsidRPr="00C40A21">
              <w:rPr>
                <w:rFonts w:ascii="Arial" w:hAnsi="Arial" w:cs="Arial"/>
                <w:i/>
                <w:sz w:val="18"/>
                <w:szCs w:val="18"/>
              </w:rPr>
              <w:lastRenderedPageBreak/>
              <w:t>case.sen</w:t>
            </w:r>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case.ipar</w:t>
            </w:r>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best parameters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case.iobj</w:t>
            </w:r>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r w:rsidRPr="00C40A21">
              <w:rPr>
                <w:rFonts w:ascii="Arial" w:hAnsi="Arial" w:cs="Arial"/>
                <w:i/>
                <w:sz w:val="18"/>
                <w:szCs w:val="18"/>
              </w:rPr>
              <w:t>case.isen</w:t>
            </w:r>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r w:rsidRPr="00C40A21">
              <w:rPr>
                <w:rFonts w:ascii="Arial" w:hAnsi="Arial" w:cs="Arial"/>
                <w:i/>
                <w:sz w:val="18"/>
                <w:szCs w:val="18"/>
              </w:rPr>
              <w:t>case.rid</w:t>
            </w:r>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r w:rsidRPr="00C40A21">
              <w:rPr>
                <w:rFonts w:ascii="Arial" w:hAnsi="Arial" w:cs="Arial"/>
                <w:i/>
                <w:sz w:val="18"/>
                <w:szCs w:val="18"/>
              </w:rPr>
              <w:t>case.rmr</w:t>
            </w:r>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r w:rsidRPr="00C40A21">
              <w:rPr>
                <w:rFonts w:ascii="Arial" w:hAnsi="Arial" w:cs="Arial"/>
                <w:i/>
                <w:sz w:val="18"/>
                <w:szCs w:val="18"/>
              </w:rPr>
              <w:t>case.svd</w:t>
            </w:r>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r w:rsidRPr="00C40A21">
              <w:rPr>
                <w:rFonts w:ascii="Arial" w:hAnsi="Arial" w:cs="Arial"/>
                <w:sz w:val="18"/>
                <w:szCs w:val="18"/>
              </w:rPr>
              <w:t xml:space="preserve"> </w:t>
            </w:r>
            <w:r w:rsidR="003E2E01" w:rsidRPr="00C40A21">
              <w:rPr>
                <w:rFonts w:ascii="Arial" w:hAnsi="Arial" w:cs="Arial"/>
                <w:sz w:val="18"/>
                <w:szCs w:val="18"/>
              </w:rPr>
              <w:t>+ λ</w:t>
            </w:r>
            <w:r w:rsidR="003E2E01" w:rsidRPr="00C40A21">
              <w:rPr>
                <w:rFonts w:ascii="Arial" w:hAnsi="Arial" w:cs="Arial"/>
                <w:b/>
                <w:sz w:val="18"/>
                <w:szCs w:val="18"/>
              </w:rPr>
              <w:t>I</w:t>
            </w:r>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77777777" w:rsidR="00333704" w:rsidRPr="00C40A21" w:rsidRDefault="00333704" w:rsidP="00C9620B">
            <w:pPr>
              <w:rPr>
                <w:rFonts w:ascii="Arial" w:hAnsi="Arial" w:cs="Arial"/>
                <w:i/>
                <w:sz w:val="18"/>
                <w:szCs w:val="18"/>
              </w:rPr>
            </w:pPr>
            <w:r w:rsidRPr="00C40A21">
              <w:rPr>
                <w:rFonts w:ascii="Arial" w:hAnsi="Arial" w:cs="Arial"/>
                <w:i/>
                <w:sz w:val="18"/>
                <w:szCs w:val="18"/>
              </w:rPr>
              <w:t>case.pfm</w:t>
            </w:r>
          </w:p>
        </w:tc>
        <w:tc>
          <w:tcPr>
            <w:tcW w:w="6440" w:type="dxa"/>
            <w:shd w:val="clear" w:color="auto" w:fill="auto"/>
          </w:tcPr>
          <w:p w14:paraId="7E1536FE" w14:textId="64EB8E1B" w:rsidR="00333704" w:rsidRPr="00C40A21" w:rsidRDefault="001B5140" w:rsidP="00C9620B">
            <w:pPr>
              <w:rPr>
                <w:rFonts w:ascii="Arial" w:hAnsi="Arial" w:cs="Arial"/>
                <w:sz w:val="18"/>
                <w:szCs w:val="18"/>
              </w:rPr>
            </w:pPr>
            <w:r>
              <w:rPr>
                <w:rFonts w:ascii="Arial" w:hAnsi="Arial" w:cs="Arial"/>
                <w:sz w:val="18"/>
                <w:szCs w:val="18"/>
              </w:rPr>
              <w:t>PESTPP</w:t>
            </w:r>
            <w:r w:rsidR="00CA35E9">
              <w:rPr>
                <w:rFonts w:ascii="Arial" w:hAnsi="Arial" w:cs="Arial"/>
                <w:sz w:val="18"/>
                <w:szCs w:val="18"/>
              </w:rPr>
              <w:t>-GLM</w:t>
            </w:r>
            <w:r>
              <w:rPr>
                <w:rFonts w:ascii="Arial" w:hAnsi="Arial" w:cs="Arial"/>
                <w:sz w:val="18"/>
                <w:szCs w:val="18"/>
              </w:rPr>
              <w:t xml:space="preserve"> </w:t>
            </w:r>
            <w:r w:rsidR="00333704" w:rsidRPr="00C40A21">
              <w:rPr>
                <w:rFonts w:ascii="Arial" w:hAnsi="Arial" w:cs="Arial"/>
                <w:sz w:val="18"/>
                <w:szCs w:val="18"/>
              </w:rPr>
              <w:t xml:space="preserve">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003E2E01" w:rsidRPr="00C40A21">
              <w:rPr>
                <w:rFonts w:ascii="Arial" w:hAnsi="Arial" w:cs="Arial"/>
                <w:sz w:val="18"/>
                <w:szCs w:val="18"/>
              </w:rPr>
              <w:t>s</w:t>
            </w:r>
            <w:r w:rsidR="00333704" w:rsidRPr="00C40A21">
              <w:rPr>
                <w:rFonts w:ascii="Arial" w:hAnsi="Arial" w:cs="Arial"/>
                <w:sz w:val="18"/>
                <w:szCs w:val="18"/>
              </w:rPr>
              <w:t xml:space="preserve"> at which</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333704" w:rsidRPr="00C40A21">
              <w:rPr>
                <w:rFonts w:ascii="Arial" w:hAnsi="Arial" w:cs="Arial"/>
                <w:sz w:val="18"/>
                <w:szCs w:val="18"/>
              </w:rPr>
              <w:t>commenced</w:t>
            </w:r>
            <w:r w:rsidR="003E2E01"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case.fpr</w:t>
            </w:r>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r w:rsidRPr="00C40A21">
              <w:rPr>
                <w:rFonts w:ascii="Arial" w:hAnsi="Arial" w:cs="Arial"/>
                <w:i/>
                <w:sz w:val="18"/>
                <w:szCs w:val="18"/>
              </w:rPr>
              <w:t>case.jco</w:t>
            </w:r>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are dedicated to estimation of super parameter parameters, it contains super parameter sensitivities. On other iterations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r w:rsidRPr="00C40A21">
              <w:rPr>
                <w:rFonts w:ascii="Arial" w:hAnsi="Arial" w:cs="Arial"/>
                <w:i/>
                <w:sz w:val="18"/>
                <w:szCs w:val="18"/>
              </w:rPr>
              <w:t>case.jcb</w:t>
            </w:r>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r w:rsidRPr="00C40A21">
              <w:rPr>
                <w:rFonts w:ascii="Arial" w:hAnsi="Arial" w:cs="Arial"/>
                <w:i/>
                <w:sz w:val="18"/>
                <w:szCs w:val="18"/>
              </w:rPr>
              <w:t>case.post.cov</w:t>
            </w:r>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77777777" w:rsidR="003532A6" w:rsidRPr="00C40A21" w:rsidRDefault="003532A6" w:rsidP="00C9620B">
            <w:pPr>
              <w:rPr>
                <w:rFonts w:ascii="Arial" w:hAnsi="Arial" w:cs="Arial"/>
                <w:i/>
                <w:sz w:val="18"/>
                <w:szCs w:val="18"/>
              </w:rPr>
            </w:pPr>
            <w:r w:rsidRPr="00C40A21">
              <w:rPr>
                <w:rFonts w:ascii="Arial" w:hAnsi="Arial" w:cs="Arial"/>
                <w:i/>
                <w:sz w:val="18"/>
                <w:szCs w:val="18"/>
              </w:rPr>
              <w:t>case.par.usum.csv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777777" w:rsidR="00FD5A6C" w:rsidRPr="00C40A21" w:rsidRDefault="00FD5A6C" w:rsidP="00C9620B">
            <w:pPr>
              <w:rPr>
                <w:rFonts w:ascii="Arial" w:hAnsi="Arial" w:cs="Arial"/>
                <w:i/>
                <w:sz w:val="18"/>
                <w:szCs w:val="18"/>
              </w:rPr>
            </w:pPr>
            <w:r w:rsidRPr="00C40A21">
              <w:rPr>
                <w:rFonts w:ascii="Arial" w:hAnsi="Arial" w:cs="Arial"/>
                <w:i/>
                <w:sz w:val="18"/>
                <w:szCs w:val="18"/>
              </w:rPr>
              <w:t>case.pred.usum.csv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1B5140" w14:paraId="4F3DDB70" w14:textId="77777777" w:rsidTr="00C40A21">
        <w:trPr>
          <w:cantSplit/>
        </w:trPr>
        <w:tc>
          <w:tcPr>
            <w:tcW w:w="2802" w:type="dxa"/>
            <w:shd w:val="clear" w:color="auto" w:fill="auto"/>
          </w:tcPr>
          <w:p w14:paraId="57E043C4" w14:textId="58AC6ED8" w:rsidR="001B5140" w:rsidRPr="00C40A21" w:rsidRDefault="001B5140" w:rsidP="00C9620B">
            <w:pPr>
              <w:rPr>
                <w:rFonts w:ascii="Arial" w:hAnsi="Arial" w:cs="Arial"/>
                <w:i/>
                <w:sz w:val="18"/>
                <w:szCs w:val="18"/>
              </w:rPr>
            </w:pPr>
            <w:r>
              <w:rPr>
                <w:rFonts w:ascii="Arial" w:hAnsi="Arial" w:cs="Arial"/>
                <w:i/>
                <w:sz w:val="18"/>
                <w:szCs w:val="18"/>
              </w:rPr>
              <w:t>case.</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.csv</w:t>
            </w:r>
          </w:p>
        </w:tc>
        <w:tc>
          <w:tcPr>
            <w:tcW w:w="6440" w:type="dxa"/>
            <w:shd w:val="clear" w:color="auto" w:fill="auto"/>
          </w:tcPr>
          <w:p w14:paraId="5194A9AB" w14:textId="00E66FB0" w:rsidR="001B5140" w:rsidRPr="00C40A21" w:rsidRDefault="001B5140"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1B5140" w14:paraId="5259A577" w14:textId="77777777" w:rsidTr="00C40A21">
        <w:trPr>
          <w:cantSplit/>
        </w:trPr>
        <w:tc>
          <w:tcPr>
            <w:tcW w:w="2802" w:type="dxa"/>
            <w:shd w:val="clear" w:color="auto" w:fill="auto"/>
          </w:tcPr>
          <w:p w14:paraId="2868765E" w14:textId="64A4476D" w:rsidR="001B5140" w:rsidRPr="00C40A21" w:rsidRDefault="00AD01BC" w:rsidP="00C9620B">
            <w:pPr>
              <w:rPr>
                <w:rFonts w:ascii="Arial" w:hAnsi="Arial" w:cs="Arial"/>
                <w:i/>
                <w:sz w:val="18"/>
                <w:szCs w:val="18"/>
              </w:rPr>
            </w:pPr>
            <w:r>
              <w:rPr>
                <w:rFonts w:ascii="Arial" w:hAnsi="Arial" w:cs="Arial"/>
                <w:i/>
                <w:sz w:val="18"/>
                <w:szCs w:val="18"/>
              </w:rPr>
              <w:t>c</w:t>
            </w:r>
            <w:r w:rsidR="00B00492">
              <w:rPr>
                <w:rFonts w:ascii="Arial" w:hAnsi="Arial" w:cs="Arial"/>
                <w:i/>
                <w:sz w:val="18"/>
                <w:szCs w:val="18"/>
              </w:rPr>
              <w:t>ase</w:t>
            </w:r>
            <w:r>
              <w:rPr>
                <w:rFonts w:ascii="Arial" w:hAnsi="Arial" w:cs="Arial"/>
                <w:i/>
                <w:sz w:val="18"/>
                <w:szCs w:val="18"/>
              </w:rPr>
              <w:t>.pos.</w:t>
            </w:r>
            <w:r w:rsidR="00B00492">
              <w:rPr>
                <w:rFonts w:ascii="Arial" w:hAnsi="Arial" w:cs="Arial"/>
                <w:i/>
                <w:sz w:val="18"/>
                <w:szCs w:val="18"/>
              </w:rPr>
              <w:t>.obs</w:t>
            </w:r>
            <w:r>
              <w:rPr>
                <w:rFonts w:ascii="Arial" w:hAnsi="Arial" w:cs="Arial"/>
                <w:i/>
                <w:sz w:val="18"/>
                <w:szCs w:val="18"/>
              </w:rPr>
              <w:t>en</w:t>
            </w:r>
            <w:r w:rsidR="00B00492">
              <w:rPr>
                <w:rFonts w:ascii="Arial" w:hAnsi="Arial" w:cs="Arial"/>
                <w:i/>
                <w:sz w:val="18"/>
                <w:szCs w:val="18"/>
              </w:rPr>
              <w:t>.csv</w:t>
            </w:r>
          </w:p>
        </w:tc>
        <w:tc>
          <w:tcPr>
            <w:tcW w:w="6440" w:type="dxa"/>
            <w:shd w:val="clear" w:color="auto" w:fill="auto"/>
          </w:tcPr>
          <w:p w14:paraId="4A91B1AA" w14:textId="23575CAD" w:rsidR="001B5140" w:rsidRPr="00C40A21" w:rsidRDefault="00B00492"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215E03" w14:paraId="463D2560" w14:textId="77777777" w:rsidTr="00C40A21">
        <w:trPr>
          <w:cantSplit/>
        </w:trPr>
        <w:tc>
          <w:tcPr>
            <w:tcW w:w="2802" w:type="dxa"/>
            <w:shd w:val="clear" w:color="auto" w:fill="auto"/>
          </w:tcPr>
          <w:p w14:paraId="50A190AE" w14:textId="1587ADC5" w:rsidR="00215E03" w:rsidRPr="00C40A21" w:rsidRDefault="00215E03" w:rsidP="00C9620B">
            <w:pPr>
              <w:rPr>
                <w:rFonts w:ascii="Arial" w:hAnsi="Arial" w:cs="Arial"/>
                <w:i/>
                <w:sz w:val="18"/>
                <w:szCs w:val="18"/>
              </w:rPr>
            </w:pPr>
            <w:r>
              <w:rPr>
                <w:rFonts w:ascii="Arial" w:hAnsi="Arial" w:cs="Arial"/>
                <w:i/>
                <w:sz w:val="18"/>
                <w:szCs w:val="18"/>
              </w:rPr>
              <w:t>case.</w:t>
            </w:r>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.jcb</w:t>
            </w:r>
          </w:p>
        </w:tc>
        <w:tc>
          <w:tcPr>
            <w:tcW w:w="6440" w:type="dxa"/>
            <w:shd w:val="clear" w:color="auto" w:fill="auto"/>
          </w:tcPr>
          <w:p w14:paraId="613841B2" w14:textId="698B12FE"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215E03" w14:paraId="16D947DB" w14:textId="77777777" w:rsidTr="00C40A21">
        <w:trPr>
          <w:cantSplit/>
        </w:trPr>
        <w:tc>
          <w:tcPr>
            <w:tcW w:w="2802" w:type="dxa"/>
            <w:shd w:val="clear" w:color="auto" w:fill="auto"/>
          </w:tcPr>
          <w:p w14:paraId="446F1568" w14:textId="5DCA99BF" w:rsidR="00215E03" w:rsidRPr="00C40A21" w:rsidRDefault="00AD01BC" w:rsidP="00C9620B">
            <w:pPr>
              <w:rPr>
                <w:rFonts w:ascii="Arial" w:hAnsi="Arial" w:cs="Arial"/>
                <w:i/>
                <w:sz w:val="18"/>
                <w:szCs w:val="18"/>
              </w:rPr>
            </w:pPr>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.post</w:t>
            </w:r>
            <w:r w:rsidR="00215E03">
              <w:rPr>
                <w:rFonts w:ascii="Arial" w:hAnsi="Arial" w:cs="Arial"/>
                <w:i/>
                <w:sz w:val="18"/>
                <w:szCs w:val="18"/>
              </w:rPr>
              <w:t>.obs</w:t>
            </w:r>
            <w:r>
              <w:rPr>
                <w:rFonts w:ascii="Arial" w:hAnsi="Arial" w:cs="Arial"/>
                <w:i/>
                <w:sz w:val="18"/>
                <w:szCs w:val="18"/>
              </w:rPr>
              <w:t>en</w:t>
            </w:r>
            <w:r w:rsidR="00215E03">
              <w:rPr>
                <w:rFonts w:ascii="Arial" w:hAnsi="Arial" w:cs="Arial"/>
                <w:i/>
                <w:sz w:val="18"/>
                <w:szCs w:val="18"/>
              </w:rPr>
              <w:t>.jcb</w:t>
            </w:r>
          </w:p>
        </w:tc>
        <w:tc>
          <w:tcPr>
            <w:tcW w:w="6440" w:type="dxa"/>
            <w:shd w:val="clear" w:color="auto" w:fill="auto"/>
          </w:tcPr>
          <w:p w14:paraId="7495187C" w14:textId="17647DD2"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AD01BC" w14:paraId="019CA848" w14:textId="77777777" w:rsidTr="00C40A21">
        <w:trPr>
          <w:cantSplit/>
        </w:trPr>
        <w:tc>
          <w:tcPr>
            <w:tcW w:w="2802" w:type="dxa"/>
            <w:shd w:val="clear" w:color="auto" w:fill="auto"/>
          </w:tcPr>
          <w:p w14:paraId="01CED733" w14:textId="3A13ABD9" w:rsidR="00AD01BC" w:rsidRDefault="00AD01BC" w:rsidP="00C9620B">
            <w:pPr>
              <w:rPr>
                <w:rFonts w:ascii="Arial" w:hAnsi="Arial" w:cs="Arial"/>
                <w:i/>
                <w:sz w:val="18"/>
                <w:szCs w:val="18"/>
              </w:rPr>
            </w:pPr>
            <w:r>
              <w:rPr>
                <w:rFonts w:ascii="Arial" w:hAnsi="Arial" w:cs="Arial"/>
                <w:i/>
                <w:sz w:val="18"/>
                <w:szCs w:val="18"/>
              </w:rPr>
              <w:t>case.fosm_reweight.rei</w:t>
            </w:r>
          </w:p>
        </w:tc>
        <w:tc>
          <w:tcPr>
            <w:tcW w:w="6440" w:type="dxa"/>
            <w:shd w:val="clear" w:color="auto" w:fill="auto"/>
          </w:tcPr>
          <w:p w14:paraId="77228030" w14:textId="0626BFB0" w:rsidR="00AD01BC" w:rsidRDefault="00AD01BC" w:rsidP="00C9620B">
            <w:pPr>
              <w:rPr>
                <w:rFonts w:ascii="Arial" w:hAnsi="Arial" w:cs="Arial"/>
                <w:sz w:val="18"/>
                <w:szCs w:val="18"/>
              </w:rPr>
            </w:pPr>
            <w:r>
              <w:rPr>
                <w:rFonts w:ascii="Arial" w:hAnsi="Arial" w:cs="Arial"/>
                <w:sz w:val="18"/>
                <w:szCs w:val="18"/>
              </w:rPr>
              <w:t>Scaled final weights used in FOSM calculations.</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r w:rsidRPr="00C40A21">
              <w:rPr>
                <w:rFonts w:ascii="Arial" w:hAnsi="Arial" w:cs="Arial"/>
                <w:i/>
                <w:sz w:val="18"/>
                <w:szCs w:val="18"/>
              </w:rPr>
              <w:lastRenderedPageBreak/>
              <w:t>case.rst</w:t>
            </w:r>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r w:rsidRPr="00C40A21">
              <w:rPr>
                <w:rFonts w:ascii="Arial" w:hAnsi="Arial" w:cs="Arial"/>
                <w:i/>
                <w:sz w:val="18"/>
                <w:szCs w:val="18"/>
              </w:rPr>
              <w:t>c</w:t>
            </w:r>
            <w:r w:rsidR="00952268" w:rsidRPr="00C40A21">
              <w:rPr>
                <w:rFonts w:ascii="Arial" w:hAnsi="Arial" w:cs="Arial"/>
                <w:i/>
                <w:sz w:val="18"/>
                <w:szCs w:val="18"/>
              </w:rPr>
              <w:t>ase.rns</w:t>
            </w:r>
            <w:r w:rsidRPr="00C40A21">
              <w:rPr>
                <w:rFonts w:ascii="Arial" w:hAnsi="Arial" w:cs="Arial"/>
                <w:i/>
                <w:sz w:val="18"/>
                <w:szCs w:val="18"/>
              </w:rPr>
              <w:t>, case.rnj, case.rnu</w:t>
            </w:r>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109F1F14" w:rsidR="00C9620B" w:rsidRDefault="00333704" w:rsidP="00333704">
      <w:pPr>
        <w:pStyle w:val="Caption"/>
      </w:pPr>
      <w:r>
        <w:t>Table 6.1. Files recorded by</w:t>
      </w:r>
      <w:r w:rsidR="0028038E">
        <w:t xml:space="preserve"> PESTPP</w:t>
      </w:r>
      <w:r w:rsidR="00CA35E9">
        <w:t>-GLM</w:t>
      </w:r>
      <w:r w:rsidR="0028038E">
        <w:t>.</w:t>
      </w:r>
      <w:r w:rsidR="00C32048">
        <w:t xml:space="preserve"> </w:t>
      </w:r>
    </w:p>
    <w:p w14:paraId="1E2076B0" w14:textId="77777777" w:rsidR="00624ECE" w:rsidRDefault="00624ECE" w:rsidP="00624ECE">
      <w:pPr>
        <w:pStyle w:val="Heading2"/>
      </w:pPr>
      <w:bookmarkStart w:id="2012" w:name="_Toc24975716"/>
      <w:r>
        <w:t>6.3 Differential Evolution</w:t>
      </w:r>
      <w:bookmarkEnd w:id="2012"/>
    </w:p>
    <w:p w14:paraId="5E75F23C" w14:textId="77777777" w:rsidR="00624ECE" w:rsidRDefault="00624ECE" w:rsidP="00624ECE">
      <w:pPr>
        <w:pStyle w:val="Heading3"/>
      </w:pPr>
      <w:bookmarkStart w:id="2013" w:name="_Toc24975717"/>
      <w:r>
        <w:t>6.3.1 General</w:t>
      </w:r>
      <w:bookmarkEnd w:id="2013"/>
    </w:p>
    <w:p w14:paraId="6DDADFC1" w14:textId="6F710548"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that requires</w:t>
      </w:r>
      <w:r>
        <w:rPr>
          <w:lang w:val="en-AU"/>
        </w:rPr>
        <w:t xml:space="preserve"> </w:t>
      </w:r>
      <w:r w:rsidR="00C71460">
        <w:rPr>
          <w:lang w:val="en-AU"/>
        </w:rPr>
        <w:t xml:space="preserve">calculation of a </w:t>
      </w:r>
      <w:r>
        <w:rPr>
          <w:lang w:val="en-AU"/>
        </w:rPr>
        <w:t>Jacobian matrix,</w:t>
      </w:r>
      <w:r w:rsidR="0028038E">
        <w:rPr>
          <w:lang w:val="en-AU"/>
        </w:rPr>
        <w:t xml:space="preserve"> PESTPP</w:t>
      </w:r>
      <w:r w:rsidR="00CA35E9">
        <w:rPr>
          <w:lang w:val="en-AU"/>
        </w:rPr>
        <w:t>-GLM</w:t>
      </w:r>
      <w:r w:rsidR="0028038E">
        <w:rPr>
          <w:lang w:val="en-AU"/>
        </w:rPr>
        <w:t xml:space="preserve">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However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4F0943">
      <w:pPr>
        <w:pStyle w:val="ListParagraph"/>
        <w:numPr>
          <w:ilvl w:val="0"/>
          <w:numId w:val="15"/>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4F0943">
      <w:pPr>
        <w:pStyle w:val="ListParagraph"/>
        <w:numPr>
          <w:ilvl w:val="0"/>
          <w:numId w:val="15"/>
        </w:numPr>
        <w:rPr>
          <w:lang w:val="en-AU"/>
        </w:rPr>
      </w:pPr>
      <w:r>
        <w:rPr>
          <w:lang w:val="en-AU"/>
        </w:rPr>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14" w:name="_Toc24975718"/>
      <w:r>
        <w:t>6.3.2 The DE Method</w:t>
      </w:r>
      <w:bookmarkEnd w:id="2014"/>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population based stochastic optimization technique developed by Ken Price and Rainer Storn</w:t>
      </w:r>
      <w:r>
        <w:rPr>
          <w:szCs w:val="24"/>
        </w:rPr>
        <w:t xml:space="preserve">. It is described </w:t>
      </w:r>
      <w:r w:rsidR="006F0BFE">
        <w:rPr>
          <w:szCs w:val="24"/>
        </w:rPr>
        <w:t>by</w:t>
      </w:r>
      <w:r>
        <w:rPr>
          <w:szCs w:val="24"/>
        </w:rPr>
        <w:t xml:space="preserve"> Storn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site, from which source code in a number of different computing languages can be downloaded:</w:t>
      </w:r>
    </w:p>
    <w:p w14:paraId="225CD6E4" w14:textId="77777777" w:rsidR="00260CCD" w:rsidRDefault="00BA0988" w:rsidP="00260CCD">
      <w:pPr>
        <w:rPr>
          <w:szCs w:val="24"/>
        </w:rPr>
      </w:pPr>
      <w:hyperlink r:id="rId30"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has the a</w:t>
      </w:r>
      <w:r w:rsidRPr="0080628B">
        <w:rPr>
          <w:szCs w:val="24"/>
        </w:rPr>
        <w:t>bility to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0628B">
      <w:pPr>
        <w:pStyle w:val="ListParagraph"/>
        <w:widowControl/>
        <w:numPr>
          <w:ilvl w:val="0"/>
          <w:numId w:val="17"/>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w:t>
      </w:r>
      <w:r w:rsidR="003372DE">
        <w:rPr>
          <w:szCs w:val="24"/>
        </w:rPr>
        <w:lastRenderedPageBreak/>
        <w:t xml:space="preserve">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are:</w:t>
      </w:r>
    </w:p>
    <w:p w14:paraId="5D2278FF" w14:textId="77777777" w:rsidR="00260CCD" w:rsidRDefault="00D1264C" w:rsidP="00D1264C">
      <w:pPr>
        <w:pStyle w:val="ListParagraph"/>
        <w:numPr>
          <w:ilvl w:val="0"/>
          <w:numId w:val="18"/>
        </w:numPr>
        <w:rPr>
          <w:szCs w:val="24"/>
        </w:rPr>
      </w:pPr>
      <w:r>
        <w:rPr>
          <w:szCs w:val="24"/>
        </w:rPr>
        <w:t>initialization;</w:t>
      </w:r>
    </w:p>
    <w:p w14:paraId="0E88B01F" w14:textId="77777777" w:rsidR="00D1264C" w:rsidRDefault="00D1264C" w:rsidP="00D1264C">
      <w:pPr>
        <w:pStyle w:val="ListParagraph"/>
        <w:numPr>
          <w:ilvl w:val="0"/>
          <w:numId w:val="18"/>
        </w:numPr>
        <w:rPr>
          <w:szCs w:val="24"/>
        </w:rPr>
      </w:pPr>
      <w:r>
        <w:rPr>
          <w:szCs w:val="24"/>
        </w:rPr>
        <w:t>mutation;</w:t>
      </w:r>
    </w:p>
    <w:p w14:paraId="2CD954CD" w14:textId="77777777" w:rsidR="00D1264C" w:rsidRDefault="00D1264C" w:rsidP="00D1264C">
      <w:pPr>
        <w:pStyle w:val="ListParagraph"/>
        <w:numPr>
          <w:ilvl w:val="0"/>
          <w:numId w:val="18"/>
        </w:numPr>
        <w:rPr>
          <w:szCs w:val="24"/>
        </w:rPr>
      </w:pPr>
      <w:r>
        <w:rPr>
          <w:szCs w:val="24"/>
        </w:rPr>
        <w:t>crossover;</w:t>
      </w:r>
    </w:p>
    <w:p w14:paraId="28971783" w14:textId="77777777" w:rsidR="00D1264C" w:rsidRDefault="00D1264C" w:rsidP="00D1264C">
      <w:pPr>
        <w:pStyle w:val="ListParagraph"/>
        <w:numPr>
          <w:ilvl w:val="0"/>
          <w:numId w:val="18"/>
        </w:numPr>
        <w:rPr>
          <w:szCs w:val="24"/>
        </w:rPr>
      </w:pPr>
      <w:r>
        <w:rPr>
          <w:szCs w:val="24"/>
        </w:rPr>
        <w:t>selection.</w:t>
      </w:r>
    </w:p>
    <w:p w14:paraId="476DCAAA" w14:textId="77777777" w:rsidR="00D1264C" w:rsidRDefault="00D1264C" w:rsidP="00D1264C">
      <w:pPr>
        <w:rPr>
          <w:szCs w:val="24"/>
        </w:rPr>
      </w:pPr>
      <w:r>
        <w:rPr>
          <w:szCs w:val="24"/>
        </w:rPr>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on the basis of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multiGaussian,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parameter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however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r w:rsidR="00DE6523">
        <w:lastRenderedPageBreak/>
        <w:t xml:space="preserve">randomly-selected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r w:rsidRPr="009F1E49">
        <w:rPr>
          <w:i/>
        </w:rPr>
        <w:t>F</w:t>
      </w:r>
      <w:r>
        <w:t>(</w:t>
      </w:r>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51B4DCCA"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reflected back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w:t>
      </w:r>
      <w:r w:rsidR="007071CD">
        <w:rPr>
          <w:szCs w:val="24"/>
        </w:rPr>
        <w:t>rugged</w:t>
      </w:r>
      <w:r w:rsidR="00002751" w:rsidRPr="00C40A21">
        <w:rPr>
          <w:szCs w:val="24"/>
        </w:rPr>
        <w:t xml:space="preserve"> objective function terrains.</w:t>
      </w:r>
      <w:r w:rsidR="0028038E">
        <w:rPr>
          <w:szCs w:val="24"/>
        </w:rPr>
        <w:t xml:space="preserve"> PESTPP</w:t>
      </w:r>
      <w:r w:rsidR="00CA35E9">
        <w:rPr>
          <w:szCs w:val="24"/>
        </w:rPr>
        <w:t>-GLM</w:t>
      </w:r>
      <w:r w:rsidR="0028038E">
        <w:rPr>
          <w:szCs w:val="24"/>
        </w:rPr>
        <w:t xml:space="preserve"> </w:t>
      </w:r>
      <w:r w:rsidRPr="009C34DC">
        <w:rPr>
          <w:szCs w:val="24"/>
        </w:rPr>
        <w:t xml:space="preserve">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t>Crossover</w:t>
      </w:r>
    </w:p>
    <w:p w14:paraId="3847936E" w14:textId="77777777" w:rsidR="00002751" w:rsidRDefault="00002751" w:rsidP="00002751">
      <w:r>
        <w:t>A trial vector</w:t>
      </w:r>
      <w:r w:rsidR="00DE6523">
        <w:t>, which we refer to as</w:t>
      </w:r>
      <w:r>
        <w:t xml:space="preserve"> </w:t>
      </w:r>
      <w:r w:rsidRPr="00002751">
        <w:rPr>
          <w:b/>
        </w:rPr>
        <w:t>u</w:t>
      </w:r>
      <w:r w:rsidRPr="00002751">
        <w:rPr>
          <w:i/>
          <w:vertAlign w:val="subscript"/>
        </w:rPr>
        <w:t>i</w:t>
      </w:r>
      <w:r w:rsidR="00DE6523" w:rsidRPr="00DE6523">
        <w:t>,</w:t>
      </w:r>
      <w:r>
        <w:t xml:space="preserve"> is now calculated. At least one element of </w:t>
      </w:r>
      <w:r w:rsidRPr="00002751">
        <w:rPr>
          <w:b/>
        </w:rPr>
        <w:t>v</w:t>
      </w:r>
      <w:r w:rsidRPr="00002751">
        <w:rPr>
          <w:i/>
          <w:vertAlign w:val="subscript"/>
        </w:rPr>
        <w:t>i</w:t>
      </w:r>
      <w:r>
        <w:t xml:space="preserve"> must feature in </w:t>
      </w:r>
      <w:r w:rsidRPr="00002751">
        <w:rPr>
          <w:b/>
        </w:rPr>
        <w:t>u</w:t>
      </w:r>
      <w:r w:rsidRPr="00002751">
        <w:rPr>
          <w:i/>
          <w:vertAlign w:val="subscript"/>
        </w:rPr>
        <w:t>i</w:t>
      </w:r>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r w:rsidR="0019611F" w:rsidRPr="0019611F">
        <w:rPr>
          <w:i/>
        </w:rPr>
        <w:t>j</w:t>
      </w:r>
      <w:r w:rsidR="0019611F" w:rsidRPr="00DE6523">
        <w:rPr>
          <w:vertAlign w:val="superscript"/>
        </w:rPr>
        <w:t>th</w:t>
      </w:r>
      <w:r w:rsidR="0019611F">
        <w:t xml:space="preserve"> element of </w:t>
      </w:r>
      <w:r w:rsidR="0019611F" w:rsidRPr="0019611F">
        <w:rPr>
          <w:b/>
        </w:rPr>
        <w:t>u</w:t>
      </w:r>
      <w:r w:rsidR="0019611F" w:rsidRPr="0019611F">
        <w:rPr>
          <w:i/>
          <w:vertAlign w:val="subscript"/>
        </w:rPr>
        <w:t>i</w:t>
      </w:r>
      <w:r w:rsidR="0019611F">
        <w:t xml:space="preserve"> (i.e. </w:t>
      </w:r>
      <w:r w:rsidR="0019611F" w:rsidRPr="0019611F">
        <w:rPr>
          <w:b/>
        </w:rPr>
        <w:t>u</w:t>
      </w:r>
      <w:r w:rsidR="0019611F" w:rsidRPr="0019611F">
        <w:rPr>
          <w:i/>
          <w:vertAlign w:val="subscript"/>
        </w:rPr>
        <w:t>ij</w:t>
      </w:r>
      <w:r w:rsidR="0019611F">
        <w:t xml:space="preserve">) is equated to the </w:t>
      </w:r>
      <w:r w:rsidR="0019611F" w:rsidRPr="00DE6523">
        <w:rPr>
          <w:i/>
        </w:rPr>
        <w:t>j</w:t>
      </w:r>
      <w:r w:rsidR="0019611F" w:rsidRPr="00DE6523">
        <w:rPr>
          <w:vertAlign w:val="superscript"/>
        </w:rPr>
        <w:t>th</w:t>
      </w:r>
      <w:r w:rsidR="0019611F">
        <w:t xml:space="preserve"> element of </w:t>
      </w:r>
      <w:r w:rsidR="0019611F" w:rsidRPr="0019611F">
        <w:rPr>
          <w:b/>
        </w:rPr>
        <w:t>v</w:t>
      </w:r>
      <w:r w:rsidR="0019611F" w:rsidRPr="0019611F">
        <w:rPr>
          <w:i/>
          <w:vertAlign w:val="subscript"/>
        </w:rPr>
        <w:t>i</w:t>
      </w:r>
      <w:r w:rsidR="0019611F">
        <w:t xml:space="preserve"> (i.e. </w:t>
      </w:r>
      <w:r w:rsidR="0019611F" w:rsidRPr="0019611F">
        <w:rPr>
          <w:b/>
        </w:rPr>
        <w:t>v</w:t>
      </w:r>
      <w:r w:rsidR="0019611F" w:rsidRPr="0019611F">
        <w:rPr>
          <w:i/>
          <w:vertAlign w:val="subscript"/>
        </w:rPr>
        <w:t>ij</w:t>
      </w:r>
      <w:r w:rsidR="0019611F">
        <w:t xml:space="preserve">). Otherwise it is </w:t>
      </w:r>
      <w:r w:rsidR="00DE6523">
        <w:t xml:space="preserve">assigned </w:t>
      </w:r>
      <w:r w:rsidR="0019611F">
        <w:t xml:space="preserve">the </w:t>
      </w:r>
      <w:r w:rsidR="0019611F" w:rsidRPr="0019611F">
        <w:rPr>
          <w:i/>
        </w:rPr>
        <w:t>j</w:t>
      </w:r>
      <w:r w:rsidR="0019611F" w:rsidRPr="00DE6523">
        <w:rPr>
          <w:vertAlign w:val="superscript"/>
        </w:rPr>
        <w:t>th</w:t>
      </w:r>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the “crossover constant”. Obviously it must lie in the interval [0, 1].</w:t>
      </w:r>
      <w:r w:rsidR="00F11863">
        <w:t xml:space="preserve"> </w:t>
      </w:r>
      <w:r w:rsidR="00F11863" w:rsidRPr="00DE6523">
        <w:rPr>
          <w:i/>
        </w:rPr>
        <w:t>CR</w:t>
      </w:r>
      <w:r w:rsidR="00F11863">
        <w:t xml:space="preserve"> can be considered to be the probability that a </w:t>
      </w:r>
      <w:r w:rsidR="00125AD6">
        <w:t>particular</w:t>
      </w:r>
      <w:r w:rsidR="00F11863">
        <w:t xml:space="preserve"> parameter in the trial vector </w:t>
      </w:r>
      <w:r w:rsidR="00F11863" w:rsidRPr="00F11863">
        <w:rPr>
          <w:b/>
        </w:rPr>
        <w:t>u</w:t>
      </w:r>
      <w:r w:rsidR="00F11863" w:rsidRPr="00F11863">
        <w:rPr>
          <w:i/>
          <w:vertAlign w:val="subscript"/>
        </w:rPr>
        <w:t>i</w:t>
      </w:r>
      <w:r w:rsidR="00F11863">
        <w:t xml:space="preserve"> (i.e. a particular element of </w:t>
      </w:r>
      <w:r w:rsidR="00F11863" w:rsidRPr="00F11863">
        <w:rPr>
          <w:b/>
        </w:rPr>
        <w:t>u</w:t>
      </w:r>
      <w:r w:rsidR="00F11863" w:rsidRPr="00F11863">
        <w:rPr>
          <w:i/>
          <w:vertAlign w:val="subscript"/>
        </w:rPr>
        <w:t>i</w:t>
      </w:r>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t>Selection</w:t>
      </w:r>
    </w:p>
    <w:p w14:paraId="01C97191" w14:textId="77777777" w:rsidR="005D5474" w:rsidRDefault="0019611F" w:rsidP="0019611F">
      <w:r>
        <w:t xml:space="preserve">The model is now run using the parameter set </w:t>
      </w:r>
      <w:r w:rsidRPr="0019611F">
        <w:rPr>
          <w:b/>
        </w:rPr>
        <w:t>u</w:t>
      </w:r>
      <w:r w:rsidRPr="0019611F">
        <w:rPr>
          <w:i/>
          <w:vertAlign w:val="subscript"/>
        </w:rPr>
        <w:t>i</w:t>
      </w:r>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r w:rsidRPr="005D5474">
        <w:rPr>
          <w:b/>
        </w:rPr>
        <w:t>u</w:t>
      </w:r>
      <w:r w:rsidRPr="005D5474">
        <w:rPr>
          <w:i/>
          <w:vertAlign w:val="subscript"/>
        </w:rPr>
        <w:t>i</w:t>
      </w:r>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r w:rsidRPr="005D5474">
        <w:rPr>
          <w:i/>
        </w:rPr>
        <w:t>i</w:t>
      </w:r>
      <w:r>
        <w:t xml:space="preserve"> in the range 1 to </w:t>
      </w:r>
      <w:r w:rsidRPr="00DF6607">
        <w:rPr>
          <w:i/>
        </w:rPr>
        <w:t>NP</w:t>
      </w:r>
      <w:r>
        <w:t>.</w:t>
      </w:r>
    </w:p>
    <w:p w14:paraId="0020A8A0" w14:textId="77777777" w:rsidR="00F626B8" w:rsidRDefault="00F626B8" w:rsidP="00F626B8">
      <w:pPr>
        <w:pStyle w:val="Heading3"/>
      </w:pPr>
      <w:bookmarkStart w:id="2015" w:name="_Toc24975719"/>
      <w:r>
        <w:t xml:space="preserve">6.3.3 </w:t>
      </w:r>
      <w:r w:rsidR="00F5490E">
        <w:t xml:space="preserve">Using DE in </w:t>
      </w:r>
      <w:r>
        <w:t>PESTPP</w:t>
      </w:r>
      <w:bookmarkEnd w:id="2015"/>
    </w:p>
    <w:p w14:paraId="7FF1A9D5" w14:textId="0C3670E7" w:rsidR="005D5474" w:rsidRDefault="001B5140" w:rsidP="00F626B8">
      <w:r>
        <w:t>PESTPP</w:t>
      </w:r>
      <w:r w:rsidR="00CA35E9">
        <w:t>-GLM</w:t>
      </w:r>
      <w:r>
        <w:t xml:space="preserve"> </w:t>
      </w:r>
      <w:r w:rsidR="00F626B8">
        <w:t xml:space="preserve">implements differential evolution rather than gradient-based inversion if the </w:t>
      </w:r>
      <w:r w:rsidR="00F626B8">
        <w:rPr>
          <w:i/>
        </w:rPr>
        <w:t>global_opt()</w:t>
      </w:r>
      <w:r w:rsidR="00F626B8">
        <w:t xml:space="preserve"> </w:t>
      </w:r>
      <w:r w:rsidR="007259A5">
        <w:t xml:space="preserve">control </w:t>
      </w:r>
      <w:r w:rsidR="00F626B8">
        <w:t>variable is supplied as “de”</w:t>
      </w:r>
      <w:r w:rsidR="00C14523">
        <w:t>,</w:t>
      </w:r>
      <w:r w:rsidR="00F626B8">
        <w:t xml:space="preserve"> </w:t>
      </w:r>
      <w:r w:rsidR="00C14523">
        <w:t>t</w:t>
      </w:r>
      <w:r w:rsidR="00F626B8">
        <w:t>hat is</w:t>
      </w:r>
      <w:r w:rsidR="00C14523">
        <w:t xml:space="preserve"> if</w:t>
      </w:r>
      <w:r w:rsidR="00F626B8">
        <w:t xml:space="preserve"> the string “global_opt(de)” appear</w:t>
      </w:r>
      <w:r w:rsidR="00C14523">
        <w:t>s</w:t>
      </w:r>
      <w:r w:rsidR="00F626B8">
        <w:t xml:space="preserve"> on a line of the PEST control file that begins with the characters “++”. At the</w:t>
      </w:r>
      <w:r w:rsidR="00C14523">
        <w:t xml:space="preserve"> time</w:t>
      </w:r>
      <w:r w:rsidR="006F0BFE">
        <w:t xml:space="preserve"> of writing</w:t>
      </w:r>
      <w:r w:rsidR="00F626B8">
        <w:t xml:space="preserve">, “de” is the only permissible argument for </w:t>
      </w:r>
      <w:r w:rsidR="00F626B8">
        <w:rPr>
          <w:i/>
        </w:rPr>
        <w:t>global_opt()</w:t>
      </w:r>
      <w:r w:rsidR="00F626B8">
        <w:t>.</w:t>
      </w:r>
      <w:r w:rsidR="00C14523">
        <w:t xml:space="preserve"> To perform gradient-based inversion, omit this keyword from the PEST control file.</w:t>
      </w:r>
    </w:p>
    <w:p w14:paraId="750D5AEB" w14:textId="77777777" w:rsidR="00F626B8" w:rsidRDefault="00F626B8" w:rsidP="00F626B8">
      <w:r>
        <w:t xml:space="preserve">The population size (i.e. </w:t>
      </w:r>
      <w:r w:rsidRPr="00C14523">
        <w:rPr>
          <w:i/>
        </w:rPr>
        <w:t>NP</w:t>
      </w:r>
      <w:r>
        <w:t xml:space="preserve"> in the above description) can be supplied as the</w:t>
      </w:r>
      <w:r w:rsidR="00C14523">
        <w:t xml:space="preserve"> value of the</w:t>
      </w:r>
      <w:r>
        <w:t xml:space="preserve"> </w:t>
      </w:r>
      <w:r>
        <w:rPr>
          <w:i/>
        </w:rPr>
        <w:t>de_pop_size()</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However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r w:rsidRPr="006C65AE">
        <w:rPr>
          <w:i/>
        </w:rPr>
        <w:t>de_f()</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r w:rsidR="00486345">
        <w:rPr>
          <w:i/>
        </w:rPr>
        <w:t>de_dither_f()</w:t>
      </w:r>
      <w:r w:rsidR="00486345">
        <w:t xml:space="preserve"> </w:t>
      </w:r>
      <w:r w:rsidR="00C14523">
        <w:t>control variable</w:t>
      </w:r>
      <w:r w:rsidR="006C65AE">
        <w:t xml:space="preserve">. The value </w:t>
      </w:r>
      <w:r w:rsidR="00C14523">
        <w:t>of</w:t>
      </w:r>
      <w:r w:rsidR="006C65AE">
        <w:t xml:space="preserve"> </w:t>
      </w:r>
      <w:r w:rsidR="006C65AE">
        <w:rPr>
          <w:i/>
        </w:rPr>
        <w:t>de_dither_f()</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“de_dither_f(true)” or “de_dither_f(false)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lastRenderedPageBreak/>
        <w:t xml:space="preserve">The crossover constant </w:t>
      </w:r>
      <w:r w:rsidRPr="00727AF3">
        <w:rPr>
          <w:i/>
        </w:rPr>
        <w:t>CR</w:t>
      </w:r>
      <w:r>
        <w:t xml:space="preserve"> is selected through the </w:t>
      </w:r>
      <w:r>
        <w:rPr>
          <w:i/>
        </w:rPr>
        <w:t>de_cr()</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r>
        <w:rPr>
          <w:i/>
        </w:rPr>
        <w:t>de_max_gen()</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16" w:name="_Toc24975720"/>
      <w:r>
        <w:t>6.3.4 Running PESTPP</w:t>
      </w:r>
      <w:bookmarkEnd w:id="2016"/>
    </w:p>
    <w:p w14:paraId="25D1BA75" w14:textId="156DDBF5" w:rsidR="00F5490E" w:rsidRDefault="00F5490E" w:rsidP="00F626B8">
      <w:r>
        <w:t>See chapter 5 of this manual for how to run</w:t>
      </w:r>
      <w:r w:rsidR="0028038E">
        <w:t xml:space="preserve"> PESTPP</w:t>
      </w:r>
      <w:r w:rsidR="00CA35E9">
        <w:t>-GLM</w:t>
      </w:r>
      <w:r w:rsidR="0028038E">
        <w:t>,</w:t>
      </w:r>
      <w:r w:rsidR="004E0E61">
        <w:t xml:space="preserve"> with model runs undertaken in serial and with model runs undertaken in parallel. A</w:t>
      </w:r>
      <w:r>
        <w:t>t the time of writing,</w:t>
      </w:r>
      <w:r w:rsidR="00727AF3">
        <w:t xml:space="preserve"> a prematurely terminated</w:t>
      </w:r>
      <w:r w:rsidR="0028038E">
        <w:t xml:space="preserve"> PESTPP</w:t>
      </w:r>
      <w:r w:rsidR="00CA35E9">
        <w:t>-GLM</w:t>
      </w:r>
      <w:r w:rsidR="0028038E">
        <w:t xml:space="preserve"> </w:t>
      </w:r>
      <w:r w:rsidR="00727AF3">
        <w:t>run</w:t>
      </w:r>
      <w:r>
        <w:t xml:space="preserve"> cannot be restarted when implementing differential evolution. If started using the “/r” switch, it re-commences the DE process.</w:t>
      </w:r>
    </w:p>
    <w:p w14:paraId="79EAD46C" w14:textId="329C0C70" w:rsidR="00F5490E" w:rsidRDefault="00F5490E" w:rsidP="00F5490E">
      <w:pPr>
        <w:pStyle w:val="Heading3"/>
      </w:pPr>
      <w:bookmarkStart w:id="2017" w:name="_Toc24975721"/>
      <w:r>
        <w:t>6.3.</w:t>
      </w:r>
      <w:r w:rsidR="004E0E61">
        <w:t>5</w:t>
      </w:r>
      <w:r w:rsidR="0028038E">
        <w:t xml:space="preserve"> PESTPP</w:t>
      </w:r>
      <w:r w:rsidR="00CA35E9">
        <w:t>-GLM</w:t>
      </w:r>
      <w:r w:rsidR="0028038E">
        <w:t xml:space="preserve"> </w:t>
      </w:r>
      <w:r>
        <w:t>Output Files</w:t>
      </w:r>
      <w:bookmarkEnd w:id="2017"/>
    </w:p>
    <w:p w14:paraId="40E41CBC" w14:textId="2795F4A3" w:rsidR="00F5490E" w:rsidRPr="00745C7C" w:rsidRDefault="00421014" w:rsidP="00F5490E">
      <w:r>
        <w:t>When run</w:t>
      </w:r>
      <w:r w:rsidR="004E0E61">
        <w:t xml:space="preserve"> in order to implement differential evolution optimization</w:t>
      </w:r>
      <w:r>
        <w:t>,</w:t>
      </w:r>
      <w:r w:rsidR="004E0E61">
        <w:t xml:space="preserve"> a number of the output files recorded by</w:t>
      </w:r>
      <w:r w:rsidR="0028038E">
        <w:t xml:space="preserve"> PESTPP</w:t>
      </w:r>
      <w:r w:rsidR="00CA35E9">
        <w:t>-GLM</w:t>
      </w:r>
      <w:r w:rsidR="0028038E">
        <w:t xml:space="preserve"> </w:t>
      </w:r>
      <w:r>
        <w:t>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In this</w:t>
      </w:r>
      <w:r w:rsidR="004E0E61">
        <w:t xml:space="preserve"> table</w:t>
      </w:r>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3ED6E3C9" w:rsidR="00421014" w:rsidRPr="005546A4" w:rsidRDefault="005546A4" w:rsidP="005546A4">
      <w:pPr>
        <w:pStyle w:val="Caption"/>
      </w:pPr>
      <w:r>
        <w:t>Table 6.</w:t>
      </w:r>
      <w:r w:rsidR="004E0E61">
        <w:t>2</w:t>
      </w:r>
      <w:r w:rsidR="0028038E">
        <w:t xml:space="preserve"> PESTPP</w:t>
      </w:r>
      <w:r w:rsidR="00CA35E9">
        <w:t>-GLM</w:t>
      </w:r>
      <w:r w:rsidR="0028038E">
        <w:t xml:space="preserve"> </w:t>
      </w:r>
      <w:r>
        <w:t xml:space="preserve">output files that are pertinent to DE optimization. It is assumed that the name of the PEST control file is </w:t>
      </w:r>
      <w:r>
        <w:rPr>
          <w:i/>
        </w:rPr>
        <w:t>case.pst</w:t>
      </w:r>
      <w:r>
        <w:t>.</w:t>
      </w:r>
    </w:p>
    <w:p w14:paraId="0D7A5A4B" w14:textId="34E05179" w:rsidR="008E4277" w:rsidRDefault="000C2038" w:rsidP="000C2038">
      <w:pPr>
        <w:pStyle w:val="Heading2"/>
      </w:pPr>
      <w:bookmarkStart w:id="2018" w:name="_Toc24975722"/>
      <w:r>
        <w:t>6.</w:t>
      </w:r>
      <w:r w:rsidR="00027B04">
        <w:t>4</w:t>
      </w:r>
      <w:r>
        <w:t xml:space="preserve"> Summary of</w:t>
      </w:r>
      <w:r w:rsidR="0028038E">
        <w:t xml:space="preserve"> PESTPP</w:t>
      </w:r>
      <w:r w:rsidR="00CA35E9">
        <w:t>-GLM</w:t>
      </w:r>
      <w:r w:rsidR="0028038E">
        <w:t xml:space="preserve"> </w:t>
      </w:r>
      <w:r>
        <w:t>Control Variables</w:t>
      </w:r>
      <w:bookmarkEnd w:id="2018"/>
    </w:p>
    <w:p w14:paraId="29E6AA5E" w14:textId="77777777" w:rsidR="001B60B9" w:rsidRDefault="001B60B9" w:rsidP="001B60B9">
      <w:pPr>
        <w:pStyle w:val="Heading3"/>
      </w:pPr>
      <w:bookmarkStart w:id="2019" w:name="_Toc24975723"/>
      <w:r>
        <w:t>6.4.1 General</w:t>
      </w:r>
      <w:bookmarkEnd w:id="2019"/>
    </w:p>
    <w:p w14:paraId="112297B1" w14:textId="1C2B3C56"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w:t>
      </w:r>
      <w:r w:rsidR="0028038E">
        <w:rPr>
          <w:lang w:val="en-AU"/>
        </w:rPr>
        <w:t xml:space="preserve"> PESTPP</w:t>
      </w:r>
      <w:r w:rsidR="00CA35E9">
        <w:rPr>
          <w:lang w:val="en-AU"/>
        </w:rPr>
        <w:t>-GLM</w:t>
      </w:r>
      <w:r w:rsidR="0028038E">
        <w:rPr>
          <w:lang w:val="en-AU"/>
        </w:rPr>
        <w:t>.</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for a full description of the functions that they perform. The roles of PEST++ variables which control the operation of</w:t>
      </w:r>
      <w:r w:rsidR="0028038E">
        <w:rPr>
          <w:lang w:val="en-AU"/>
        </w:rPr>
        <w:t xml:space="preserve"> PESTPP</w:t>
      </w:r>
      <w:r w:rsidR="00CA35E9">
        <w:rPr>
          <w:lang w:val="en-AU"/>
        </w:rPr>
        <w:t>-GLM</w:t>
      </w:r>
      <w:r w:rsidR="0028038E">
        <w:rPr>
          <w:lang w:val="en-AU"/>
        </w:rPr>
        <w:t xml:space="preserve"> </w:t>
      </w:r>
      <w:r w:rsidR="00261686">
        <w:rPr>
          <w:lang w:val="en-AU"/>
        </w:rPr>
        <w:t xml:space="preserve">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20" w:name="_Toc24975724"/>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20"/>
      <w:r w:rsidR="001B60B9">
        <w:t xml:space="preserve"> </w:t>
      </w:r>
    </w:p>
    <w:p w14:paraId="71B1E5E5" w14:textId="282A4204"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w:t>
      </w:r>
      <w:r w:rsidR="0028038E">
        <w:rPr>
          <w:lang w:val="en-AU"/>
        </w:rPr>
        <w:t xml:space="preserve"> PESTPP</w:t>
      </w:r>
      <w:r w:rsidR="00CA35E9">
        <w:rPr>
          <w:lang w:val="en-AU"/>
        </w:rPr>
        <w:t>-GLM</w:t>
      </w:r>
      <w:r w:rsidR="0028038E">
        <w:rPr>
          <w:lang w:val="en-AU"/>
        </w:rPr>
        <w:t xml:space="preserve"> </w:t>
      </w:r>
      <w:r w:rsidR="000C2038">
        <w:rPr>
          <w:lang w:val="en-AU"/>
        </w:rPr>
        <w:t>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r w:rsidR="00573C9A">
        <w:rPr>
          <w:i/>
          <w:lang w:val="en-AU"/>
        </w:rPr>
        <w:t>global_opt()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w:t>
      </w:r>
      <w:r w:rsidR="0028038E">
        <w:rPr>
          <w:lang w:val="en-AU"/>
        </w:rPr>
        <w:t xml:space="preserve"> PESTPP</w:t>
      </w:r>
      <w:r w:rsidR="00CA35E9">
        <w:rPr>
          <w:lang w:val="en-AU"/>
        </w:rPr>
        <w:t>-GLM</w:t>
      </w:r>
      <w:r w:rsidR="0028038E">
        <w:rPr>
          <w:lang w:val="en-AU"/>
        </w:rPr>
        <w:t xml:space="preserve"> </w:t>
      </w:r>
      <w:r w:rsidR="00C41056">
        <w:rPr>
          <w:lang w:val="en-AU"/>
        </w:rPr>
        <w:t>is asked to undertake DE optimization</w:t>
      </w:r>
      <w:r w:rsidR="00573C9A">
        <w:rPr>
          <w:lang w:val="en-AU"/>
        </w:rPr>
        <w:t>,</w:t>
      </w:r>
      <w:r w:rsidR="0028038E">
        <w:rPr>
          <w:lang w:val="en-AU"/>
        </w:rPr>
        <w:t xml:space="preserve"> PESTPP</w:t>
      </w:r>
      <w:r w:rsidR="00CA35E9">
        <w:rPr>
          <w:lang w:val="en-AU"/>
        </w:rPr>
        <w:t>-GLM</w:t>
      </w:r>
      <w:r w:rsidR="0028038E">
        <w:rPr>
          <w:lang w:val="en-AU"/>
        </w:rPr>
        <w:t xml:space="preserve"> </w:t>
      </w:r>
      <w:r w:rsidR="00573C9A">
        <w:rPr>
          <w:lang w:val="en-AU"/>
        </w:rPr>
        <w:t>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However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48D0E748" w:rsidR="00573C9A" w:rsidRPr="00573C9A" w:rsidRDefault="00573C9A" w:rsidP="00C06C05">
      <w:pPr>
        <w:rPr>
          <w:i/>
          <w:lang w:val="en-AU"/>
        </w:rPr>
      </w:pPr>
      <w:r>
        <w:rPr>
          <w:lang w:val="en-AU"/>
        </w:rPr>
        <w:lastRenderedPageBreak/>
        <w:t>If PESTMODE is set to “regularization”</w:t>
      </w:r>
      <w:r w:rsidR="00261686">
        <w:rPr>
          <w:lang w:val="en-AU"/>
        </w:rPr>
        <w:t>,</w:t>
      </w:r>
      <w:r>
        <w:rPr>
          <w:lang w:val="en-AU"/>
        </w:rPr>
        <w:t xml:space="preserve"> and the </w:t>
      </w:r>
      <w:r>
        <w:rPr>
          <w:i/>
          <w:lang w:val="en-AU"/>
        </w:rPr>
        <w:t>global_opt()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w:t>
      </w:r>
      <w:r w:rsidR="0028038E">
        <w:rPr>
          <w:lang w:val="en-AU"/>
        </w:rPr>
        <w:t xml:space="preserve"> PESTPP</w:t>
      </w:r>
      <w:r w:rsidR="00CA35E9">
        <w:rPr>
          <w:lang w:val="en-AU"/>
        </w:rPr>
        <w:t>-GLM</w:t>
      </w:r>
      <w:r w:rsidR="0028038E">
        <w:rPr>
          <w:lang w:val="en-AU"/>
        </w:rPr>
        <w:t xml:space="preserve"> </w:t>
      </w:r>
      <w:r>
        <w:rPr>
          <w:lang w:val="en-AU"/>
        </w:rPr>
        <w:t xml:space="preserve">employs Tikhonov </w:t>
      </w:r>
      <w:r w:rsidR="00143C09">
        <w:rPr>
          <w:lang w:val="en-AU"/>
        </w:rPr>
        <w:t>regularization</w:t>
      </w:r>
      <w:r>
        <w:rPr>
          <w:lang w:val="en-AU"/>
        </w:rPr>
        <w:t xml:space="preserve"> in gradient-based inversion. </w:t>
      </w:r>
    </w:p>
    <w:p w14:paraId="72E2DE8B" w14:textId="2DE4896D" w:rsidR="00573C9A" w:rsidRDefault="00C06C05" w:rsidP="000C2038">
      <w:r>
        <w:rPr>
          <w:lang w:val="en-AU"/>
        </w:rPr>
        <w:t>If</w:t>
      </w:r>
      <w:r w:rsidR="0028038E">
        <w:rPr>
          <w:lang w:val="en-AU"/>
        </w:rPr>
        <w:t xml:space="preserve"> PESTPP</w:t>
      </w:r>
      <w:r w:rsidR="00CA35E9">
        <w:rPr>
          <w:lang w:val="en-AU"/>
        </w:rPr>
        <w:t>-GLM</w:t>
      </w:r>
      <w:r w:rsidR="0028038E">
        <w:rPr>
          <w:lang w:val="en-AU"/>
        </w:rPr>
        <w:t xml:space="preserve"> </w:t>
      </w:r>
      <w:r>
        <w:rPr>
          <w:lang w:val="en-AU"/>
        </w:rPr>
        <w:t>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line of the</w:t>
      </w:r>
      <w:r w:rsidR="009F608D">
        <w:t xml:space="preserve"> “control data” section of the</w:t>
      </w:r>
      <w:r>
        <w:t xml:space="preserve"> PEST control file are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three point derivatives calculation; RELPARMAX, FACPARMAX and FACORIG impose limits on the change that any parameter can undergo during any iteration of the inversion process.</w:t>
      </w:r>
    </w:p>
    <w:p w14:paraId="04807FB9" w14:textId="62215023" w:rsidR="00697B5B" w:rsidRDefault="00697B5B" w:rsidP="000C2038">
      <w:r>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21" w:name="_Toc24975725"/>
      <w:r>
        <w:t>6.</w:t>
      </w:r>
      <w:r w:rsidR="001B60B9">
        <w:t>4</w:t>
      </w:r>
      <w:r>
        <w:t>.</w:t>
      </w:r>
      <w:r w:rsidR="00F17215">
        <w:t>3</w:t>
      </w:r>
      <w:r>
        <w:t xml:space="preserve"> PEST++ Control Variables</w:t>
      </w:r>
      <w:bookmarkEnd w:id="2021"/>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6.1</w:t>
      </w:r>
      <w:r>
        <w:rPr>
          <w:lang w:val="en-AU"/>
        </w:rPr>
        <w:t>.</w:t>
      </w:r>
    </w:p>
    <w:p w14:paraId="39277DF7" w14:textId="3378E23B" w:rsidR="00464C95" w:rsidRDefault="00464C95" w:rsidP="00084E14">
      <w:pPr>
        <w:rPr>
          <w:lang w:val="en-AU"/>
        </w:rPr>
      </w:pPr>
      <w:r>
        <w:rPr>
          <w:lang w:val="en-AU"/>
        </w:rPr>
        <w:t>Note also that the number of control variables may change with time. Refer to the PEST++ web site for variables used by the latest version of</w:t>
      </w:r>
      <w:r w:rsidR="0028038E">
        <w:rPr>
          <w:lang w:val="en-AU"/>
        </w:rPr>
        <w:t xml:space="preserve"> PESTPP</w:t>
      </w:r>
      <w:r w:rsidR="00CA35E9">
        <w:rPr>
          <w:lang w:val="en-AU"/>
        </w:rPr>
        <w:t>-GLM</w:t>
      </w:r>
      <w:r w:rsidR="0028038E">
        <w:rPr>
          <w:lang w:val="en-AU"/>
        </w:rPr>
        <w:t>.</w:t>
      </w:r>
    </w:p>
    <w:p w14:paraId="459EB917" w14:textId="77777777" w:rsidR="003D260A" w:rsidRDefault="003D260A" w:rsidP="00084E14">
      <w:pPr>
        <w:rPr>
          <w:lang w:val="en-AU"/>
        </w:rPr>
      </w:pPr>
    </w:p>
    <w:p w14:paraId="752F8131" w14:textId="77777777" w:rsidR="003D260A" w:rsidRDefault="003D260A" w:rsidP="00084E14">
      <w:pPr>
        <w:rPr>
          <w:lang w:val="en-AU"/>
        </w:rPr>
      </w:pPr>
    </w:p>
    <w:p w14:paraId="3A7C2CD6" w14:textId="77777777" w:rsidR="003D260A" w:rsidRDefault="003D260A" w:rsidP="00084E14">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max_n_super()</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r w:rsidR="00C20E0E" w:rsidRPr="00C20E0E">
              <w:rPr>
                <w:rFonts w:ascii="Calibri" w:hAnsi="Calibri" w:cs="Calibri"/>
                <w:i/>
                <w:sz w:val="18"/>
                <w:szCs w:val="18"/>
                <w:lang w:val="en-AU"/>
              </w:rPr>
              <w:t>super_eigthresh()</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super_eigthres</w:t>
            </w:r>
            <w:r w:rsidR="00F46E90">
              <w:rPr>
                <w:rFonts w:ascii="Calibri" w:hAnsi="Calibri" w:cs="Calibri"/>
                <w:i/>
                <w:sz w:val="18"/>
                <w:szCs w:val="18"/>
                <w:lang w:val="en-AU"/>
              </w:rPr>
              <w:t>h</w:t>
            </w:r>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r w:rsidRPr="00C40A21">
              <w:rPr>
                <w:rFonts w:ascii="Calibri" w:hAnsi="Calibri" w:cs="Calibri"/>
                <w:i/>
                <w:sz w:val="18"/>
                <w:szCs w:val="18"/>
                <w:lang w:val="en-AU"/>
              </w:rPr>
              <w:t>max_n_super()</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lastRenderedPageBreak/>
              <w:t>n_iter_base(1)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3F8BBDC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r w:rsidRPr="00C40A21">
              <w:rPr>
                <w:rFonts w:ascii="Calibri" w:hAnsi="Calibri" w:cs="Calibri"/>
                <w:i/>
                <w:sz w:val="18"/>
                <w:szCs w:val="18"/>
                <w:lang w:val="en-AU"/>
              </w:rPr>
              <w:t>n_iter_base()</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n_iter_super(4)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r w:rsidR="0003749D">
              <w:rPr>
                <w:rFonts w:ascii="Calibri" w:hAnsi="Calibri" w:cs="Calibri"/>
                <w:sz w:val="18"/>
                <w:szCs w:val="18"/>
                <w:lang w:val="en-AU"/>
              </w:rPr>
              <w:t>re</w:t>
            </w:r>
            <w:r w:rsidRPr="00C40A21">
              <w:rPr>
                <w:rFonts w:ascii="Calibri" w:hAnsi="Calibri" w:cs="Calibri"/>
                <w:sz w:val="18"/>
                <w:szCs w:val="18"/>
                <w:lang w:val="en-AU"/>
              </w:rPr>
              <w:t xml:space="preserve">calculated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D260A" w14:paraId="6AE2F1E6" w14:textId="77777777" w:rsidTr="0027129A">
        <w:trPr>
          <w:cantSplit/>
        </w:trPr>
        <w:tc>
          <w:tcPr>
            <w:tcW w:w="2775" w:type="dxa"/>
            <w:shd w:val="clear" w:color="auto" w:fill="auto"/>
          </w:tcPr>
          <w:p w14:paraId="3823EDF7" w14:textId="3828938C"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jac_scale(true)</w:t>
            </w:r>
          </w:p>
        </w:tc>
        <w:tc>
          <w:tcPr>
            <w:tcW w:w="1255" w:type="dxa"/>
            <w:shd w:val="clear" w:color="auto" w:fill="auto"/>
          </w:tcPr>
          <w:p w14:paraId="556CE1BD" w14:textId="0DEAE5E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4D1CF4AA" w14:textId="096C2BB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Scale parameters by their sensitivities when calculating parameter upgrades. This can increase numerical precision; however it may incur a numerical cost.</w:t>
            </w:r>
          </w:p>
        </w:tc>
      </w:tr>
      <w:tr w:rsidR="003D260A" w14:paraId="31ABE559" w14:textId="77777777" w:rsidTr="0027129A">
        <w:trPr>
          <w:cantSplit/>
        </w:trPr>
        <w:tc>
          <w:tcPr>
            <w:tcW w:w="2775" w:type="dxa"/>
            <w:shd w:val="clear" w:color="auto" w:fill="auto"/>
          </w:tcPr>
          <w:p w14:paraId="1F670416" w14:textId="33AB4674"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svd_pack(redsvd)</w:t>
            </w:r>
          </w:p>
        </w:tc>
        <w:tc>
          <w:tcPr>
            <w:tcW w:w="1255" w:type="dxa"/>
            <w:shd w:val="clear" w:color="auto" w:fill="auto"/>
          </w:tcPr>
          <w:p w14:paraId="4E147976" w14:textId="5036F2C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028489EC" w14:textId="633CE768"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This informs</w:t>
            </w:r>
            <w:r>
              <w:rPr>
                <w:rFonts w:ascii="Calibri" w:hAnsi="Calibri" w:cs="Calibri"/>
                <w:sz w:val="18"/>
                <w:szCs w:val="18"/>
                <w:lang w:val="en-AU"/>
              </w:rPr>
              <w:t xml:space="preserve"> PESTPP-GLM </w:t>
            </w:r>
            <w:r w:rsidRPr="00C40A21">
              <w:rPr>
                <w:rFonts w:ascii="Calibri" w:hAnsi="Calibri" w:cs="Calibri"/>
                <w:sz w:val="18"/>
                <w:szCs w:val="18"/>
                <w:lang w:val="en-AU"/>
              </w:rPr>
              <w:t xml:space="preserve">of the package that it must employ to undertake singular value decomposition of either the </w:t>
            </w:r>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r w:rsidRPr="00C40A21">
              <w:rPr>
                <w:rFonts w:ascii="Calibri" w:hAnsi="Calibri" w:cs="Calibri"/>
                <w:sz w:val="18"/>
                <w:szCs w:val="18"/>
                <w:lang w:val="en-AU"/>
              </w:rPr>
              <w:t xml:space="preserve"> or </w:t>
            </w:r>
            <w:r w:rsidRPr="00C40A21">
              <w:rPr>
                <w:rFonts w:ascii="Calibri" w:hAnsi="Calibri" w:cs="Calibri"/>
                <w:b/>
                <w:sz w:val="18"/>
                <w:szCs w:val="18"/>
                <w:lang w:val="en-AU"/>
              </w:rPr>
              <w:t>Q</w:t>
            </w:r>
            <w:r w:rsidRPr="00C40A21">
              <w:rPr>
                <w:rFonts w:ascii="Calibri" w:hAnsi="Calibri" w:cs="Calibri"/>
                <w:sz w:val="18"/>
                <w:szCs w:val="18"/>
                <w:vertAlign w:val="superscript"/>
                <w:lang w:val="en-AU"/>
              </w:rPr>
              <w:t>½</w:t>
            </w:r>
            <w:r w:rsidRPr="00C40A21">
              <w:rPr>
                <w:rFonts w:ascii="Calibri" w:hAnsi="Calibri" w:cs="Calibri"/>
                <w:b/>
                <w:sz w:val="18"/>
                <w:szCs w:val="18"/>
                <w:lang w:val="en-AU"/>
              </w:rPr>
              <w:t>J</w:t>
            </w:r>
            <w:r w:rsidRPr="00C40A21">
              <w:rPr>
                <w:rFonts w:ascii="Calibri" w:hAnsi="Calibri" w:cs="Calibri"/>
                <w:sz w:val="18"/>
                <w:szCs w:val="18"/>
                <w:lang w:val="en-AU"/>
              </w:rPr>
              <w:t xml:space="preserve"> matrix (appropriately modified to include the Marquardt lambda and regularization). Options are “propack”, “eigen” and “redsvd”.</w:t>
            </w:r>
          </w:p>
        </w:tc>
      </w:tr>
      <w:tr w:rsidR="003D260A" w14:paraId="3BE8D7C1" w14:textId="77777777" w:rsidTr="0027129A">
        <w:trPr>
          <w:cantSplit/>
        </w:trPr>
        <w:tc>
          <w:tcPr>
            <w:tcW w:w="2775" w:type="dxa"/>
            <w:shd w:val="clear" w:color="auto" w:fill="auto"/>
          </w:tcPr>
          <w:p w14:paraId="2A8A4D2B" w14:textId="2D96D0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lambdas(0.1,1,10,100,1000)</w:t>
            </w:r>
          </w:p>
        </w:tc>
        <w:tc>
          <w:tcPr>
            <w:tcW w:w="1255" w:type="dxa"/>
            <w:shd w:val="clear" w:color="auto" w:fill="auto"/>
          </w:tcPr>
          <w:p w14:paraId="16BF4031" w14:textId="16341E53" w:rsidR="003D260A" w:rsidRPr="00C40A21" w:rsidRDefault="003D260A" w:rsidP="00084E14">
            <w:pPr>
              <w:rPr>
                <w:rFonts w:ascii="Calibri" w:hAnsi="Calibri" w:cs="Calibri"/>
                <w:sz w:val="18"/>
                <w:szCs w:val="18"/>
                <w:lang w:val="en-AU"/>
              </w:rPr>
            </w:pPr>
            <w:r w:rsidRPr="00C40A21">
              <w:rPr>
                <w:rFonts w:ascii="Calibri" w:hAnsi="Calibri" w:cs="Calibri"/>
                <w:sz w:val="18"/>
                <w:szCs w:val="18"/>
              </w:rPr>
              <w:t>set of real numbers</w:t>
            </w:r>
          </w:p>
        </w:tc>
        <w:tc>
          <w:tcPr>
            <w:tcW w:w="4986" w:type="dxa"/>
            <w:shd w:val="clear" w:color="auto" w:fill="auto"/>
          </w:tcPr>
          <w:p w14:paraId="420E5BE9" w14:textId="6A96B1AB" w:rsidR="003D260A" w:rsidRPr="00C40A21" w:rsidRDefault="003D260A" w:rsidP="00084E14">
            <w:pPr>
              <w:rPr>
                <w:rFonts w:ascii="Calibri" w:hAnsi="Calibri" w:cs="Calibri"/>
                <w:sz w:val="18"/>
                <w:szCs w:val="18"/>
                <w:lang w:val="en-AU"/>
              </w:rPr>
            </w:pPr>
            <w:r>
              <w:rPr>
                <w:rFonts w:ascii="Calibri" w:hAnsi="Calibri" w:cs="Calibri"/>
                <w:sz w:val="18"/>
                <w:szCs w:val="18"/>
              </w:rPr>
              <w:t>V</w:t>
            </w:r>
            <w:r w:rsidRPr="00C40A21">
              <w:rPr>
                <w:rFonts w:ascii="Calibri" w:hAnsi="Calibri" w:cs="Calibri"/>
                <w:sz w:val="18"/>
                <w:szCs w:val="18"/>
              </w:rPr>
              <w:t xml:space="preserve">alues </w:t>
            </w:r>
            <w:r>
              <w:rPr>
                <w:rFonts w:ascii="Calibri" w:hAnsi="Calibri" w:cs="Calibri"/>
                <w:sz w:val="18"/>
                <w:szCs w:val="18"/>
              </w:rPr>
              <w:t>for the Marquardt</w:t>
            </w:r>
            <w:r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 </w:t>
            </w:r>
          </w:p>
        </w:tc>
      </w:tr>
      <w:tr w:rsidR="003D260A" w14:paraId="7DD58EB4" w14:textId="77777777" w:rsidTr="0027129A">
        <w:trPr>
          <w:cantSplit/>
        </w:trPr>
        <w:tc>
          <w:tcPr>
            <w:tcW w:w="2775" w:type="dxa"/>
            <w:shd w:val="clear" w:color="auto" w:fill="auto"/>
          </w:tcPr>
          <w:p w14:paraId="6EA9E658" w14:textId="71551FF0" w:rsidR="003D260A" w:rsidRPr="00C40A21" w:rsidRDefault="003D260A" w:rsidP="00084E14">
            <w:pPr>
              <w:rPr>
                <w:rFonts w:ascii="Calibri" w:hAnsi="Calibri" w:cs="Calibri"/>
                <w:i/>
                <w:sz w:val="18"/>
                <w:szCs w:val="18"/>
                <w:lang w:val="en-AU"/>
              </w:rPr>
            </w:pPr>
            <w:r w:rsidRPr="00C40A21">
              <w:rPr>
                <w:rFonts w:ascii="Calibri" w:hAnsi="Calibri" w:cs="Calibri"/>
                <w:i/>
                <w:sz w:val="18"/>
                <w:szCs w:val="18"/>
              </w:rPr>
              <w:t>lambda_scale_fac(</w:t>
            </w:r>
            <w:r w:rsidR="001D04D3">
              <w:rPr>
                <w:rFonts w:ascii="Calibri" w:hAnsi="Calibri" w:cs="Calibri"/>
                <w:i/>
                <w:sz w:val="18"/>
                <w:szCs w:val="18"/>
              </w:rPr>
              <w:t>.75,</w:t>
            </w:r>
            <w:r w:rsidRPr="00C40A21">
              <w:rPr>
                <w:rFonts w:ascii="Calibri" w:hAnsi="Calibri" w:cs="Calibri"/>
                <w:i/>
                <w:sz w:val="18"/>
                <w:szCs w:val="18"/>
              </w:rPr>
              <w:t>1.0</w:t>
            </w:r>
            <w:r w:rsidR="001D04D3">
              <w:rPr>
                <w:rFonts w:ascii="Calibri" w:hAnsi="Calibri" w:cs="Calibri"/>
                <w:i/>
                <w:sz w:val="18"/>
                <w:szCs w:val="18"/>
              </w:rPr>
              <w:t>,1.1</w:t>
            </w:r>
            <w:r w:rsidRPr="00C40A21">
              <w:rPr>
                <w:rFonts w:ascii="Calibri" w:hAnsi="Calibri" w:cs="Calibri"/>
                <w:i/>
                <w:sz w:val="18"/>
                <w:szCs w:val="18"/>
              </w:rPr>
              <w:t>)</w:t>
            </w:r>
          </w:p>
        </w:tc>
        <w:tc>
          <w:tcPr>
            <w:tcW w:w="1255" w:type="dxa"/>
            <w:shd w:val="clear" w:color="auto" w:fill="auto"/>
          </w:tcPr>
          <w:p w14:paraId="06F6B901" w14:textId="7D448C38" w:rsidR="003D260A" w:rsidRPr="00C40A21" w:rsidRDefault="003D260A"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31B1B3EA" w:rsidR="003D260A" w:rsidRPr="00C40A21" w:rsidRDefault="003D260A" w:rsidP="0057325D">
            <w:pPr>
              <w:rPr>
                <w:rFonts w:ascii="Calibri" w:hAnsi="Calibri" w:cs="Calibri"/>
                <w:sz w:val="18"/>
                <w:szCs w:val="18"/>
                <w:lang w:val="en-AU"/>
              </w:rPr>
            </w:pPr>
            <w:r w:rsidRPr="00C40A21">
              <w:rPr>
                <w:rFonts w:ascii="Calibri" w:hAnsi="Calibri" w:cs="Calibri"/>
                <w:sz w:val="18"/>
                <w:szCs w:val="18"/>
              </w:rPr>
              <w:t xml:space="preserve">These values are used to scale each parameter upgrade vector calculated using different values of lambda. This results in a line search along each upgrade vector direction. </w:t>
            </w:r>
            <w:r>
              <w:rPr>
                <w:rFonts w:ascii="Calibri" w:hAnsi="Calibri" w:cs="Calibri"/>
                <w:sz w:val="18"/>
                <w:szCs w:val="18"/>
              </w:rPr>
              <w:t>T</w:t>
            </w:r>
            <w:r w:rsidRPr="00C40A21">
              <w:rPr>
                <w:rFonts w:ascii="Calibri" w:hAnsi="Calibri" w:cs="Calibri"/>
                <w:sz w:val="18"/>
                <w:szCs w:val="18"/>
              </w:rPr>
              <w:t>he number of</w:t>
            </w:r>
            <w:r>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the number of lambdas times the number of scaling factors. Set </w:t>
            </w:r>
            <w:r>
              <w:rPr>
                <w:rFonts w:ascii="Calibri" w:hAnsi="Calibri" w:cs="Calibri"/>
                <w:i/>
                <w:sz w:val="18"/>
                <w:szCs w:val="18"/>
              </w:rPr>
              <w:t>lambda_scale_fac()</w:t>
            </w:r>
            <w:r w:rsidRPr="00C40A21">
              <w:rPr>
                <w:rFonts w:ascii="Calibri" w:hAnsi="Calibri" w:cs="Calibri"/>
                <w:sz w:val="18"/>
                <w:szCs w:val="18"/>
              </w:rPr>
              <w:t xml:space="preserve"> to 1.0 to disable an upgrade direction line search.</w:t>
            </w:r>
          </w:p>
        </w:tc>
      </w:tr>
      <w:tr w:rsidR="003D260A" w14:paraId="03C67F98" w14:textId="77777777" w:rsidTr="0027129A">
        <w:trPr>
          <w:cantSplit/>
        </w:trPr>
        <w:tc>
          <w:tcPr>
            <w:tcW w:w="2775" w:type="dxa"/>
            <w:shd w:val="clear" w:color="auto" w:fill="auto"/>
          </w:tcPr>
          <w:p w14:paraId="04D08841" w14:textId="78706C25" w:rsidR="003D260A" w:rsidRPr="00C40A21" w:rsidRDefault="003D260A" w:rsidP="00D13A8E">
            <w:pPr>
              <w:rPr>
                <w:rFonts w:ascii="Calibri" w:hAnsi="Calibri" w:cs="Calibri"/>
                <w:i/>
                <w:sz w:val="18"/>
                <w:szCs w:val="18"/>
                <w:lang w:val="en-AU"/>
              </w:rPr>
            </w:pPr>
            <w:r w:rsidRPr="00C40A21">
              <w:rPr>
                <w:rFonts w:ascii="Calibri" w:hAnsi="Calibri" w:cs="Calibri"/>
                <w:i/>
                <w:sz w:val="18"/>
                <w:szCs w:val="18"/>
                <w:lang w:val="en-AU"/>
              </w:rPr>
              <w:t>base_jacobian()</w:t>
            </w:r>
          </w:p>
        </w:tc>
        <w:tc>
          <w:tcPr>
            <w:tcW w:w="1255" w:type="dxa"/>
            <w:shd w:val="clear" w:color="auto" w:fill="auto"/>
          </w:tcPr>
          <w:p w14:paraId="4F07D8A4" w14:textId="52519B9F" w:rsidR="003D260A" w:rsidRPr="00C40A21" w:rsidRDefault="003D260A" w:rsidP="0057325D">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7B0ED9CD" w14:textId="6F7593D0" w:rsidR="003D260A" w:rsidRPr="00C40A21" w:rsidRDefault="003D260A" w:rsidP="0057325D">
            <w:pPr>
              <w:rPr>
                <w:rFonts w:ascii="Calibri" w:hAnsi="Calibri" w:cs="Calibri"/>
                <w:sz w:val="18"/>
                <w:szCs w:val="18"/>
                <w:lang w:val="en-AU"/>
              </w:rPr>
            </w:pPr>
            <w:r w:rsidRPr="00C40A21">
              <w:rPr>
                <w:rFonts w:ascii="Calibri" w:hAnsi="Calibri" w:cs="Calibri"/>
                <w:sz w:val="18"/>
                <w:szCs w:val="18"/>
                <w:lang w:val="en-AU"/>
              </w:rPr>
              <w:t>Provide the name of a JCO file. The Jacobian matrix contained in this file will be used for the first iteration of the inversion process.</w:t>
            </w:r>
          </w:p>
        </w:tc>
      </w:tr>
      <w:tr w:rsidR="003D260A" w14:paraId="01C27A97" w14:textId="77777777" w:rsidTr="0027129A">
        <w:trPr>
          <w:cantSplit/>
        </w:trPr>
        <w:tc>
          <w:tcPr>
            <w:tcW w:w="2775" w:type="dxa"/>
            <w:shd w:val="clear" w:color="auto" w:fill="auto"/>
          </w:tcPr>
          <w:p w14:paraId="71198FE8" w14:textId="055E272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255" w:type="dxa"/>
            <w:shd w:val="clear" w:color="auto" w:fill="auto"/>
          </w:tcPr>
          <w:p w14:paraId="7CB29F21" w14:textId="1697762B" w:rsidR="003D260A" w:rsidRPr="00C40A21" w:rsidRDefault="003D260A" w:rsidP="00746276">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6B8FABE6" w14:textId="6394F058" w:rsidR="003D260A" w:rsidRPr="00C40A21" w:rsidRDefault="003D260A" w:rsidP="00746276">
            <w:pPr>
              <w:rPr>
                <w:rFonts w:ascii="Calibri" w:hAnsi="Calibri" w:cs="Calibri"/>
                <w:sz w:val="18"/>
                <w:szCs w:val="18"/>
                <w:lang w:val="en-AU"/>
              </w:rPr>
            </w:pPr>
            <w:r w:rsidRPr="00C40A21">
              <w:rPr>
                <w:rFonts w:ascii="Calibri" w:hAnsi="Calibri" w:cs="Calibri"/>
                <w:sz w:val="18"/>
                <w:szCs w:val="18"/>
                <w:lang w:val="en-AU"/>
              </w:rPr>
              <w:t>Specify the name of a residuals file from a previous</w:t>
            </w:r>
            <w:r>
              <w:rPr>
                <w:rFonts w:ascii="Calibri" w:hAnsi="Calibri" w:cs="Calibri"/>
                <w:sz w:val="18"/>
                <w:szCs w:val="18"/>
                <w:lang w:val="en-AU"/>
              </w:rPr>
              <w:t xml:space="preserve"> PESTPP-GLM </w:t>
            </w:r>
            <w:r w:rsidRPr="00C40A21">
              <w:rPr>
                <w:rFonts w:ascii="Calibri" w:hAnsi="Calibri" w:cs="Calibri"/>
                <w:sz w:val="18"/>
                <w:szCs w:val="18"/>
                <w:lang w:val="en-AU"/>
              </w:rPr>
              <w:t>run.</w:t>
            </w:r>
            <w:r>
              <w:rPr>
                <w:rFonts w:ascii="Calibri" w:hAnsi="Calibri" w:cs="Calibri"/>
                <w:sz w:val="18"/>
                <w:szCs w:val="18"/>
                <w:lang w:val="en-AU"/>
              </w:rPr>
              <w:t xml:space="preserve"> PESTPP-GLM </w:t>
            </w:r>
            <w:r w:rsidRPr="00C40A21">
              <w:rPr>
                <w:rFonts w:ascii="Calibri" w:hAnsi="Calibri" w:cs="Calibri"/>
                <w:sz w:val="18"/>
                <w:szCs w:val="18"/>
                <w:lang w:val="en-AU"/>
              </w:rPr>
              <w:t>will assume that these are model outputs corresponding to initial parameter values.</w:t>
            </w:r>
            <w:r>
              <w:rPr>
                <w:rFonts w:ascii="Calibri" w:hAnsi="Calibri" w:cs="Calibri"/>
                <w:sz w:val="18"/>
                <w:szCs w:val="18"/>
                <w:lang w:val="en-AU"/>
              </w:rPr>
              <w:t xml:space="preserve"> It will use these instead of undertaking the initial model run.</w:t>
            </w:r>
          </w:p>
        </w:tc>
      </w:tr>
      <w:tr w:rsidR="003D260A" w14:paraId="0E9BE6D7" w14:textId="77777777" w:rsidTr="0027129A">
        <w:trPr>
          <w:cantSplit/>
        </w:trPr>
        <w:tc>
          <w:tcPr>
            <w:tcW w:w="2775" w:type="dxa"/>
            <w:shd w:val="clear" w:color="auto" w:fill="auto"/>
          </w:tcPr>
          <w:p w14:paraId="1CE592DA" w14:textId="093987CB" w:rsidR="003D260A" w:rsidRPr="00C40A21" w:rsidRDefault="003D260A" w:rsidP="00084E14">
            <w:pPr>
              <w:rPr>
                <w:rFonts w:ascii="Calibri" w:hAnsi="Calibri" w:cs="Calibri"/>
                <w:i/>
                <w:sz w:val="18"/>
                <w:szCs w:val="18"/>
                <w:lang w:val="en-AU"/>
              </w:rPr>
            </w:pPr>
            <w:bookmarkStart w:id="2022" w:name="_Hlk514495292"/>
            <w:r w:rsidRPr="00C40A21">
              <w:rPr>
                <w:rFonts w:ascii="Calibri" w:hAnsi="Calibri" w:cs="Calibri"/>
                <w:i/>
                <w:sz w:val="18"/>
                <w:szCs w:val="18"/>
                <w:lang w:val="en-AU"/>
              </w:rPr>
              <w:t>uncertainty(true)</w:t>
            </w:r>
          </w:p>
        </w:tc>
        <w:tc>
          <w:tcPr>
            <w:tcW w:w="1255" w:type="dxa"/>
            <w:shd w:val="clear" w:color="auto" w:fill="auto"/>
          </w:tcPr>
          <w:p w14:paraId="2E3F7E2E" w14:textId="50497D3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D8720B" w14:textId="215E486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D260A" w14:paraId="7551A9A5" w14:textId="77777777" w:rsidTr="0027129A">
        <w:trPr>
          <w:cantSplit/>
        </w:trPr>
        <w:tc>
          <w:tcPr>
            <w:tcW w:w="2775" w:type="dxa"/>
            <w:shd w:val="clear" w:color="auto" w:fill="auto"/>
          </w:tcPr>
          <w:p w14:paraId="0DF38D97" w14:textId="37269223"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parcov()</w:t>
            </w:r>
          </w:p>
        </w:tc>
        <w:tc>
          <w:tcPr>
            <w:tcW w:w="1255" w:type="dxa"/>
            <w:shd w:val="clear" w:color="auto" w:fill="auto"/>
          </w:tcPr>
          <w:p w14:paraId="538B9845" w14:textId="52A5924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1970A7B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bookmarkEnd w:id="2022"/>
      <w:tr w:rsidR="003D260A" w14:paraId="6ED44FE0" w14:textId="77777777" w:rsidTr="0027129A">
        <w:trPr>
          <w:cantSplit/>
        </w:trPr>
        <w:tc>
          <w:tcPr>
            <w:tcW w:w="2775" w:type="dxa"/>
            <w:shd w:val="clear" w:color="auto" w:fill="auto"/>
          </w:tcPr>
          <w:p w14:paraId="58E623DD" w14:textId="292E80E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par_sigma_range(4.0)</w:t>
            </w:r>
          </w:p>
        </w:tc>
        <w:tc>
          <w:tcPr>
            <w:tcW w:w="1255" w:type="dxa"/>
            <w:shd w:val="clear" w:color="auto" w:fill="auto"/>
          </w:tcPr>
          <w:p w14:paraId="0FFAB81E" w14:textId="4ABFB782" w:rsidR="003D260A" w:rsidRPr="00C40A21" w:rsidRDefault="003D260A"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7620C8" w14:textId="087AD1EB" w:rsidR="003D260A" w:rsidRPr="00C40A21" w:rsidRDefault="003D260A"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D260A" w14:paraId="16F234E9" w14:textId="77777777" w:rsidTr="0027129A">
        <w:trPr>
          <w:cantSplit/>
        </w:trPr>
        <w:tc>
          <w:tcPr>
            <w:tcW w:w="2775" w:type="dxa"/>
            <w:shd w:val="clear" w:color="auto" w:fill="auto"/>
          </w:tcPr>
          <w:p w14:paraId="62093F8E" w14:textId="5AD03FB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lastRenderedPageBreak/>
              <w:t>forecasts(..,..,..)</w:t>
            </w:r>
          </w:p>
        </w:tc>
        <w:tc>
          <w:tcPr>
            <w:tcW w:w="1255" w:type="dxa"/>
            <w:shd w:val="clear" w:color="auto" w:fill="auto"/>
          </w:tcPr>
          <w:p w14:paraId="17D81C1B" w14:textId="1602848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58BAF267" w14:textId="088B7C3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Provide the names of one or more observations featured in the</w:t>
            </w:r>
            <w:r>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Pr>
                <w:rFonts w:ascii="Calibri" w:hAnsi="Calibri" w:cs="Calibri"/>
                <w:sz w:val="18"/>
                <w:szCs w:val="18"/>
                <w:lang w:val="en-AU"/>
              </w:rPr>
              <w:t>;</w:t>
            </w:r>
            <w:r w:rsidRPr="00C40A21">
              <w:rPr>
                <w:rFonts w:ascii="Calibri" w:hAnsi="Calibri" w:cs="Calibri"/>
                <w:sz w:val="18"/>
                <w:szCs w:val="18"/>
                <w:lang w:val="en-AU"/>
              </w:rPr>
              <w:t xml:space="preserve"> </w:t>
            </w:r>
            <w:r>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3D260A" w14:paraId="19C237B4" w14:textId="77777777" w:rsidTr="0027129A">
        <w:trPr>
          <w:cantSplit/>
        </w:trPr>
        <w:tc>
          <w:tcPr>
            <w:tcW w:w="2775" w:type="dxa"/>
            <w:shd w:val="clear" w:color="auto" w:fill="auto"/>
          </w:tcPr>
          <w:p w14:paraId="64E479CD" w14:textId="282467F9"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num_reals(100)</w:t>
            </w:r>
          </w:p>
        </w:tc>
        <w:tc>
          <w:tcPr>
            <w:tcW w:w="1255" w:type="dxa"/>
            <w:shd w:val="clear" w:color="auto" w:fill="auto"/>
          </w:tcPr>
          <w:p w14:paraId="2C219F4A" w14:textId="27874BD3" w:rsidR="003D260A" w:rsidRPr="00C40A21" w:rsidRDefault="003D260A" w:rsidP="00084E14">
            <w:pPr>
              <w:rPr>
                <w:rFonts w:ascii="Calibri" w:hAnsi="Calibri" w:cs="Calibri"/>
                <w:sz w:val="18"/>
                <w:szCs w:val="18"/>
                <w:lang w:val="en-AU"/>
              </w:rPr>
            </w:pPr>
            <w:r>
              <w:rPr>
                <w:rFonts w:ascii="Calibri" w:hAnsi="Calibri" w:cs="Calibri"/>
                <w:sz w:val="18"/>
                <w:szCs w:val="18"/>
              </w:rPr>
              <w:t>integer</w:t>
            </w:r>
          </w:p>
        </w:tc>
        <w:tc>
          <w:tcPr>
            <w:tcW w:w="4986" w:type="dxa"/>
            <w:shd w:val="clear" w:color="auto" w:fill="auto"/>
          </w:tcPr>
          <w:p w14:paraId="20E8B05A" w14:textId="7196D223" w:rsidR="003D260A" w:rsidRPr="00C40A21" w:rsidRDefault="003D260A" w:rsidP="00084E14">
            <w:pPr>
              <w:rPr>
                <w:rFonts w:ascii="Calibri" w:hAnsi="Calibri" w:cs="Calibri"/>
                <w:sz w:val="18"/>
                <w:szCs w:val="18"/>
                <w:lang w:val="en-AU"/>
              </w:rPr>
            </w:pPr>
            <w:r>
              <w:rPr>
                <w:rFonts w:ascii="Calibri" w:hAnsi="Calibri" w:cs="Calibri"/>
                <w:sz w:val="18"/>
                <w:szCs w:val="18"/>
              </w:rPr>
              <w:t xml:space="preserve">Number of parameter realizations to draw from the posterior parameter distribution (using final, estimated parameter values as the parameter mean vector, and the FOSM-based posterior covariance matrix).  Following generation of the realizations, the model is run once for each realization. The resulting observation ensemble is saved in a CSV file named </w:t>
            </w:r>
            <w:r w:rsidRPr="00251448">
              <w:rPr>
                <w:rFonts w:ascii="Calibri" w:hAnsi="Calibri" w:cs="Calibri"/>
                <w:i/>
                <w:sz w:val="18"/>
                <w:szCs w:val="18"/>
              </w:rPr>
              <w:t>case.obs.csv</w:t>
            </w:r>
            <w:r>
              <w:rPr>
                <w:rFonts w:ascii="Calibri" w:hAnsi="Calibri" w:cs="Calibri"/>
                <w:sz w:val="18"/>
                <w:szCs w:val="18"/>
              </w:rPr>
              <w:t xml:space="preserve">; the parameter ensemble is saved in a CSV file named </w:t>
            </w:r>
            <w:r w:rsidRPr="00251448">
              <w:rPr>
                <w:rFonts w:ascii="Calibri" w:hAnsi="Calibri" w:cs="Calibri"/>
                <w:i/>
                <w:sz w:val="18"/>
                <w:szCs w:val="18"/>
              </w:rPr>
              <w:t>case.par.csv</w:t>
            </w:r>
            <w:r>
              <w:rPr>
                <w:rFonts w:ascii="Calibri" w:hAnsi="Calibri" w:cs="Calibri"/>
                <w:i/>
                <w:sz w:val="18"/>
                <w:szCs w:val="18"/>
              </w:rPr>
              <w:t>.</w:t>
            </w:r>
          </w:p>
        </w:tc>
      </w:tr>
      <w:tr w:rsidR="003D260A" w14:paraId="1F8A707D" w14:textId="77777777" w:rsidTr="0027129A">
        <w:trPr>
          <w:cantSplit/>
        </w:trPr>
        <w:tc>
          <w:tcPr>
            <w:tcW w:w="2775" w:type="dxa"/>
            <w:shd w:val="clear" w:color="auto" w:fill="auto"/>
          </w:tcPr>
          <w:p w14:paraId="4ADFA10C" w14:textId="5A62C92C"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save_binary(false)</w:t>
            </w:r>
          </w:p>
        </w:tc>
        <w:tc>
          <w:tcPr>
            <w:tcW w:w="1255" w:type="dxa"/>
            <w:shd w:val="clear" w:color="auto" w:fill="auto"/>
          </w:tcPr>
          <w:p w14:paraId="00322D18" w14:textId="31D4A45E" w:rsidR="003D260A" w:rsidRPr="00C40A21" w:rsidRDefault="003D260A" w:rsidP="00084E14">
            <w:pPr>
              <w:rPr>
                <w:rFonts w:ascii="Calibri" w:hAnsi="Calibri" w:cs="Calibri"/>
                <w:sz w:val="18"/>
                <w:szCs w:val="18"/>
                <w:lang w:val="en-AU"/>
              </w:rPr>
            </w:pPr>
            <w:r>
              <w:rPr>
                <w:rFonts w:ascii="Calibri" w:hAnsi="Calibri" w:cs="Calibri"/>
                <w:sz w:val="18"/>
                <w:szCs w:val="18"/>
              </w:rPr>
              <w:t>Boolean</w:t>
            </w:r>
          </w:p>
        </w:tc>
        <w:tc>
          <w:tcPr>
            <w:tcW w:w="4986" w:type="dxa"/>
            <w:shd w:val="clear" w:color="auto" w:fill="auto"/>
          </w:tcPr>
          <w:p w14:paraId="1FF89C21" w14:textId="6ADD8555" w:rsidR="003D260A" w:rsidRPr="00C40A21" w:rsidRDefault="003D260A" w:rsidP="00084E14">
            <w:pPr>
              <w:rPr>
                <w:rFonts w:ascii="Calibri" w:hAnsi="Calibri" w:cs="Calibri"/>
                <w:sz w:val="18"/>
                <w:szCs w:val="18"/>
                <w:lang w:val="en-AU"/>
              </w:rPr>
            </w:pPr>
            <w:r>
              <w:rPr>
                <w:rFonts w:ascii="Calibri" w:hAnsi="Calibri" w:cs="Calibri"/>
                <w:sz w:val="18"/>
                <w:lang w:val="en-AU"/>
              </w:rPr>
              <w:t xml:space="preserve">A flag to save parameter and observation ensembles in binary format. If this is set to </w:t>
            </w:r>
            <w:r w:rsidRPr="007071CD">
              <w:rPr>
                <w:rFonts w:ascii="Calibri" w:hAnsi="Calibri" w:cs="Calibri"/>
                <w:i/>
                <w:sz w:val="18"/>
                <w:lang w:val="en-AU"/>
              </w:rPr>
              <w:t>true</w:t>
            </w:r>
            <w:r>
              <w:rPr>
                <w:rFonts w:ascii="Calibri" w:hAnsi="Calibri" w:cs="Calibri"/>
                <w:sz w:val="18"/>
                <w:lang w:val="en-AU"/>
              </w:rPr>
              <w:t xml:space="preserve">, parameter and observation ensembles are saved in files named </w:t>
            </w:r>
            <w:r>
              <w:rPr>
                <w:rFonts w:ascii="Calibri" w:hAnsi="Calibri" w:cs="Calibri"/>
                <w:i/>
                <w:sz w:val="18"/>
                <w:lang w:val="en-AU"/>
              </w:rPr>
              <w:t>case.par.jcb</w:t>
            </w:r>
            <w:r>
              <w:rPr>
                <w:rFonts w:ascii="Calibri" w:hAnsi="Calibri" w:cs="Calibri"/>
                <w:sz w:val="18"/>
                <w:lang w:val="en-AU"/>
              </w:rPr>
              <w:t xml:space="preserve"> and </w:t>
            </w:r>
            <w:r>
              <w:rPr>
                <w:rFonts w:ascii="Calibri" w:hAnsi="Calibri" w:cs="Calibri"/>
                <w:i/>
                <w:sz w:val="18"/>
                <w:lang w:val="en-AU"/>
              </w:rPr>
              <w:t>case.obs.jcb</w:t>
            </w:r>
            <w:r>
              <w:rPr>
                <w:rFonts w:ascii="Calibri" w:hAnsi="Calibri" w:cs="Calibri"/>
                <w:sz w:val="18"/>
                <w:lang w:val="en-AU"/>
              </w:rPr>
              <w:t>.</w:t>
            </w:r>
          </w:p>
        </w:tc>
      </w:tr>
      <w:tr w:rsidR="003D260A" w14:paraId="1C6F1680" w14:textId="77777777" w:rsidTr="0027129A">
        <w:trPr>
          <w:cantSplit/>
        </w:trPr>
        <w:tc>
          <w:tcPr>
            <w:tcW w:w="2775" w:type="dxa"/>
            <w:shd w:val="clear" w:color="auto" w:fill="auto"/>
          </w:tcPr>
          <w:p w14:paraId="6ECA5856" w14:textId="71150A23" w:rsidR="003D260A" w:rsidRPr="00C40A21" w:rsidRDefault="003D260A" w:rsidP="00084E14">
            <w:pPr>
              <w:rPr>
                <w:rFonts w:ascii="Calibri" w:hAnsi="Calibri" w:cs="Calibri"/>
                <w:i/>
                <w:sz w:val="18"/>
                <w:szCs w:val="18"/>
                <w:lang w:val="en-AU"/>
              </w:rPr>
            </w:pPr>
            <w:r>
              <w:rPr>
                <w:rFonts w:ascii="Calibri" w:hAnsi="Calibri" w:cs="Calibri"/>
                <w:i/>
                <w:sz w:val="18"/>
                <w:szCs w:val="18"/>
                <w:lang w:val="en-AU"/>
              </w:rPr>
              <w:t>tie_by_group(false)</w:t>
            </w:r>
          </w:p>
        </w:tc>
        <w:tc>
          <w:tcPr>
            <w:tcW w:w="1255" w:type="dxa"/>
            <w:shd w:val="clear" w:color="auto" w:fill="auto"/>
          </w:tcPr>
          <w:p w14:paraId="63ABCE41" w14:textId="6D980CF1" w:rsidR="003D260A" w:rsidRPr="00C40A21" w:rsidRDefault="003D260A"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51148CEC" w14:textId="047BF63F" w:rsidR="003D260A" w:rsidRPr="007071CD" w:rsidRDefault="003D260A" w:rsidP="005377B8">
            <w:pPr>
              <w:rPr>
                <w:rFonts w:ascii="Calibri" w:hAnsi="Calibri" w:cs="Calibri"/>
                <w:sz w:val="18"/>
                <w:szCs w:val="18"/>
              </w:rPr>
            </w:pPr>
            <w:r>
              <w:rPr>
                <w:rFonts w:ascii="Calibri" w:hAnsi="Calibri" w:cs="Calibri"/>
                <w:sz w:val="18"/>
                <w:szCs w:val="18"/>
              </w:rPr>
              <w:t>Flag to tie all adjustable parameters by group designation; however all user-supplied parameter tied-parent relationships are preserved. The effective number of adjustable parameters thus becomes the number of parameter groups (which contain at least one adjustable parameter) plus the number of parameters that are listed as having others tied to it.</w:t>
            </w:r>
          </w:p>
        </w:tc>
      </w:tr>
      <w:tr w:rsidR="003D260A" w14:paraId="7BC22C54" w14:textId="77777777" w:rsidTr="0027129A">
        <w:trPr>
          <w:cantSplit/>
        </w:trPr>
        <w:tc>
          <w:tcPr>
            <w:tcW w:w="2775" w:type="dxa"/>
            <w:shd w:val="clear" w:color="auto" w:fill="auto"/>
          </w:tcPr>
          <w:p w14:paraId="09836359" w14:textId="4D9890AA" w:rsidR="003D260A" w:rsidRDefault="003D260A" w:rsidP="00084E14">
            <w:pPr>
              <w:rPr>
                <w:rFonts w:ascii="Calibri" w:hAnsi="Calibri" w:cs="Calibri"/>
                <w:i/>
                <w:sz w:val="18"/>
                <w:szCs w:val="18"/>
                <w:lang w:val="en-AU"/>
              </w:rPr>
            </w:pPr>
            <w:r w:rsidRPr="00C40A21">
              <w:rPr>
                <w:rFonts w:ascii="Calibri" w:hAnsi="Calibri" w:cs="Calibri"/>
                <w:i/>
                <w:sz w:val="18"/>
                <w:szCs w:val="18"/>
                <w:lang w:val="en-AU"/>
              </w:rPr>
              <w:t>iteration_summary(true)</w:t>
            </w:r>
          </w:p>
        </w:tc>
        <w:tc>
          <w:tcPr>
            <w:tcW w:w="1255" w:type="dxa"/>
            <w:shd w:val="clear" w:color="auto" w:fill="auto"/>
          </w:tcPr>
          <w:p w14:paraId="1086F486" w14:textId="2AF60E2A" w:rsidR="003D260A" w:rsidRDefault="003D260A"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245F6C15" w14:textId="1C3E1473" w:rsidR="003D260A" w:rsidRPr="00251448" w:rsidRDefault="003D260A" w:rsidP="005377B8">
            <w:pPr>
              <w:rPr>
                <w:rFonts w:ascii="Calibri" w:hAnsi="Calibri" w:cs="Calibri"/>
                <w:sz w:val="18"/>
                <w:szCs w:val="18"/>
              </w:rPr>
            </w:pPr>
            <w:r w:rsidRPr="00C40A21">
              <w:rPr>
                <w:rFonts w:ascii="Calibri" w:hAnsi="Calibri" w:cs="Calibri"/>
                <w:sz w:val="18"/>
                <w:szCs w:val="18"/>
              </w:rPr>
              <w:t>This flag activates or deactivates the writing of CSV files summarizing parameters (</w:t>
            </w:r>
            <w:r w:rsidRPr="00C40A21">
              <w:rPr>
                <w:rFonts w:ascii="Calibri" w:hAnsi="Calibri" w:cs="Calibri"/>
                <w:i/>
                <w:sz w:val="18"/>
                <w:szCs w:val="18"/>
              </w:rPr>
              <w:t>case.ipar</w:t>
            </w:r>
            <w:r w:rsidRPr="00C40A21">
              <w:rPr>
                <w:rFonts w:ascii="Calibri" w:hAnsi="Calibri" w:cs="Calibri"/>
                <w:sz w:val="18"/>
                <w:szCs w:val="18"/>
              </w:rPr>
              <w:t>), objective functions (</w:t>
            </w:r>
            <w:r w:rsidRPr="00C40A21">
              <w:rPr>
                <w:rFonts w:ascii="Calibri" w:hAnsi="Calibri" w:cs="Calibri"/>
                <w:i/>
                <w:sz w:val="18"/>
                <w:szCs w:val="18"/>
              </w:rPr>
              <w:t>case.iobj</w:t>
            </w:r>
            <w:r w:rsidRPr="00C40A21">
              <w:rPr>
                <w:rFonts w:ascii="Calibri" w:hAnsi="Calibri" w:cs="Calibri"/>
                <w:sz w:val="18"/>
                <w:szCs w:val="18"/>
              </w:rPr>
              <w:t>), sensitivities (</w:t>
            </w:r>
            <w:r w:rsidRPr="00C40A21">
              <w:rPr>
                <w:rFonts w:ascii="Calibri" w:hAnsi="Calibri" w:cs="Calibri"/>
                <w:i/>
                <w:sz w:val="18"/>
                <w:szCs w:val="18"/>
              </w:rPr>
              <w:t>case.isen</w:t>
            </w:r>
            <w:r w:rsidRPr="00C40A21">
              <w:rPr>
                <w:rFonts w:ascii="Calibri" w:hAnsi="Calibri" w:cs="Calibri"/>
                <w:sz w:val="18"/>
                <w:szCs w:val="18"/>
              </w:rPr>
              <w:t>), trial parameter upgrades (</w:t>
            </w:r>
            <w:r w:rsidRPr="00C40A21">
              <w:rPr>
                <w:rFonts w:ascii="Calibri" w:hAnsi="Calibri" w:cs="Calibri"/>
                <w:i/>
                <w:sz w:val="18"/>
                <w:szCs w:val="18"/>
              </w:rPr>
              <w:t>case.upg.csv</w:t>
            </w:r>
            <w:r w:rsidRPr="00C40A21">
              <w:rPr>
                <w:rFonts w:ascii="Calibri" w:hAnsi="Calibri" w:cs="Calibri"/>
                <w:sz w:val="18"/>
                <w:szCs w:val="18"/>
              </w:rPr>
              <w:t>) and parameter-to-run</w:t>
            </w:r>
            <w:r>
              <w:rPr>
                <w:rFonts w:ascii="Calibri" w:hAnsi="Calibri" w:cs="Calibri"/>
                <w:sz w:val="18"/>
                <w:szCs w:val="18"/>
              </w:rPr>
              <w:t>-</w:t>
            </w:r>
            <w:r w:rsidRPr="00C40A21">
              <w:rPr>
                <w:rFonts w:ascii="Calibri" w:hAnsi="Calibri" w:cs="Calibri"/>
                <w:sz w:val="18"/>
                <w:szCs w:val="18"/>
              </w:rPr>
              <w:t>id mapping (</w:t>
            </w:r>
            <w:r w:rsidRPr="00C40A21">
              <w:rPr>
                <w:rFonts w:ascii="Calibri" w:hAnsi="Calibri" w:cs="Calibri"/>
                <w:i/>
                <w:sz w:val="18"/>
                <w:szCs w:val="18"/>
              </w:rPr>
              <w:t>case.rid</w:t>
            </w:r>
            <w:r w:rsidRPr="00C40A21">
              <w:rPr>
                <w:rFonts w:ascii="Calibri" w:hAnsi="Calibri" w:cs="Calibri"/>
                <w:sz w:val="18"/>
                <w:szCs w:val="18"/>
              </w:rPr>
              <w:t>).</w:t>
            </w:r>
          </w:p>
        </w:tc>
      </w:tr>
      <w:tr w:rsidR="003D260A" w14:paraId="29501B5D" w14:textId="77777777" w:rsidTr="0027129A">
        <w:trPr>
          <w:cantSplit/>
        </w:trPr>
        <w:tc>
          <w:tcPr>
            <w:tcW w:w="2775" w:type="dxa"/>
            <w:shd w:val="clear" w:color="auto" w:fill="auto"/>
          </w:tcPr>
          <w:p w14:paraId="1293181B" w14:textId="54F4CAA5"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der_forgive(true)</w:t>
            </w:r>
          </w:p>
        </w:tc>
        <w:tc>
          <w:tcPr>
            <w:tcW w:w="1255" w:type="dxa"/>
            <w:shd w:val="clear" w:color="auto" w:fill="auto"/>
          </w:tcPr>
          <w:p w14:paraId="3010751D" w14:textId="30CF361F" w:rsidR="003D260A" w:rsidRPr="00C40A21" w:rsidRDefault="003D260A" w:rsidP="005377B8">
            <w:pPr>
              <w:rPr>
                <w:rFonts w:ascii="Calibri" w:hAnsi="Calibri" w:cs="Calibri"/>
                <w:sz w:val="18"/>
                <w:szCs w:val="18"/>
              </w:rPr>
            </w:pPr>
            <w:r w:rsidRPr="00C40A21">
              <w:rPr>
                <w:rFonts w:ascii="Calibri" w:hAnsi="Calibri" w:cs="Calibri"/>
                <w:sz w:val="18"/>
                <w:szCs w:val="18"/>
                <w:lang w:val="en-AU"/>
              </w:rPr>
              <w:t>Boolean</w:t>
            </w:r>
          </w:p>
        </w:tc>
        <w:tc>
          <w:tcPr>
            <w:tcW w:w="4986" w:type="dxa"/>
            <w:shd w:val="clear" w:color="auto" w:fill="auto"/>
          </w:tcPr>
          <w:p w14:paraId="0269A0F2" w14:textId="1D37A9C3" w:rsidR="003D260A" w:rsidRPr="00C40A21" w:rsidRDefault="003D260A" w:rsidP="005377B8">
            <w:pPr>
              <w:rPr>
                <w:rFonts w:ascii="Calibri" w:hAnsi="Calibri" w:cs="Calibri"/>
                <w:sz w:val="18"/>
                <w:szCs w:val="18"/>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Pr>
                <w:rFonts w:ascii="Calibri" w:hAnsi="Calibri" w:cs="Calibri"/>
                <w:sz w:val="18"/>
                <w:szCs w:val="18"/>
                <w:lang w:val="en-AU"/>
              </w:rPr>
              <w:t xml:space="preserve">, PESTPP-GLM terminates </w:t>
            </w:r>
            <w:r w:rsidRPr="00C40A21">
              <w:rPr>
                <w:rFonts w:ascii="Calibri" w:hAnsi="Calibri" w:cs="Calibri"/>
                <w:sz w:val="18"/>
                <w:szCs w:val="18"/>
                <w:lang w:val="en-AU"/>
              </w:rPr>
              <w:t>execution with an appropriate message</w:t>
            </w:r>
            <w:r>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D260A" w14:paraId="4AC0238C" w14:textId="77777777" w:rsidTr="0027129A">
        <w:trPr>
          <w:cantSplit/>
        </w:trPr>
        <w:tc>
          <w:tcPr>
            <w:tcW w:w="2775" w:type="dxa"/>
            <w:shd w:val="clear" w:color="auto" w:fill="auto"/>
          </w:tcPr>
          <w:p w14:paraId="1D0A2CC0" w14:textId="55273BD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global_opt(de)</w:t>
            </w:r>
          </w:p>
        </w:tc>
        <w:tc>
          <w:tcPr>
            <w:tcW w:w="1255" w:type="dxa"/>
            <w:shd w:val="clear" w:color="auto" w:fill="auto"/>
          </w:tcPr>
          <w:p w14:paraId="2A638437" w14:textId="611395F1" w:rsidR="003D260A" w:rsidRPr="00C40A21" w:rsidRDefault="003D260A" w:rsidP="005377B8">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46D3E9E0" w14:textId="1A5AB5B5" w:rsidR="003D260A" w:rsidRPr="00C40A21" w:rsidRDefault="003D260A" w:rsidP="005377B8">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D260A" w14:paraId="6620B9CD" w14:textId="77777777" w:rsidTr="0027129A">
        <w:trPr>
          <w:cantSplit/>
        </w:trPr>
        <w:tc>
          <w:tcPr>
            <w:tcW w:w="2775" w:type="dxa"/>
            <w:shd w:val="clear" w:color="auto" w:fill="auto"/>
          </w:tcPr>
          <w:p w14:paraId="48207E49" w14:textId="18534F1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de_pop_size(40)</w:t>
            </w:r>
          </w:p>
        </w:tc>
        <w:tc>
          <w:tcPr>
            <w:tcW w:w="1255" w:type="dxa"/>
            <w:shd w:val="clear" w:color="auto" w:fill="auto"/>
          </w:tcPr>
          <w:p w14:paraId="21999ADA" w14:textId="78A4E7CB"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CD658FE" w14:textId="390C25F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D260A" w14:paraId="5841F6DA" w14:textId="77777777" w:rsidTr="0027129A">
        <w:trPr>
          <w:cantSplit/>
        </w:trPr>
        <w:tc>
          <w:tcPr>
            <w:tcW w:w="2775" w:type="dxa"/>
            <w:shd w:val="clear" w:color="auto" w:fill="auto"/>
          </w:tcPr>
          <w:p w14:paraId="1084C9CA" w14:textId="6C22AB4B"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de_max_gen(100)</w:t>
            </w:r>
          </w:p>
        </w:tc>
        <w:tc>
          <w:tcPr>
            <w:tcW w:w="1255" w:type="dxa"/>
            <w:shd w:val="clear" w:color="auto" w:fill="auto"/>
          </w:tcPr>
          <w:p w14:paraId="513DF577" w14:textId="1F99E32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0FEC114" w14:textId="7B3062A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Pr>
                <w:rFonts w:ascii="Calibri" w:hAnsi="Calibri" w:cs="Calibri"/>
                <w:sz w:val="18"/>
                <w:szCs w:val="18"/>
                <w:lang w:val="en-AU"/>
              </w:rPr>
              <w:t>z</w:t>
            </w:r>
            <w:r w:rsidRPr="00C40A21">
              <w:rPr>
                <w:rFonts w:ascii="Calibri" w:hAnsi="Calibri" w:cs="Calibri"/>
                <w:sz w:val="18"/>
                <w:szCs w:val="18"/>
                <w:lang w:val="en-AU"/>
              </w:rPr>
              <w:t>ation that is undertaken</w:t>
            </w:r>
            <w:r>
              <w:rPr>
                <w:rFonts w:ascii="Calibri" w:hAnsi="Calibri" w:cs="Calibri"/>
                <w:sz w:val="18"/>
                <w:szCs w:val="18"/>
                <w:lang w:val="en-AU"/>
              </w:rPr>
              <w:t xml:space="preserve"> by PESTPP-GLM.</w:t>
            </w:r>
          </w:p>
        </w:tc>
      </w:tr>
      <w:tr w:rsidR="003D260A" w14:paraId="535E614D" w14:textId="77777777" w:rsidTr="0027129A">
        <w:trPr>
          <w:cantSplit/>
        </w:trPr>
        <w:tc>
          <w:tcPr>
            <w:tcW w:w="2775" w:type="dxa"/>
            <w:shd w:val="clear" w:color="auto" w:fill="auto"/>
          </w:tcPr>
          <w:p w14:paraId="75A7FA2F" w14:textId="1277456F"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de_dither_f(true)</w:t>
            </w:r>
          </w:p>
        </w:tc>
        <w:tc>
          <w:tcPr>
            <w:tcW w:w="1255" w:type="dxa"/>
            <w:shd w:val="clear" w:color="auto" w:fill="auto"/>
          </w:tcPr>
          <w:p w14:paraId="4835D9FB" w14:textId="5B7450B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F8443B" w14:textId="3ACCF37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  </w:t>
            </w:r>
          </w:p>
        </w:tc>
      </w:tr>
      <w:tr w:rsidR="003D260A" w14:paraId="2797904B" w14:textId="77777777" w:rsidTr="0027129A">
        <w:trPr>
          <w:cantSplit/>
        </w:trPr>
        <w:tc>
          <w:tcPr>
            <w:tcW w:w="2775" w:type="dxa"/>
            <w:shd w:val="clear" w:color="auto" w:fill="auto"/>
          </w:tcPr>
          <w:p w14:paraId="66C7A6F4" w14:textId="31686341"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de_f(0.8)</w:t>
            </w:r>
          </w:p>
        </w:tc>
        <w:tc>
          <w:tcPr>
            <w:tcW w:w="1255" w:type="dxa"/>
            <w:shd w:val="clear" w:color="auto" w:fill="auto"/>
          </w:tcPr>
          <w:p w14:paraId="145CD2A2" w14:textId="0639E4C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8094B38" w14:textId="7F3ADBC5"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w:t>
            </w:r>
          </w:p>
        </w:tc>
      </w:tr>
      <w:tr w:rsidR="003D260A" w14:paraId="25F5F23D" w14:textId="77777777" w:rsidTr="0027129A">
        <w:trPr>
          <w:cantSplit/>
        </w:trPr>
        <w:tc>
          <w:tcPr>
            <w:tcW w:w="2775" w:type="dxa"/>
            <w:shd w:val="clear" w:color="auto" w:fill="auto"/>
          </w:tcPr>
          <w:p w14:paraId="7C8744C4" w14:textId="079017B2"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de_cr(0.9)</w:t>
            </w:r>
          </w:p>
        </w:tc>
        <w:tc>
          <w:tcPr>
            <w:tcW w:w="1255" w:type="dxa"/>
            <w:shd w:val="clear" w:color="auto" w:fill="auto"/>
          </w:tcPr>
          <w:p w14:paraId="6C6603E5" w14:textId="4BABBB04"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20B0493A" w14:textId="265C042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r w:rsidR="003D260A" w14:paraId="2770E4CD" w14:textId="77777777" w:rsidTr="0027129A">
        <w:trPr>
          <w:cantSplit/>
        </w:trPr>
        <w:tc>
          <w:tcPr>
            <w:tcW w:w="2775" w:type="dxa"/>
            <w:shd w:val="clear" w:color="auto" w:fill="auto"/>
          </w:tcPr>
          <w:p w14:paraId="675AE287" w14:textId="3A223C66" w:rsidR="003D260A" w:rsidRPr="00C40A21" w:rsidRDefault="001A568B" w:rsidP="00084E14">
            <w:pPr>
              <w:rPr>
                <w:rFonts w:ascii="Calibri" w:hAnsi="Calibri" w:cs="Calibri"/>
                <w:i/>
                <w:sz w:val="18"/>
                <w:szCs w:val="18"/>
                <w:lang w:val="en-AU"/>
              </w:rPr>
            </w:pPr>
            <w:r>
              <w:rPr>
                <w:rFonts w:ascii="Calibri" w:hAnsi="Calibri" w:cs="Calibri"/>
                <w:i/>
                <w:sz w:val="18"/>
                <w:szCs w:val="18"/>
                <w:lang w:val="en-AU"/>
              </w:rPr>
              <w:t>Enforce_tied_bounds(false)</w:t>
            </w:r>
          </w:p>
        </w:tc>
        <w:tc>
          <w:tcPr>
            <w:tcW w:w="1255" w:type="dxa"/>
            <w:shd w:val="clear" w:color="auto" w:fill="auto"/>
          </w:tcPr>
          <w:p w14:paraId="24B1431D" w14:textId="780FDA72" w:rsidR="003D260A" w:rsidRPr="00C40A21" w:rsidRDefault="001A568B"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3F6882DB" w14:textId="4ECEEDD0" w:rsidR="003D260A" w:rsidRPr="00C40A21" w:rsidRDefault="001A568B" w:rsidP="00084E14">
            <w:pPr>
              <w:rPr>
                <w:rFonts w:ascii="Calibri" w:hAnsi="Calibri" w:cs="Calibri"/>
                <w:sz w:val="18"/>
                <w:szCs w:val="18"/>
                <w:lang w:val="en-AU"/>
              </w:rPr>
            </w:pPr>
            <w:r>
              <w:rPr>
                <w:rFonts w:ascii="Calibri" w:hAnsi="Calibri" w:cs="Calibri"/>
                <w:sz w:val="18"/>
                <w:szCs w:val="18"/>
                <w:lang w:val="en-AU"/>
              </w:rPr>
              <w:t xml:space="preserve">Flag to enforce parameter bounds on any tied parameters </w:t>
            </w:r>
          </w:p>
        </w:tc>
      </w:tr>
      <w:tr w:rsidR="003D260A" w14:paraId="7A84E604" w14:textId="77777777" w:rsidTr="0027129A">
        <w:trPr>
          <w:cantSplit/>
        </w:trPr>
        <w:tc>
          <w:tcPr>
            <w:tcW w:w="2775" w:type="dxa"/>
            <w:shd w:val="clear" w:color="auto" w:fill="auto"/>
          </w:tcPr>
          <w:p w14:paraId="31064CC3" w14:textId="6C81F223" w:rsidR="003D260A" w:rsidRPr="00C40A21" w:rsidRDefault="003D260A" w:rsidP="00084E14">
            <w:pPr>
              <w:rPr>
                <w:rFonts w:ascii="Calibri" w:hAnsi="Calibri" w:cs="Calibri"/>
                <w:i/>
                <w:sz w:val="18"/>
                <w:szCs w:val="18"/>
                <w:lang w:val="en-AU"/>
              </w:rPr>
            </w:pPr>
          </w:p>
        </w:tc>
        <w:tc>
          <w:tcPr>
            <w:tcW w:w="1255" w:type="dxa"/>
            <w:shd w:val="clear" w:color="auto" w:fill="auto"/>
          </w:tcPr>
          <w:p w14:paraId="59BBA8D5" w14:textId="3F5B7122" w:rsidR="003D260A" w:rsidRPr="00C40A21" w:rsidRDefault="003D260A" w:rsidP="00084E14">
            <w:pPr>
              <w:rPr>
                <w:rFonts w:ascii="Calibri" w:hAnsi="Calibri" w:cs="Calibri"/>
                <w:sz w:val="18"/>
                <w:szCs w:val="18"/>
                <w:lang w:val="en-AU"/>
              </w:rPr>
            </w:pPr>
          </w:p>
        </w:tc>
        <w:tc>
          <w:tcPr>
            <w:tcW w:w="4986" w:type="dxa"/>
            <w:shd w:val="clear" w:color="auto" w:fill="auto"/>
          </w:tcPr>
          <w:p w14:paraId="0F48E4F9" w14:textId="03F5BCA9" w:rsidR="003D260A" w:rsidRPr="00C40A21" w:rsidRDefault="003D260A" w:rsidP="00084E14">
            <w:pPr>
              <w:rPr>
                <w:rFonts w:ascii="Calibri" w:hAnsi="Calibri" w:cs="Calibri"/>
                <w:sz w:val="18"/>
                <w:szCs w:val="18"/>
                <w:lang w:val="en-AU"/>
              </w:rPr>
            </w:pPr>
          </w:p>
        </w:tc>
      </w:tr>
    </w:tbl>
    <w:p w14:paraId="5779252F" w14:textId="6806A316" w:rsidR="001B60B9" w:rsidRDefault="00601685" w:rsidP="00601685">
      <w:pPr>
        <w:pStyle w:val="Caption"/>
        <w:rPr>
          <w:lang w:val="en-AU"/>
        </w:rPr>
      </w:pPr>
      <w:r>
        <w:rPr>
          <w:lang w:val="en-AU"/>
        </w:rPr>
        <w:t>Table 6.</w:t>
      </w:r>
      <w:r w:rsidR="00486121">
        <w:rPr>
          <w:lang w:val="en-AU"/>
        </w:rPr>
        <w:t>3</w:t>
      </w:r>
      <w:r w:rsidR="0028038E">
        <w:rPr>
          <w:lang w:val="en-AU"/>
        </w:rPr>
        <w:t xml:space="preserve"> PESTPP</w:t>
      </w:r>
      <w:r w:rsidR="00CA35E9">
        <w:rPr>
          <w:lang w:val="en-AU"/>
        </w:rPr>
        <w:t>-GLM</w:t>
      </w:r>
      <w:r w:rsidR="0028038E">
        <w:rPr>
          <w:lang w:val="en-AU"/>
        </w:rPr>
        <w:t xml:space="preserve"> </w:t>
      </w:r>
      <w:r>
        <w:rPr>
          <w:lang w:val="en-AU"/>
        </w:rPr>
        <w:t xml:space="preserve">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1"/>
          <w:endnotePr>
            <w:numFmt w:val="decimal"/>
          </w:endnotePr>
          <w:pgSz w:w="11906" w:h="16838" w:code="9"/>
          <w:pgMar w:top="1440" w:right="1440" w:bottom="1440" w:left="1440" w:header="1296" w:footer="864" w:gutter="0"/>
          <w:cols w:space="720"/>
          <w:noEndnote/>
        </w:sectPr>
      </w:pPr>
    </w:p>
    <w:p w14:paraId="1D85D122" w14:textId="67A8F478" w:rsidR="00DF2F54" w:rsidRDefault="00DF2F54" w:rsidP="00DF2F54">
      <w:pPr>
        <w:pStyle w:val="Heading1"/>
      </w:pPr>
      <w:bookmarkStart w:id="2023" w:name="_Toc24975726"/>
      <w:r>
        <w:lastRenderedPageBreak/>
        <w:t>7. PESTPP</w:t>
      </w:r>
      <w:r w:rsidR="005544EE">
        <w:t>-SEN</w:t>
      </w:r>
      <w:bookmarkEnd w:id="2023"/>
    </w:p>
    <w:p w14:paraId="31B4BEF9" w14:textId="77777777" w:rsidR="001F0DBB" w:rsidRDefault="001F0DBB" w:rsidP="001F0DBB">
      <w:pPr>
        <w:pStyle w:val="Heading2"/>
      </w:pPr>
      <w:bookmarkStart w:id="2024" w:name="_Toc24975727"/>
      <w:r>
        <w:t>7.1 Introduction</w:t>
      </w:r>
      <w:bookmarkEnd w:id="2024"/>
    </w:p>
    <w:p w14:paraId="7E0F2414" w14:textId="77777777" w:rsidR="00835874" w:rsidRPr="00835874" w:rsidRDefault="00835874" w:rsidP="00835874">
      <w:pPr>
        <w:pStyle w:val="Heading3"/>
      </w:pPr>
      <w:bookmarkStart w:id="2025" w:name="_Toc24975728"/>
      <w:r>
        <w:t>7.1.1 General</w:t>
      </w:r>
      <w:bookmarkEnd w:id="2025"/>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Saltelli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DE59FB">
      <w:pPr>
        <w:pStyle w:val="ListParagraph"/>
        <w:numPr>
          <w:ilvl w:val="0"/>
          <w:numId w:val="19"/>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DE59FB">
      <w:pPr>
        <w:pStyle w:val="ListParagraph"/>
        <w:numPr>
          <w:ilvl w:val="0"/>
          <w:numId w:val="19"/>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DE59FB">
      <w:pPr>
        <w:pStyle w:val="ListParagraph"/>
        <w:numPr>
          <w:ilvl w:val="0"/>
          <w:numId w:val="19"/>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36AE927F" w:rsidR="0014341C" w:rsidRDefault="0014341C" w:rsidP="0014341C">
      <w:r>
        <w:t>PESTPP</w:t>
      </w:r>
      <w:r w:rsidR="005544EE">
        <w:t>-SEN</w:t>
      </w:r>
      <w:r>
        <w:t xml:space="preserve"> currently supports two GSA meth</w:t>
      </w:r>
      <w:r>
        <w:softHyphen/>
        <w:t>ods. These are</w:t>
      </w:r>
    </w:p>
    <w:p w14:paraId="7FFF0387" w14:textId="77777777" w:rsidR="0014341C" w:rsidRDefault="001A2A2E" w:rsidP="0014341C">
      <w:pPr>
        <w:pStyle w:val="ListParagraph"/>
        <w:numPr>
          <w:ilvl w:val="0"/>
          <w:numId w:val="22"/>
        </w:numPr>
      </w:pPr>
      <w:r>
        <w:t>t</w:t>
      </w:r>
      <w:r w:rsidR="0014341C">
        <w:t xml:space="preserve">he Method of Morris (Morris, 1991), with extensions proposed by Campolongo </w:t>
      </w:r>
      <w:r w:rsidR="00D6584A">
        <w:t>et al</w:t>
      </w:r>
      <w:r w:rsidR="0014341C">
        <w:t xml:space="preserve"> (2005), and </w:t>
      </w:r>
    </w:p>
    <w:p w14:paraId="75375C95" w14:textId="77777777" w:rsidR="0014341C" w:rsidRDefault="001A2A2E" w:rsidP="0014341C">
      <w:pPr>
        <w:pStyle w:val="ListParagraph"/>
        <w:numPr>
          <w:ilvl w:val="0"/>
          <w:numId w:val="22"/>
        </w:numPr>
      </w:pPr>
      <w:r>
        <w:t>t</w:t>
      </w:r>
      <w:r w:rsidR="0014341C">
        <w:t xml:space="preserve">he Method of Sobol (Sobol, 2001). </w:t>
      </w:r>
    </w:p>
    <w:p w14:paraId="67E7BAC9" w14:textId="445BDE05" w:rsidR="002671D9" w:rsidRDefault="0014341C" w:rsidP="002671D9">
      <w:r>
        <w:t xml:space="preserve">The Method of Morris </w:t>
      </w:r>
      <w:r w:rsidR="00D6584A">
        <w:t xml:space="preserve">is a </w:t>
      </w:r>
      <w:r>
        <w:t>“one-at-a-time” method (Saltelli et al, 2004). It is computationally efficient</w:t>
      </w:r>
      <w:r w:rsidR="00D6584A">
        <w:t>, and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Method of Sobol</w:t>
      </w:r>
      <w:r w:rsidR="001145FB">
        <w:t xml:space="preserve"> has the </w:t>
      </w:r>
      <w:r w:rsidR="001145FB">
        <w:lastRenderedPageBreak/>
        <w:t>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 xml:space="preserve">decomposition of variance (Saltelli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Sobol-based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26" w:name="_Toc24975729"/>
      <w:r>
        <w:t>7.1.2 Grouped Parameters</w:t>
      </w:r>
      <w:bookmarkEnd w:id="2026"/>
    </w:p>
    <w:p w14:paraId="67D82E37" w14:textId="77777777" w:rsidR="00A8581B"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particular model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all of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r w:rsidR="005544EE">
        <w:t xml:space="preserve">  </w:t>
      </w:r>
    </w:p>
    <w:p w14:paraId="640093FA" w14:textId="2A349A21" w:rsidR="004A5C2A" w:rsidRPr="005544EE" w:rsidRDefault="005544EE" w:rsidP="004A5C2A">
      <w:r>
        <w:t>Note that all members of the PEST++ suite (including PESTPP-SEN) implement</w:t>
      </w:r>
      <w:r w:rsidR="00B90766">
        <w:t xml:space="preserve"> an alternative means by which</w:t>
      </w:r>
      <w:r w:rsidR="00A8581B">
        <w:t xml:space="preserve"> all members of a group of parameters </w:t>
      </w:r>
      <w:r w:rsidR="00B90766">
        <w:t>can be</w:t>
      </w:r>
      <w:r w:rsidR="00A8581B">
        <w:t xml:space="preserve"> tied together as a single parameter.</w:t>
      </w:r>
      <w:r w:rsidR="00B90766">
        <w:t xml:space="preserve"> Use of the </w:t>
      </w:r>
      <w:r w:rsidR="00B90766" w:rsidRPr="00B90766">
        <w:rPr>
          <w:i/>
        </w:rPr>
        <w:t>tie_by_group()</w:t>
      </w:r>
      <w:r w:rsidR="00B90766">
        <w:t xml:space="preserve"> control variable</w:t>
      </w:r>
      <w:r w:rsidR="00A8581B">
        <w:t xml:space="preserve"> dispenses with the need to specify individual parameter linkages in the manner described above.</w:t>
      </w:r>
      <w:r w:rsidR="004C49FE">
        <w:t xml:space="preserve">  It is important to note that tying parameters together can change the effect upper and lower bounds of the adjustable parameters – this is nessecary to keep the tied parameters within their bounds.  The effective bounds for each adjustable parameter are calculated at the start of PESTPP-SEN using the distance that each parameter is from its bounds; this information is reported to the run record file.</w:t>
      </w:r>
    </w:p>
    <w:p w14:paraId="0539CB25" w14:textId="77777777" w:rsidR="00535F27" w:rsidRDefault="00535F27" w:rsidP="00535F27">
      <w:pPr>
        <w:pStyle w:val="Heading2"/>
      </w:pPr>
      <w:bookmarkStart w:id="2027" w:name="_Toc24975730"/>
      <w:r>
        <w:t>7.2 Method of Morris</w:t>
      </w:r>
      <w:bookmarkEnd w:id="2027"/>
    </w:p>
    <w:p w14:paraId="1532FE72" w14:textId="77777777" w:rsidR="001C6537" w:rsidRDefault="001C6537" w:rsidP="001C6537">
      <w:pPr>
        <w:pStyle w:val="Heading3"/>
      </w:pPr>
      <w:bookmarkStart w:id="2028" w:name="_Toc24975731"/>
      <w:r>
        <w:t>7.2.1 Elementary Effects</w:t>
      </w:r>
      <w:bookmarkEnd w:id="2028"/>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r w:rsidR="00E460B0">
        <w:t>Saltelli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lastRenderedPageBreak/>
        <w:t xml:space="preserve">A </w:t>
      </w:r>
      <w:r>
        <w:rPr>
          <w:i/>
        </w:rPr>
        <w:t>p-</w:t>
      </w:r>
      <w:r>
        <w:t>level grid is constructed inside th</w:t>
      </w:r>
      <w:r w:rsidR="00AD46C9">
        <w:t>is</w:t>
      </w:r>
      <w:r>
        <w:t xml:space="preserve"> hypercube. Thus each side </w:t>
      </w:r>
      <w:r>
        <w:rPr>
          <w:i/>
        </w:rPr>
        <w:t xml:space="preserve">i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actually be a function of model outputs such as an objective function). From two model runs we can calculate the elementary effect </w:t>
      </w:r>
      <w:r w:rsidR="0063301E" w:rsidRPr="001C6537">
        <w:t>EE</w:t>
      </w:r>
      <w:r w:rsidR="0063301E" w:rsidRPr="001C6537">
        <w:rPr>
          <w:i/>
          <w:vertAlign w:val="subscript"/>
        </w:rPr>
        <w:t>i</w:t>
      </w:r>
      <w:r w:rsidR="0063301E">
        <w:t xml:space="preserve"> </w:t>
      </w:r>
      <w:r>
        <w:t xml:space="preserve">of the </w:t>
      </w:r>
      <w:r>
        <w:rPr>
          <w:i/>
        </w:rPr>
        <w:t>i</w:t>
      </w:r>
      <w:r w:rsidR="00210BFA" w:rsidRPr="00210BFA">
        <w:rPr>
          <w:vertAlign w:val="superscript"/>
        </w:rPr>
        <w:t>th</w:t>
      </w:r>
      <w:r>
        <w:t xml:space="preserve"> parameter on this output as</w:t>
      </w:r>
    </w:p>
    <w:p w14:paraId="2B8F700F" w14:textId="77777777" w:rsidR="00C628C0" w:rsidRDefault="00C628C0" w:rsidP="00981AB5">
      <w:r>
        <w:tab/>
      </w:r>
      <w:r w:rsidR="001C6537" w:rsidRPr="001C6537">
        <w:t>EE</w:t>
      </w:r>
      <w:r w:rsidR="001C6537" w:rsidRPr="001C6537">
        <w:rPr>
          <w:i/>
          <w:vertAlign w:val="subscript"/>
        </w:rPr>
        <w:t>i</w:t>
      </w:r>
      <w:r>
        <w:t xml:space="preserve"> = [</w:t>
      </w:r>
      <w:r>
        <w:rPr>
          <w:i/>
        </w:rPr>
        <w:t>y(x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w:t>
      </w:r>
      <w:r w:rsidRPr="00C628C0">
        <w:rPr>
          <w:i/>
          <w:vertAlign w:val="subscript"/>
        </w:rPr>
        <w:t>i</w:t>
      </w:r>
      <w:r>
        <w:rPr>
          <w:i/>
        </w:rPr>
        <w:t>+</w:t>
      </w:r>
      <w:r w:rsidRPr="00C628C0">
        <w:t>Δ</w:t>
      </w:r>
      <w:r>
        <w:rPr>
          <w:i/>
        </w:rPr>
        <w:t>, x</w:t>
      </w:r>
      <w:r w:rsidRPr="00C628C0">
        <w:rPr>
          <w:i/>
          <w:vertAlign w:val="subscript"/>
        </w:rPr>
        <w:t>i+1</w:t>
      </w:r>
      <w:r>
        <w:rPr>
          <w:i/>
        </w:rPr>
        <w:t>,…x</w:t>
      </w:r>
      <w:r w:rsidRPr="00C628C0">
        <w:rPr>
          <w:i/>
          <w:vertAlign w:val="subscript"/>
        </w:rPr>
        <w:t>n</w:t>
      </w:r>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r>
        <w:rPr>
          <w:i/>
        </w:rPr>
        <w:t>i</w:t>
      </w:r>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Campolongo et al (2005) suggest that a further statistic be calculated which they denote as </w:t>
      </w:r>
      <w:r w:rsidRPr="0063301E">
        <w:rPr>
          <w:i/>
        </w:rPr>
        <w:t>μ</w:t>
      </w:r>
      <w:r w:rsidRPr="00E17B7D">
        <w:t>*</w:t>
      </w:r>
      <w:r>
        <w:t>. This is the mean of the absolute values of EE</w:t>
      </w:r>
      <w:r w:rsidRPr="004659C7">
        <w:rPr>
          <w:i/>
          <w:vertAlign w:val="subscript"/>
        </w:rPr>
        <w:t>i</w:t>
      </w:r>
      <w:r>
        <w:t>.</w:t>
      </w:r>
      <w:r w:rsidRPr="004659C7">
        <w:t xml:space="preserve"> </w:t>
      </w:r>
      <w:r>
        <w:t xml:space="preserve">Campolongo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ation if EE</w:t>
      </w:r>
      <w:r w:rsidR="00B04E0C" w:rsidRPr="00B04E0C">
        <w:rPr>
          <w:i/>
          <w:vertAlign w:val="subscript"/>
        </w:rPr>
        <w:t>i</w:t>
      </w:r>
      <w:r w:rsidR="00B04E0C">
        <w:t xml:space="preserve"> is non-monotonic with parameter value.</w:t>
      </w:r>
      <w:r w:rsidR="00CA115F">
        <w:t xml:space="preserve"> </w:t>
      </w:r>
    </w:p>
    <w:p w14:paraId="594F7614" w14:textId="1C999DA8" w:rsidR="00CA115F" w:rsidRDefault="0063301E" w:rsidP="00981AB5">
      <w:r>
        <w:t xml:space="preserve">For each adjustable parameter featured in the “parameter data” section of a PEST </w:t>
      </w:r>
      <w:r w:rsidR="00210BFA">
        <w:t>control</w:t>
      </w:r>
      <w:r>
        <w:t xml:space="preserve"> file, </w:t>
      </w:r>
      <w:r w:rsidR="00CA115F">
        <w:t>PESTPP</w:t>
      </w:r>
      <w:r w:rsidR="005544EE">
        <w:t>-SEN</w:t>
      </w:r>
      <w:r w:rsidR="00CA115F">
        <w:t xml:space="preserve">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29" w:name="_Toc24975732"/>
      <w:r>
        <w:t>7.2.</w:t>
      </w:r>
      <w:r w:rsidR="003B10B8">
        <w:t>2</w:t>
      </w:r>
      <w:r>
        <w:t xml:space="preserve"> Sampling Scheme</w:t>
      </w:r>
      <w:bookmarkEnd w:id="2029"/>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number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r w:rsidR="00125AD6">
        <w:t>randomly</w:t>
      </w:r>
      <w:r w:rsidR="008B07E8">
        <w:t xml:space="preserve">-chosen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At the end of this sequence a revised estimate of statistics pertaining to all EE</w:t>
      </w:r>
      <w:r w:rsidR="00290C41" w:rsidRPr="00290C41">
        <w:rPr>
          <w:i/>
          <w:vertAlign w:val="subscript"/>
        </w:rPr>
        <w:t>i</w:t>
      </w:r>
      <w:r w:rsidR="00290C41">
        <w:t>’s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Saltelli (2008)</w:t>
      </w:r>
      <w:r w:rsidR="00BD1D80">
        <w:t xml:space="preserve"> for full details</w:t>
      </w:r>
      <w:r w:rsidR="00290C41">
        <w:t>.</w:t>
      </w:r>
    </w:p>
    <w:p w14:paraId="5F3305DC" w14:textId="425DAB50" w:rsidR="00B04E0C" w:rsidRDefault="00B04E0C" w:rsidP="00CA115F">
      <w:r>
        <w:t xml:space="preserve">The number of model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lastRenderedPageBreak/>
        <w:t>σ</w:t>
      </w:r>
      <w:r w:rsidR="00BD1D80">
        <w:t>.</w:t>
      </w:r>
    </w:p>
    <w:p w14:paraId="4374A17D" w14:textId="77777777" w:rsidR="00B04E0C" w:rsidRDefault="00B04E0C" w:rsidP="00B04E0C">
      <w:pPr>
        <w:pStyle w:val="Heading3"/>
      </w:pPr>
      <w:bookmarkStart w:id="2030" w:name="_Toc24975733"/>
      <w:r>
        <w:t>7.2.</w:t>
      </w:r>
      <w:r w:rsidR="003B10B8">
        <w:t>3</w:t>
      </w:r>
      <w:r>
        <w:t xml:space="preserve"> Control Variables</w:t>
      </w:r>
      <w:bookmarkEnd w:id="2030"/>
    </w:p>
    <w:p w14:paraId="6C6406B5" w14:textId="4C41EE14" w:rsidR="00CE52CF" w:rsidRPr="00CE52CF" w:rsidRDefault="00BD1D80" w:rsidP="00B04E0C">
      <w:r>
        <w:t xml:space="preserve">In common with </w:t>
      </w:r>
      <w:r w:rsidR="00897FFC">
        <w:t>other programs comprising the PEST++ suite, PESTPP</w:t>
      </w:r>
      <w:r w:rsidR="005544EE">
        <w:t>-SEN</w:t>
      </w:r>
      <w:r w:rsidR="00897FFC">
        <w:t xml:space="preserve"> obtains </w:t>
      </w:r>
      <w:r w:rsidR="00CE52CF">
        <w:t xml:space="preserve">case-defining information from a PEST control file. PEST++ control variables which govern the operation of the Method of Morris can be placed in this file on lines that begin with the “++” character string. </w:t>
      </w:r>
    </w:p>
    <w:p w14:paraId="546246D6" w14:textId="18574A03"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w:t>
      </w:r>
      <w:r w:rsidR="005544EE">
        <w:t>-SEN</w:t>
      </w:r>
      <w:r w:rsidR="00A128DB">
        <w:t>,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1237"/>
        <w:gridCol w:w="5462"/>
      </w:tblGrid>
      <w:tr w:rsidR="00897FFC" w14:paraId="4D639AAA" w14:textId="77777777" w:rsidTr="001A568B">
        <w:trPr>
          <w:cantSplit/>
        </w:trPr>
        <w:tc>
          <w:tcPr>
            <w:tcW w:w="2317"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37"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5462"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1A568B">
        <w:trPr>
          <w:cantSplit/>
        </w:trPr>
        <w:tc>
          <w:tcPr>
            <w:tcW w:w="2317" w:type="dxa"/>
            <w:shd w:val="clear" w:color="auto" w:fill="auto"/>
          </w:tcPr>
          <w:p w14:paraId="013138B7" w14:textId="0A28059F"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method(morris)</w:t>
            </w:r>
          </w:p>
        </w:tc>
        <w:tc>
          <w:tcPr>
            <w:tcW w:w="1237"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5462"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“morris” </w:t>
            </w:r>
            <w:r w:rsidR="00CE52CF">
              <w:rPr>
                <w:rFonts w:ascii="Arial" w:hAnsi="Arial" w:cs="Arial"/>
                <w:sz w:val="18"/>
              </w:rPr>
              <w:t>and</w:t>
            </w:r>
            <w:r w:rsidR="00897FFC" w:rsidRPr="00C40A21">
              <w:rPr>
                <w:rFonts w:ascii="Arial" w:hAnsi="Arial" w:cs="Arial"/>
                <w:sz w:val="18"/>
              </w:rPr>
              <w:t xml:space="preserve"> “sobol”.</w:t>
            </w:r>
          </w:p>
        </w:tc>
      </w:tr>
      <w:tr w:rsidR="00897FFC" w14:paraId="7FD9F2D7" w14:textId="77777777" w:rsidTr="001A568B">
        <w:trPr>
          <w:cantSplit/>
        </w:trPr>
        <w:tc>
          <w:tcPr>
            <w:tcW w:w="2317" w:type="dxa"/>
            <w:shd w:val="clear" w:color="auto" w:fill="auto"/>
          </w:tcPr>
          <w:p w14:paraId="51D5C86E" w14:textId="3C73CB51"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rand_seed()</w:t>
            </w:r>
          </w:p>
        </w:tc>
        <w:tc>
          <w:tcPr>
            <w:tcW w:w="1237"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5462"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1A568B">
        <w:trPr>
          <w:cantSplit/>
        </w:trPr>
        <w:tc>
          <w:tcPr>
            <w:tcW w:w="2317" w:type="dxa"/>
            <w:shd w:val="clear" w:color="auto" w:fill="auto"/>
          </w:tcPr>
          <w:p w14:paraId="67461079" w14:textId="17044E24" w:rsidR="00897FFC" w:rsidRPr="00C40A21" w:rsidRDefault="00472488" w:rsidP="00A128DB">
            <w:pPr>
              <w:keepNext/>
              <w:rPr>
                <w:rFonts w:ascii="Arial" w:hAnsi="Arial" w:cs="Arial"/>
                <w:i/>
                <w:sz w:val="18"/>
              </w:rPr>
            </w:pPr>
            <w:r>
              <w:rPr>
                <w:rFonts w:ascii="Arial" w:hAnsi="Arial" w:cs="Arial"/>
                <w:i/>
                <w:sz w:val="18"/>
              </w:rPr>
              <w:t>gsa_</w:t>
            </w:r>
            <w:r w:rsidR="00897FFC" w:rsidRPr="00C40A21">
              <w:rPr>
                <w:rFonts w:ascii="Arial" w:hAnsi="Arial" w:cs="Arial"/>
                <w:i/>
                <w:sz w:val="18"/>
              </w:rPr>
              <w:t>morris_r(4)</w:t>
            </w:r>
          </w:p>
        </w:tc>
        <w:tc>
          <w:tcPr>
            <w:tcW w:w="1237"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1B73DCB" w14:textId="67BF1946"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w:t>
            </w:r>
            <w:r w:rsidR="005544EE">
              <w:rPr>
                <w:rFonts w:ascii="Arial" w:hAnsi="Arial" w:cs="Arial"/>
                <w:sz w:val="18"/>
              </w:rPr>
              <w:t>-SEN</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1A568B">
        <w:trPr>
          <w:cantSplit/>
        </w:trPr>
        <w:tc>
          <w:tcPr>
            <w:tcW w:w="2317" w:type="dxa"/>
            <w:shd w:val="clear" w:color="auto" w:fill="auto"/>
          </w:tcPr>
          <w:p w14:paraId="5B883093" w14:textId="1670CAAE"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morris_p(4)</w:t>
            </w:r>
          </w:p>
        </w:tc>
        <w:tc>
          <w:tcPr>
            <w:tcW w:w="1237"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1A568B">
        <w:trPr>
          <w:cantSplit/>
        </w:trPr>
        <w:tc>
          <w:tcPr>
            <w:tcW w:w="2317" w:type="dxa"/>
            <w:shd w:val="clear" w:color="auto" w:fill="auto"/>
          </w:tcPr>
          <w:p w14:paraId="37DAA98E" w14:textId="001C3D39"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morris_delta()</w:t>
            </w:r>
          </w:p>
        </w:tc>
        <w:tc>
          <w:tcPr>
            <w:tcW w:w="1237"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5462" w:type="dxa"/>
            <w:shd w:val="clear" w:color="auto" w:fill="auto"/>
          </w:tcPr>
          <w:p w14:paraId="65CBED10" w14:textId="2F31E751" w:rsidR="00FD71F2" w:rsidRPr="00C40A21" w:rsidRDefault="00FD71F2" w:rsidP="00472488">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r w:rsidR="00116C16" w:rsidRPr="00AA27C2">
              <w:rPr>
                <w:rFonts w:ascii="Arial" w:hAnsi="Arial" w:cs="Arial"/>
                <w:i/>
                <w:sz w:val="18"/>
              </w:rPr>
              <w:t>morris_delta()</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w:t>
            </w:r>
            <w:r w:rsidR="00472488">
              <w:rPr>
                <w:rFonts w:ascii="Arial" w:hAnsi="Arial" w:cs="Arial"/>
                <w:sz w:val="18"/>
              </w:rPr>
              <w:t>.  No check is made to assure this is the case so users must take if specifying this arg</w:t>
            </w:r>
          </w:p>
        </w:tc>
      </w:tr>
      <w:tr w:rsidR="00FD71F2" w14:paraId="5F1E9C79" w14:textId="77777777" w:rsidTr="001A568B">
        <w:trPr>
          <w:cantSplit/>
        </w:trPr>
        <w:tc>
          <w:tcPr>
            <w:tcW w:w="2317" w:type="dxa"/>
            <w:shd w:val="clear" w:color="auto" w:fill="auto"/>
          </w:tcPr>
          <w:p w14:paraId="05755E6D" w14:textId="5665562C" w:rsidR="00FD71F2" w:rsidRPr="00C40A21" w:rsidRDefault="00472488" w:rsidP="00A128DB">
            <w:pPr>
              <w:keepNext/>
              <w:rPr>
                <w:rFonts w:ascii="Arial" w:hAnsi="Arial" w:cs="Arial"/>
                <w:i/>
                <w:sz w:val="18"/>
              </w:rPr>
            </w:pPr>
            <w:r>
              <w:rPr>
                <w:rFonts w:ascii="Arial" w:hAnsi="Arial" w:cs="Arial"/>
                <w:i/>
                <w:sz w:val="18"/>
              </w:rPr>
              <w:t>gsa_</w:t>
            </w:r>
            <w:r w:rsidR="00FD71F2" w:rsidRPr="00C40A21">
              <w:rPr>
                <w:rFonts w:ascii="Arial" w:hAnsi="Arial" w:cs="Arial"/>
                <w:i/>
                <w:sz w:val="18"/>
              </w:rPr>
              <w:t>morris_obs_sen(true)</w:t>
            </w:r>
          </w:p>
        </w:tc>
        <w:tc>
          <w:tcPr>
            <w:tcW w:w="1237"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5462" w:type="dxa"/>
            <w:shd w:val="clear" w:color="auto" w:fill="auto"/>
          </w:tcPr>
          <w:p w14:paraId="52C15D21" w14:textId="56968BA6"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w:t>
            </w:r>
            <w:r w:rsidR="005544EE">
              <w:rPr>
                <w:rFonts w:ascii="Arial" w:hAnsi="Arial" w:cs="Arial"/>
                <w:sz w:val="18"/>
              </w:rPr>
              <w:t>-SEN</w:t>
            </w:r>
            <w:r w:rsidRPr="00C40A21">
              <w:rPr>
                <w:rFonts w:ascii="Arial" w:hAnsi="Arial" w:cs="Arial"/>
                <w:sz w:val="18"/>
              </w:rPr>
              <w:t xml:space="preserve">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r w:rsidR="0067675E" w14:paraId="7CF65414" w14:textId="77777777" w:rsidTr="001A568B">
        <w:trPr>
          <w:cantSplit/>
        </w:trPr>
        <w:tc>
          <w:tcPr>
            <w:tcW w:w="2317" w:type="dxa"/>
            <w:shd w:val="clear" w:color="auto" w:fill="auto"/>
          </w:tcPr>
          <w:p w14:paraId="2F6DF522" w14:textId="2CA10AC7" w:rsidR="0067675E" w:rsidRPr="00C40A21" w:rsidRDefault="0067675E" w:rsidP="00A128DB">
            <w:pPr>
              <w:keepNext/>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37" w:type="dxa"/>
            <w:shd w:val="clear" w:color="auto" w:fill="auto"/>
          </w:tcPr>
          <w:p w14:paraId="2861F152" w14:textId="6F94077F" w:rsidR="0067675E" w:rsidRPr="00C40A21" w:rsidRDefault="0067675E" w:rsidP="00A128DB">
            <w:pPr>
              <w:keepNext/>
              <w:rPr>
                <w:rFonts w:ascii="Arial" w:hAnsi="Arial" w:cs="Arial"/>
                <w:sz w:val="18"/>
              </w:rPr>
            </w:pPr>
            <w:r>
              <w:rPr>
                <w:rFonts w:ascii="Arial" w:hAnsi="Arial" w:cs="Arial"/>
                <w:sz w:val="18"/>
              </w:rPr>
              <w:t>Boolean</w:t>
            </w:r>
          </w:p>
        </w:tc>
        <w:tc>
          <w:tcPr>
            <w:tcW w:w="5462" w:type="dxa"/>
            <w:shd w:val="clear" w:color="auto" w:fill="auto"/>
          </w:tcPr>
          <w:p w14:paraId="507393B5" w14:textId="6257AAB3" w:rsidR="0067675E" w:rsidRPr="00034E5F" w:rsidRDefault="0067675E" w:rsidP="00034E5F">
            <w:pPr>
              <w:rPr>
                <w:rFonts w:ascii="Arial" w:hAnsi="Arial" w:cs="Arial"/>
                <w:sz w:val="18"/>
              </w:rPr>
            </w:pPr>
            <w:r w:rsidRPr="00034E5F">
              <w:rPr>
                <w:rFonts w:ascii="Arial" w:hAnsi="Arial" w:cs="Arial"/>
                <w:sz w:val="18"/>
              </w:rPr>
              <w:t xml:space="preserve">Flag to tie all adjustable parameters </w:t>
            </w:r>
            <w:r w:rsidR="00034E5F">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r w:rsidR="001A568B" w14:paraId="5F047370" w14:textId="77777777" w:rsidTr="001A568B">
        <w:trPr>
          <w:cantSplit/>
        </w:trPr>
        <w:tc>
          <w:tcPr>
            <w:tcW w:w="2317" w:type="dxa"/>
            <w:shd w:val="clear" w:color="auto" w:fill="auto"/>
          </w:tcPr>
          <w:p w14:paraId="10FD15FC" w14:textId="42CC4192" w:rsidR="001A568B" w:rsidRDefault="001A568B" w:rsidP="00A128DB">
            <w:pPr>
              <w:keepNext/>
              <w:rPr>
                <w:rFonts w:ascii="Arial" w:hAnsi="Arial" w:cs="Arial"/>
                <w:i/>
                <w:sz w:val="18"/>
              </w:rPr>
            </w:pPr>
            <w:r>
              <w:rPr>
                <w:rFonts w:ascii="Calibri" w:hAnsi="Calibri" w:cs="Calibri"/>
                <w:i/>
                <w:sz w:val="18"/>
                <w:szCs w:val="18"/>
                <w:lang w:val="en-AU"/>
              </w:rPr>
              <w:t>enforce_tied_bounds(false)</w:t>
            </w:r>
          </w:p>
        </w:tc>
        <w:tc>
          <w:tcPr>
            <w:tcW w:w="1237" w:type="dxa"/>
            <w:shd w:val="clear" w:color="auto" w:fill="auto"/>
          </w:tcPr>
          <w:p w14:paraId="58412E0D" w14:textId="6A05D8C2" w:rsidR="001A568B" w:rsidRDefault="001A568B" w:rsidP="00A128DB">
            <w:pPr>
              <w:keepNext/>
              <w:rPr>
                <w:rFonts w:ascii="Arial" w:hAnsi="Arial" w:cs="Arial"/>
                <w:sz w:val="18"/>
              </w:rPr>
            </w:pPr>
            <w:r>
              <w:rPr>
                <w:rFonts w:ascii="Calibri" w:hAnsi="Calibri" w:cs="Calibri"/>
                <w:sz w:val="18"/>
                <w:szCs w:val="18"/>
                <w:lang w:val="en-AU"/>
              </w:rPr>
              <w:t>Boolean</w:t>
            </w:r>
          </w:p>
        </w:tc>
        <w:tc>
          <w:tcPr>
            <w:tcW w:w="5462" w:type="dxa"/>
            <w:shd w:val="clear" w:color="auto" w:fill="auto"/>
          </w:tcPr>
          <w:p w14:paraId="579089D4" w14:textId="7D59735F" w:rsidR="001A568B" w:rsidRPr="00034E5F" w:rsidRDefault="001A568B" w:rsidP="00034E5F">
            <w:pPr>
              <w:rPr>
                <w:rFonts w:ascii="Arial" w:hAnsi="Arial" w:cs="Arial"/>
                <w:sz w:val="18"/>
              </w:rPr>
            </w:pPr>
            <w:r>
              <w:rPr>
                <w:rFonts w:ascii="Calibri" w:hAnsi="Calibri" w:cs="Calibri"/>
                <w:sz w:val="18"/>
                <w:szCs w:val="18"/>
                <w:lang w:val="en-AU"/>
              </w:rPr>
              <w:t xml:space="preserve">Flag to enforce parameter bounds on any tied parameters </w:t>
            </w:r>
          </w:p>
        </w:tc>
      </w:tr>
    </w:tbl>
    <w:p w14:paraId="3465A480" w14:textId="28A1A6A9" w:rsidR="003B10B8" w:rsidRDefault="003B10B8" w:rsidP="003B10B8">
      <w:pPr>
        <w:pStyle w:val="Caption"/>
      </w:pPr>
      <w:r>
        <w:t>Table 7</w:t>
      </w:r>
      <w:r w:rsidR="00116C16">
        <w:t>.</w:t>
      </w:r>
      <w:r>
        <w:t xml:space="preserve">1 </w:t>
      </w:r>
      <w:r w:rsidR="00116C16">
        <w:t>V</w:t>
      </w:r>
      <w:r>
        <w:t>ariables used by PESTPP</w:t>
      </w:r>
      <w:r w:rsidR="005544EE">
        <w:t>-SEN</w:t>
      </w:r>
      <w:r>
        <w:t xml:space="preserve"> to control the operation of the Method of Morris.</w:t>
      </w:r>
    </w:p>
    <w:p w14:paraId="28C51418" w14:textId="383B6D31" w:rsidR="00562FCF" w:rsidRDefault="00562FCF" w:rsidP="00562FCF">
      <w:r>
        <w:t>Salteli et al (2004) suggest the following values for Method of Morris control variables:</w:t>
      </w:r>
    </w:p>
    <w:p w14:paraId="788AA6F8" w14:textId="2C381FB1" w:rsidR="00562FCF" w:rsidRDefault="00562FCF" w:rsidP="00562FCF">
      <w:pPr>
        <w:pStyle w:val="ListParagraph"/>
        <w:numPr>
          <w:ilvl w:val="0"/>
          <w:numId w:val="38"/>
        </w:numPr>
      </w:pPr>
      <w:r>
        <w:t xml:space="preserve">4 for </w:t>
      </w:r>
      <w:r w:rsidRPr="00562FCF">
        <w:rPr>
          <w:i/>
        </w:rPr>
        <w:t>morris_p()</w:t>
      </w:r>
    </w:p>
    <w:p w14:paraId="00248745" w14:textId="0A200412" w:rsidR="00562FCF" w:rsidRDefault="00562FCF" w:rsidP="00562FCF">
      <w:pPr>
        <w:pStyle w:val="ListParagraph"/>
        <w:numPr>
          <w:ilvl w:val="0"/>
          <w:numId w:val="38"/>
        </w:numPr>
      </w:pPr>
      <w:r>
        <w:t xml:space="preserve">0.667 for </w:t>
      </w:r>
      <w:r w:rsidRPr="00562FCF">
        <w:rPr>
          <w:i/>
        </w:rPr>
        <w:t>morris_delta()</w:t>
      </w:r>
    </w:p>
    <w:p w14:paraId="0948E316" w14:textId="3EF73957" w:rsidR="00562FCF" w:rsidRPr="00562FCF" w:rsidRDefault="00562FCF" w:rsidP="00562FCF">
      <w:pPr>
        <w:pStyle w:val="ListParagraph"/>
        <w:numPr>
          <w:ilvl w:val="0"/>
          <w:numId w:val="38"/>
        </w:numPr>
      </w:pPr>
      <w:r>
        <w:t xml:space="preserve">4 to 10 for </w:t>
      </w:r>
      <w:r w:rsidRPr="00562FCF">
        <w:rPr>
          <w:i/>
        </w:rPr>
        <w:t>morris_r()</w:t>
      </w:r>
      <w:r>
        <w:t xml:space="preserve"> </w:t>
      </w:r>
    </w:p>
    <w:p w14:paraId="3A649479" w14:textId="77777777" w:rsidR="002E4E70" w:rsidRDefault="002E4E70" w:rsidP="002E4E70">
      <w:pPr>
        <w:pStyle w:val="Heading2"/>
      </w:pPr>
      <w:bookmarkStart w:id="2031" w:name="_Toc24975734"/>
      <w:r>
        <w:lastRenderedPageBreak/>
        <w:t>7.3 Method</w:t>
      </w:r>
      <w:r w:rsidR="009656A1">
        <w:t xml:space="preserve"> of Sobol</w:t>
      </w:r>
      <w:bookmarkEnd w:id="2031"/>
    </w:p>
    <w:p w14:paraId="3FA0B4DB" w14:textId="77777777" w:rsidR="00F65DD2" w:rsidRDefault="00F65DD2" w:rsidP="00F65DD2">
      <w:pPr>
        <w:pStyle w:val="Heading3"/>
      </w:pPr>
      <w:bookmarkStart w:id="2032" w:name="_Toc24975735"/>
      <w:r>
        <w:t>7.3.1 Sensitivity Indices</w:t>
      </w:r>
      <w:bookmarkEnd w:id="2032"/>
    </w:p>
    <w:p w14:paraId="134719AA" w14:textId="77777777" w:rsidR="00D148D1" w:rsidRDefault="004A5C2A" w:rsidP="004A5C2A">
      <w:r>
        <w:t xml:space="preserve">The Method of Sobol is based on the decomposition of variance. It </w:t>
      </w:r>
      <w:r w:rsidR="00646917">
        <w:t>employs</w:t>
      </w:r>
      <w:r>
        <w:t xml:space="preserve"> theory derived by Sobol</w:t>
      </w:r>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parameters, triplets of parameters, etc. From this it follows that the variance of any model 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particular parameter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See Sobol (2001)</w:t>
      </w:r>
      <w:r w:rsidR="00D148D1">
        <w:t xml:space="preserve"> and Homma and Saltelli (1996)</w:t>
      </w:r>
      <w:r w:rsidR="004818D8">
        <w:t xml:space="preserve"> for further details. See </w:t>
      </w:r>
      <w:r>
        <w:t xml:space="preserve">Saltelli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nary>
                              <m:naryPr>
                                <m:chr m:val="∑"/>
                                <m:limLoc m:val="undOvr"/>
                                <m:supHide m:val="1"/>
                                <m:ctrlPr>
                                  <w:rPr>
                                    <w:rFonts w:ascii="Cambria Math" w:hAnsi="Cambria Math"/>
                                    <w:i/>
                                  </w:rPr>
                                </m:ctrlPr>
                              </m:naryPr>
                              <m:sub>
                                <m:r>
                                  <w:rPr>
                                    <w:rFonts w:ascii="Cambria Math" w:hAnsi="Cambria Math"/>
                                  </w:rPr>
                                  <m:t>k&gt;j</m:t>
                                </m:r>
                              </m:sub>
                              <m:sup/>
                              <m:e>
                                <m:sSub>
                                  <m:sSubPr>
                                    <m:ctrlPr>
                                      <w:rPr>
                                        <w:rFonts w:ascii="Cambria Math" w:hAnsi="Cambria Math"/>
                                        <w:i/>
                                      </w:rPr>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ijk</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49B1C165" w:rsidR="00F92103" w:rsidRDefault="00B76066" w:rsidP="002E7948">
      <w:r>
        <w:t xml:space="preserve">In the above equations, the expression </w:t>
      </w:r>
      <m:oMath>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r w:rsidR="002E7948" w:rsidRPr="002E7948">
        <w:rPr>
          <w:i/>
          <w:iCs/>
        </w:rPr>
        <w:t>V</w:t>
      </w:r>
      <w:r w:rsidR="002E7948" w:rsidRPr="002E7948">
        <w:rPr>
          <w:i/>
          <w:iCs/>
          <w:vertAlign w:val="subscript"/>
        </w:rPr>
        <w:t>ij</w:t>
      </w:r>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9C060D" w:rsidRPr="0049635B">
        <w:rPr>
          <w:i/>
          <w:iCs/>
        </w:rPr>
        <w:t>x</w:t>
      </w:r>
      <w:r w:rsidR="009C060D" w:rsidRPr="0049635B">
        <w:rPr>
          <w:i/>
          <w:iCs/>
          <w:vertAlign w:val="subscript"/>
        </w:rPr>
        <w:t>j</w:t>
      </w:r>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49635B" w:rsidRPr="0049635B">
        <w:rPr>
          <w:i/>
          <w:iCs/>
        </w:rPr>
        <w:t>x</w:t>
      </w:r>
      <w:r w:rsidR="0049635B" w:rsidRPr="0049635B">
        <w:rPr>
          <w:i/>
          <w:iCs/>
          <w:vertAlign w:val="subscript"/>
        </w:rPr>
        <w:t>j</w:t>
      </w:r>
      <w:r w:rsidR="009C060D">
        <w:rPr>
          <w:iCs/>
        </w:rPr>
        <w:t xml:space="preserve"> individually </w:t>
      </w:r>
      <w:r w:rsidR="00E45759">
        <w:rPr>
          <w:iCs/>
        </w:rPr>
        <w:t>is</w:t>
      </w:r>
      <w:r w:rsidR="009C060D">
        <w:rPr>
          <w:iCs/>
        </w:rPr>
        <w:t xml:space="preserve">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Application of the Method of Sobol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r w:rsidR="004F3694" w:rsidRPr="004F3694">
        <w:rPr>
          <w:i/>
        </w:rPr>
        <w:t>i</w:t>
      </w:r>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r w:rsidRPr="0049635B">
        <w:rPr>
          <w:i/>
        </w:rPr>
        <w:t>i</w:t>
      </w:r>
      <w:r>
        <w:t xml:space="preserve"> and </w:t>
      </w:r>
      <w:r w:rsidRPr="0049635B">
        <w:rPr>
          <w:i/>
        </w:rPr>
        <w:t>j</w:t>
      </w:r>
      <w:r>
        <w:t xml:space="preserve"> collectively on </w:t>
      </w:r>
      <w:r w:rsidRPr="0049635B">
        <w:rPr>
          <w:i/>
        </w:rPr>
        <w:t>y</w:t>
      </w:r>
      <w:r>
        <w:t xml:space="preserve"> is defined as</w:t>
      </w:r>
    </w:p>
    <w:p w14:paraId="6E2CA5D9" w14:textId="77777777" w:rsidR="00F92103" w:rsidRDefault="00BA0988" w:rsidP="00F92103">
      <w:pPr>
        <w:ind w:firstLine="720"/>
        <w:rPr>
          <w:rFonts w:ascii="Cambria Math" w:hAnsi="Cambria Math"/>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w:t>
      </w:r>
      <w:r>
        <w:lastRenderedPageBreak/>
        <w:t>computed many times using many different set of parameters before the</w:t>
      </w:r>
      <w:r w:rsidR="00B545F4">
        <w:t xml:space="preserve"> average</w:t>
      </w:r>
      <w:r>
        <w:t>d</w:t>
      </w:r>
      <w:r w:rsidR="00B545F4">
        <w:t xml:space="preserve"> quantity stabilizes. This is especially the case for quantities such as </w:t>
      </w:r>
      <w:r w:rsidR="00B545F4" w:rsidRPr="00B545F4">
        <w:rPr>
          <w:i/>
        </w:rPr>
        <w:t>V</w:t>
      </w:r>
      <w:r w:rsidR="00B545F4" w:rsidRPr="00B545F4">
        <w:rPr>
          <w:i/>
          <w:vertAlign w:val="subscript"/>
        </w:rPr>
        <w:t>ij</w:t>
      </w:r>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Sobol-based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r w:rsidR="000C3001" w:rsidRPr="000C3001">
        <w:rPr>
          <w:i/>
        </w:rPr>
        <w:t>i</w:t>
      </w:r>
      <w:r>
        <w:t xml:space="preserve">, as well as the total </w:t>
      </w:r>
      <w:r w:rsidR="004F3694">
        <w:t>sensitivity index</w:t>
      </w:r>
      <w:r>
        <w:t xml:space="preserve"> </w:t>
      </w:r>
      <w:r w:rsidRPr="00B545F4">
        <w:rPr>
          <w:i/>
        </w:rPr>
        <w:t>S</w:t>
      </w:r>
      <w:r w:rsidRPr="00B545F4">
        <w:rPr>
          <w:i/>
          <w:vertAlign w:val="subscript"/>
        </w:rPr>
        <w:t>T</w:t>
      </w:r>
      <w:r w:rsidR="000C3001">
        <w:rPr>
          <w:i/>
          <w:vertAlign w:val="subscript"/>
        </w:rPr>
        <w:t>i</w:t>
      </w:r>
      <w:r>
        <w:t xml:space="preserve"> for </w:t>
      </w:r>
      <w:r w:rsidR="002E7948">
        <w:t xml:space="preserve">each </w:t>
      </w:r>
      <w:r>
        <w:t>parameter</w:t>
      </w:r>
      <w:r w:rsidR="000C3001">
        <w:t xml:space="preserve"> </w:t>
      </w:r>
      <w:r w:rsidR="000C3001" w:rsidRPr="000C3001">
        <w:rPr>
          <w:i/>
        </w:rPr>
        <w:t>i</w:t>
      </w:r>
      <w:r>
        <w:t>.</w:t>
      </w:r>
      <w:r w:rsidR="000C3001">
        <w:t xml:space="preserve"> The first order index measures the </w:t>
      </w:r>
      <w:r w:rsidR="00414C30">
        <w:t xml:space="preserve">individual </w:t>
      </w:r>
      <w:r w:rsidR="000C3001">
        <w:t>importance of the parameter. The 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r w:rsidRPr="000C3001">
        <w:rPr>
          <w:rFonts w:ascii="Cambria Math" w:hAnsi="Cambria Math"/>
          <w:i/>
        </w:rPr>
        <w:t>S</w:t>
      </w:r>
      <w:r w:rsidRPr="000C3001">
        <w:rPr>
          <w:rFonts w:ascii="Cambria Math" w:hAnsi="Cambria Math"/>
          <w:i/>
          <w:vertAlign w:val="subscript"/>
        </w:rPr>
        <w:t>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ij</w:t>
      </w:r>
      <w:r>
        <w:rPr>
          <w:rFonts w:ascii="Cambria Math" w:hAnsi="Cambria Math"/>
        </w:rPr>
        <w:t xml:space="preserve"> + … + </w:t>
      </w:r>
      <w:r w:rsidRPr="000C3001">
        <w:rPr>
          <w:rFonts w:ascii="Cambria Math" w:hAnsi="Cambria Math"/>
          <w:i/>
        </w:rPr>
        <w:t>S</w:t>
      </w:r>
      <w:r w:rsidRPr="000C3001">
        <w:rPr>
          <w:rFonts w:ascii="Cambria Math" w:hAnsi="Cambria Math"/>
          <w:i/>
          <w:vertAlign w:val="subscript"/>
        </w:rPr>
        <w:t>ij…m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r>
        <w:t>Fortunately S</w:t>
      </w:r>
      <w:r w:rsidRPr="00345C25">
        <w:rPr>
          <w:i/>
          <w:vertAlign w:val="subscript"/>
        </w:rPr>
        <w:t>Ti</w:t>
      </w:r>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Ti</m:t>
            </m:r>
          </m:sub>
        </m:sSub>
        <m:r>
          <w:rPr>
            <w:rFonts w:ascii="Cambria Math" w:hAnsi="Cambria Math"/>
          </w:rPr>
          <m:t xml:space="preserve">=1- </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r w:rsidRPr="00345C25">
        <w:rPr>
          <w:b/>
        </w:rPr>
        <w:t>x</w:t>
      </w:r>
      <w:r w:rsidRPr="00345C25">
        <w:rPr>
          <w:vertAlign w:val="subscript"/>
        </w:rPr>
        <w:t>~i</w:t>
      </w:r>
      <w:r>
        <w:t xml:space="preserve"> signifies all parameters but </w:t>
      </w:r>
      <w:r w:rsidRPr="00345C25">
        <w:rPr>
          <w:i/>
        </w:rPr>
        <w:t>x</w:t>
      </w:r>
      <w:r w:rsidRPr="00345C25">
        <w:rPr>
          <w:i/>
          <w:vertAlign w:val="subscript"/>
        </w:rPr>
        <w:t>i</w:t>
      </w:r>
      <w:r>
        <w:t xml:space="preserve"> being allowed to vary. Calculation of </w:t>
      </w:r>
      <w:r w:rsidRPr="00345C25">
        <w:rPr>
          <w:i/>
        </w:rPr>
        <w:t>S</w:t>
      </w:r>
      <w:r w:rsidRPr="00345C25">
        <w:rPr>
          <w:i/>
          <w:vertAlign w:val="subscript"/>
        </w:rPr>
        <w:t>Ti</w:t>
      </w:r>
      <w:r>
        <w:t xml:space="preserve"> using</w:t>
      </w:r>
      <w:r w:rsidR="00414C30">
        <w:t xml:space="preserve"> equation</w:t>
      </w:r>
      <w:r>
        <w:t xml:space="preserve"> 7.</w:t>
      </w:r>
      <w:r w:rsidR="00332DF6">
        <w:t>10</w:t>
      </w:r>
      <w:r>
        <w:t xml:space="preserve"> </w:t>
      </w:r>
      <w:r w:rsidR="00414C30">
        <w:t>requires</w:t>
      </w:r>
      <w:r>
        <w:t>, once again, many model runs and appropriate averaging of model outputs and squared model outputs</w:t>
      </w:r>
      <w:r w:rsidR="00332DF6">
        <w:t>. However</w:t>
      </w:r>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Sobol</w:t>
      </w:r>
      <w:r w:rsidR="00E51D0B">
        <w:t xml:space="preserve">’s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033" w:name="_Toc24975736"/>
      <w:r>
        <w:t>7.3.2 Control Variables</w:t>
      </w:r>
      <w:bookmarkEnd w:id="2033"/>
    </w:p>
    <w:p w14:paraId="0B00E9A7" w14:textId="710E4D38" w:rsidR="00F65DD2" w:rsidRPr="00F65DD2" w:rsidRDefault="00E51D0B" w:rsidP="00414C30">
      <w:r>
        <w:t>PEST++ v</w:t>
      </w:r>
      <w:r w:rsidR="00F65DD2">
        <w:t xml:space="preserve">ariables which control the operation of the Method of Sobol are listed in the following table. As for variables which control </w:t>
      </w:r>
      <w:r w:rsidR="00BB4AA1">
        <w:t>PESTPP</w:t>
      </w:r>
      <w:r w:rsidR="005544EE">
        <w:t>-SEN</w:t>
      </w:r>
      <w:r w:rsidR="00BB4AA1">
        <w:t xml:space="preserve">’s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9"/>
        <w:gridCol w:w="1253"/>
        <w:gridCol w:w="5654"/>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5C05FFF1"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method(</w:t>
            </w:r>
            <w:r>
              <w:rPr>
                <w:rFonts w:ascii="Arial" w:hAnsi="Arial" w:cs="Arial"/>
                <w:i/>
                <w:sz w:val="18"/>
              </w:rPr>
              <w:t>sobol</w:t>
            </w:r>
            <w:r w:rsidR="00F65DD2" w:rsidRPr="00C40A21">
              <w:rPr>
                <w:rFonts w:ascii="Arial" w:hAnsi="Arial" w:cs="Arial"/>
                <w:i/>
                <w:sz w:val="18"/>
              </w:rPr>
              <w:t>)</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“sobol” to implement Method of Sobol.</w:t>
            </w:r>
          </w:p>
        </w:tc>
      </w:tr>
      <w:tr w:rsidR="00F65DD2" w14:paraId="21145701" w14:textId="77777777" w:rsidTr="00C40A21">
        <w:trPr>
          <w:cantSplit/>
        </w:trPr>
        <w:tc>
          <w:tcPr>
            <w:tcW w:w="2117" w:type="dxa"/>
            <w:shd w:val="clear" w:color="auto" w:fill="auto"/>
          </w:tcPr>
          <w:p w14:paraId="4BB445C1" w14:textId="64366F9E"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rand_seed()</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1764FDC2" w:rsidR="00F65DD2" w:rsidRPr="00C40A21" w:rsidRDefault="00472488" w:rsidP="00057341">
            <w:pPr>
              <w:rPr>
                <w:rFonts w:ascii="Arial" w:hAnsi="Arial" w:cs="Arial"/>
                <w:i/>
                <w:sz w:val="18"/>
              </w:rPr>
            </w:pPr>
            <w:r>
              <w:rPr>
                <w:rFonts w:ascii="Arial" w:hAnsi="Arial" w:cs="Arial"/>
                <w:i/>
                <w:sz w:val="18"/>
              </w:rPr>
              <w:t>gsa_</w:t>
            </w:r>
            <w:r w:rsidR="00F65DD2" w:rsidRPr="00C40A21">
              <w:rPr>
                <w:rFonts w:ascii="Arial" w:hAnsi="Arial" w:cs="Arial"/>
                <w:i/>
                <w:sz w:val="18"/>
              </w:rPr>
              <w:t>sobol_samples()</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actually twice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Saltelli et al (2008) for details.</w:t>
            </w:r>
          </w:p>
        </w:tc>
      </w:tr>
      <w:tr w:rsidR="00F65DD2" w14:paraId="7A14D4AB" w14:textId="77777777" w:rsidTr="00C40A21">
        <w:trPr>
          <w:cantSplit/>
        </w:trPr>
        <w:tc>
          <w:tcPr>
            <w:tcW w:w="2117" w:type="dxa"/>
            <w:shd w:val="clear" w:color="auto" w:fill="auto"/>
          </w:tcPr>
          <w:p w14:paraId="4A9330F6" w14:textId="1867AA89" w:rsidR="00F65DD2" w:rsidRPr="00C40A21" w:rsidRDefault="00472488" w:rsidP="00057341">
            <w:pPr>
              <w:rPr>
                <w:rFonts w:ascii="Arial" w:hAnsi="Arial" w:cs="Arial"/>
                <w:i/>
                <w:sz w:val="18"/>
              </w:rPr>
            </w:pPr>
            <w:r>
              <w:rPr>
                <w:rFonts w:ascii="Arial" w:hAnsi="Arial" w:cs="Arial"/>
                <w:i/>
                <w:sz w:val="18"/>
              </w:rPr>
              <w:t>gsa_</w:t>
            </w:r>
            <w:r w:rsidR="007D3B8E" w:rsidRPr="00C40A21">
              <w:rPr>
                <w:rFonts w:ascii="Arial" w:hAnsi="Arial" w:cs="Arial"/>
                <w:i/>
                <w:sz w:val="18"/>
              </w:rPr>
              <w:t>sobol_par_dist()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“unif”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r w:rsidR="0067675E" w14:paraId="77B70D20" w14:textId="77777777" w:rsidTr="00C40A21">
        <w:trPr>
          <w:cantSplit/>
        </w:trPr>
        <w:tc>
          <w:tcPr>
            <w:tcW w:w="2117" w:type="dxa"/>
            <w:shd w:val="clear" w:color="auto" w:fill="auto"/>
          </w:tcPr>
          <w:p w14:paraId="083E0221" w14:textId="56DAE16D" w:rsidR="0067675E" w:rsidRPr="00C40A21" w:rsidRDefault="0067675E" w:rsidP="00057341">
            <w:pPr>
              <w:rPr>
                <w:rFonts w:ascii="Arial" w:hAnsi="Arial" w:cs="Arial"/>
                <w:i/>
                <w:sz w:val="18"/>
              </w:rPr>
            </w:pPr>
            <w:r>
              <w:rPr>
                <w:rFonts w:ascii="Arial" w:hAnsi="Arial" w:cs="Arial"/>
                <w:i/>
                <w:sz w:val="18"/>
              </w:rPr>
              <w:lastRenderedPageBreak/>
              <w:t>tie_by_group</w:t>
            </w:r>
            <w:r w:rsidR="00034E5F">
              <w:rPr>
                <w:rFonts w:ascii="Arial" w:hAnsi="Arial" w:cs="Arial"/>
                <w:i/>
                <w:sz w:val="18"/>
              </w:rPr>
              <w:t>(false)</w:t>
            </w:r>
          </w:p>
        </w:tc>
        <w:tc>
          <w:tcPr>
            <w:tcW w:w="1267" w:type="dxa"/>
            <w:shd w:val="clear" w:color="auto" w:fill="auto"/>
          </w:tcPr>
          <w:p w14:paraId="4DE46F59" w14:textId="20D55BD0" w:rsidR="0067675E" w:rsidRPr="00C40A21" w:rsidRDefault="0067675E" w:rsidP="00057341">
            <w:pPr>
              <w:rPr>
                <w:rFonts w:ascii="Arial" w:hAnsi="Arial" w:cs="Arial"/>
                <w:sz w:val="18"/>
              </w:rPr>
            </w:pPr>
            <w:r>
              <w:rPr>
                <w:rFonts w:ascii="Arial" w:hAnsi="Arial" w:cs="Arial"/>
                <w:sz w:val="18"/>
              </w:rPr>
              <w:t>Boolean</w:t>
            </w:r>
          </w:p>
        </w:tc>
        <w:tc>
          <w:tcPr>
            <w:tcW w:w="5858" w:type="dxa"/>
            <w:shd w:val="clear" w:color="auto" w:fill="auto"/>
          </w:tcPr>
          <w:p w14:paraId="4F908E7C" w14:textId="7BD955C3" w:rsidR="0067675E" w:rsidRPr="00C40A21" w:rsidRDefault="00034E5F" w:rsidP="00057341">
            <w:pPr>
              <w:rPr>
                <w:rFonts w:ascii="Arial" w:hAnsi="Arial" w:cs="Arial"/>
                <w:sz w:val="18"/>
              </w:rPr>
            </w:pPr>
            <w:r w:rsidRPr="00034E5F">
              <w:rPr>
                <w:rFonts w:ascii="Arial" w:hAnsi="Arial" w:cs="Arial"/>
                <w:sz w:val="18"/>
              </w:rPr>
              <w:t xml:space="preserve">Flag to tie all adjustable parameters </w:t>
            </w:r>
            <w:r>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0C2F92A5" w14:textId="5BBC17F1" w:rsidR="00F65DD2" w:rsidRDefault="00F65DD2" w:rsidP="00F65DD2">
      <w:pPr>
        <w:pStyle w:val="Caption"/>
      </w:pPr>
      <w:r>
        <w:t>Table 7.</w:t>
      </w:r>
      <w:r w:rsidR="00BB4AA1">
        <w:t>2</w:t>
      </w:r>
      <w:r>
        <w:t xml:space="preserve"> </w:t>
      </w:r>
      <w:r w:rsidR="00BB4AA1">
        <w:t>V</w:t>
      </w:r>
      <w:r>
        <w:t>ariables used by PESTPP</w:t>
      </w:r>
      <w:r w:rsidR="005544EE">
        <w:t>-SEN</w:t>
      </w:r>
      <w:r>
        <w:t xml:space="preserve"> to control the operation of the Method of </w:t>
      </w:r>
      <w:r w:rsidR="007D3B8E">
        <w:t>Sobol</w:t>
      </w:r>
      <w:r>
        <w:t>.</w:t>
      </w:r>
    </w:p>
    <w:p w14:paraId="1819746C" w14:textId="59EF6D5D" w:rsidR="00F65DD2" w:rsidRDefault="007D3B8E" w:rsidP="007D3B8E">
      <w:pPr>
        <w:pStyle w:val="Heading2"/>
      </w:pPr>
      <w:bookmarkStart w:id="2034" w:name="_Toc24975737"/>
      <w:r>
        <w:t>7.4 PESTPP</w:t>
      </w:r>
      <w:r w:rsidR="005544EE">
        <w:t>-SEN</w:t>
      </w:r>
      <w:r>
        <w:t xml:space="preserve"> Output Files</w:t>
      </w:r>
      <w:bookmarkEnd w:id="2034"/>
    </w:p>
    <w:p w14:paraId="23941AB8" w14:textId="51436971" w:rsidR="00D00C99" w:rsidRDefault="00D00C99" w:rsidP="007D3B8E">
      <w:pPr>
        <w:rPr>
          <w:lang w:val="en-AU"/>
        </w:rPr>
      </w:pPr>
      <w:r>
        <w:rPr>
          <w:lang w:val="en-AU"/>
        </w:rPr>
        <w:t>PESTPP</w:t>
      </w:r>
      <w:r w:rsidR="005544EE">
        <w:rPr>
          <w:lang w:val="en-AU"/>
        </w:rPr>
        <w:t>-SEN</w:t>
      </w:r>
      <w:r>
        <w:rPr>
          <w:lang w:val="en-AU"/>
        </w:rPr>
        <w:t xml:space="preserve"> writes the following output files. It is assumed that the filename base of the 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99"/>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r w:rsidRPr="00C40A21">
              <w:rPr>
                <w:rFonts w:ascii="Arial" w:hAnsi="Arial" w:cs="Arial"/>
                <w:i/>
                <w:sz w:val="18"/>
              </w:rPr>
              <w:t>case.</w:t>
            </w:r>
            <w:r w:rsidR="00BC3715" w:rsidRPr="00C40A21">
              <w:rPr>
                <w:rFonts w:ascii="Arial" w:hAnsi="Arial" w:cs="Arial"/>
                <w:i/>
                <w:sz w:val="18"/>
              </w:rPr>
              <w:t>msn</w:t>
            </w:r>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r w:rsidRPr="00C40A21">
              <w:rPr>
                <w:rFonts w:ascii="Arial" w:hAnsi="Arial" w:cs="Arial"/>
                <w:i/>
                <w:sz w:val="18"/>
              </w:rPr>
              <w:t>case.mio</w:t>
            </w:r>
          </w:p>
        </w:tc>
        <w:tc>
          <w:tcPr>
            <w:tcW w:w="7007" w:type="dxa"/>
            <w:shd w:val="clear" w:color="auto" w:fill="auto"/>
          </w:tcPr>
          <w:p w14:paraId="7BF638E7" w14:textId="3C63AA94"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w:t>
            </w:r>
            <w:r w:rsidR="00B00492">
              <w:rPr>
                <w:rFonts w:ascii="Arial" w:hAnsi="Arial" w:cs="Arial"/>
                <w:sz w:val="18"/>
                <w:lang w:val="en-AU"/>
              </w:rPr>
              <w:t xml:space="preserve">CSV-format </w:t>
            </w:r>
            <w:r w:rsidRPr="00C40A21">
              <w:rPr>
                <w:rFonts w:ascii="Arial" w:hAnsi="Arial" w:cs="Arial"/>
                <w:sz w:val="18"/>
                <w:lang w:val="en-AU"/>
              </w:rPr>
              <w:t xml:space="preserve">file is recorded if the </w:t>
            </w:r>
            <w:r w:rsidRPr="00C40A21">
              <w:rPr>
                <w:rFonts w:ascii="Arial" w:hAnsi="Arial" w:cs="Arial"/>
                <w:i/>
                <w:sz w:val="18"/>
                <w:lang w:val="en-AU"/>
              </w:rPr>
              <w:t>morris_obs_sen()</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0C945D18" w:rsidR="00EC4527" w:rsidRPr="00C40A21" w:rsidRDefault="00EC4527" w:rsidP="00E1553A">
            <w:pPr>
              <w:rPr>
                <w:rFonts w:ascii="Arial" w:hAnsi="Arial" w:cs="Arial"/>
                <w:i/>
                <w:sz w:val="18"/>
              </w:rPr>
            </w:pPr>
            <w:r w:rsidRPr="00C40A21">
              <w:rPr>
                <w:rFonts w:ascii="Arial" w:hAnsi="Arial" w:cs="Arial"/>
                <w:i/>
                <w:sz w:val="18"/>
              </w:rPr>
              <w:t>case.raw</w:t>
            </w:r>
            <w:r w:rsidR="004C49FE">
              <w:rPr>
                <w:rFonts w:ascii="Arial" w:hAnsi="Arial" w:cs="Arial"/>
                <w:i/>
                <w:sz w:val="18"/>
              </w:rPr>
              <w:t>.csv</w:t>
            </w:r>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AD691A" w:rsidRPr="005546A4" w14:paraId="2316AA39" w14:textId="77777777" w:rsidTr="00C40A21">
        <w:trPr>
          <w:cantSplit/>
        </w:trPr>
        <w:tc>
          <w:tcPr>
            <w:tcW w:w="2235" w:type="dxa"/>
            <w:shd w:val="clear" w:color="auto" w:fill="auto"/>
          </w:tcPr>
          <w:p w14:paraId="393BA86E" w14:textId="3253ED6F" w:rsidR="00AD691A" w:rsidRPr="00C40A21" w:rsidRDefault="00AD691A" w:rsidP="00E1553A">
            <w:pPr>
              <w:rPr>
                <w:rFonts w:ascii="Arial" w:hAnsi="Arial" w:cs="Arial"/>
                <w:i/>
                <w:sz w:val="18"/>
              </w:rPr>
            </w:pPr>
            <w:r>
              <w:rPr>
                <w:rFonts w:ascii="Arial" w:hAnsi="Arial" w:cs="Arial"/>
                <w:i/>
                <w:sz w:val="18"/>
              </w:rPr>
              <w:t>case.sobol.si,csv</w:t>
            </w:r>
          </w:p>
        </w:tc>
        <w:tc>
          <w:tcPr>
            <w:tcW w:w="7007" w:type="dxa"/>
            <w:shd w:val="clear" w:color="auto" w:fill="auto"/>
          </w:tcPr>
          <w:p w14:paraId="40B962F8" w14:textId="17071E1A" w:rsidR="00AD691A" w:rsidRPr="00C40A21" w:rsidRDefault="00AD691A" w:rsidP="00E1553A">
            <w:pPr>
              <w:rPr>
                <w:rFonts w:ascii="Arial" w:hAnsi="Arial" w:cs="Arial"/>
                <w:sz w:val="18"/>
              </w:rPr>
            </w:pPr>
            <w:r>
              <w:rPr>
                <w:rFonts w:ascii="Arial" w:hAnsi="Arial" w:cs="Arial"/>
                <w:sz w:val="18"/>
              </w:rPr>
              <w:t>Sobol only.  Listing of first-order sensitivity indices for each observation-parameter pair</w:t>
            </w:r>
          </w:p>
        </w:tc>
      </w:tr>
      <w:tr w:rsidR="00AD691A" w:rsidRPr="005546A4" w14:paraId="2D9D8955" w14:textId="77777777" w:rsidTr="00C40A21">
        <w:trPr>
          <w:cantSplit/>
        </w:trPr>
        <w:tc>
          <w:tcPr>
            <w:tcW w:w="2235" w:type="dxa"/>
            <w:shd w:val="clear" w:color="auto" w:fill="auto"/>
          </w:tcPr>
          <w:p w14:paraId="402B0558" w14:textId="3BD3E16B" w:rsidR="00AD691A" w:rsidRDefault="00AD691A" w:rsidP="00E1553A">
            <w:pPr>
              <w:rPr>
                <w:rFonts w:ascii="Arial" w:hAnsi="Arial" w:cs="Arial"/>
                <w:i/>
                <w:sz w:val="18"/>
              </w:rPr>
            </w:pPr>
            <w:r>
              <w:rPr>
                <w:rFonts w:ascii="Arial" w:hAnsi="Arial" w:cs="Arial"/>
                <w:i/>
                <w:sz w:val="18"/>
              </w:rPr>
              <w:t>case.sobol.sti.csv</w:t>
            </w:r>
          </w:p>
        </w:tc>
        <w:tc>
          <w:tcPr>
            <w:tcW w:w="7007" w:type="dxa"/>
            <w:shd w:val="clear" w:color="auto" w:fill="auto"/>
          </w:tcPr>
          <w:p w14:paraId="4D78C800" w14:textId="651A985A" w:rsidR="00AD691A" w:rsidRDefault="00AD691A" w:rsidP="00E1553A">
            <w:pPr>
              <w:rPr>
                <w:rFonts w:ascii="Arial" w:hAnsi="Arial" w:cs="Arial"/>
                <w:sz w:val="18"/>
              </w:rPr>
            </w:pPr>
            <w:r>
              <w:rPr>
                <w:rFonts w:ascii="Arial" w:hAnsi="Arial" w:cs="Arial"/>
                <w:sz w:val="18"/>
              </w:rPr>
              <w:t>Sobol only. Listing of total sensitivity indices for each observation-parameter pair</w:t>
            </w:r>
          </w:p>
        </w:tc>
      </w:tr>
      <w:tr w:rsidR="00AD691A" w:rsidRPr="005546A4" w14:paraId="5AAE8C36" w14:textId="77777777" w:rsidTr="00C40A21">
        <w:trPr>
          <w:cantSplit/>
        </w:trPr>
        <w:tc>
          <w:tcPr>
            <w:tcW w:w="2235" w:type="dxa"/>
            <w:shd w:val="clear" w:color="auto" w:fill="auto"/>
          </w:tcPr>
          <w:p w14:paraId="0F27786E" w14:textId="06900A4D" w:rsidR="00AD691A" w:rsidRDefault="00AD691A" w:rsidP="00E1553A">
            <w:pPr>
              <w:rPr>
                <w:rFonts w:ascii="Arial" w:hAnsi="Arial" w:cs="Arial"/>
                <w:i/>
                <w:sz w:val="18"/>
              </w:rPr>
            </w:pPr>
            <w:r>
              <w:rPr>
                <w:rFonts w:ascii="Arial" w:hAnsi="Arial" w:cs="Arial"/>
                <w:i/>
                <w:sz w:val="18"/>
              </w:rPr>
              <w:t>Case.sobol.obs.csv</w:t>
            </w:r>
          </w:p>
        </w:tc>
        <w:tc>
          <w:tcPr>
            <w:tcW w:w="7007" w:type="dxa"/>
            <w:shd w:val="clear" w:color="auto" w:fill="auto"/>
          </w:tcPr>
          <w:p w14:paraId="7843C376" w14:textId="0EB12FA1" w:rsidR="00AD691A" w:rsidRDefault="00AD691A" w:rsidP="00E1553A">
            <w:pPr>
              <w:rPr>
                <w:rFonts w:ascii="Arial" w:hAnsi="Arial" w:cs="Arial"/>
                <w:sz w:val="18"/>
              </w:rPr>
            </w:pPr>
            <w:r>
              <w:rPr>
                <w:rFonts w:ascii="Arial" w:hAnsi="Arial" w:cs="Arial"/>
                <w:sz w:val="18"/>
              </w:rPr>
              <w:t>Sobol only.  Listing of all observations from running the model through the sobol sequence</w:t>
            </w:r>
          </w:p>
        </w:tc>
      </w:tr>
      <w:tr w:rsidR="00AD691A" w:rsidRPr="005546A4" w14:paraId="3FF59795" w14:textId="77777777" w:rsidTr="00C40A21">
        <w:trPr>
          <w:cantSplit/>
        </w:trPr>
        <w:tc>
          <w:tcPr>
            <w:tcW w:w="2235" w:type="dxa"/>
            <w:shd w:val="clear" w:color="auto" w:fill="auto"/>
          </w:tcPr>
          <w:p w14:paraId="097A90CB" w14:textId="1E091E48" w:rsidR="00AD691A" w:rsidRDefault="00AD691A" w:rsidP="00E1553A">
            <w:pPr>
              <w:rPr>
                <w:rFonts w:ascii="Arial" w:hAnsi="Arial" w:cs="Arial"/>
                <w:i/>
                <w:sz w:val="18"/>
              </w:rPr>
            </w:pPr>
            <w:r>
              <w:rPr>
                <w:rFonts w:ascii="Arial" w:hAnsi="Arial" w:cs="Arial"/>
                <w:i/>
                <w:sz w:val="18"/>
              </w:rPr>
              <w:t>Case.sobol.par.csv</w:t>
            </w:r>
          </w:p>
        </w:tc>
        <w:tc>
          <w:tcPr>
            <w:tcW w:w="7007" w:type="dxa"/>
            <w:shd w:val="clear" w:color="auto" w:fill="auto"/>
          </w:tcPr>
          <w:p w14:paraId="3E117D02" w14:textId="0496738C" w:rsidR="00AD691A" w:rsidRDefault="00AD691A" w:rsidP="00E1553A">
            <w:pPr>
              <w:rPr>
                <w:rFonts w:ascii="Arial" w:hAnsi="Arial" w:cs="Arial"/>
                <w:sz w:val="18"/>
              </w:rPr>
            </w:pPr>
            <w:r>
              <w:rPr>
                <w:rFonts w:ascii="Arial" w:hAnsi="Arial" w:cs="Arial"/>
                <w:sz w:val="18"/>
              </w:rPr>
              <w:t>Sobol only.  Listing of all parameter sets used to run the sobol sequence</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r w:rsidRPr="00C40A21">
              <w:rPr>
                <w:rFonts w:ascii="Arial" w:hAnsi="Arial" w:cs="Arial"/>
                <w:i/>
                <w:sz w:val="18"/>
              </w:rPr>
              <w:t>case.sbl</w:t>
            </w:r>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Method of Sobol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r w:rsidRPr="00C40A21">
              <w:rPr>
                <w:rFonts w:ascii="Arial" w:hAnsi="Arial" w:cs="Arial"/>
                <w:i/>
                <w:sz w:val="18"/>
              </w:rPr>
              <w:t>case.rmr</w:t>
            </w:r>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A67B29" w:rsidRPr="005546A4" w14:paraId="2A6F7A96" w14:textId="77777777" w:rsidTr="00C40A21">
        <w:trPr>
          <w:cantSplit/>
        </w:trPr>
        <w:tc>
          <w:tcPr>
            <w:tcW w:w="2235" w:type="dxa"/>
            <w:shd w:val="clear" w:color="auto" w:fill="auto"/>
          </w:tcPr>
          <w:p w14:paraId="36AFF5D1" w14:textId="0E6D5CDC" w:rsidR="00A67B29" w:rsidRPr="00C40A21" w:rsidRDefault="00A67B29" w:rsidP="00E1553A">
            <w:pPr>
              <w:rPr>
                <w:rFonts w:ascii="Arial" w:hAnsi="Arial" w:cs="Arial"/>
                <w:i/>
                <w:sz w:val="18"/>
              </w:rPr>
            </w:pPr>
            <w:r>
              <w:rPr>
                <w:rFonts w:ascii="Arial" w:hAnsi="Arial" w:cs="Arial"/>
                <w:i/>
                <w:sz w:val="18"/>
              </w:rPr>
              <w:t>Case.</w:t>
            </w:r>
            <w:r w:rsidR="0064003F">
              <w:rPr>
                <w:rFonts w:ascii="Arial" w:hAnsi="Arial" w:cs="Arial"/>
                <w:i/>
                <w:sz w:val="18"/>
              </w:rPr>
              <w:t>sen.par.csv</w:t>
            </w:r>
          </w:p>
        </w:tc>
        <w:tc>
          <w:tcPr>
            <w:tcW w:w="7007" w:type="dxa"/>
            <w:shd w:val="clear" w:color="auto" w:fill="auto"/>
          </w:tcPr>
          <w:p w14:paraId="177624D3" w14:textId="4D7873A6" w:rsidR="00A67B29" w:rsidRPr="00C40A21" w:rsidRDefault="00AD691A" w:rsidP="00E1553A">
            <w:pPr>
              <w:rPr>
                <w:rFonts w:ascii="Arial" w:hAnsi="Arial" w:cs="Arial"/>
                <w:sz w:val="18"/>
              </w:rPr>
            </w:pPr>
            <w:r>
              <w:rPr>
                <w:rFonts w:ascii="Arial" w:hAnsi="Arial" w:cs="Arial"/>
                <w:sz w:val="18"/>
              </w:rPr>
              <w:t xml:space="preserve">Morris only. </w:t>
            </w:r>
            <w:r w:rsidR="0064003F">
              <w:rPr>
                <w:rFonts w:ascii="Arial" w:hAnsi="Arial" w:cs="Arial"/>
                <w:sz w:val="18"/>
              </w:rPr>
              <w:t>Lists the parameter sets used to run the model.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r w:rsidRPr="00C40A21">
              <w:rPr>
                <w:rFonts w:ascii="Arial" w:hAnsi="Arial" w:cs="Arial"/>
                <w:i/>
                <w:sz w:val="18"/>
              </w:rPr>
              <w:t>case.rns</w:t>
            </w:r>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4BF4C08C"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w:t>
      </w:r>
      <w:r w:rsidR="005544EE">
        <w:t>-SEN</w:t>
      </w:r>
      <w:r>
        <w:t xml:space="preserve">. It is assumed that the name of the PEST control file is </w:t>
      </w:r>
      <w:r>
        <w:rPr>
          <w:i/>
        </w:rPr>
        <w:t>case.pst</w:t>
      </w:r>
      <w:r>
        <w:t>.</w:t>
      </w:r>
      <w:r w:rsidR="00223226">
        <w:t xml:space="preserve"> </w:t>
      </w:r>
      <w:r w:rsidR="00D41EBA">
        <w:rPr>
          <w:lang w:val="en-AU"/>
        </w:rPr>
        <w:t>Data elements in all of the above files are comma-delimited.</w:t>
      </w:r>
    </w:p>
    <w:p w14:paraId="5728845C" w14:textId="77777777" w:rsidR="00D41EBA" w:rsidRDefault="00D41EBA" w:rsidP="005251F6">
      <w:pPr>
        <w:rPr>
          <w:lang w:val="en-AU"/>
        </w:rPr>
        <w:sectPr w:rsidR="00D41EBA" w:rsidSect="00EF7F08">
          <w:headerReference w:type="default" r:id="rId32"/>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035" w:name="_Toc24975738"/>
      <w:r>
        <w:lastRenderedPageBreak/>
        <w:t>8. PESTPP-OPT</w:t>
      </w:r>
      <w:bookmarkEnd w:id="2035"/>
    </w:p>
    <w:p w14:paraId="3B763FCE" w14:textId="77777777" w:rsidR="008F0935" w:rsidRDefault="008F0935" w:rsidP="008F0935">
      <w:pPr>
        <w:pStyle w:val="Heading2"/>
      </w:pPr>
      <w:bookmarkStart w:id="2036" w:name="_Toc24975739"/>
      <w:r>
        <w:t>8.1 Introduction</w:t>
      </w:r>
      <w:bookmarkEnd w:id="2036"/>
    </w:p>
    <w:p w14:paraId="427AA6EA" w14:textId="77777777" w:rsidR="00504F24" w:rsidRDefault="00504F24" w:rsidP="00504F24">
      <w:pPr>
        <w:pStyle w:val="Heading3"/>
      </w:pPr>
      <w:bookmarkStart w:id="2037" w:name="_Toc24975740"/>
      <w:r>
        <w:t>8.1.1 A Publication</w:t>
      </w:r>
      <w:bookmarkEnd w:id="2037"/>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038" w:name="_Toc24975741"/>
      <w:r>
        <w:t>8.1.2 Overview</w:t>
      </w:r>
      <w:bookmarkEnd w:id="2038"/>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0482319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915DDF">
        <w:rPr>
          <w:lang w:val="en-AU"/>
        </w:rPr>
        <w:t>(</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575B1B78" w:rsidR="008105DD" w:rsidRDefault="008105DD" w:rsidP="008F0935">
      <w:pPr>
        <w:rPr>
          <w:lang w:val="en-AU"/>
        </w:rPr>
      </w:pPr>
      <w:r>
        <w:rPr>
          <w:lang w:val="en-AU"/>
        </w:rPr>
        <w:t xml:space="preserve">In most environmental </w:t>
      </w:r>
      <w:r w:rsidR="00E4115B">
        <w:rPr>
          <w:lang w:val="en-AU"/>
        </w:rPr>
        <w:t>modelling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correct;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however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lastRenderedPageBreak/>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039" w:name="_Toc24975742"/>
      <w:r>
        <w:t>8.1.3 Calculation of Uncertainty</w:t>
      </w:r>
      <w:bookmarkEnd w:id="2039"/>
    </w:p>
    <w:p w14:paraId="65789F9D" w14:textId="078BAB2E" w:rsidR="008D107A" w:rsidRDefault="0020120F" w:rsidP="008D107A">
      <w:pPr>
        <w:rPr>
          <w:lang w:val="en-AU"/>
        </w:rPr>
      </w:pPr>
      <w:r>
        <w:rPr>
          <w:lang w:val="en-AU"/>
        </w:rPr>
        <w:t>PESTPP-</w:t>
      </w:r>
      <w:r w:rsidR="006A62C8">
        <w:rPr>
          <w:lang w:val="en-AU"/>
        </w:rPr>
        <w:t>OPT</w:t>
      </w:r>
      <w:r>
        <w:rPr>
          <w:lang w:val="en-AU"/>
        </w:rPr>
        <w:t xml:space="preserve"> calculates p</w:t>
      </w:r>
      <w:r w:rsidR="002F4927">
        <w:rPr>
          <w:lang w:val="en-AU"/>
        </w:rPr>
        <w:t>ost-calibration parameter and predictive uncertainties using linear methods – the same methods that are available through</w:t>
      </w:r>
      <w:r w:rsidR="0028038E">
        <w:rPr>
          <w:lang w:val="en-AU"/>
        </w:rPr>
        <w:t xml:space="preserve"> PESTPP</w:t>
      </w:r>
      <w:r w:rsidR="00CA35E9">
        <w:rPr>
          <w:lang w:val="en-AU"/>
        </w:rPr>
        <w:t>-GLM</w:t>
      </w:r>
      <w:r w:rsidR="0028038E">
        <w:rPr>
          <w:lang w:val="en-AU"/>
        </w:rPr>
        <w:t xml:space="preserve"> </w:t>
      </w:r>
      <w:r w:rsidR="002F4927">
        <w:rPr>
          <w:lang w:val="en-AU"/>
        </w:rPr>
        <w:t xml:space="preserve">(if the </w:t>
      </w:r>
      <w:r w:rsidR="002F4927">
        <w:rPr>
          <w:i/>
          <w:lang w:val="en-AU"/>
        </w:rPr>
        <w:t xml:space="preserve">uncertainty() </w:t>
      </w:r>
      <w:r w:rsidR="002F4927">
        <w:rPr>
          <w:lang w:val="en-AU"/>
        </w:rPr>
        <w:t xml:space="preserve">control variable is set to </w:t>
      </w:r>
      <w:r w:rsidR="002F4927" w:rsidRPr="00CE5CB1">
        <w:rPr>
          <w:i/>
          <w:lang w:val="en-AU"/>
        </w:rPr>
        <w:t>true</w:t>
      </w:r>
      <w:r w:rsidR="002F4927">
        <w:rPr>
          <w:lang w:val="en-AU"/>
        </w:rPr>
        <w:t>), PyEMU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Pr>
          <w:lang w:val="en-AU"/>
        </w:rPr>
        <w:t xml:space="preserve">these </w:t>
      </w:r>
      <w:r w:rsidR="002F4927">
        <w:rPr>
          <w:lang w:val="en-AU"/>
        </w:rPr>
        <w:t>sensitivities itself. Optionally</w:t>
      </w:r>
      <w:r>
        <w:rPr>
          <w:lang w:val="en-AU"/>
        </w:rPr>
        <w:t>,</w:t>
      </w:r>
      <w:r w:rsidR="002F4927">
        <w:rPr>
          <w:lang w:val="en-AU"/>
        </w:rPr>
        <w:t xml:space="preserve"> it can </w:t>
      </w:r>
      <w:r w:rsidR="00FB2E5C">
        <w:rPr>
          <w:lang w:val="en-AU"/>
        </w:rPr>
        <w:t>deduce</w:t>
      </w:r>
      <w:r w:rsidR="002F4927">
        <w:rPr>
          <w:lang w:val="en-AU"/>
        </w:rPr>
        <w:t xml:space="preserve"> prior</w:t>
      </w:r>
      <w:r>
        <w:rPr>
          <w:lang w:val="en-AU"/>
        </w:rPr>
        <w:t xml:space="preserve"> parameter</w:t>
      </w:r>
      <w:r w:rsidR="002F4927">
        <w:rPr>
          <w:lang w:val="en-AU"/>
        </w:rPr>
        <w:t xml:space="preserve"> uncertainties from parameter bounds</w:t>
      </w:r>
      <w:r>
        <w:rPr>
          <w:lang w:val="en-AU"/>
        </w:rPr>
        <w:t xml:space="preserve"> supplied in a PEST control file</w:t>
      </w:r>
      <w:r w:rsidR="002F4927">
        <w:rPr>
          <w:lang w:val="en-AU"/>
        </w:rPr>
        <w:t>. It calculates measurement noise from the values of observation weights that appear in th</w:t>
      </w:r>
      <w:r w:rsidR="00887C4C">
        <w:rPr>
          <w:lang w:val="en-AU"/>
        </w:rPr>
        <w:t>is</w:t>
      </w:r>
      <w:r>
        <w:rPr>
          <w:lang w:val="en-AU"/>
        </w:rPr>
        <w:t xml:space="preserve"> same</w:t>
      </w:r>
      <w:r w:rsidR="002F4927">
        <w:rPr>
          <w:lang w:val="en-AU"/>
        </w:rPr>
        <w:t xml:space="preserve"> PEST control file.</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r w:rsidRPr="00F06A92">
        <w:rPr>
          <w:b/>
        </w:rPr>
        <w:t>y</w:t>
      </w:r>
      <w:r w:rsidRPr="00F06A92">
        <w:rPr>
          <w:vertAlign w:val="superscript"/>
        </w:rPr>
        <w:t>t</w:t>
      </w:r>
      <w:r>
        <w:t>C(</w:t>
      </w:r>
      <w:r w:rsidRPr="00151F1A">
        <w:rPr>
          <w:b/>
        </w:rPr>
        <w:t>k</w:t>
      </w:r>
      <w:r>
        <w:t>)</w:t>
      </w:r>
      <w:r w:rsidRPr="00F06A92">
        <w:rPr>
          <w:b/>
        </w:rPr>
        <w:t>y</w:t>
      </w:r>
      <w:r>
        <w:t xml:space="preserve"> – </w:t>
      </w:r>
      <w:r w:rsidRPr="00E30509">
        <w:rPr>
          <w:b/>
        </w:rPr>
        <w:t>y</w:t>
      </w:r>
      <w:r w:rsidRPr="00E30509">
        <w:rPr>
          <w:vertAlign w:val="superscript"/>
        </w:rPr>
        <w:t>t</w:t>
      </w:r>
      <w:r>
        <w:t>C(</w:t>
      </w:r>
      <w:r w:rsidRPr="00151F1A">
        <w:rPr>
          <w:b/>
        </w:rPr>
        <w:t>k</w:t>
      </w:r>
      <w:r>
        <w:t>)</w:t>
      </w:r>
      <w:r w:rsidR="00504F24">
        <w:rPr>
          <w:b/>
        </w:rPr>
        <w:t>J</w:t>
      </w:r>
      <w:r w:rsidRPr="00151F1A">
        <w:rPr>
          <w:vertAlign w:val="superscript"/>
        </w:rPr>
        <w:t>t</w:t>
      </w:r>
      <w:r>
        <w:t>[</w:t>
      </w:r>
      <w:r w:rsidR="00504F24">
        <w:rPr>
          <w:b/>
        </w:rPr>
        <w:t>J</w:t>
      </w:r>
      <w:r>
        <w:t>C(</w:t>
      </w:r>
      <w:r w:rsidRPr="00151F1A">
        <w:rPr>
          <w:b/>
        </w:rPr>
        <w:t>k</w:t>
      </w:r>
      <w:r>
        <w:t>)</w:t>
      </w:r>
      <w:r w:rsidR="00504F24">
        <w:rPr>
          <w:b/>
        </w:rPr>
        <w:t>J</w:t>
      </w:r>
      <w:r w:rsidRPr="00151F1A">
        <w:rPr>
          <w:vertAlign w:val="superscript"/>
        </w:rPr>
        <w:t>t</w:t>
      </w:r>
      <w:r>
        <w:t xml:space="preserve"> + C(</w:t>
      </w:r>
      <w:r w:rsidRPr="00151F1A">
        <w:rPr>
          <w:b/>
        </w:rPr>
        <w:t>ε</w:t>
      </w:r>
      <w:r>
        <w:t>)]</w:t>
      </w:r>
      <w:r w:rsidRPr="00151F1A">
        <w:rPr>
          <w:vertAlign w:val="superscript"/>
        </w:rPr>
        <w:t>-1</w:t>
      </w:r>
      <w:r w:rsidR="00504F24">
        <w:rPr>
          <w:b/>
        </w:rPr>
        <w:t>J</w:t>
      </w:r>
      <w:r>
        <w:t>C(</w:t>
      </w:r>
      <w:r w:rsidRPr="00151F1A">
        <w:rPr>
          <w:b/>
        </w:rPr>
        <w:t>k</w:t>
      </w:r>
      <w:r>
        <w:t>)</w:t>
      </w:r>
      <w:r w:rsidRPr="00E30509">
        <w:rPr>
          <w:b/>
        </w:rPr>
        <w:t>y</w:t>
      </w:r>
      <w:r w:rsidRPr="00E30509">
        <w:rPr>
          <w:vertAlign w:val="superscript"/>
        </w:rPr>
        <w:t>t</w:t>
      </w:r>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r w:rsidRPr="005F3705">
        <w:rPr>
          <w:b/>
        </w:rPr>
        <w:t>y</w:t>
      </w:r>
      <w:r w:rsidRPr="005F3705">
        <w:rPr>
          <w:vertAlign w:val="superscript"/>
        </w:rPr>
        <w:t>t</w:t>
      </w:r>
      <w:r>
        <w:t>[</w:t>
      </w:r>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context this is the prediction to which a constraint </w:t>
      </w:r>
      <w:r w:rsidR="004F5784">
        <w:t>is</w:t>
      </w:r>
      <w:r w:rsidR="000B16EE">
        <w:t xml:space="preserve"> applied.</w:t>
      </w:r>
    </w:p>
    <w:p w14:paraId="584D37AD" w14:textId="77777777" w:rsidR="00930FCE" w:rsidRPr="00930FCE" w:rsidRDefault="00930FCE" w:rsidP="00137C9D">
      <w:pPr>
        <w:rPr>
          <w:lang w:val="en-AU"/>
        </w:rPr>
      </w:pPr>
      <w:r>
        <w:rPr>
          <w:lang w:val="en-AU"/>
        </w:rPr>
        <w:t xml:space="preserve">Both of the above equations are mathematically equivalent. The choice of which one to use in </w:t>
      </w:r>
      <w:r>
        <w:rPr>
          <w:lang w:val="en-AU"/>
        </w:rPr>
        <w:lastRenderedPageBreak/>
        <w:t xml:space="preserve">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015DEF1B" w:rsidR="00182648" w:rsidRDefault="00182648" w:rsidP="00137C9D">
      <w:r>
        <w:t xml:space="preserve">It is of interest to note that the first of the above equations (i.e. 8.1a) </w:t>
      </w:r>
      <w:r w:rsidR="00DB0F09">
        <w:t xml:space="preserve">illustrates well the </w:t>
      </w:r>
      <w:r>
        <w:t xml:space="preserve">role that </w:t>
      </w:r>
      <w:r w:rsidR="004C7313">
        <w:t>history-matching</w:t>
      </w:r>
      <w:r>
        <w:t xml:space="preserve">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w:t>
      </w:r>
      <w:r w:rsidR="004C7313">
        <w:t>history-matching</w:t>
      </w:r>
      <w:r>
        <w:t xml:space="preserve">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r>
        <w:rPr>
          <w:b/>
        </w:rPr>
        <w:t>J</w:t>
      </w:r>
      <w:r w:rsidRPr="00151F1A">
        <w:rPr>
          <w:vertAlign w:val="superscript"/>
        </w:rPr>
        <w:t>t</w:t>
      </w:r>
      <w:r>
        <w:t>[</w:t>
      </w:r>
      <w:r>
        <w:rPr>
          <w:b/>
        </w:rPr>
        <w:t>J</w:t>
      </w:r>
      <w:r>
        <w:t>C(</w:t>
      </w:r>
      <w:r w:rsidRPr="00151F1A">
        <w:rPr>
          <w:b/>
        </w:rPr>
        <w:t>k</w:t>
      </w:r>
      <w:r>
        <w:t>)</w:t>
      </w:r>
      <w:r>
        <w:rPr>
          <w:b/>
        </w:rPr>
        <w:t>J</w:t>
      </w:r>
      <w:r w:rsidRPr="00151F1A">
        <w:rPr>
          <w:vertAlign w:val="superscript"/>
        </w:rPr>
        <w:t>t</w:t>
      </w:r>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77777777" w:rsidR="00377322" w:rsidRDefault="00377322" w:rsidP="00377322">
      <w:r>
        <w:t>The posterior uncertainty of a model output can then be calculated directly from Cʹ(</w:t>
      </w:r>
      <w:r w:rsidRPr="00377322">
        <w:rPr>
          <w:b/>
        </w:rPr>
        <w:t>k</w:t>
      </w:r>
      <w:r>
        <w:t>) using the equation</w:t>
      </w:r>
    </w:p>
    <w:p w14:paraId="51DFA767" w14:textId="77777777" w:rsidR="00182648" w:rsidRDefault="00377322" w:rsidP="00377322">
      <w:pPr>
        <w:ind w:firstLine="720"/>
      </w:pPr>
      <w:r>
        <w:t>σ</w:t>
      </w:r>
      <w:r w:rsidRPr="005F3705">
        <w:rPr>
          <w:vertAlign w:val="superscript"/>
        </w:rPr>
        <w:t>2</w:t>
      </w:r>
      <w:r w:rsidRPr="005F3705">
        <w:rPr>
          <w:i/>
          <w:vertAlign w:val="subscript"/>
        </w:rPr>
        <w:t>s</w:t>
      </w:r>
      <w:r>
        <w:t xml:space="preserve"> = </w:t>
      </w:r>
      <w:r w:rsidRPr="00377322">
        <w:rPr>
          <w:b/>
        </w:rPr>
        <w:t>y</w:t>
      </w:r>
      <w:r w:rsidRPr="00377322">
        <w:rPr>
          <w:vertAlign w:val="superscript"/>
        </w:rPr>
        <w:t>t</w:t>
      </w:r>
      <w:r>
        <w:t>Cʹ(</w:t>
      </w:r>
      <w:r w:rsidRPr="00377322">
        <w:rPr>
          <w:b/>
        </w:rPr>
        <w:t>k</w:t>
      </w:r>
      <w:r>
        <w:t>)</w:t>
      </w:r>
      <w:r w:rsidRPr="00377322">
        <w:rPr>
          <w:b/>
        </w:rPr>
        <w:t>y</w:t>
      </w:r>
      <w:r>
        <w:tab/>
      </w:r>
      <w:r>
        <w:tab/>
      </w:r>
      <w:r>
        <w:tab/>
      </w:r>
      <w:r>
        <w:tab/>
      </w:r>
      <w:r>
        <w:tab/>
      </w:r>
      <w:r>
        <w:tab/>
      </w:r>
      <w:r>
        <w:tab/>
      </w:r>
      <w:r w:rsidR="004A4020">
        <w:tab/>
      </w:r>
      <w:r>
        <w:tab/>
        <w:t>(8.3)</w:t>
      </w:r>
    </w:p>
    <w:p w14:paraId="0C25F742" w14:textId="77777777" w:rsidR="0001037B" w:rsidRDefault="00AE4F74" w:rsidP="00AE4F74">
      <w:pPr>
        <w:pStyle w:val="Heading3"/>
      </w:pPr>
      <w:bookmarkStart w:id="2040" w:name="_Toc24975743"/>
      <w:r>
        <w:t>8.1.4 Optimization</w:t>
      </w:r>
      <w:bookmarkEnd w:id="2040"/>
    </w:p>
    <w:p w14:paraId="278B547A" w14:textId="77777777" w:rsidR="00AE4F74" w:rsidRDefault="004A4020" w:rsidP="00AE4F74">
      <w:r>
        <w:t xml:space="preserve">An optimization problem can be formulated in many ways. For the moment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taken into account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r w:rsidRPr="00B662D6">
        <w:rPr>
          <w:b/>
        </w:rPr>
        <w:t>c</w:t>
      </w:r>
      <w:r w:rsidRPr="00B662D6">
        <w:rPr>
          <w:vertAlign w:val="superscript"/>
        </w:rPr>
        <w:t>t</w:t>
      </w:r>
      <w:r w:rsidRPr="00B662D6">
        <w:rPr>
          <w:b/>
        </w:rPr>
        <w:t>x</w:t>
      </w:r>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w:t>
      </w:r>
      <w:r>
        <w:lastRenderedPageBreak/>
        <w:t xml:space="preserve">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all of the elements of </w:t>
      </w:r>
      <w:r w:rsidR="006A0FF3" w:rsidRPr="006A0FF3">
        <w:rPr>
          <w:b/>
        </w:rPr>
        <w:t>c</w:t>
      </w:r>
      <w:r w:rsidR="006A0FF3">
        <w:t xml:space="preserve"> and </w:t>
      </w:r>
      <w:r w:rsidR="006A0FF3" w:rsidRPr="006A0FF3">
        <w:rPr>
          <w:b/>
        </w:rPr>
        <w:t>x</w:t>
      </w:r>
      <w:r w:rsidR="006A0FF3">
        <w:t xml:space="preserve"> must be positive. In practice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factors by which decision variables must be multiplied to obtain monetary units, which are then used to express costs. </w:t>
      </w:r>
      <w:r>
        <w:t xml:space="preserve">Hence the </w:t>
      </w:r>
      <w:r>
        <w:rPr>
          <w:i/>
        </w:rPr>
        <w:t>i</w:t>
      </w:r>
      <w:r w:rsidRPr="00B662D6">
        <w:rPr>
          <w:vertAlign w:val="superscript"/>
        </w:rPr>
        <w:t>th</w:t>
      </w:r>
      <w:r>
        <w:t xml:space="preserve"> element of </w:t>
      </w:r>
      <w:r w:rsidRPr="00B662D6">
        <w:rPr>
          <w:b/>
        </w:rPr>
        <w:t>c</w:t>
      </w:r>
      <w:r>
        <w:t xml:space="preserve"> is the cost associated with the </w:t>
      </w:r>
      <w:r w:rsidRPr="00B662D6">
        <w:rPr>
          <w:i/>
        </w:rPr>
        <w:t>i</w:t>
      </w:r>
      <w:r w:rsidRPr="00B662D6">
        <w:rPr>
          <w:vertAlign w:val="superscript"/>
        </w:rPr>
        <w:t>th</w:t>
      </w:r>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linear they can be expressed through a matrix equation such as</w:t>
      </w:r>
    </w:p>
    <w:p w14:paraId="225BBBFF" w14:textId="77777777" w:rsidR="00986707" w:rsidRDefault="00986707" w:rsidP="00AE4F74">
      <w:r>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on the basis of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particular element of </w:t>
      </w:r>
      <w:r w:rsidR="00A65A02">
        <w:rPr>
          <w:b/>
        </w:rPr>
        <w:t>b</w:t>
      </w:r>
      <w:r w:rsidR="00BD6437">
        <w:t xml:space="preserve"> may represent the rate of flow in a stream that must be maintained. This is actually </w:t>
      </w:r>
      <w:r w:rsidR="008E56CB">
        <w:t>a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r w:rsidRPr="005D0FCF">
        <w:rPr>
          <w:i/>
        </w:rPr>
        <w:t>i</w:t>
      </w:r>
      <w:r w:rsidRPr="00986707">
        <w:rPr>
          <w:vertAlign w:val="superscript"/>
        </w:rPr>
        <w:t>th</w:t>
      </w:r>
      <w:r>
        <w:t xml:space="preserve"> constrain (i.e. the </w:t>
      </w:r>
      <w:r w:rsidRPr="005D0FCF">
        <w:rPr>
          <w:i/>
        </w:rPr>
        <w:t>i</w:t>
      </w:r>
      <w:r w:rsidRPr="00986707">
        <w:rPr>
          <w:vertAlign w:val="superscript"/>
        </w:rPr>
        <w:t>th</w:t>
      </w:r>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r w:rsidRPr="00986707">
        <w:rPr>
          <w:i/>
        </w:rPr>
        <w:t>a</w:t>
      </w:r>
      <w:r w:rsidRPr="00986707">
        <w:rPr>
          <w:i/>
          <w:vertAlign w:val="subscript"/>
        </w:rPr>
        <w:t>id</w:t>
      </w:r>
      <w:r w:rsidRPr="00986707">
        <w:rPr>
          <w:i/>
        </w:rPr>
        <w:t>x</w:t>
      </w:r>
      <w:r w:rsidRPr="00986707">
        <w:rPr>
          <w:i/>
          <w:vertAlign w:val="subscript"/>
        </w:rPr>
        <w:t>d</w:t>
      </w:r>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7A458B9D" w:rsidR="00986707" w:rsidRDefault="00A62CCB" w:rsidP="005E2520">
      <w:r>
        <w:t xml:space="preserve">where </w:t>
      </w:r>
      <w:r w:rsidRPr="00A62CCB">
        <w:rPr>
          <w:i/>
        </w:rPr>
        <w:t>a</w:t>
      </w:r>
      <w:r w:rsidRPr="00A62CCB">
        <w:rPr>
          <w:i/>
          <w:vertAlign w:val="subscript"/>
        </w:rPr>
        <w:t>ij</w:t>
      </w:r>
      <w:r>
        <w:t xml:space="preserve"> is the element of </w:t>
      </w:r>
      <w:r w:rsidRPr="00A62CCB">
        <w:rPr>
          <w:b/>
        </w:rPr>
        <w:t>A</w:t>
      </w:r>
      <w:r>
        <w:t xml:space="preserve"> that occupies its </w:t>
      </w:r>
      <w:r w:rsidRPr="00A62CCB">
        <w:rPr>
          <w:i/>
        </w:rPr>
        <w:t>i</w:t>
      </w:r>
      <w:r w:rsidRPr="00A62CCB">
        <w:rPr>
          <w:vertAlign w:val="superscript"/>
        </w:rPr>
        <w:t>th</w:t>
      </w:r>
      <w:r>
        <w:t xml:space="preserve"> row and </w:t>
      </w:r>
      <w:r w:rsidRPr="00A62CCB">
        <w:rPr>
          <w:i/>
        </w:rPr>
        <w:t>j</w:t>
      </w:r>
      <w:r w:rsidRPr="00A62CCB">
        <w:rPr>
          <w:vertAlign w:val="superscript"/>
        </w:rPr>
        <w:t>th</w:t>
      </w:r>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similar to the way in which programs like PEST and</w:t>
      </w:r>
      <w:r w:rsidR="0028038E">
        <w:t xml:space="preserve"> PESTPP</w:t>
      </w:r>
      <w:r w:rsidR="00CA35E9">
        <w:t>-GLM</w:t>
      </w:r>
      <w:r w:rsidR="0028038E">
        <w:t xml:space="preserve"> </w:t>
      </w:r>
      <w:r w:rsidR="00A57583">
        <w:t>calculate sensitivities</w:t>
      </w:r>
      <w:r w:rsidR="008E56CB">
        <w:t xml:space="preserve"> when estimating parameters. However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w:t>
      </w:r>
      <w:r w:rsidR="0028038E">
        <w:t xml:space="preserve"> PESTPP</w:t>
      </w:r>
      <w:r w:rsidR="00CA35E9">
        <w:t>-GLM</w:t>
      </w:r>
      <w:r w:rsidR="0028038E">
        <w:t xml:space="preserve"> </w:t>
      </w:r>
      <w:r w:rsidR="008E56CB">
        <w:t xml:space="preserve">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r w:rsidR="007141D5" w:rsidRPr="007141D5">
        <w:t>Lougee-Heimer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w:t>
      </w:r>
      <w:r w:rsidR="00137C9D">
        <w:lastRenderedPageBreak/>
        <w:t xml:space="preserve">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Ahlfield and Mulligan (2000) for further details.</w:t>
      </w:r>
    </w:p>
    <w:p w14:paraId="3D85433C" w14:textId="77777777" w:rsidR="005D0FCF" w:rsidRDefault="005D0FCF" w:rsidP="005D0FCF">
      <w:pPr>
        <w:pStyle w:val="Heading3"/>
      </w:pPr>
      <w:bookmarkStart w:id="2041" w:name="_Toc24975744"/>
      <w:r>
        <w:t>8.1.5 Chance Constraints</w:t>
      </w:r>
      <w:bookmarkEnd w:id="2041"/>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r w:rsidRPr="00B2524A">
        <w:rPr>
          <w:i/>
        </w:rPr>
        <w:t>σ</w:t>
      </w:r>
      <w:r w:rsidRPr="005D0FCF">
        <w:rPr>
          <w:vertAlign w:val="subscript"/>
        </w:rPr>
        <w:t>o</w:t>
      </w:r>
      <w:r w:rsidR="00742F1C">
        <w:rPr>
          <w:vertAlign w:val="subscript"/>
        </w:rPr>
        <w:t xml:space="preserve"> </w:t>
      </w:r>
      <w:r w:rsidR="00742F1C">
        <w:t>(</w:t>
      </w:r>
      <w:r w:rsidR="00742F1C" w:rsidRPr="00B2524A">
        <w:rPr>
          <w:i/>
        </w:rPr>
        <w:t>σ</w:t>
      </w:r>
      <w:r w:rsidR="00742F1C" w:rsidRPr="005D0FCF">
        <w:rPr>
          <w:vertAlign w:val="subscript"/>
        </w:rPr>
        <w:t>o</w:t>
      </w:r>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δ</w:t>
      </w:r>
      <w:r w:rsidR="00B2524A" w:rsidRPr="00B2524A">
        <w:rPr>
          <w:i/>
        </w:rPr>
        <w:t>o</w:t>
      </w:r>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r w:rsidR="00B2524A">
        <w:t>δ</w:t>
      </w:r>
      <w:r w:rsidR="00B2524A" w:rsidRPr="00B2524A">
        <w:rPr>
          <w:i/>
        </w:rPr>
        <w:t>o</w:t>
      </w:r>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r w:rsidR="00BB3868">
        <w:t xml:space="preserve">as long as there is a </w:t>
      </w:r>
      <w:r w:rsidR="00B2524A">
        <w:t xml:space="preserve">5% chance that the constraint is respected. In that case PESTPP-OPT applies the constraint to </w:t>
      </w:r>
      <w:r w:rsidR="00B2524A" w:rsidRPr="00B2524A">
        <w:rPr>
          <w:i/>
        </w:rPr>
        <w:t>o</w:t>
      </w:r>
      <w:r w:rsidR="00A64853">
        <w:t xml:space="preserve"> minus this same</w:t>
      </w:r>
      <w:r w:rsidR="00B2524A" w:rsidRPr="00B2524A">
        <w:t xml:space="preserve"> </w:t>
      </w:r>
      <w:r w:rsidR="00B2524A">
        <w:t>δ</w:t>
      </w:r>
      <w:r w:rsidR="00B2524A" w:rsidRPr="00B2524A">
        <w:rPr>
          <w:i/>
        </w:rPr>
        <w:t>o</w:t>
      </w:r>
      <w:r w:rsidR="00A64853">
        <w:t>.</w:t>
      </w:r>
      <w:r w:rsidR="00B2524A">
        <w:t xml:space="preserve"> A risk neutral approach results in the constraint being applied to </w:t>
      </w:r>
      <w:r w:rsidR="00B2524A" w:rsidRPr="00B2524A">
        <w:rPr>
          <w:i/>
        </w:rPr>
        <w:t>o</w:t>
      </w:r>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(Charnes and Cooper, 1959; Miller and Wagner,</w:t>
      </w:r>
      <w:r w:rsidR="008F2AEA" w:rsidRPr="008F2AEA">
        <w:t xml:space="preserve"> </w:t>
      </w:r>
      <w:r w:rsidR="00463A0D" w:rsidRPr="008F2AEA">
        <w:t>1965; Tung, 1986; Wagner and Gorelick, 1987; Hantush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042" w:name="_Toc24975745"/>
      <w:r>
        <w:t>8.2 Using PESTPP-OPT</w:t>
      </w:r>
      <w:bookmarkEnd w:id="2042"/>
    </w:p>
    <w:p w14:paraId="1E540EF5" w14:textId="77777777" w:rsidR="003F2EA4" w:rsidRDefault="000574FF" w:rsidP="000574FF">
      <w:pPr>
        <w:pStyle w:val="Heading3"/>
      </w:pPr>
      <w:bookmarkStart w:id="2043" w:name="_Toc24975746"/>
      <w:r>
        <w:t>8.2.1The PEST Control File</w:t>
      </w:r>
      <w:bookmarkEnd w:id="2043"/>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In particular, this</w:t>
      </w:r>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BE53AD">
      <w:pPr>
        <w:pStyle w:val="ListParagraph"/>
        <w:numPr>
          <w:ilvl w:val="0"/>
          <w:numId w:val="26"/>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FD2046">
      <w:pPr>
        <w:pStyle w:val="ListParagraph"/>
        <w:numPr>
          <w:ilvl w:val="0"/>
          <w:numId w:val="26"/>
        </w:numPr>
        <w:rPr>
          <w:lang w:val="en-AU"/>
        </w:rPr>
      </w:pPr>
      <w:r>
        <w:rPr>
          <w:lang w:val="en-AU"/>
        </w:rPr>
        <w:lastRenderedPageBreak/>
        <w:t>model outputs for which there are counterparts in the calibration dataset;</w:t>
      </w:r>
    </w:p>
    <w:p w14:paraId="09BBD940" w14:textId="77777777" w:rsidR="00266C9E" w:rsidRPr="00FD2046" w:rsidRDefault="00266C9E" w:rsidP="00FD2046">
      <w:pPr>
        <w:pStyle w:val="ListParagraph"/>
        <w:numPr>
          <w:ilvl w:val="0"/>
          <w:numId w:val="26"/>
        </w:numPr>
        <w:rPr>
          <w:lang w:val="en-AU"/>
        </w:rPr>
      </w:pPr>
      <w:r>
        <w:rPr>
          <w:lang w:val="en-AU"/>
        </w:rPr>
        <w:t>the noise associated with members of the calibration dataset;</w:t>
      </w:r>
    </w:p>
    <w:p w14:paraId="068A2606" w14:textId="77777777" w:rsidR="00BE53AD" w:rsidRDefault="00BE53AD" w:rsidP="00BE53AD">
      <w:pPr>
        <w:pStyle w:val="ListParagraph"/>
        <w:numPr>
          <w:ilvl w:val="0"/>
          <w:numId w:val="26"/>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BE53AD">
      <w:pPr>
        <w:pStyle w:val="ListParagraph"/>
        <w:numPr>
          <w:ilvl w:val="0"/>
          <w:numId w:val="26"/>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BE53AD">
      <w:pPr>
        <w:pStyle w:val="ListParagraph"/>
        <w:numPr>
          <w:ilvl w:val="0"/>
          <w:numId w:val="26"/>
        </w:numPr>
        <w:rPr>
          <w:lang w:val="en-AU"/>
        </w:rPr>
      </w:pPr>
      <w:r>
        <w:rPr>
          <w:lang w:val="en-AU"/>
        </w:rPr>
        <w:t>constraints that are exerted on linear combinations of parameters that do not require a model run to calculate;</w:t>
      </w:r>
    </w:p>
    <w:p w14:paraId="53017B57" w14:textId="77777777" w:rsidR="00FD2046" w:rsidRDefault="00FD2046" w:rsidP="00BE53AD">
      <w:pPr>
        <w:pStyle w:val="ListParagraph"/>
        <w:numPr>
          <w:ilvl w:val="0"/>
          <w:numId w:val="26"/>
        </w:numPr>
        <w:rPr>
          <w:lang w:val="en-AU"/>
        </w:rPr>
      </w:pPr>
      <w:r>
        <w:rPr>
          <w:lang w:val="en-AU"/>
        </w:rPr>
        <w:t>how the decision objective function is defined;</w:t>
      </w:r>
    </w:p>
    <w:p w14:paraId="7AE5967D" w14:textId="77777777" w:rsidR="00FD2046" w:rsidRDefault="00FD2046" w:rsidP="00BE53AD">
      <w:pPr>
        <w:pStyle w:val="ListParagraph"/>
        <w:numPr>
          <w:ilvl w:val="0"/>
          <w:numId w:val="26"/>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t>Each of the above issues is now discussed in detail.</w:t>
      </w:r>
    </w:p>
    <w:p w14:paraId="552112C6" w14:textId="77777777" w:rsidR="00FD2046" w:rsidRDefault="00FD2046" w:rsidP="00FD2046">
      <w:pPr>
        <w:pStyle w:val="Heading3"/>
      </w:pPr>
      <w:bookmarkStart w:id="2044" w:name="_Toc24975747"/>
      <w:r>
        <w:t>8.2.2 Decision Variables and Parameters</w:t>
      </w:r>
      <w:bookmarkEnd w:id="2044"/>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r>
        <w:rPr>
          <w:lang w:val="en-AU"/>
        </w:rPr>
        <w:t xml:space="preserve">However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are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are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however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r w:rsidRPr="00446474">
        <w:rPr>
          <w:i/>
          <w:lang w:val="en-AU"/>
        </w:rPr>
        <w:t>opt_dec_var_groups()</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are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r>
        <w:rPr>
          <w:i/>
          <w:lang w:val="en-AU"/>
        </w:rPr>
        <w:t>opt_external_dev_var_groups()</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r>
        <w:rPr>
          <w:i/>
          <w:lang w:val="en-AU"/>
        </w:rPr>
        <w:t>opt_external_dev_var_groups()</w:t>
      </w:r>
      <w:r>
        <w:rPr>
          <w:lang w:val="en-AU"/>
        </w:rPr>
        <w:t xml:space="preserve"> keyword must also be supplied through the </w:t>
      </w:r>
      <w:r>
        <w:rPr>
          <w:i/>
          <w:lang w:val="en-AU"/>
        </w:rPr>
        <w:t>opt_dec_var_groups()</w:t>
      </w:r>
      <w:r>
        <w:rPr>
          <w:lang w:val="en-AU"/>
        </w:rPr>
        <w:t xml:space="preserve"> keyword; the former are a subset of the latter. It is also important to note that, for the sake of PEST++ </w:t>
      </w:r>
      <w:r w:rsidR="00756DBA">
        <w:rPr>
          <w:lang w:val="en-AU"/>
        </w:rPr>
        <w:t xml:space="preserve">protocol </w:t>
      </w:r>
      <w:r>
        <w:rPr>
          <w:lang w:val="en-AU"/>
        </w:rPr>
        <w:lastRenderedPageBreak/>
        <w:t xml:space="preserve">consistency, all external parameters must appear in a template file, despite the fact that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5909F7ED" w:rsidR="00550B72" w:rsidRDefault="00B007BB" w:rsidP="00FD2046">
      <w:pPr>
        <w:rPr>
          <w:lang w:val="en-AU"/>
        </w:rPr>
      </w:pPr>
      <w:r>
        <w:rPr>
          <w:lang w:val="en-AU"/>
        </w:rPr>
        <w:t>The simplex algorithm that PESTPP-OPT employs to minimize the objective function defined by equation 8.4 is quite different from that used by PEST and</w:t>
      </w:r>
      <w:r w:rsidR="0028038E">
        <w:rPr>
          <w:lang w:val="en-AU"/>
        </w:rPr>
        <w:t xml:space="preserve"> PESTPP</w:t>
      </w:r>
      <w:r w:rsidR="00CA35E9">
        <w:rPr>
          <w:lang w:val="en-AU"/>
        </w:rPr>
        <w:t>-GLM</w:t>
      </w:r>
      <w:r w:rsidR="0028038E">
        <w:rPr>
          <w:lang w:val="en-AU"/>
        </w:rPr>
        <w:t xml:space="preserve"> </w:t>
      </w:r>
      <w:r>
        <w:rPr>
          <w:lang w:val="en-AU"/>
        </w:rPr>
        <w:t>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however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045" w:name="_Toc24975748"/>
      <w:r>
        <w:t>8.2.3 Defining the Objective Function</w:t>
      </w:r>
      <w:bookmarkEnd w:id="2045"/>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r w:rsidRPr="00D90A97">
        <w:rPr>
          <w:i/>
        </w:rPr>
        <w:t>opt_obj_func()</w:t>
      </w:r>
      <w:r>
        <w:t xml:space="preserve"> control variable. PESTPP-OPT is informed whether this function must be maximized or minimized through the </w:t>
      </w:r>
      <w:r>
        <w:rPr>
          <w:i/>
        </w:rPr>
        <w:t>opt_direction()</w:t>
      </w:r>
      <w:r>
        <w:t xml:space="preserve"> control variable. Th</w:t>
      </w:r>
      <w:r w:rsidR="00307AF0">
        <w:t>e latter</w:t>
      </w:r>
      <w:r>
        <w:t xml:space="preserve"> must be supplied as either “min” or “max”.</w:t>
      </w:r>
    </w:p>
    <w:p w14:paraId="70EECEA8" w14:textId="6AB7BFA9" w:rsidR="001539FB" w:rsidRPr="00446406" w:rsidRDefault="001539FB" w:rsidP="001539FB">
      <w:r>
        <w:t xml:space="preserve">The </w:t>
      </w:r>
      <w:r w:rsidRPr="00D90A97">
        <w:rPr>
          <w:i/>
        </w:rPr>
        <w:t>opt_obj_func()</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comma-delimited.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r w:rsidR="00446406">
        <w:rPr>
          <w:i/>
        </w:rPr>
        <w:t>opt_obj_func</w:t>
      </w:r>
      <w:r w:rsidR="00446406">
        <w:t xml:space="preserve"> input is to name an observation.  This results in the objective function coefficients for the each of the decision variables to be taken from a row in the </w:t>
      </w:r>
      <w:r w:rsidR="00D97A4A">
        <w:t>J</w:t>
      </w:r>
      <w:r w:rsidR="00446406">
        <w:t xml:space="preserve">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decision_variable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r>
        <w:rPr>
          <w:i/>
        </w:rPr>
        <w:t>opt_obj_func()</w:t>
      </w:r>
      <w:r>
        <w:t xml:space="preserve"> variable.</w:t>
      </w:r>
    </w:p>
    <w:p w14:paraId="5B3B7CDE" w14:textId="77777777" w:rsidR="001539FB" w:rsidRDefault="001539FB" w:rsidP="001539FB">
      <w:pPr>
        <w:rPr>
          <w:lang w:val="en-AU"/>
        </w:rPr>
      </w:pPr>
      <w:r>
        <w:t xml:space="preserve">If the </w:t>
      </w:r>
      <w:r>
        <w:rPr>
          <w:i/>
        </w:rPr>
        <w:t>opt_obj_func()</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046" w:name="_Toc24975749"/>
      <w:r>
        <w:t>8.2.</w:t>
      </w:r>
      <w:r w:rsidR="001008FC">
        <w:t>4</w:t>
      </w:r>
      <w:r>
        <w:t xml:space="preserve"> Constraints</w:t>
      </w:r>
      <w:bookmarkEnd w:id="2046"/>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w:t>
      </w:r>
      <w:r>
        <w:lastRenderedPageBreak/>
        <w:t xml:space="preserve">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r w:rsidR="001F5BFB" w:rsidRPr="001F5BFB">
        <w:rPr>
          <w:i/>
        </w:rPr>
        <w:t>opt_constraint_groups()</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PESTPP-OPT knows what type of constraints they are</w:t>
      </w:r>
      <w:r w:rsidR="001F5BFB">
        <w:t xml:space="preserve">. </w:t>
      </w:r>
      <w:r w:rsidR="007C1C3E">
        <w:t>I</w:t>
      </w:r>
      <w:r w:rsidR="001F5BFB">
        <w:t>f a</w:t>
      </w:r>
      <w:r>
        <w:t>n</w:t>
      </w:r>
      <w:r w:rsidR="001F5BFB">
        <w:t xml:space="preserve"> </w:t>
      </w:r>
      <w:r w:rsidR="001F5BFB">
        <w:rPr>
          <w:i/>
        </w:rPr>
        <w:t>opt_constraint_groups()</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1C5641AF"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r w:rsidR="00F71FA9">
        <w:rPr>
          <w:i/>
        </w:rPr>
        <w:t>opt_std_weights</w:t>
      </w:r>
      <w:r w:rsidR="00D97A4A">
        <w:rPr>
          <w:i/>
        </w:rPr>
        <w:t>()</w:t>
      </w:r>
      <w:r w:rsidR="00F71FA9">
        <w:t xml:space="preserve"> option is used, then the weight values for the non-zero weight constraints are treated as standard </w:t>
      </w:r>
      <w:r w:rsidR="00D97A4A">
        <w:t>deviations</w:t>
      </w:r>
      <w:r w:rsidR="00F71FA9">
        <w:t xml:space="preserve"> (uncertainty) for use i</w:t>
      </w:r>
      <w:r w:rsidR="000F053D">
        <w:t>n</w:t>
      </w:r>
      <w:r w:rsidR="00F71FA9">
        <w:t xml:space="preserve"> the chance constraint process.  This option can help speed up the repeated application of </w:t>
      </w:r>
      <w:r w:rsidR="000F053D">
        <w:t>PESTPP</w:t>
      </w:r>
      <w:r w:rsidR="00F71FA9">
        <w:t>-</w:t>
      </w:r>
      <w:r w:rsidR="000F053D">
        <w:t>OPT</w:t>
      </w:r>
      <w:r w:rsidR="00F71FA9">
        <w:t xml:space="preserve"> by allowing users to pre-ca</w:t>
      </w:r>
      <w:r w:rsidR="00D433DD">
        <w:t xml:space="preserve">lculate constraint uncertainty </w:t>
      </w:r>
      <w:r w:rsidR="00F71FA9">
        <w:t>through application of PREDUNC, pyEMU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047" w:name="_Toc24975750"/>
      <w:r>
        <w:t>8.2.</w:t>
      </w:r>
      <w:r w:rsidR="001008FC">
        <w:t>5</w:t>
      </w:r>
      <w:r>
        <w:t xml:space="preserve"> Observations</w:t>
      </w:r>
      <w:bookmarkEnd w:id="2047"/>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w:t>
      </w:r>
      <w:r>
        <w:lastRenderedPageBreak/>
        <w:t>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r w:rsidR="008F50AF">
        <w:t>However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t>The weights assigned to observations</w:t>
      </w:r>
      <w:r w:rsidR="00CE0D6E">
        <w:t xml:space="preserve"> that are cited in the “observation data” section of the PEST control</w:t>
      </w:r>
      <w:r>
        <w:t xml:space="preserve"> are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actually adjusted</w:t>
      </w:r>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048" w:name="_Toc24975751"/>
      <w:r>
        <w:t>8.2.</w:t>
      </w:r>
      <w:r w:rsidR="001008FC">
        <w:t>6</w:t>
      </w:r>
      <w:r w:rsidR="00406DC4">
        <w:t xml:space="preserve"> </w:t>
      </w:r>
      <w:r w:rsidR="00710BBE">
        <w:t>Regularization</w:t>
      </w:r>
      <w:bookmarkEnd w:id="2048"/>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049" w:name="_Toc24975752"/>
      <w:r>
        <w:lastRenderedPageBreak/>
        <w:t>8.2.</w:t>
      </w:r>
      <w:r w:rsidR="001008FC">
        <w:t>7</w:t>
      </w:r>
      <w:r>
        <w:t xml:space="preserve"> Prior Covariance Matrix</w:t>
      </w:r>
      <w:bookmarkEnd w:id="2049"/>
    </w:p>
    <w:p w14:paraId="65D4A912" w14:textId="014DE5C2" w:rsidR="0016050F" w:rsidRDefault="005C66B8" w:rsidP="005C66B8">
      <w:r>
        <w:t xml:space="preserve">A prior covariance matrix can be supplied </w:t>
      </w:r>
      <w:r w:rsidR="008F3216">
        <w:t xml:space="preserve">to PESTPP-OPT </w:t>
      </w:r>
      <w:r>
        <w:t>using the</w:t>
      </w:r>
      <w:r w:rsidR="008F3216">
        <w:t xml:space="preserve"> PEST++</w:t>
      </w:r>
      <w:r>
        <w:t xml:space="preserve"> </w:t>
      </w:r>
      <w:r>
        <w:rPr>
          <w:i/>
        </w:rPr>
        <w:t>parcov()</w:t>
      </w:r>
      <w:r w:rsidR="008F3216">
        <w:rPr>
          <w:i/>
        </w:rPr>
        <w:t xml:space="preserve"> </w:t>
      </w:r>
      <w:r>
        <w:t>control variable</w:t>
      </w:r>
      <w:r w:rsidR="008F3216">
        <w:t>; this variable is also used by</w:t>
      </w:r>
      <w:r w:rsidR="0028038E">
        <w:t xml:space="preserve"> PESTPP</w:t>
      </w:r>
      <w:r w:rsidR="00CA35E9">
        <w:t>-GLM</w:t>
      </w:r>
      <w:r w:rsidR="0028038E">
        <w:t xml:space="preserve"> </w:t>
      </w:r>
      <w:r w:rsidR="008F3216">
        <w:t>and PESTPP-IES</w:t>
      </w:r>
      <w:r>
        <w:t xml:space="preserve">. </w:t>
      </w:r>
      <w:r w:rsidR="008F3216">
        <w:t>T</w:t>
      </w:r>
      <w:r>
        <w:t>he name of a covariance matrix file</w:t>
      </w:r>
      <w:r w:rsidR="008F3216">
        <w:t xml:space="preserve"> (with extension </w:t>
      </w:r>
      <w:r w:rsidR="008F3216" w:rsidRPr="008F3216">
        <w:rPr>
          <w:i/>
        </w:rPr>
        <w:t>.</w:t>
      </w:r>
      <w:r w:rsidR="008F3216">
        <w:rPr>
          <w:i/>
        </w:rPr>
        <w:t>cov</w:t>
      </w:r>
      <w:r w:rsidR="008F3216">
        <w:t>)</w:t>
      </w:r>
      <w:r>
        <w:t>, parameter uncertainty file</w:t>
      </w:r>
      <w:r w:rsidR="008F3216">
        <w:t xml:space="preserve"> (with extension </w:t>
      </w:r>
      <w:r w:rsidR="008F3216" w:rsidRPr="008F3216">
        <w:rPr>
          <w:i/>
        </w:rPr>
        <w:t>.unc</w:t>
      </w:r>
      <w:r w:rsidR="008F3216">
        <w:t>)</w:t>
      </w:r>
      <w:r>
        <w:t xml:space="preserve">, or </w:t>
      </w:r>
      <w:r w:rsidR="000F053D">
        <w:t>binary</w:t>
      </w:r>
      <w:r>
        <w:t xml:space="preserve"> file containing a covariance matrix</w:t>
      </w:r>
      <w:r w:rsidR="008F3216">
        <w:t xml:space="preserve"> (with extension </w:t>
      </w:r>
      <w:r w:rsidR="008F3216" w:rsidRPr="008F3216">
        <w:rPr>
          <w:i/>
        </w:rPr>
        <w:t>.jco</w:t>
      </w:r>
      <w:r w:rsidR="008F3216">
        <w:t xml:space="preserve"> or </w:t>
      </w:r>
      <w:r w:rsidR="008F3216" w:rsidRPr="008F3216">
        <w:rPr>
          <w:i/>
        </w:rPr>
        <w:t>.jcb</w:t>
      </w:r>
      <w:r w:rsidR="008F3216">
        <w:t>)</w:t>
      </w:r>
      <w:r>
        <w:t xml:space="preserve"> can be supplied as the value of this keyword.</w:t>
      </w:r>
      <w:r w:rsidR="00DC5F2F">
        <w:t xml:space="preserve"> (See </w:t>
      </w:r>
      <w:r w:rsidR="007A69CD">
        <w:t xml:space="preserve">appendix B of this manual </w:t>
      </w:r>
      <w:r w:rsidR="00DC5F2F">
        <w:t>for specifications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r w:rsidR="00A71C5B">
        <w:t>P</w:t>
      </w:r>
      <w:r w:rsidR="00DE3FBE">
        <w:t>yEMU</w:t>
      </w:r>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t>If a covariance matrix is not supplied, then PESTPP-OPT calculates a prior covariance matrix itself. In doing so, it assumes that parameters are statistically independent, and that the difference between the upper and lower bounds of a parameter (with log transformation taken into account)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r w:rsidR="002E01D7" w:rsidRPr="003F6DDD">
        <w:rPr>
          <w:i/>
        </w:rPr>
        <w:t>par_sigma_range</w:t>
      </w:r>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050" w:name="_Toc24975753"/>
      <w:r>
        <w:t>8.2.</w:t>
      </w:r>
      <w:r w:rsidR="00A00A0D">
        <w:t>8</w:t>
      </w:r>
      <w:r>
        <w:t xml:space="preserve"> Risk</w:t>
      </w:r>
      <w:bookmarkEnd w:id="2050"/>
    </w:p>
    <w:p w14:paraId="16EB7150" w14:textId="77777777" w:rsidR="001008FC" w:rsidRDefault="001008FC" w:rsidP="001008FC">
      <w:r>
        <w:t xml:space="preserve">Using the </w:t>
      </w:r>
      <w:r w:rsidRPr="001008FC">
        <w:rPr>
          <w:i/>
        </w:rPr>
        <w:t>opt_risk()</w:t>
      </w:r>
      <w:r>
        <w:t xml:space="preserve"> control variable, a user specifies his/her disposition with respect to risk. The setting of this variable </w:t>
      </w:r>
      <w:r w:rsidR="00CE4A74">
        <w:t>determines</w:t>
      </w:r>
      <w:r>
        <w:t xml:space="preserve"> the value </w:t>
      </w:r>
      <w:r w:rsidR="005655C5">
        <w:t xml:space="preserve">of </w:t>
      </w:r>
      <w:r>
        <w:t>δ</w:t>
      </w:r>
      <w:r w:rsidRPr="00DE4923">
        <w:rPr>
          <w:i/>
        </w:rPr>
        <w:t>o</w:t>
      </w:r>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r w:rsidRPr="00DE4923">
        <w:rPr>
          <w:i/>
        </w:rPr>
        <w:t>opt_risk()</w:t>
      </w:r>
      <w:r>
        <w:t xml:space="preserve"> should be </w:t>
      </w:r>
      <w:r w:rsidR="00837B0F">
        <w:t>g</w:t>
      </w:r>
      <w:r>
        <w:t xml:space="preserve">reater than zero and less than one. If the value supplied for </w:t>
      </w:r>
      <w:r w:rsidRPr="00DE4923">
        <w:rPr>
          <w:i/>
        </w:rPr>
        <w:t>opt_risk()</w:t>
      </w:r>
      <w:r>
        <w:t xml:space="preserve"> is 0.5, then operation of PESTPP-OPT is risk neutral. In this case δ</w:t>
      </w:r>
      <w:r w:rsidRPr="00DE4923">
        <w:rPr>
          <w:i/>
        </w:rPr>
        <w:t>o</w:t>
      </w:r>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r w:rsidRPr="00340656">
        <w:rPr>
          <w:i/>
        </w:rPr>
        <w:t>opt_risk()</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δ</w:t>
      </w:r>
      <w:r w:rsidRPr="00DE4923">
        <w:rPr>
          <w:i/>
        </w:rPr>
        <w:t>o</w:t>
      </w:r>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δ</w:t>
      </w:r>
      <w:r w:rsidRPr="00340656">
        <w:rPr>
          <w:i/>
        </w:rPr>
        <w:t>o</w:t>
      </w:r>
      <w:r>
        <w:t xml:space="preserve">. The opposite applies for “greater than” constraints. </w:t>
      </w:r>
      <w:r w:rsidR="00BD07E7">
        <w:t>Suppose</w:t>
      </w:r>
      <w:r w:rsidR="00425624">
        <w:t>, for example,</w:t>
      </w:r>
      <w:r w:rsidR="00BD07E7">
        <w:t xml:space="preserve"> that </w:t>
      </w:r>
      <w:r w:rsidR="00BD07E7" w:rsidRPr="00340656">
        <w:rPr>
          <w:i/>
        </w:rPr>
        <w:t>opt_risk()</w:t>
      </w:r>
      <w:r w:rsidR="00BD07E7">
        <w:t xml:space="preserve"> is supplied as 0.95. Then, for a “less than” constraint,</w:t>
      </w:r>
      <w:r w:rsidR="00BD07E7" w:rsidRPr="00BD07E7">
        <w:t xml:space="preserve"> </w:t>
      </w:r>
      <w:r w:rsidR="00BD07E7">
        <w:t>δ</w:t>
      </w:r>
      <w:r w:rsidR="00BD07E7" w:rsidRPr="00340656">
        <w:rPr>
          <w:i/>
        </w:rPr>
        <w:t>o</w:t>
      </w:r>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δ</w:t>
      </w:r>
      <w:r w:rsidR="00BD07E7" w:rsidRPr="00340656">
        <w:rPr>
          <w:i/>
        </w:rPr>
        <w:t>o</w:t>
      </w:r>
      <w:r w:rsidR="00425624">
        <w:t>.</w:t>
      </w:r>
      <w:r w:rsidR="00BD07E7">
        <w:t xml:space="preserve"> Similarly, for a “greater than” constraint, δ</w:t>
      </w:r>
      <w:r w:rsidR="00BD07E7" w:rsidRPr="00340656">
        <w:rPr>
          <w:i/>
        </w:rPr>
        <w:t>o</w:t>
      </w:r>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δ</w:t>
      </w:r>
      <w:r w:rsidR="00BD07E7" w:rsidRPr="00340656">
        <w:rPr>
          <w:i/>
        </w:rPr>
        <w:t>o</w:t>
      </w:r>
      <w:r w:rsidR="00425624">
        <w:t xml:space="preserve">. In both of these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r w:rsidRPr="00340656">
        <w:rPr>
          <w:i/>
        </w:rPr>
        <w:t>opt_risk()</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δ</w:t>
      </w:r>
      <w:r w:rsidRPr="00340656">
        <w:rPr>
          <w:i/>
        </w:rPr>
        <w:t>o</w:t>
      </w:r>
      <w:r>
        <w:t xml:space="preserve">. The opposite applies for “greater than” constraints. Suppose that </w:t>
      </w:r>
      <w:r w:rsidRPr="00340656">
        <w:rPr>
          <w:i/>
        </w:rPr>
        <w:t>opt_risk()</w:t>
      </w:r>
      <w:r>
        <w:t xml:space="preserve"> is supplied as 0.</w:t>
      </w:r>
      <w:r w:rsidR="00A00A0D">
        <w:t>0</w:t>
      </w:r>
      <w:r>
        <w:t>5. Then, for a “less than” constraint,</w:t>
      </w:r>
      <w:r w:rsidRPr="00BD07E7">
        <w:t xml:space="preserve"> </w:t>
      </w:r>
      <w:r>
        <w:t>δ</w:t>
      </w:r>
      <w:r w:rsidRPr="00340656">
        <w:rPr>
          <w:i/>
        </w:rPr>
        <w:t>o</w:t>
      </w:r>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δ</w:t>
      </w:r>
      <w:r w:rsidRPr="00340656">
        <w:rPr>
          <w:i/>
        </w:rPr>
        <w:t>o</w:t>
      </w:r>
      <w:r>
        <w:t>. Similarly, for a “greater than” constraint, δ</w:t>
      </w:r>
      <w:r w:rsidRPr="00340656">
        <w:rPr>
          <w:i/>
        </w:rPr>
        <w:t>o</w:t>
      </w:r>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δ</w:t>
      </w:r>
      <w:r w:rsidRPr="00340656">
        <w:rPr>
          <w:i/>
        </w:rPr>
        <w:t>o</w:t>
      </w:r>
      <w:r>
        <w:t>.</w:t>
      </w:r>
    </w:p>
    <w:p w14:paraId="7BFB4C3B" w14:textId="77777777" w:rsidR="00340656" w:rsidRDefault="00A00A0D" w:rsidP="00A00A0D">
      <w:pPr>
        <w:pStyle w:val="Heading3"/>
      </w:pPr>
      <w:bookmarkStart w:id="2051" w:name="_Toc24975754"/>
      <w:r>
        <w:lastRenderedPageBreak/>
        <w:t xml:space="preserve">8.2.9 Jacobian </w:t>
      </w:r>
      <w:r w:rsidR="004D4754">
        <w:t xml:space="preserve"> and Response </w:t>
      </w:r>
      <w:r>
        <w:t>Matrices</w:t>
      </w:r>
      <w:bookmarkEnd w:id="2051"/>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r>
        <w:rPr>
          <w:i/>
        </w:rPr>
        <w:t>opt_risk()</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optimization process. In fact</w:t>
      </w:r>
      <w:r w:rsidR="00AA032B">
        <w:t xml:space="preserve"> PESTPP-OPT can calculate values for δ</w:t>
      </w:r>
      <w:r w:rsidR="00AA032B" w:rsidRPr="00B3540B">
        <w:rPr>
          <w:i/>
        </w:rPr>
        <w:t>o</w:t>
      </w:r>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r>
        <w:rPr>
          <w:i/>
        </w:rPr>
        <w:t>opt_recalc_fosm_every()</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r w:rsidR="00B3540B">
        <w:rPr>
          <w:i/>
        </w:rPr>
        <w:t>opt_recalc_fosm_every()</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δ</w:t>
      </w:r>
      <w:r w:rsidR="00CA7A84" w:rsidRPr="00CA7A84">
        <w:rPr>
          <w:i/>
        </w:rPr>
        <w:t>o</w:t>
      </w:r>
      <w:r w:rsidR="00CA7A84">
        <w:t xml:space="preserve"> updated for all model outputs to which chance constraints are applied.</w:t>
      </w:r>
    </w:p>
    <w:p w14:paraId="49631AB7" w14:textId="3AEF7047" w:rsidR="00CA7A84" w:rsidRDefault="00CA7A84" w:rsidP="00A00A0D">
      <w:r>
        <w:t xml:space="preserve">It may be possible to avoid calculation of at least some </w:t>
      </w:r>
      <w:r w:rsidR="00366DD9">
        <w:t>partial derivatives</w:t>
      </w:r>
      <w:r>
        <w:t xml:space="preserve"> through use of the </w:t>
      </w:r>
      <w:r w:rsidRPr="00CA7A84">
        <w:rPr>
          <w:i/>
        </w:rPr>
        <w:t>base_jacobian()</w:t>
      </w:r>
      <w:r>
        <w:t xml:space="preserve"> control variable that is described in documentation for</w:t>
      </w:r>
      <w:r w:rsidR="0028038E">
        <w:t xml:space="preserve"> PESTPP</w:t>
      </w:r>
      <w:r w:rsidR="00CA35E9">
        <w:t>-GLM</w:t>
      </w:r>
      <w:r w:rsidR="0028038E">
        <w:t xml:space="preserve"> </w:t>
      </w:r>
      <w:r w:rsidR="00B3540B">
        <w:t xml:space="preserve">(see section </w:t>
      </w:r>
      <w:r w:rsidR="00292D1C">
        <w:t>6.2.7</w:t>
      </w:r>
      <w:r w:rsidR="00B3540B">
        <w:t>)</w:t>
      </w:r>
      <w:r>
        <w:t xml:space="preserve">. Recall that the value of this variable is the name of a binary Jacobian matrix file (with extension </w:t>
      </w:r>
      <w:r>
        <w:rPr>
          <w:i/>
        </w:rPr>
        <w:t>.jco</w:t>
      </w:r>
      <w:r>
        <w:t xml:space="preserve"> or </w:t>
      </w:r>
      <w:r>
        <w:rPr>
          <w:i/>
        </w:rPr>
        <w:t>.jcb</w:t>
      </w:r>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AE9D3A"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δ</w:t>
      </w:r>
      <w:r w:rsidR="00CA7A84" w:rsidRPr="00CA7A84">
        <w:rPr>
          <w:i/>
        </w:rPr>
        <w:t>o</w:t>
      </w:r>
      <w:r w:rsidR="00CA7A84">
        <w:t xml:space="preserve"> values for </w:t>
      </w:r>
      <w:r>
        <w:t xml:space="preserve">constraint-relevant </w:t>
      </w:r>
      <w:r w:rsidR="00CA7A84">
        <w:t xml:space="preserve">model outputs. </w:t>
      </w:r>
      <w:r w:rsidR="00F31582">
        <w:t>U</w:t>
      </w:r>
      <w:r>
        <w:t xml:space="preserve">sing the </w:t>
      </w:r>
      <w:r>
        <w:rPr>
          <w:i/>
        </w:rPr>
        <w:t xml:space="preserve">parcov() </w:t>
      </w:r>
      <w:r>
        <w:t xml:space="preserve">control variable, a user may </w:t>
      </w:r>
      <w:r>
        <w:lastRenderedPageBreak/>
        <w:t>wish to supply a covariance matrix to PESTPP-OPT</w:t>
      </w:r>
      <w:r w:rsidR="00F31582">
        <w:t xml:space="preserve"> instead of letting PESTPP-OPT calculate prior parameter uncertainties itself from parameter bounds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δ</w:t>
      </w:r>
      <w:r w:rsidRPr="00330AFA">
        <w:rPr>
          <w:i/>
        </w:rPr>
        <w:t>o</w:t>
      </w:r>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r w:rsidR="00A774C2">
        <w:t>δ</w:t>
      </w:r>
      <w:r w:rsidR="00A774C2" w:rsidRPr="00A774C2">
        <w:rPr>
          <w:i/>
        </w:rPr>
        <w:t>o</w:t>
      </w:r>
      <w:r w:rsidR="00A774C2">
        <w:t xml:space="preserve"> is calculated using post-calibration uncertainties.</w:t>
      </w:r>
    </w:p>
    <w:p w14:paraId="2378E3F2" w14:textId="77777777" w:rsidR="00CA7A84" w:rsidRDefault="006C3A1E" w:rsidP="006C3A1E">
      <w:pPr>
        <w:pStyle w:val="Heading3"/>
      </w:pPr>
      <w:bookmarkStart w:id="2052" w:name="_Toc24975755"/>
      <w:r>
        <w:t>8.2.10 Solution Convergence</w:t>
      </w:r>
      <w:bookmarkEnd w:id="2052"/>
    </w:p>
    <w:p w14:paraId="6FCD7249" w14:textId="77777777" w:rsidR="00A1635B" w:rsidRDefault="00FE4E55" w:rsidP="00A00A0D">
      <w:r>
        <w:t>N</w:t>
      </w:r>
      <w:r w:rsidR="006C3A1E">
        <w:t xml:space="preserve">otwithstanding the nonlinear nature of most models, the constrained optimization problem 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r w:rsidR="006C3A1E">
        <w:rPr>
          <w:i/>
        </w:rPr>
        <w:t>opt_iter_tol()</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r>
        <w:rPr>
          <w:i/>
        </w:rPr>
        <w:t>opt_coin_log()</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r>
        <w:rPr>
          <w:i/>
        </w:rPr>
        <w:t>case.coin_log</w:t>
      </w:r>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However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053" w:name="_Toc24975756"/>
      <w:r>
        <w:t>8.2.11 Other Control Variables</w:t>
      </w:r>
      <w:bookmarkEnd w:id="2053"/>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054" w:name="_Toc24975757"/>
      <w:r>
        <w:t>8.2.1</w:t>
      </w:r>
      <w:r w:rsidR="000559C9">
        <w:t>2</w:t>
      </w:r>
      <w:r>
        <w:t xml:space="preserve"> </w:t>
      </w:r>
      <w:r w:rsidR="00DE3FBE">
        <w:t>Final Model Run</w:t>
      </w:r>
      <w:bookmarkEnd w:id="2054"/>
    </w:p>
    <w:p w14:paraId="748D9A8F" w14:textId="240A973F"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r w:rsidR="00EC4717">
        <w:rPr>
          <w:i/>
        </w:rPr>
        <w:t>opt_skip_final</w:t>
      </w:r>
      <w:r w:rsidR="00D97A4A">
        <w:rPr>
          <w:i/>
        </w:rPr>
        <w:t>()</w:t>
      </w:r>
      <w:r w:rsidR="00EC4717">
        <w:rPr>
          <w:i/>
        </w:rPr>
        <w:t xml:space="preserve"> </w:t>
      </w:r>
      <w:r w:rsidR="0001532F">
        <w:t xml:space="preserve">option.  </w:t>
      </w:r>
    </w:p>
    <w:p w14:paraId="776F5DD3" w14:textId="77777777" w:rsidR="00D00C99" w:rsidRDefault="00D00C99" w:rsidP="00D00C99">
      <w:pPr>
        <w:pStyle w:val="Heading3"/>
      </w:pPr>
      <w:bookmarkStart w:id="2055" w:name="_Toc24975758"/>
      <w:r>
        <w:lastRenderedPageBreak/>
        <w:t>8.2.13 Restarts</w:t>
      </w:r>
      <w:bookmarkEnd w:id="2055"/>
    </w:p>
    <w:p w14:paraId="066F6DDA" w14:textId="5D2DC564" w:rsidR="00D00C99" w:rsidRDefault="00D00C99" w:rsidP="00D00C99">
      <w:r>
        <w:t>As presently programmed, a prematurely-terminated PESTPP-OPT run cannot be restarted.</w:t>
      </w:r>
      <w:r w:rsidR="00425F15">
        <w:t xml:space="preserve">  However, PESTPP-OPT does support use of the </w:t>
      </w:r>
      <w:r w:rsidR="00425F15" w:rsidRPr="003F6DDD">
        <w:rPr>
          <w:i/>
        </w:rPr>
        <w:t>hotstart_resfile</w:t>
      </w:r>
      <w:r w:rsidR="003F6DDD" w:rsidRPr="003F6DDD">
        <w:rPr>
          <w:i/>
        </w:rPr>
        <w:t>()</w:t>
      </w:r>
      <w:r w:rsidR="00425F15">
        <w:t xml:space="preserve"> and </w:t>
      </w:r>
      <w:r w:rsidR="00425F15" w:rsidRPr="003F6DDD">
        <w:rPr>
          <w:i/>
        </w:rPr>
        <w:t>base_jacobian</w:t>
      </w:r>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0CF3018E" w14:textId="132BEF66" w:rsidR="000F053D" w:rsidRDefault="000F053D" w:rsidP="000F053D">
      <w:pPr>
        <w:pStyle w:val="Heading3"/>
      </w:pPr>
      <w:bookmarkStart w:id="2056" w:name="_Toc24975759"/>
      <w:r>
        <w:t>8.2.14 Zero Run Solution</w:t>
      </w:r>
      <w:bookmarkEnd w:id="2056"/>
    </w:p>
    <w:p w14:paraId="6D9EBA53" w14:textId="6F5909C8" w:rsidR="0001532F" w:rsidRPr="0001532F" w:rsidRDefault="0001532F" w:rsidP="00D00C99">
      <w:r>
        <w:t xml:space="preserve">PESTPP-OPT offers functionality </w:t>
      </w:r>
      <w:r w:rsidR="000F053D">
        <w:t>for</w:t>
      </w:r>
      <w:r>
        <w:t xml:space="preserve"> solv</w:t>
      </w:r>
      <w:r w:rsidR="000F053D">
        <w:t>ing</w:t>
      </w:r>
      <w:r>
        <w:t xml:space="preserve"> the chance-</w:t>
      </w:r>
      <w:r w:rsidR="00D97A4A">
        <w:t>constrained</w:t>
      </w:r>
      <w:r>
        <w:t xml:space="preserve"> </w:t>
      </w:r>
      <w:r w:rsidR="000F053D">
        <w:t>S</w:t>
      </w:r>
      <w:r>
        <w:t xml:space="preserve">LP problem without </w:t>
      </w:r>
      <w:r w:rsidR="000F053D">
        <w:t>the requirement for any model runs</w:t>
      </w:r>
      <w:r w:rsidR="00884E6B">
        <w:t>. If</w:t>
      </w:r>
      <w:r w:rsidR="000F053D">
        <w:t xml:space="preserve"> a</w:t>
      </w:r>
      <w:r w:rsidR="00884E6B">
        <w:t xml:space="preserve"> user activate</w:t>
      </w:r>
      <w:r w:rsidR="000F053D">
        <w:t>s</w:t>
      </w:r>
      <w:r>
        <w:t xml:space="preserve"> the </w:t>
      </w:r>
      <w:r>
        <w:rPr>
          <w:i/>
        </w:rPr>
        <w:t>base_jacobian</w:t>
      </w:r>
      <w:r w:rsidR="000F053D">
        <w:rPr>
          <w:i/>
        </w:rPr>
        <w:t>()</w:t>
      </w:r>
      <w:r>
        <w:t xml:space="preserve">, </w:t>
      </w:r>
      <w:r>
        <w:rPr>
          <w:i/>
        </w:rPr>
        <w:t>hotstart_resfile</w:t>
      </w:r>
      <w:r w:rsidR="000F053D">
        <w:rPr>
          <w:i/>
        </w:rPr>
        <w:t>()</w:t>
      </w:r>
      <w:r>
        <w:rPr>
          <w:b/>
          <w:i/>
        </w:rPr>
        <w:t xml:space="preserve"> </w:t>
      </w:r>
      <w:r>
        <w:t xml:space="preserve">and </w:t>
      </w:r>
      <w:r>
        <w:rPr>
          <w:i/>
        </w:rPr>
        <w:t>opt_skip_final</w:t>
      </w:r>
      <w:r w:rsidR="000F053D">
        <w:rPr>
          <w:i/>
        </w:rPr>
        <w:t>()</w:t>
      </w:r>
      <w:r>
        <w:t xml:space="preserve"> </w:t>
      </w:r>
      <w:r w:rsidR="00884E6B">
        <w:t>options</w:t>
      </w:r>
      <w:r w:rsidR="000F053D">
        <w:t xml:space="preserve"> while setting the NOPTMAX</w:t>
      </w:r>
      <w:r>
        <w:t xml:space="preserve"> control variable to 1, then PESTPP-OPT will not </w:t>
      </w:r>
      <w:r w:rsidR="000F053D">
        <w:t>undertake</w:t>
      </w:r>
      <w:r>
        <w:t xml:space="preserve"> any model runs</w:t>
      </w:r>
      <w:r w:rsidR="000F053D">
        <w:t xml:space="preserve"> at all</w:t>
      </w:r>
      <w:r>
        <w:t>. Instead, it will solve the chance</w:t>
      </w:r>
      <w:r w:rsidR="000F053D">
        <w:t>-</w:t>
      </w:r>
      <w:r w:rsidR="00D97A4A">
        <w:t>constrained</w:t>
      </w:r>
      <w:r>
        <w:t xml:space="preserve"> linear programming problem </w:t>
      </w:r>
      <w:r w:rsidR="000F053D">
        <w:t>specified</w:t>
      </w:r>
      <w:r>
        <w:t xml:space="preserve"> in the control file, report optimal decision variable values and </w:t>
      </w:r>
      <w:r w:rsidR="000F053D">
        <w:t xml:space="preserve">the </w:t>
      </w:r>
      <w:r>
        <w:t xml:space="preserve">final objective function, </w:t>
      </w:r>
      <w:r w:rsidR="000F053D">
        <w:t xml:space="preserve">and </w:t>
      </w:r>
      <w:r>
        <w:t xml:space="preserve">then </w:t>
      </w:r>
      <w:r w:rsidR="000F053D">
        <w:t>cease execution</w:t>
      </w:r>
      <w:r>
        <w:t xml:space="preserve">. This can be a useful </w:t>
      </w:r>
      <w:r w:rsidR="000F053D">
        <w:t>strategy</w:t>
      </w:r>
      <w:r>
        <w:t xml:space="preserve"> for exploring the implications of changing decision variable bounds, constraints, risk</w:t>
      </w:r>
      <w:r w:rsidR="000F053D">
        <w:t xml:space="preserve"> and/or any of the factors affecting</w:t>
      </w:r>
      <w:r>
        <w:t xml:space="preserve"> chance constraints</w:t>
      </w:r>
      <w:r w:rsidR="000F053D">
        <w:t>. The latter can include</w:t>
      </w:r>
      <w:r w:rsidR="00A8151C">
        <w:t xml:space="preserve"> prior </w:t>
      </w:r>
      <w:r w:rsidR="000F053D">
        <w:t xml:space="preserve">parameter </w:t>
      </w:r>
      <w:r w:rsidR="00A8151C">
        <w:t>uncertaint</w:t>
      </w:r>
      <w:r w:rsidR="000F053D">
        <w:t>ies,</w:t>
      </w:r>
      <w:r w:rsidR="00116F9E">
        <w:t xml:space="preserve"> and </w:t>
      </w:r>
      <w:r w:rsidR="000F053D">
        <w:t>the</w:t>
      </w:r>
      <w:r>
        <w:t xml:space="preserve"> number of observations</w:t>
      </w:r>
      <w:r w:rsidR="000F053D">
        <w:t xml:space="preserve"> (and their weights)</w:t>
      </w:r>
      <w:r>
        <w:t xml:space="preserve"> used to condition parameters</w:t>
      </w:r>
      <w:r w:rsidR="00A8151C">
        <w:t>.</w:t>
      </w:r>
    </w:p>
    <w:p w14:paraId="7BD603F5" w14:textId="77777777" w:rsidR="00BB19C2" w:rsidRDefault="00BB19C2" w:rsidP="00BB19C2">
      <w:pPr>
        <w:pStyle w:val="Heading2"/>
      </w:pPr>
      <w:bookmarkStart w:id="2057" w:name="_Toc24975760"/>
      <w:r>
        <w:t>8.3 PESTPP-OPT Output Files</w:t>
      </w:r>
      <w:bookmarkEnd w:id="2057"/>
    </w:p>
    <w:p w14:paraId="5C62BDF2" w14:textId="77777777" w:rsidR="000559C9" w:rsidRPr="00745C7C" w:rsidRDefault="004A7F99" w:rsidP="004A7F99">
      <w:r>
        <w:t xml:space="preserve">Files recorded by PESTPP-OPT are listed in the following table. The contents of this table are based on the assumption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0"/>
        <w:gridCol w:w="6796"/>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case.N.par</w:t>
            </w:r>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parameter value file listing parameters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0C4C019F" w:rsidR="00E877AD" w:rsidRPr="00C40A21" w:rsidRDefault="00E877AD" w:rsidP="00E1553A">
            <w:pPr>
              <w:rPr>
                <w:rFonts w:ascii="Arial" w:hAnsi="Arial" w:cs="Arial"/>
                <w:sz w:val="18"/>
                <w:szCs w:val="18"/>
              </w:rPr>
            </w:pPr>
            <w:r w:rsidRPr="00C40A21">
              <w:rPr>
                <w:rFonts w:ascii="Arial" w:hAnsi="Arial" w:cs="Arial"/>
                <w:sz w:val="18"/>
                <w:szCs w:val="18"/>
              </w:rPr>
              <w:t>A residuals file, recorded at the end of the PESTPP-OPT constrained optimization process. This is identical to the file of the same named recorded by</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BB0162" w:rsidRPr="00C40A21">
              <w:rPr>
                <w:rFonts w:ascii="Arial" w:hAnsi="Arial" w:cs="Arial"/>
                <w:sz w:val="18"/>
                <w:szCs w:val="18"/>
              </w:rPr>
              <w:t>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However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6111E459" w:rsidR="00E877AD" w:rsidRPr="00C40A21" w:rsidRDefault="00E877AD" w:rsidP="00E1553A">
            <w:pPr>
              <w:rPr>
                <w:rFonts w:ascii="Arial" w:hAnsi="Arial" w:cs="Arial"/>
                <w:i/>
                <w:sz w:val="18"/>
                <w:szCs w:val="18"/>
              </w:rPr>
            </w:pPr>
            <w:r w:rsidRPr="00C40A21">
              <w:rPr>
                <w:rFonts w:ascii="Arial" w:hAnsi="Arial" w:cs="Arial"/>
                <w:i/>
                <w:sz w:val="18"/>
                <w:szCs w:val="18"/>
              </w:rPr>
              <w:t>case.N.</w:t>
            </w:r>
            <w:r w:rsidR="00D61C30">
              <w:rPr>
                <w:rFonts w:ascii="Arial" w:hAnsi="Arial" w:cs="Arial"/>
                <w:i/>
                <w:sz w:val="18"/>
                <w:szCs w:val="18"/>
              </w:rPr>
              <w:t>jcb.</w:t>
            </w:r>
            <w:r w:rsidRPr="00C40A21">
              <w:rPr>
                <w:rFonts w:ascii="Arial" w:hAnsi="Arial" w:cs="Arial"/>
                <w:i/>
                <w:sz w:val="18"/>
                <w:szCs w:val="18"/>
              </w:rPr>
              <w:t>rei</w:t>
            </w:r>
          </w:p>
        </w:tc>
        <w:tc>
          <w:tcPr>
            <w:tcW w:w="7007" w:type="dxa"/>
            <w:shd w:val="clear" w:color="auto" w:fill="auto"/>
          </w:tcPr>
          <w:p w14:paraId="3CD20FE4" w14:textId="62395AEB" w:rsidR="00E877AD" w:rsidRPr="00C40A21" w:rsidRDefault="00E877AD" w:rsidP="00D61C30">
            <w:pPr>
              <w:rPr>
                <w:rFonts w:ascii="Arial" w:hAnsi="Arial" w:cs="Arial"/>
                <w:sz w:val="18"/>
                <w:szCs w:val="18"/>
              </w:rPr>
            </w:pPr>
            <w:r w:rsidRPr="00C40A21">
              <w:rPr>
                <w:rFonts w:ascii="Arial" w:hAnsi="Arial" w:cs="Arial"/>
                <w:sz w:val="18"/>
                <w:szCs w:val="18"/>
              </w:rPr>
              <w:t>A residuals file calculated using the value</w:t>
            </w:r>
            <w:r w:rsidR="00D61C30">
              <w:rPr>
                <w:rFonts w:ascii="Arial" w:hAnsi="Arial" w:cs="Arial"/>
                <w:sz w:val="18"/>
                <w:szCs w:val="18"/>
              </w:rPr>
              <w:t>s for decision variables used when evaluating the response/jacobian matrix at the start of iteration N</w:t>
            </w:r>
            <w:r w:rsidRPr="00C40A21">
              <w:rPr>
                <w:rFonts w:ascii="Arial" w:hAnsi="Arial" w:cs="Arial"/>
                <w:sz w:val="18"/>
                <w:szCs w:val="18"/>
              </w:rPr>
              <w:t>.</w:t>
            </w:r>
          </w:p>
        </w:tc>
      </w:tr>
      <w:tr w:rsidR="00D61C30" w:rsidRPr="005546A4" w14:paraId="03F98037" w14:textId="77777777" w:rsidTr="00C40A21">
        <w:trPr>
          <w:cantSplit/>
        </w:trPr>
        <w:tc>
          <w:tcPr>
            <w:tcW w:w="2235" w:type="dxa"/>
            <w:shd w:val="clear" w:color="auto" w:fill="auto"/>
          </w:tcPr>
          <w:p w14:paraId="234CA6F6" w14:textId="42D12D70" w:rsidR="00D61C30" w:rsidRPr="00C40A21" w:rsidRDefault="00D61C30" w:rsidP="00E1553A">
            <w:pPr>
              <w:rPr>
                <w:rFonts w:ascii="Arial" w:hAnsi="Arial" w:cs="Arial"/>
                <w:i/>
                <w:sz w:val="18"/>
                <w:szCs w:val="18"/>
              </w:rPr>
            </w:pPr>
            <w:r>
              <w:rPr>
                <w:rFonts w:ascii="Arial" w:hAnsi="Arial" w:cs="Arial"/>
                <w:i/>
                <w:sz w:val="18"/>
                <w:szCs w:val="18"/>
              </w:rPr>
              <w:t>case.N.sim.rei</w:t>
            </w:r>
          </w:p>
        </w:tc>
        <w:tc>
          <w:tcPr>
            <w:tcW w:w="7007" w:type="dxa"/>
            <w:shd w:val="clear" w:color="auto" w:fill="auto"/>
          </w:tcPr>
          <w:p w14:paraId="4EADFE16" w14:textId="2E4F44FE" w:rsidR="00D61C30" w:rsidRPr="00C40A21" w:rsidRDefault="00D61C30" w:rsidP="00D61C30">
            <w:pPr>
              <w:rPr>
                <w:rFonts w:ascii="Arial" w:hAnsi="Arial" w:cs="Arial"/>
                <w:sz w:val="18"/>
                <w:szCs w:val="18"/>
              </w:rPr>
            </w:pPr>
            <w:r>
              <w:rPr>
                <w:rFonts w:ascii="Arial" w:hAnsi="Arial" w:cs="Arial"/>
                <w:sz w:val="18"/>
                <w:szCs w:val="18"/>
              </w:rPr>
              <w:t>A residuals file containing the modelled constraint values calculated using the optimal decision variables at the end of iteration N</w:t>
            </w:r>
            <w:r w:rsidR="00FC3307">
              <w:rPr>
                <w:rFonts w:ascii="Arial" w:hAnsi="Arial" w:cs="Arial"/>
                <w:sz w:val="18"/>
                <w:szCs w:val="18"/>
              </w:rPr>
              <w:t>. Not written if solution is infeasible.</w:t>
            </w:r>
          </w:p>
        </w:tc>
      </w:tr>
      <w:tr w:rsidR="00D61C30" w:rsidRPr="005546A4" w14:paraId="1B4394C4" w14:textId="77777777" w:rsidTr="00C40A21">
        <w:trPr>
          <w:cantSplit/>
        </w:trPr>
        <w:tc>
          <w:tcPr>
            <w:tcW w:w="2235" w:type="dxa"/>
            <w:shd w:val="clear" w:color="auto" w:fill="auto"/>
          </w:tcPr>
          <w:p w14:paraId="4CA26D3C" w14:textId="412DD129" w:rsidR="00D61C30" w:rsidRDefault="00D61C30" w:rsidP="00E1553A">
            <w:pPr>
              <w:rPr>
                <w:rFonts w:ascii="Arial" w:hAnsi="Arial" w:cs="Arial"/>
                <w:i/>
                <w:sz w:val="18"/>
                <w:szCs w:val="18"/>
              </w:rPr>
            </w:pPr>
            <w:r>
              <w:rPr>
                <w:rFonts w:ascii="Arial" w:hAnsi="Arial" w:cs="Arial"/>
                <w:i/>
                <w:sz w:val="18"/>
                <w:szCs w:val="18"/>
              </w:rPr>
              <w:lastRenderedPageBreak/>
              <w:t>case.N.est.rei</w:t>
            </w:r>
          </w:p>
        </w:tc>
        <w:tc>
          <w:tcPr>
            <w:tcW w:w="7007" w:type="dxa"/>
            <w:shd w:val="clear" w:color="auto" w:fill="auto"/>
          </w:tcPr>
          <w:p w14:paraId="0E457FC6" w14:textId="468222F7" w:rsidR="00D61C30" w:rsidRDefault="00D61C30" w:rsidP="00D61C30">
            <w:pPr>
              <w:rPr>
                <w:rFonts w:ascii="Arial" w:hAnsi="Arial" w:cs="Arial"/>
                <w:sz w:val="18"/>
                <w:szCs w:val="18"/>
              </w:rPr>
            </w:pPr>
            <w:r>
              <w:rPr>
                <w:rFonts w:ascii="Arial" w:hAnsi="Arial" w:cs="Arial"/>
                <w:sz w:val="18"/>
                <w:szCs w:val="18"/>
              </w:rPr>
              <w:t xml:space="preserve">A residuals file containing the estimated constraint (from the linear program) using the optimal decision variables at the end of iteration N </w:t>
            </w:r>
            <w:r w:rsidR="00FC3307">
              <w:rPr>
                <w:rFonts w:ascii="Arial" w:hAnsi="Arial" w:cs="Arial"/>
                <w:sz w:val="18"/>
                <w:szCs w:val="18"/>
              </w:rPr>
              <w:t>. Not written if solution is infeasible.</w:t>
            </w:r>
          </w:p>
        </w:tc>
      </w:tr>
      <w:tr w:rsidR="00D61C30" w:rsidRPr="005546A4" w14:paraId="27DB346E" w14:textId="77777777" w:rsidTr="00C40A21">
        <w:trPr>
          <w:cantSplit/>
        </w:trPr>
        <w:tc>
          <w:tcPr>
            <w:tcW w:w="2235" w:type="dxa"/>
            <w:shd w:val="clear" w:color="auto" w:fill="auto"/>
          </w:tcPr>
          <w:p w14:paraId="39B388F5" w14:textId="5C77C5BC" w:rsidR="00D61C30" w:rsidRDefault="00D61C30" w:rsidP="00E1553A">
            <w:pPr>
              <w:rPr>
                <w:rFonts w:ascii="Arial" w:hAnsi="Arial" w:cs="Arial"/>
                <w:i/>
                <w:sz w:val="18"/>
                <w:szCs w:val="18"/>
              </w:rPr>
            </w:pPr>
            <w:r>
              <w:rPr>
                <w:rFonts w:ascii="Arial" w:hAnsi="Arial" w:cs="Arial"/>
                <w:i/>
                <w:sz w:val="18"/>
                <w:szCs w:val="18"/>
              </w:rPr>
              <w:t>case.N.sim+fosm.rei</w:t>
            </w:r>
          </w:p>
        </w:tc>
        <w:tc>
          <w:tcPr>
            <w:tcW w:w="7007" w:type="dxa"/>
            <w:shd w:val="clear" w:color="auto" w:fill="auto"/>
          </w:tcPr>
          <w:p w14:paraId="3799F1BA" w14:textId="553F3966" w:rsidR="00D61C30" w:rsidRDefault="00D61C30" w:rsidP="00D61C30">
            <w:pPr>
              <w:rPr>
                <w:rFonts w:ascii="Arial" w:hAnsi="Arial" w:cs="Arial"/>
                <w:sz w:val="18"/>
                <w:szCs w:val="18"/>
              </w:rPr>
            </w:pPr>
            <w:r>
              <w:rPr>
                <w:rFonts w:ascii="Arial" w:hAnsi="Arial" w:cs="Arial"/>
                <w:sz w:val="18"/>
                <w:szCs w:val="18"/>
              </w:rPr>
              <w:t>A residuals value containing the modelled constraint values plus the chance constraint (FOSM) offset values at the end of iteration N</w:t>
            </w:r>
            <w:r w:rsidR="00FC3307">
              <w:rPr>
                <w:rFonts w:ascii="Arial" w:hAnsi="Arial" w:cs="Arial"/>
                <w:sz w:val="18"/>
                <w:szCs w:val="18"/>
              </w:rPr>
              <w:t>. Only written if chance constraints are used. Not written if solution is infeasible.</w:t>
            </w:r>
          </w:p>
        </w:tc>
      </w:tr>
      <w:tr w:rsidR="00D61C30" w:rsidRPr="005546A4" w14:paraId="7C3C90E5" w14:textId="77777777" w:rsidTr="00C40A21">
        <w:trPr>
          <w:cantSplit/>
        </w:trPr>
        <w:tc>
          <w:tcPr>
            <w:tcW w:w="2235" w:type="dxa"/>
            <w:shd w:val="clear" w:color="auto" w:fill="auto"/>
          </w:tcPr>
          <w:p w14:paraId="59B49858" w14:textId="13C97632" w:rsidR="00D61C30" w:rsidRDefault="00D61C30" w:rsidP="00E1553A">
            <w:pPr>
              <w:rPr>
                <w:rFonts w:ascii="Arial" w:hAnsi="Arial" w:cs="Arial"/>
                <w:i/>
                <w:sz w:val="18"/>
                <w:szCs w:val="18"/>
              </w:rPr>
            </w:pPr>
            <w:r>
              <w:rPr>
                <w:rFonts w:ascii="Arial" w:hAnsi="Arial" w:cs="Arial"/>
                <w:i/>
                <w:sz w:val="18"/>
                <w:szCs w:val="18"/>
              </w:rPr>
              <w:t>case.N.est+fosm.rei</w:t>
            </w:r>
          </w:p>
        </w:tc>
        <w:tc>
          <w:tcPr>
            <w:tcW w:w="7007" w:type="dxa"/>
            <w:shd w:val="clear" w:color="auto" w:fill="auto"/>
          </w:tcPr>
          <w:p w14:paraId="00454389" w14:textId="476DFAA9" w:rsidR="00D61C30" w:rsidRDefault="00D61C30" w:rsidP="00D61C30">
            <w:pPr>
              <w:rPr>
                <w:rFonts w:ascii="Arial" w:hAnsi="Arial" w:cs="Arial"/>
                <w:sz w:val="18"/>
                <w:szCs w:val="18"/>
              </w:rPr>
            </w:pPr>
            <w:r>
              <w:rPr>
                <w:rFonts w:ascii="Arial" w:hAnsi="Arial" w:cs="Arial"/>
                <w:sz w:val="18"/>
                <w:szCs w:val="18"/>
              </w:rPr>
              <w:t>A residuals value containing estimated constraint values plus the chance constraint (FOSM) offset values at the end of iteration N.</w:t>
            </w:r>
            <w:r w:rsidR="00FC3307">
              <w:rPr>
                <w:rFonts w:ascii="Arial" w:hAnsi="Arial" w:cs="Arial"/>
                <w:sz w:val="18"/>
                <w:szCs w:val="18"/>
              </w:rPr>
              <w:t xml:space="preserve"> Only written if the chance constraints are used.  Not written if solution is infeasible.</w:t>
            </w:r>
          </w:p>
        </w:tc>
      </w:tr>
      <w:tr w:rsidR="00E877AD" w:rsidRPr="005546A4" w14:paraId="7E49A1E7" w14:textId="77777777" w:rsidTr="00C40A21">
        <w:trPr>
          <w:cantSplit/>
        </w:trPr>
        <w:tc>
          <w:tcPr>
            <w:tcW w:w="2235" w:type="dxa"/>
            <w:shd w:val="clear" w:color="auto" w:fill="auto"/>
          </w:tcPr>
          <w:p w14:paraId="7C60B1F6"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case.pfm</w:t>
            </w:r>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Performance log. This file is similar to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case.coin_log</w:t>
            </w:r>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case.rmr</w:t>
            </w:r>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r w:rsidRPr="00C40A21">
              <w:rPr>
                <w:rFonts w:ascii="Arial" w:hAnsi="Arial" w:cs="Arial"/>
                <w:i/>
                <w:sz w:val="18"/>
                <w:szCs w:val="18"/>
              </w:rPr>
              <w:t>case.rnj</w:t>
            </w:r>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used for run management.</w:t>
            </w:r>
          </w:p>
        </w:tc>
      </w:tr>
    </w:tbl>
    <w:p w14:paraId="750CF547" w14:textId="77777777" w:rsidR="000559C9" w:rsidRPr="005546A4"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0D2AA333" w14:textId="77777777" w:rsidR="000559C9" w:rsidRDefault="00F8426F" w:rsidP="00F8426F">
      <w:pPr>
        <w:pStyle w:val="Heading2"/>
      </w:pPr>
      <w:bookmarkStart w:id="2058" w:name="_Toc24975761"/>
      <w:r>
        <w:t>8.4 Summary of Control Variables</w:t>
      </w:r>
      <w:bookmarkEnd w:id="2058"/>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particular control</w:t>
      </w:r>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r w:rsidRPr="00C40A21">
              <w:rPr>
                <w:rFonts w:ascii="Calibri" w:hAnsi="Calibri" w:cs="Calibri"/>
                <w:i/>
                <w:sz w:val="18"/>
                <w:szCs w:val="18"/>
              </w:rPr>
              <w:t>opt_dec_var_groups()</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r w:rsidRPr="00C40A21">
              <w:rPr>
                <w:rFonts w:ascii="Calibri" w:hAnsi="Calibri" w:cs="Calibri"/>
                <w:i/>
                <w:sz w:val="18"/>
                <w:szCs w:val="18"/>
                <w:lang w:val="en-AU"/>
              </w:rPr>
              <w:t>opt_external_dec_var_groups()</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opt_constraint_groups()</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lastRenderedPageBreak/>
              <w:t>opt_obj_func()</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opt_direction(</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opt_risk(</w:t>
            </w:r>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77777777" w:rsidR="00F8426F" w:rsidRPr="00C40A21" w:rsidRDefault="00A755D9" w:rsidP="00E1553A">
            <w:pPr>
              <w:rPr>
                <w:rFonts w:ascii="Calibri" w:hAnsi="Calibri" w:cs="Calibri"/>
                <w:i/>
                <w:sz w:val="18"/>
                <w:szCs w:val="18"/>
                <w:lang w:val="en-AU"/>
              </w:rPr>
            </w:pPr>
            <w:r w:rsidRPr="00C40A21">
              <w:rPr>
                <w:rFonts w:ascii="Calibri" w:hAnsi="Calibri" w:cs="Calibri"/>
                <w:i/>
                <w:sz w:val="18"/>
                <w:szCs w:val="18"/>
                <w:lang w:val="en-AU"/>
              </w:rPr>
              <w:t>opt_recalc_fosm_every(</w:t>
            </w:r>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77777777"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FOSM-based 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059" w:name="_Hlk514244238"/>
            <w:r>
              <w:rPr>
                <w:rFonts w:ascii="Calibri" w:hAnsi="Calibri" w:cs="Calibri"/>
                <w:i/>
                <w:sz w:val="18"/>
                <w:szCs w:val="18"/>
                <w:lang w:val="en-AU"/>
              </w:rPr>
              <w:t>parcov()</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r>
              <w:rPr>
                <w:rFonts w:ascii="Calibri" w:hAnsi="Calibri" w:cs="Calibri"/>
                <w:i/>
                <w:sz w:val="18"/>
                <w:szCs w:val="18"/>
                <w:lang w:val="en-AU"/>
              </w:rPr>
              <w:t>par_sigma_range(4.0)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059"/>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opt_iter_toll(0.001)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base_jacobian()</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extension </w:t>
            </w:r>
            <w:r w:rsidRPr="008E24C5">
              <w:rPr>
                <w:rFonts w:ascii="Calibri" w:hAnsi="Calibri" w:cs="Calibri"/>
                <w:i/>
                <w:color w:val="000000" w:themeColor="text1"/>
                <w:sz w:val="18"/>
                <w:szCs w:val="18"/>
                <w:lang w:val="en-AU"/>
              </w:rPr>
              <w:t>.jco</w:t>
            </w:r>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.jcb</w:t>
            </w:r>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5AE6DB9F"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w:t>
            </w:r>
            <w:r w:rsidR="0028038E">
              <w:rPr>
                <w:rFonts w:ascii="Calibri" w:hAnsi="Calibri" w:cs="Calibri"/>
                <w:color w:val="000000" w:themeColor="text1"/>
                <w:sz w:val="18"/>
                <w:szCs w:val="18"/>
                <w:lang w:val="en-AU"/>
              </w:rPr>
              <w:t xml:space="preserve"> PESTPP</w:t>
            </w:r>
            <w:r w:rsidR="00CA35E9">
              <w:rPr>
                <w:rFonts w:ascii="Calibri" w:hAnsi="Calibri" w:cs="Calibri"/>
                <w:color w:val="000000" w:themeColor="text1"/>
                <w:sz w:val="18"/>
                <w:szCs w:val="18"/>
                <w:lang w:val="en-AU"/>
              </w:rPr>
              <w:t>-GLM</w:t>
            </w:r>
            <w:r w:rsidR="0028038E">
              <w:rPr>
                <w:rFonts w:ascii="Calibri" w:hAnsi="Calibri" w:cs="Calibri"/>
                <w:color w:val="000000" w:themeColor="text1"/>
                <w:sz w:val="18"/>
                <w:szCs w:val="18"/>
                <w:lang w:val="en-AU"/>
              </w:rPr>
              <w:t xml:space="preserve"> </w:t>
            </w:r>
            <w:r w:rsidRPr="008E24C5">
              <w:rPr>
                <w:rFonts w:ascii="Calibri" w:hAnsi="Calibri" w:cs="Calibri"/>
                <w:color w:val="000000" w:themeColor="text1"/>
                <w:sz w:val="18"/>
                <w:szCs w:val="18"/>
                <w:lang w:val="en-AU"/>
              </w:rPr>
              <w:t>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opt_coin_log(1)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6EF810D7"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opt_std_weights</w:t>
            </w:r>
            <w:r w:rsidR="00D969B7">
              <w:rPr>
                <w:rFonts w:ascii="Calibri" w:hAnsi="Calibri" w:cs="Calibri"/>
                <w:i/>
                <w:sz w:val="18"/>
                <w:szCs w:val="18"/>
                <w:lang w:val="en-AU"/>
              </w:rPr>
              <w:t>(false)</w:t>
            </w:r>
          </w:p>
        </w:tc>
        <w:tc>
          <w:tcPr>
            <w:tcW w:w="1093" w:type="dxa"/>
            <w:shd w:val="clear" w:color="auto" w:fill="auto"/>
          </w:tcPr>
          <w:p w14:paraId="4D561450" w14:textId="5143E96F" w:rsidR="00A8151C" w:rsidRPr="00C40A21" w:rsidRDefault="001C7AEE"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7A56223E" w14:textId="0EF6B335"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 xml:space="preserve">Flag that </w:t>
            </w:r>
            <w:r w:rsidR="00CA1E07">
              <w:rPr>
                <w:rFonts w:ascii="Calibri" w:hAnsi="Calibri" w:cs="Calibri"/>
                <w:color w:val="000000" w:themeColor="text1"/>
                <w:sz w:val="18"/>
                <w:szCs w:val="18"/>
                <w:lang w:val="en-AU"/>
              </w:rPr>
              <w:t>identifies</w:t>
            </w:r>
            <w:r>
              <w:rPr>
                <w:rFonts w:ascii="Calibri" w:hAnsi="Calibri" w:cs="Calibri"/>
                <w:color w:val="000000" w:themeColor="text1"/>
                <w:sz w:val="18"/>
                <w:szCs w:val="18"/>
                <w:lang w:val="en-AU"/>
              </w:rPr>
              <w:t xml:space="preserve"> constraint weights </w:t>
            </w:r>
            <w:r w:rsidR="00CA1E07">
              <w:rPr>
                <w:rFonts w:ascii="Calibri" w:hAnsi="Calibri" w:cs="Calibri"/>
                <w:color w:val="000000" w:themeColor="text1"/>
                <w:sz w:val="18"/>
                <w:szCs w:val="18"/>
                <w:lang w:val="en-AU"/>
              </w:rPr>
              <w:t>as</w:t>
            </w:r>
            <w:r>
              <w:rPr>
                <w:rFonts w:ascii="Calibri" w:hAnsi="Calibri" w:cs="Calibri"/>
                <w:color w:val="000000" w:themeColor="text1"/>
                <w:sz w:val="18"/>
                <w:szCs w:val="18"/>
                <w:lang w:val="en-AU"/>
              </w:rPr>
              <w:t xml:space="preserve"> standard deviations. </w:t>
            </w:r>
            <w:r w:rsidR="001C7AEE">
              <w:rPr>
                <w:rFonts w:ascii="Calibri" w:hAnsi="Calibri" w:cs="Calibri"/>
                <w:color w:val="000000" w:themeColor="text1"/>
                <w:sz w:val="18"/>
                <w:szCs w:val="18"/>
                <w:lang w:val="en-AU"/>
              </w:rPr>
              <w:t xml:space="preserve">If set to </w:t>
            </w:r>
            <w:r w:rsidR="001C7AEE" w:rsidRPr="001C7AEE">
              <w:rPr>
                <w:rFonts w:ascii="Calibri" w:hAnsi="Calibri" w:cs="Calibri"/>
                <w:i/>
                <w:color w:val="000000" w:themeColor="text1"/>
                <w:sz w:val="18"/>
                <w:szCs w:val="18"/>
                <w:lang w:val="en-AU"/>
              </w:rPr>
              <w:t>true</w:t>
            </w:r>
            <w:r w:rsidR="001C7AEE">
              <w:rPr>
                <w:rFonts w:ascii="Calibri" w:hAnsi="Calibri" w:cs="Calibri"/>
                <w:color w:val="000000" w:themeColor="text1"/>
                <w:sz w:val="18"/>
                <w:szCs w:val="18"/>
                <w:lang w:val="en-AU"/>
              </w:rPr>
              <w:t xml:space="preserve">, </w:t>
            </w:r>
            <w:r>
              <w:rPr>
                <w:rFonts w:ascii="Calibri" w:hAnsi="Calibri" w:cs="Calibri"/>
                <w:color w:val="000000" w:themeColor="text1"/>
                <w:sz w:val="18"/>
                <w:szCs w:val="18"/>
                <w:lang w:val="en-AU"/>
              </w:rPr>
              <w:t>PESTPP-OPT skip</w:t>
            </w:r>
            <w:r w:rsidR="00CA1E07">
              <w:rPr>
                <w:rFonts w:ascii="Calibri" w:hAnsi="Calibri" w:cs="Calibri"/>
                <w:color w:val="000000" w:themeColor="text1"/>
                <w:sz w:val="18"/>
                <w:szCs w:val="18"/>
                <w:lang w:val="en-AU"/>
              </w:rPr>
              <w:t>s</w:t>
            </w:r>
            <w:r>
              <w:rPr>
                <w:rFonts w:ascii="Calibri" w:hAnsi="Calibri" w:cs="Calibri"/>
                <w:color w:val="000000" w:themeColor="text1"/>
                <w:sz w:val="18"/>
                <w:szCs w:val="18"/>
                <w:lang w:val="en-AU"/>
              </w:rPr>
              <w:t xml:space="preserve"> FOSM-based constraint uncertainty calculation</w:t>
            </w:r>
            <w:r w:rsidR="00FA3F73">
              <w:rPr>
                <w:rFonts w:ascii="Calibri" w:hAnsi="Calibri" w:cs="Calibri"/>
                <w:color w:val="000000" w:themeColor="text1"/>
                <w:sz w:val="18"/>
                <w:szCs w:val="18"/>
                <w:lang w:val="en-AU"/>
              </w:rPr>
              <w:t xml:space="preserve"> and use</w:t>
            </w:r>
            <w:r w:rsidR="00CA1E07">
              <w:rPr>
                <w:rFonts w:ascii="Calibri" w:hAnsi="Calibri" w:cs="Calibri"/>
                <w:color w:val="000000" w:themeColor="text1"/>
                <w:sz w:val="18"/>
                <w:szCs w:val="18"/>
                <w:lang w:val="en-AU"/>
              </w:rPr>
              <w:t>s</w:t>
            </w:r>
            <w:r w:rsidR="00FA3F73">
              <w:rPr>
                <w:rFonts w:ascii="Calibri" w:hAnsi="Calibri" w:cs="Calibri"/>
                <w:color w:val="000000" w:themeColor="text1"/>
                <w:sz w:val="18"/>
                <w:szCs w:val="18"/>
                <w:lang w:val="en-AU"/>
              </w:rPr>
              <w:t xml:space="preserve"> </w:t>
            </w:r>
            <w:r w:rsidR="00CA1E07">
              <w:rPr>
                <w:rFonts w:ascii="Calibri" w:hAnsi="Calibri" w:cs="Calibri"/>
                <w:color w:val="000000" w:themeColor="text1"/>
                <w:sz w:val="18"/>
                <w:szCs w:val="18"/>
                <w:lang w:val="en-AU"/>
              </w:rPr>
              <w:t>observation</w:t>
            </w:r>
            <w:r w:rsidR="00FA3F73">
              <w:rPr>
                <w:rFonts w:ascii="Calibri" w:hAnsi="Calibri" w:cs="Calibri"/>
                <w:color w:val="000000" w:themeColor="text1"/>
                <w:sz w:val="18"/>
                <w:szCs w:val="18"/>
                <w:lang w:val="en-AU"/>
              </w:rPr>
              <w:t xml:space="preserve"> weights directly</w:t>
            </w:r>
            <w:r w:rsidR="00CA1E07">
              <w:rPr>
                <w:rFonts w:ascii="Calibri" w:hAnsi="Calibri" w:cs="Calibri"/>
                <w:color w:val="000000" w:themeColor="text1"/>
                <w:sz w:val="18"/>
                <w:szCs w:val="18"/>
                <w:lang w:val="en-AU"/>
              </w:rPr>
              <w:t xml:space="preserve"> as standard deviations</w:t>
            </w:r>
            <w:r w:rsidR="00FA3F73">
              <w:rPr>
                <w:rFonts w:ascii="Calibri" w:hAnsi="Calibri" w:cs="Calibri"/>
                <w:color w:val="000000" w:themeColor="text1"/>
                <w:sz w:val="18"/>
                <w:szCs w:val="18"/>
                <w:lang w:val="en-AU"/>
              </w:rPr>
              <w:t xml:space="preserve"> in the calculation of risk. These standard deviations can be calculated externally via PREDUNC or pyEMU</w:t>
            </w:r>
            <w:r w:rsidR="00CA1E07">
              <w:rPr>
                <w:rFonts w:ascii="Calibri" w:hAnsi="Calibri" w:cs="Calibri"/>
                <w:color w:val="000000" w:themeColor="text1"/>
                <w:sz w:val="18"/>
                <w:szCs w:val="18"/>
                <w:lang w:val="en-AU"/>
              </w:rPr>
              <w:t>,</w:t>
            </w:r>
            <w:r w:rsidR="00FA3F73">
              <w:rPr>
                <w:rFonts w:ascii="Calibri" w:hAnsi="Calibri" w:cs="Calibri"/>
                <w:color w:val="000000" w:themeColor="text1"/>
                <w:sz w:val="18"/>
                <w:szCs w:val="18"/>
                <w:lang w:val="en-AU"/>
              </w:rPr>
              <w:t xml:space="preserve"> or can be derived empirically from an ensemble.</w:t>
            </w:r>
          </w:p>
        </w:tc>
      </w:tr>
      <w:tr w:rsidR="00A8151C" w14:paraId="7180CEF3" w14:textId="77777777" w:rsidTr="00B325A2">
        <w:trPr>
          <w:cantSplit/>
        </w:trPr>
        <w:tc>
          <w:tcPr>
            <w:tcW w:w="2946" w:type="dxa"/>
            <w:shd w:val="clear" w:color="auto" w:fill="auto"/>
          </w:tcPr>
          <w:p w14:paraId="24BBA54D" w14:textId="35E04833"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opt_skip_final</w:t>
            </w:r>
            <w:r w:rsidR="000F4E78">
              <w:rPr>
                <w:rFonts w:ascii="Calibri" w:hAnsi="Calibri" w:cs="Calibri"/>
                <w:i/>
                <w:sz w:val="18"/>
                <w:szCs w:val="18"/>
                <w:lang w:val="en-AU"/>
              </w:rPr>
              <w:t>(false)</w:t>
            </w:r>
          </w:p>
        </w:tc>
        <w:tc>
          <w:tcPr>
            <w:tcW w:w="1093" w:type="dxa"/>
            <w:shd w:val="clear" w:color="auto" w:fill="auto"/>
          </w:tcPr>
          <w:p w14:paraId="4DC15449" w14:textId="176CEB38" w:rsidR="00A8151C" w:rsidRPr="00C40A21" w:rsidRDefault="000F4E78"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r w:rsidR="0067675E" w14:paraId="1645A550" w14:textId="77777777" w:rsidTr="00B325A2">
        <w:trPr>
          <w:cantSplit/>
        </w:trPr>
        <w:tc>
          <w:tcPr>
            <w:tcW w:w="2946" w:type="dxa"/>
            <w:shd w:val="clear" w:color="auto" w:fill="auto"/>
          </w:tcPr>
          <w:p w14:paraId="3AFCD102" w14:textId="2F06E598" w:rsidR="0067675E" w:rsidRDefault="0067675E" w:rsidP="00B325A2">
            <w:pPr>
              <w:rPr>
                <w:rFonts w:ascii="Calibri" w:hAnsi="Calibri" w:cs="Calibri"/>
                <w:i/>
                <w:sz w:val="18"/>
                <w:szCs w:val="18"/>
                <w:lang w:val="en-AU"/>
              </w:rPr>
            </w:pPr>
            <w:r>
              <w:rPr>
                <w:rFonts w:ascii="Calibri" w:hAnsi="Calibri" w:cs="Calibri"/>
                <w:i/>
                <w:sz w:val="18"/>
                <w:szCs w:val="18"/>
                <w:lang w:val="en-AU"/>
              </w:rPr>
              <w:t>tie_by_group</w:t>
            </w:r>
            <w:r w:rsidR="0061671F">
              <w:rPr>
                <w:rFonts w:ascii="Calibri" w:hAnsi="Calibri" w:cs="Calibri"/>
                <w:i/>
                <w:sz w:val="18"/>
                <w:szCs w:val="18"/>
                <w:lang w:val="en-AU"/>
              </w:rPr>
              <w:t>(false)</w:t>
            </w:r>
          </w:p>
        </w:tc>
        <w:tc>
          <w:tcPr>
            <w:tcW w:w="1093" w:type="dxa"/>
            <w:shd w:val="clear" w:color="auto" w:fill="auto"/>
          </w:tcPr>
          <w:p w14:paraId="0FEB06D5" w14:textId="423FAFB8" w:rsidR="0067675E" w:rsidRDefault="0067675E"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4671C955" w14:textId="48887DB6" w:rsidR="0067675E" w:rsidRPr="000F4E78" w:rsidRDefault="0061671F" w:rsidP="00B325A2">
            <w:pPr>
              <w:rPr>
                <w:rFonts w:asciiTheme="minorHAnsi" w:hAnsiTheme="minorHAnsi" w:cstheme="minorHAnsi"/>
                <w:b/>
                <w:color w:val="000000" w:themeColor="text1"/>
                <w:sz w:val="18"/>
                <w:szCs w:val="18"/>
                <w:lang w:val="en-AU"/>
              </w:rPr>
            </w:pPr>
            <w:r w:rsidRPr="000F4E78">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1A568B" w14:paraId="794760DC" w14:textId="77777777" w:rsidTr="00B325A2">
        <w:trPr>
          <w:cantSplit/>
        </w:trPr>
        <w:tc>
          <w:tcPr>
            <w:tcW w:w="2946" w:type="dxa"/>
            <w:shd w:val="clear" w:color="auto" w:fill="auto"/>
          </w:tcPr>
          <w:p w14:paraId="625CAAC6" w14:textId="2DE280E9" w:rsidR="001A568B" w:rsidRDefault="001A568B" w:rsidP="00B325A2">
            <w:pPr>
              <w:rPr>
                <w:rFonts w:ascii="Calibri" w:hAnsi="Calibri" w:cs="Calibri"/>
                <w:i/>
                <w:sz w:val="18"/>
                <w:szCs w:val="18"/>
                <w:lang w:val="en-AU"/>
              </w:rPr>
            </w:pPr>
            <w:r>
              <w:rPr>
                <w:rFonts w:ascii="Calibri" w:hAnsi="Calibri" w:cs="Calibri"/>
                <w:i/>
                <w:sz w:val="18"/>
                <w:szCs w:val="18"/>
                <w:lang w:val="en-AU"/>
              </w:rPr>
              <w:t>enforce_tied_bounds(false)</w:t>
            </w:r>
          </w:p>
        </w:tc>
        <w:tc>
          <w:tcPr>
            <w:tcW w:w="1093" w:type="dxa"/>
            <w:shd w:val="clear" w:color="auto" w:fill="auto"/>
          </w:tcPr>
          <w:p w14:paraId="181046DF" w14:textId="76F86535" w:rsidR="001A568B" w:rsidRDefault="001A568B" w:rsidP="00B325A2">
            <w:pPr>
              <w:rPr>
                <w:rFonts w:ascii="Calibri" w:hAnsi="Calibri" w:cs="Calibri"/>
                <w:sz w:val="18"/>
                <w:szCs w:val="18"/>
              </w:rPr>
            </w:pPr>
            <w:r>
              <w:rPr>
                <w:rFonts w:ascii="Calibri" w:hAnsi="Calibri" w:cs="Calibri"/>
                <w:sz w:val="18"/>
                <w:szCs w:val="18"/>
                <w:lang w:val="en-AU"/>
              </w:rPr>
              <w:t>Boolean</w:t>
            </w:r>
          </w:p>
        </w:tc>
        <w:tc>
          <w:tcPr>
            <w:tcW w:w="4977" w:type="dxa"/>
            <w:shd w:val="clear" w:color="auto" w:fill="auto"/>
          </w:tcPr>
          <w:p w14:paraId="437BA3CA" w14:textId="324F8E60" w:rsidR="001A568B" w:rsidRPr="000F4E78" w:rsidRDefault="001A568B" w:rsidP="00B325A2">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w:t>
      </w:r>
      <w:r>
        <w:rPr>
          <w:lang w:val="en-AU"/>
        </w:rPr>
        <w:lastRenderedPageBreak/>
        <w:t>supplied in addition to these. See section 5.3.6.</w:t>
      </w:r>
    </w:p>
    <w:p w14:paraId="61241263" w14:textId="77777777" w:rsidR="00076226" w:rsidRDefault="00076226" w:rsidP="00F8426F">
      <w:pPr>
        <w:rPr>
          <w:lang w:val="en-AU"/>
        </w:rPr>
        <w:sectPr w:rsidR="00076226" w:rsidSect="00EF7F08">
          <w:headerReference w:type="default" r:id="rId33"/>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060" w:name="_Toc24975762"/>
      <w:r>
        <w:lastRenderedPageBreak/>
        <w:t>9. PESTPP-IES</w:t>
      </w:r>
      <w:bookmarkEnd w:id="2060"/>
    </w:p>
    <w:p w14:paraId="65E74FF7" w14:textId="77777777" w:rsidR="00076226" w:rsidRDefault="00076226" w:rsidP="00076226">
      <w:pPr>
        <w:pStyle w:val="Heading2"/>
      </w:pPr>
      <w:bookmarkStart w:id="2061" w:name="_Toc24975763"/>
      <w:r>
        <w:t xml:space="preserve">9.1 </w:t>
      </w:r>
      <w:r w:rsidR="0053184C">
        <w:t>Introduction</w:t>
      </w:r>
      <w:bookmarkEnd w:id="2061"/>
    </w:p>
    <w:p w14:paraId="75F39D4E" w14:textId="77777777" w:rsidR="00076226" w:rsidRDefault="00076226" w:rsidP="00076226">
      <w:pPr>
        <w:pStyle w:val="Heading3"/>
      </w:pPr>
      <w:bookmarkStart w:id="2062" w:name="_Toc24975764"/>
      <w:r>
        <w:t>9.1.1 Publication</w:t>
      </w:r>
      <w:r w:rsidR="00681D44">
        <w:t>s</w:t>
      </w:r>
      <w:bookmarkEnd w:id="2062"/>
    </w:p>
    <w:p w14:paraId="1DE6ACBA" w14:textId="19325A9A"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8F45A4">
        <w:rPr>
          <w:lang w:val="en-AU"/>
        </w:rPr>
        <w:t xml:space="preserve"> also</w:t>
      </w:r>
      <w:r w:rsidR="00681D44">
        <w:rPr>
          <w:lang w:val="en-AU"/>
        </w:rPr>
        <w:t xml:space="preserve"> provide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063" w:name="_Toc24975765"/>
      <w:r>
        <w:t>9.1.2 Overview</w:t>
      </w:r>
      <w:bookmarkEnd w:id="2063"/>
    </w:p>
    <w:p w14:paraId="1DE460ED" w14:textId="0FF0D5D4"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r>
        <w:rPr>
          <w:lang w:val="en-AU"/>
        </w:rPr>
        <w:t xml:space="preserve">particular management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C65D56">
        <w:rPr>
          <w:lang w:val="en-AU"/>
        </w:rPr>
        <w:t>is</w:t>
      </w:r>
      <w:r w:rsidR="00681D44">
        <w:rPr>
          <w:lang w:val="en-AU"/>
        </w:rPr>
        <w:t xml:space="preserve"> flawed.</w:t>
      </w:r>
    </w:p>
    <w:p w14:paraId="5D67189F" w14:textId="20887011"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xml:space="preserve">. In the present </w:t>
      </w:r>
      <w:r w:rsidR="00787874">
        <w:rPr>
          <w:lang w:val="en-AU"/>
        </w:rPr>
        <w:t>discussion,</w:t>
      </w:r>
      <w:r>
        <w:rPr>
          <w:lang w:val="en-AU"/>
        </w:rPr>
        <w:t xml:space="preserve">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r w:rsidRPr="0053513D">
        <w:rPr>
          <w:b/>
          <w:lang w:val="en-AU"/>
        </w:rPr>
        <w:t>k</w:t>
      </w:r>
      <w:r>
        <w:rPr>
          <w:lang w:val="en-AU"/>
        </w:rPr>
        <w:t>|</w:t>
      </w:r>
      <w:r w:rsidRPr="0053513D">
        <w:rPr>
          <w:b/>
          <w:lang w:val="en-AU"/>
        </w:rPr>
        <w:t>h</w:t>
      </w:r>
      <w:r>
        <w:rPr>
          <w:lang w:val="en-AU"/>
        </w:rPr>
        <w:t xml:space="preserve">) = </w:t>
      </w:r>
      <w:r w:rsidRPr="0053513D">
        <w:rPr>
          <w:i/>
          <w:lang w:val="en-AU"/>
        </w:rPr>
        <w:t>P</w:t>
      </w:r>
      <w:r>
        <w:rPr>
          <w:lang w:val="en-AU"/>
        </w:rPr>
        <w:t>(</w:t>
      </w:r>
      <w:r w:rsidRPr="0053513D">
        <w:rPr>
          <w:b/>
          <w:lang w:val="en-AU"/>
        </w:rPr>
        <w:t>h</w:t>
      </w:r>
      <w:r>
        <w:rPr>
          <w:lang w:val="en-AU"/>
        </w:rPr>
        <w:t>|</w:t>
      </w:r>
      <w:r w:rsidRPr="0053513D">
        <w:rPr>
          <w:b/>
          <w:lang w:val="en-AU"/>
        </w:rPr>
        <w:t>k</w:t>
      </w:r>
      <w:r>
        <w:rPr>
          <w:lang w:val="en-AU"/>
        </w:rPr>
        <w:t>)</w:t>
      </w:r>
      <w:r w:rsidRPr="0053513D">
        <w:rPr>
          <w:i/>
          <w:lang w:val="en-AU"/>
        </w:rPr>
        <w:t>P</w:t>
      </w:r>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6580A949" w:rsidR="0053513D" w:rsidRDefault="0053513D" w:rsidP="001E56CC">
      <w:pPr>
        <w:rPr>
          <w:lang w:val="en-AU"/>
        </w:rPr>
      </w:pPr>
      <w:r>
        <w:rPr>
          <w:lang w:val="en-AU"/>
        </w:rPr>
        <w:t xml:space="preserve">In equation 9.1 model parameters comprise elements of the vector </w:t>
      </w:r>
      <w:r w:rsidRPr="0053513D">
        <w:rPr>
          <w:b/>
          <w:lang w:val="en-AU"/>
        </w:rPr>
        <w:t>k</w:t>
      </w:r>
      <w:r>
        <w:rPr>
          <w:lang w:val="en-AU"/>
        </w:rPr>
        <w:t xml:space="preserve">. Meanwhile calibration data comprise elements of the vector </w:t>
      </w:r>
      <w:r w:rsidRPr="0053513D">
        <w:rPr>
          <w:b/>
          <w:lang w:val="en-AU"/>
        </w:rPr>
        <w:t>h</w:t>
      </w:r>
      <w:r>
        <w:rPr>
          <w:lang w:val="en-AU"/>
        </w:rPr>
        <w:t xml:space="preserve">. The symbol </w:t>
      </w:r>
      <w:r>
        <w:rPr>
          <w:i/>
          <w:lang w:val="en-AU"/>
        </w:rPr>
        <w:t>P</w:t>
      </w:r>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a number of discrete points in space and/or time.</w:t>
      </w:r>
      <w:r>
        <w:rPr>
          <w:lang w:val="en-AU"/>
        </w:rPr>
        <w:t xml:space="preserve"> </w:t>
      </w:r>
      <w:r>
        <w:rPr>
          <w:i/>
          <w:lang w:val="en-AU"/>
        </w:rPr>
        <w:t>P</w:t>
      </w:r>
      <w:r>
        <w:rPr>
          <w:lang w:val="en-AU"/>
        </w:rPr>
        <w:t>(</w:t>
      </w:r>
      <w:r w:rsidRPr="00D11CF8">
        <w:rPr>
          <w:b/>
          <w:lang w:val="en-AU"/>
        </w:rPr>
        <w:t>h</w:t>
      </w:r>
      <w:r w:rsidR="00D11CF8">
        <w:rPr>
          <w:lang w:val="en-AU"/>
        </w:rPr>
        <w:t>|</w:t>
      </w:r>
      <w:r w:rsidR="00D11CF8" w:rsidRPr="00D11CF8">
        <w:rPr>
          <w:b/>
          <w:lang w:val="en-AU"/>
        </w:rPr>
        <w:t>k</w:t>
      </w:r>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r w:rsidR="00D11CF8" w:rsidRPr="00D11CF8">
        <w:rPr>
          <w:b/>
          <w:lang w:val="en-AU"/>
        </w:rPr>
        <w:t>k</w:t>
      </w:r>
      <w:r w:rsidR="00D11CF8">
        <w:rPr>
          <w:lang w:val="en-AU"/>
        </w:rPr>
        <w:t>|</w:t>
      </w:r>
      <w:r w:rsidR="00D11CF8" w:rsidRPr="00D11CF8">
        <w:rPr>
          <w:b/>
          <w:lang w:val="en-AU"/>
        </w:rPr>
        <w:t>h</w:t>
      </w:r>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3ADC2FBC"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w:t>
      </w:r>
      <w:r w:rsidR="008F45A4">
        <w:rPr>
          <w:lang w:val="en-AU"/>
        </w:rPr>
        <w:t>describe</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all of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19D2CAC3" w:rsidR="00D11CF8" w:rsidRDefault="00E1553A" w:rsidP="001E56CC">
      <w:pPr>
        <w:rPr>
          <w:lang w:val="en-AU"/>
        </w:rPr>
      </w:pPr>
      <w:r>
        <w:rPr>
          <w:lang w:val="en-AU"/>
        </w:rPr>
        <w:lastRenderedPageBreak/>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However it has properties which </w:t>
      </w:r>
      <w:r w:rsidR="009627F6">
        <w:rPr>
          <w:lang w:val="en-AU"/>
        </w:rPr>
        <w:t>allow it to serve this purpose well</w:t>
      </w:r>
      <w:r w:rsidR="009834B0">
        <w:rPr>
          <w:lang w:val="en-AU"/>
        </w:rPr>
        <w:t xml:space="preserve"> in many </w:t>
      </w:r>
      <w:r w:rsidR="00E4115B">
        <w:rPr>
          <w:lang w:val="en-AU"/>
        </w:rPr>
        <w:t>modelling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w:t>
      </w:r>
      <w:r w:rsidR="0028038E">
        <w:rPr>
          <w:lang w:val="en-AU"/>
        </w:rPr>
        <w:t xml:space="preserve"> PESTPP</w:t>
      </w:r>
      <w:r w:rsidR="00CA35E9">
        <w:rPr>
          <w:lang w:val="en-AU"/>
        </w:rPr>
        <w:t>-GLM</w:t>
      </w:r>
      <w:r w:rsidR="0028038E">
        <w:rPr>
          <w:lang w:val="en-AU"/>
        </w:rPr>
        <w:t>,</w:t>
      </w:r>
      <w:r w:rsidR="009834B0">
        <w:rPr>
          <w:lang w:val="en-AU"/>
        </w:rPr>
        <w:t xml:space="preserve"> PyEMU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2E7859FC"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w:t>
      </w:r>
      <w:r w:rsidR="00036533">
        <w:rPr>
          <w:lang w:val="en-AU"/>
        </w:rPr>
        <w:t>implemented using</w:t>
      </w:r>
      <w:r w:rsidR="000033DD">
        <w:rPr>
          <w:lang w:val="en-AU"/>
        </w:rPr>
        <w:t xml:space="preserve"> the</w:t>
      </w:r>
      <w:r w:rsidR="00425F15">
        <w:rPr>
          <w:lang w:val="en-AU"/>
        </w:rPr>
        <w:t xml:space="preserve"> familiar ensemble Kalman filter</w:t>
      </w:r>
      <w:r w:rsidR="00036533">
        <w:rPr>
          <w:lang w:val="en-AU"/>
        </w:rPr>
        <w:t xml:space="preserve"> methodology</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3CE3A52E"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w:t>
      </w:r>
      <w:r w:rsidR="00787874">
        <w:rPr>
          <w:lang w:val="en-AU"/>
        </w:rPr>
        <w:t xml:space="preserve">can be generated </w:t>
      </w:r>
      <w:r w:rsidR="00654402">
        <w:rPr>
          <w:lang w:val="en-AU"/>
        </w:rPr>
        <w:t xml:space="preserve">internally </w:t>
      </w:r>
      <w:r w:rsidR="006F719A">
        <w:rPr>
          <w:lang w:val="en-AU"/>
        </w:rPr>
        <w:t xml:space="preserve">by </w:t>
      </w:r>
      <w:r w:rsidR="00787874">
        <w:rPr>
          <w:lang w:val="en-AU"/>
        </w:rPr>
        <w:t xml:space="preserve">PESTPP-IES </w:t>
      </w:r>
      <w:r w:rsidR="006F719A">
        <w:rPr>
          <w:lang w:val="en-AU"/>
        </w:rPr>
        <w:t xml:space="preserve">as it begins execution; if parameters exhibit prior spatial correlation this can be expressed using the </w:t>
      </w:r>
      <w:r w:rsidR="006F719A" w:rsidRPr="006F719A">
        <w:rPr>
          <w:i/>
          <w:lang w:val="en-AU"/>
        </w:rPr>
        <w:t>parcov()</w:t>
      </w:r>
      <w:r w:rsidR="006F719A">
        <w:rPr>
          <w:lang w:val="en-AU"/>
        </w:rPr>
        <w:t xml:space="preserve"> control variable. Alternatively, if a user generates random parameter fields him/herself, PESTPP-IES can be asked to read these.</w:t>
      </w:r>
      <w:r w:rsidR="00682592">
        <w:rPr>
          <w:lang w:val="en-AU"/>
        </w:rPr>
        <w:t xml:space="preserve"> Where parameters are based on pilot points,</w:t>
      </w:r>
      <w:r w:rsidR="006F719A">
        <w:rPr>
          <w:lang w:val="en-AU"/>
        </w:rPr>
        <w:t xml:space="preserve"> the PEST RANDPAR3 utility can be used </w:t>
      </w:r>
      <w:r w:rsidR="00036533">
        <w:rPr>
          <w:lang w:val="en-AU"/>
        </w:rPr>
        <w:t>to generate initial parameter fields</w:t>
      </w:r>
      <w:r w:rsidR="006F719A">
        <w:rPr>
          <w:lang w:val="en-AU"/>
        </w:rPr>
        <w:t xml:space="preserve">; </w:t>
      </w:r>
      <w:r w:rsidR="00682592">
        <w:rPr>
          <w:lang w:val="en-AU"/>
        </w:rPr>
        <w:t xml:space="preserve">PyEMU provides similar functionality. </w:t>
      </w:r>
      <w:r w:rsidR="00BE4B84">
        <w:rPr>
          <w:lang w:val="en-AU"/>
        </w:rPr>
        <w:t xml:space="preserve">Alternatively, </w:t>
      </w:r>
      <w:r w:rsidR="00036533">
        <w:rPr>
          <w:lang w:val="en-AU"/>
        </w:rPr>
        <w:t xml:space="preserve">parameter fields expressing </w:t>
      </w:r>
      <w:r w:rsidR="00BE4B84">
        <w:rPr>
          <w:lang w:val="en-AU"/>
        </w:rPr>
        <w:t xml:space="preserve">cell-by-cell heterogeneity may be </w:t>
      </w:r>
      <w:r w:rsidR="00036533">
        <w:rPr>
          <w:lang w:val="en-AU"/>
        </w:rPr>
        <w:t>generated</w:t>
      </w:r>
      <w:r w:rsidR="00BE4B84">
        <w:rPr>
          <w:lang w:val="en-AU"/>
        </w:rPr>
        <w:t xml:space="preserve">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31BF026C"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w:t>
      </w:r>
      <w:r w:rsidR="00036533">
        <w:rPr>
          <w:lang w:val="en-AU"/>
        </w:rPr>
        <w:t xml:space="preserve">history-matching </w:t>
      </w:r>
      <w:r>
        <w:rPr>
          <w:lang w:val="en-AU"/>
        </w:rPr>
        <w:t xml:space="preserve">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However if a Jacobian matrix is available, the SUPCALC utility from the PEST suite,</w:t>
      </w:r>
      <w:r w:rsidR="004461A2">
        <w:rPr>
          <w:lang w:val="en-AU"/>
        </w:rPr>
        <w:t xml:space="preserve"> or functionality available through PyEMU, can be used to assess solution space dimensionality.</w:t>
      </w:r>
    </w:p>
    <w:p w14:paraId="620A4E1B" w14:textId="047554AA"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 xml:space="preserve">modifies </w:t>
      </w:r>
      <w:r w:rsidR="00036533">
        <w:rPr>
          <w:lang w:val="en-AU"/>
        </w:rPr>
        <w:t>parameter realizations comprising</w:t>
      </w:r>
      <w:r w:rsidR="001F4D57">
        <w:rPr>
          <w:lang w:val="en-AU"/>
        </w:rPr>
        <w:t xml:space="preserve"> the ensemble such that they</w:t>
      </w:r>
      <w:r>
        <w:rPr>
          <w:lang w:val="en-AU"/>
        </w:rPr>
        <w:t xml:space="preserve"> all</w:t>
      </w:r>
      <w:r w:rsidR="001F4D57">
        <w:rPr>
          <w:lang w:val="en-AU"/>
        </w:rPr>
        <w:t xml:space="preserve"> conform with calibration constraints. That is, it 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w:t>
      </w:r>
      <w:r w:rsidR="00E57911">
        <w:rPr>
          <w:lang w:val="en-AU"/>
        </w:rPr>
        <w:lastRenderedPageBreak/>
        <w:t>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be considered </w:t>
      </w:r>
      <w:r w:rsidR="00405F33">
        <w:rPr>
          <w:lang w:val="en-AU"/>
        </w:rPr>
        <w:t>to be</w:t>
      </w:r>
      <w:r w:rsidR="00E57911">
        <w:rPr>
          <w:lang w:val="en-AU"/>
        </w:rPr>
        <w:t xml:space="preserve"> samples of the posterior parameter probability distribution. </w:t>
      </w:r>
    </w:p>
    <w:p w14:paraId="40635D37" w14:textId="29870E86" w:rsidR="0053184C" w:rsidRDefault="00192C5F" w:rsidP="0053184C">
      <w:pPr>
        <w:rPr>
          <w:lang w:val="en-AU"/>
        </w:rPr>
      </w:pPr>
      <w:r>
        <w:rPr>
          <w:lang w:val="en-AU"/>
        </w:rPr>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w:t>
      </w:r>
      <w:r w:rsidR="004C7313">
        <w:rPr>
          <w:lang w:val="en-AU"/>
        </w:rPr>
        <w:t>history-matching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064" w:name="_Toc24975766"/>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064"/>
    </w:p>
    <w:p w14:paraId="60DB3F3A" w14:textId="4F7293D3" w:rsidR="00C87F1C" w:rsidRDefault="00E46DE9" w:rsidP="00E46DE9">
      <w:pPr>
        <w:rPr>
          <w:lang w:val="en-AU"/>
        </w:rPr>
      </w:pPr>
      <w:r>
        <w:rPr>
          <w:lang w:val="en-AU"/>
        </w:rPr>
        <w:t>The Kalman filter is widely used in time series processing and in engineering</w:t>
      </w:r>
      <w:r w:rsidR="00C87F1C">
        <w:rPr>
          <w:lang w:val="en-AU"/>
        </w:rPr>
        <w:t xml:space="preserve"> control. It</w:t>
      </w:r>
      <w:r w:rsidR="00036533">
        <w:rPr>
          <w:lang w:val="en-AU"/>
        </w:rPr>
        <w:t xml:space="preserve"> constitutes</w:t>
      </w:r>
      <w:r w:rsidR="00C87F1C">
        <w:rPr>
          <w:lang w:val="en-AU"/>
        </w:rPr>
        <w:t xml:space="preserve"> a</w:t>
      </w:r>
      <w:r w:rsidR="00820C91">
        <w:rPr>
          <w:lang w:val="en-AU"/>
        </w:rPr>
        <w:t>n efficient</w:t>
      </w:r>
      <w:r w:rsidR="00C87F1C">
        <w:rPr>
          <w:lang w:val="en-AU"/>
        </w:rPr>
        <w:t xml:space="preserve"> means of processing noisy </w:t>
      </w:r>
      <w:r w:rsidR="00820C91">
        <w:rPr>
          <w:lang w:val="en-AU"/>
        </w:rPr>
        <w:t>measurement</w:t>
      </w:r>
      <w:r w:rsidR="00C65D56">
        <w:rPr>
          <w:lang w:val="en-AU"/>
        </w:rPr>
        <w:t>s</w:t>
      </w:r>
      <w:r w:rsidR="00820C91">
        <w:rPr>
          <w:lang w:val="en-AU"/>
        </w:rPr>
        <w:t xml:space="preserve">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4CA84E74"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real world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w:t>
      </w:r>
      <w:r w:rsidR="00C65D56">
        <w:rPr>
          <w:lang w:val="en-AU"/>
        </w:rPr>
        <w:t xml:space="preserve"> updated</w:t>
      </w:r>
      <w:r w:rsidR="009070A0">
        <w:rPr>
          <w:lang w:val="en-AU"/>
        </w:rPr>
        <w:t xml:space="preserve"> parameters are then used as a basis for calculation of the next system state, where the process is repeated.</w:t>
      </w:r>
    </w:p>
    <w:p w14:paraId="0F90B089" w14:textId="3802836A"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on the basis of information gleaned from what is often a parsimonious measurement dataset.</w:t>
      </w:r>
    </w:p>
    <w:p w14:paraId="3CD12BC5" w14:textId="5E50ECF2"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sidR="00036533">
        <w:rPr>
          <w:lang w:val="en-AU"/>
        </w:rPr>
        <w:t xml:space="preserve"> Where parameter ensembles are employed, however, these are calculated from parameter-to-model-output covariances computed by running the model once for each parameter realization comprising the total ensemble.</w:t>
      </w:r>
      <w:r>
        <w:rPr>
          <w:lang w:val="en-AU"/>
        </w:rPr>
        <w:t xml:space="preserve"> </w:t>
      </w:r>
      <w:r w:rsidR="00405F33">
        <w:rPr>
          <w:lang w:val="en-AU"/>
        </w:rPr>
        <w:t>Sensitivities</w:t>
      </w:r>
      <w:r>
        <w:rPr>
          <w:lang w:val="en-AU"/>
        </w:rPr>
        <w:t xml:space="preserve"> are </w:t>
      </w:r>
      <w:r w:rsidR="00036533">
        <w:rPr>
          <w:lang w:val="en-AU"/>
        </w:rPr>
        <w:t>recalculated</w:t>
      </w:r>
      <w:r>
        <w:rPr>
          <w:lang w:val="en-AU"/>
        </w:rPr>
        <w:t xml:space="preserve"> during every time step.</w:t>
      </w:r>
    </w:p>
    <w:p w14:paraId="403B8CFA" w14:textId="03638EAD" w:rsidR="00036533"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similar to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w:t>
      </w:r>
      <w:r w:rsidR="0028038E">
        <w:rPr>
          <w:lang w:val="en-AU"/>
        </w:rPr>
        <w:t xml:space="preserve"> PESTPP</w:t>
      </w:r>
      <w:r w:rsidR="00CA35E9">
        <w:rPr>
          <w:lang w:val="en-AU"/>
        </w:rPr>
        <w:t>-GLM</w:t>
      </w:r>
      <w:r w:rsidR="0028038E">
        <w:rPr>
          <w:lang w:val="en-AU"/>
        </w:rPr>
        <w:t xml:space="preserve"> </w:t>
      </w:r>
      <w:r w:rsidR="000A2573">
        <w:rPr>
          <w:lang w:val="en-AU"/>
        </w:rPr>
        <w:t>do</w:t>
      </w:r>
      <w:r w:rsidR="00405F33">
        <w:rPr>
          <w:lang w:val="en-AU"/>
        </w:rPr>
        <w:t>)</w:t>
      </w:r>
      <w:r w:rsidR="005A3C0F">
        <w:rPr>
          <w:lang w:val="en-AU"/>
        </w:rPr>
        <w:t>.</w:t>
      </w:r>
      <w:r w:rsidR="009070A0">
        <w:rPr>
          <w:lang w:val="en-AU"/>
        </w:rPr>
        <w:t xml:space="preserve"> </w:t>
      </w:r>
      <w:r w:rsidR="008E24C5">
        <w:rPr>
          <w:lang w:val="en-AU"/>
        </w:rPr>
        <w:t>Moreover</w:t>
      </w:r>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w:t>
      </w:r>
      <w:r w:rsidR="00AC4EF3">
        <w:rPr>
          <w:lang w:val="en-AU"/>
        </w:rPr>
        <w:lastRenderedPageBreak/>
        <w:t>filled</w:t>
      </w:r>
      <w:r w:rsidR="00036533">
        <w:rPr>
          <w:lang w:val="en-AU"/>
        </w:rPr>
        <w:t>. This is possible (though approximate) if they are calculated using an ensemble.</w:t>
      </w:r>
    </w:p>
    <w:p w14:paraId="3F8900A7" w14:textId="29816892" w:rsidR="009070A0" w:rsidRDefault="001B4509" w:rsidP="00E46DE9">
      <w:pPr>
        <w:rPr>
          <w:lang w:val="en-AU"/>
        </w:rPr>
      </w:pPr>
      <w:r>
        <w:rPr>
          <w:lang w:val="en-AU"/>
        </w:rPr>
        <w:t>T</w:t>
      </w:r>
      <w:r w:rsidR="00706016">
        <w:rPr>
          <w:lang w:val="en-AU"/>
        </w:rPr>
        <w: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w:t>
      </w:r>
      <w:r>
        <w:rPr>
          <w:lang w:val="en-AU"/>
        </w:rPr>
        <w:t>.</w:t>
      </w:r>
      <w:r w:rsidR="00AC4EF3">
        <w:rPr>
          <w:lang w:val="en-AU"/>
        </w:rPr>
        <w:t xml:space="preserve"> </w:t>
      </w:r>
      <w:r>
        <w:rPr>
          <w:lang w:val="en-AU"/>
        </w:rPr>
        <w:t>A</w:t>
      </w:r>
      <w:r w:rsidR="00706016">
        <w:rPr>
          <w:lang w:val="en-AU"/>
        </w:rPr>
        <w:t>n outcome</w:t>
      </w:r>
      <w:r w:rsidR="00AC4EF3">
        <w:rPr>
          <w:lang w:val="en-AU"/>
        </w:rPr>
        <w:t xml:space="preserve"> of </w:t>
      </w:r>
      <w:r>
        <w:rPr>
          <w:lang w:val="en-AU"/>
        </w:rPr>
        <w:t>their</w:t>
      </w:r>
      <w:r w:rsidR="00AC4EF3">
        <w:rPr>
          <w:lang w:val="en-AU"/>
        </w:rPr>
        <w:t xml:space="preserve"> </w:t>
      </w:r>
      <w:r w:rsidR="00706016">
        <w:rPr>
          <w:lang w:val="en-AU"/>
        </w:rPr>
        <w:t>use</w:t>
      </w:r>
      <w:r w:rsidR="00AC4EF3">
        <w:rPr>
          <w:lang w:val="en-AU"/>
        </w:rPr>
        <w:t xml:space="preserve"> is a characterization of post-calibration parameter uncertainty. </w:t>
      </w:r>
      <w:r w:rsidR="00405F33">
        <w:rPr>
          <w:lang w:val="en-AU"/>
        </w:rPr>
        <w:t>Unfortunately h</w:t>
      </w:r>
      <w:r w:rsidR="00706016">
        <w:rPr>
          <w:lang w:val="en-AU"/>
        </w:rPr>
        <w:t xml:space="preserve">owever, where a model is highly nonlinear, this characterization </w:t>
      </w:r>
      <w:r>
        <w:rPr>
          <w:lang w:val="en-AU"/>
        </w:rPr>
        <w:t>may be</w:t>
      </w:r>
      <w:r w:rsidR="00706016">
        <w:rPr>
          <w:lang w:val="en-AU"/>
        </w:rPr>
        <w:t xml:space="preserve"> flawed</w:t>
      </w:r>
      <w:r w:rsidR="008E24C5">
        <w:rPr>
          <w:lang w:val="en-AU"/>
        </w:rPr>
        <w:t xml:space="preserve"> because</w:t>
      </w:r>
      <w:r>
        <w:rPr>
          <w:lang w:val="en-AU"/>
        </w:rPr>
        <w:t xml:space="preserve"> its</w:t>
      </w:r>
      <w:r w:rsidR="008E24C5">
        <w:rPr>
          <w:lang w:val="en-AU"/>
        </w:rPr>
        <w:t xml:space="preserv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sensitivities</w:t>
      </w:r>
      <w:r>
        <w:rPr>
          <w:lang w:val="en-AU"/>
        </w:rPr>
        <w:t xml:space="preserve"> calculated on the basis of an initial ensemble</w:t>
      </w:r>
      <w:r w:rsidR="00706016">
        <w:rPr>
          <w:lang w:val="en-AU"/>
        </w:rPr>
        <w:t xml:space="preserve"> </w:t>
      </w:r>
      <w:r w:rsidR="004D13B6">
        <w:rPr>
          <w:lang w:val="en-AU"/>
        </w:rPr>
        <w:t>may</w:t>
      </w:r>
      <w:r w:rsidR="00706016">
        <w:rPr>
          <w:lang w:val="en-AU"/>
        </w:rPr>
        <w:t xml:space="preserve"> not provide acceptable fits with the calibration dataset when used by the model.</w:t>
      </w:r>
    </w:p>
    <w:p w14:paraId="79A21111" w14:textId="1FBD53E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w:t>
      </w:r>
      <w:r w:rsidR="0056005C">
        <w:rPr>
          <w:lang w:val="en-AU"/>
        </w:rPr>
        <w:t>using them to evolve the</w:t>
      </w:r>
      <w:r w:rsidR="00405F33">
        <w:rPr>
          <w:lang w:val="en-AU"/>
        </w:rPr>
        <w:t xml:space="preserve"> individual parameter fields comprising </w:t>
      </w:r>
      <w:r w:rsidR="0056005C">
        <w:rPr>
          <w:lang w:val="en-AU"/>
        </w:rPr>
        <w:t>the</w:t>
      </w:r>
      <w:r w:rsidR="00405F33">
        <w:rPr>
          <w:lang w:val="en-AU"/>
        </w:rPr>
        <w:t xml:space="preserve"> </w:t>
      </w:r>
      <w:r w:rsidR="00AA27C2">
        <w:rPr>
          <w:lang w:val="en-AU"/>
        </w:rPr>
        <w:t>ensemble</w:t>
      </w:r>
      <w:r w:rsidR="000A2573">
        <w:rPr>
          <w:lang w:val="en-AU"/>
        </w:rPr>
        <w:t>.</w:t>
      </w:r>
      <w:r>
        <w:rPr>
          <w:lang w:val="en-AU"/>
        </w:rPr>
        <w:t xml:space="preserve"> </w:t>
      </w:r>
      <w:r w:rsidR="0056005C">
        <w:rPr>
          <w:lang w:val="en-AU"/>
        </w:rPr>
        <w:t>In implementing this process, p</w:t>
      </w:r>
      <w:r w:rsidR="006914D1">
        <w:rPr>
          <w:lang w:val="en-AU"/>
        </w:rPr>
        <w:t>arameter field</w:t>
      </w:r>
      <w:r>
        <w:rPr>
          <w:lang w:val="en-AU"/>
        </w:rPr>
        <w:t xml:space="preserve"> ensembles</w:t>
      </w:r>
      <w:r w:rsidR="006914D1">
        <w:rPr>
          <w:lang w:val="en-AU"/>
        </w:rPr>
        <w:t xml:space="preserve"> </w:t>
      </w:r>
      <w:r w:rsidR="00405F33">
        <w:rPr>
          <w:lang w:val="en-AU"/>
        </w:rPr>
        <w:t xml:space="preserve">actually </w:t>
      </w:r>
      <w:r w:rsidR="006914D1">
        <w:rPr>
          <w:lang w:val="en-AU"/>
        </w:rPr>
        <w:t xml:space="preserve">play </w:t>
      </w:r>
      <w:r w:rsidR="00405F33">
        <w:rPr>
          <w:lang w:val="en-AU"/>
        </w:rPr>
        <w:t xml:space="preserve">a number of </w:t>
      </w:r>
      <w:r w:rsidR="006914D1">
        <w:rPr>
          <w:lang w:val="en-AU"/>
        </w:rPr>
        <w:t xml:space="preserve">important roles.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w:t>
      </w:r>
      <w:r w:rsidR="0056005C">
        <w:rPr>
          <w:lang w:val="en-AU"/>
        </w:rPr>
        <w:t xml:space="preserve"> repeatedly</w:t>
      </w:r>
      <w:r w:rsidR="008272E3">
        <w:rPr>
          <w:lang w:val="en-AU"/>
        </w:rPr>
        <w:t xml:space="preserve">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67389349" w:rsidR="006914D1" w:rsidRDefault="004D13B6" w:rsidP="00E46DE9">
      <w:pPr>
        <w:rPr>
          <w:lang w:val="en-AU"/>
        </w:rPr>
      </w:pPr>
      <w:r>
        <w:rPr>
          <w:lang w:val="en-AU"/>
        </w:rPr>
        <w:t xml:space="preserve">It is apparent from the above </w:t>
      </w:r>
      <w:r w:rsidR="0056005C">
        <w:rPr>
          <w:lang w:val="en-AU"/>
        </w:rPr>
        <w:t xml:space="preserve">brief </w:t>
      </w:r>
      <w:r>
        <w:rPr>
          <w:lang w:val="en-AU"/>
        </w:rPr>
        <w:t>description that</w:t>
      </w:r>
      <w:r w:rsidR="00292C66">
        <w:rPr>
          <w:lang w:val="en-AU"/>
        </w:rPr>
        <w:t>, unlike</w:t>
      </w:r>
      <w:r w:rsidR="0028038E">
        <w:rPr>
          <w:lang w:val="en-AU"/>
        </w:rPr>
        <w:t xml:space="preserve"> PESTPP</w:t>
      </w:r>
      <w:r w:rsidR="00CA35E9">
        <w:rPr>
          <w:lang w:val="en-AU"/>
        </w:rPr>
        <w:t>-GLM</w:t>
      </w:r>
      <w:r w:rsidR="0028038E">
        <w:rPr>
          <w:lang w:val="en-AU"/>
        </w:rPr>
        <w:t xml:space="preserve">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to ensemble</w:t>
      </w:r>
      <w:r w:rsidR="0056005C">
        <w:rPr>
          <w:lang w:val="en-AU"/>
        </w:rPr>
        <w:t xml:space="preserve"> members</w:t>
      </w:r>
      <w:r w:rsidR="00753996">
        <w:rPr>
          <w:lang w:val="en-AU"/>
        </w:rPr>
        <w:t xml:space="preserv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065" w:name="_Toc24975767"/>
      <w:r>
        <w:t>9.</w:t>
      </w:r>
      <w:r w:rsidR="007E50D5">
        <w:t>1</w:t>
      </w:r>
      <w:r>
        <w:t>.</w:t>
      </w:r>
      <w:r w:rsidR="007E50D5">
        <w:t>4</w:t>
      </w:r>
      <w:r>
        <w:t xml:space="preserve"> Some </w:t>
      </w:r>
      <w:r w:rsidR="00710BBE">
        <w:t>Repercussions</w:t>
      </w:r>
      <w:r>
        <w:t xml:space="preserve"> of Using Ensembles</w:t>
      </w:r>
      <w:bookmarkEnd w:id="2065"/>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r w:rsidR="00F9286B">
        <w:rPr>
          <w:lang w:val="en-AU"/>
        </w:rPr>
        <w:t xml:space="preserve">a number of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as a consequence. In addition to this, the chance of being trapped in a local objective function</w:t>
      </w:r>
      <w:r w:rsidR="00B82108">
        <w:rPr>
          <w:lang w:val="en-AU"/>
        </w:rPr>
        <w:t xml:space="preserve"> minimum</w:t>
      </w:r>
      <w:r>
        <w:rPr>
          <w:lang w:val="en-AU"/>
        </w:rPr>
        <w:t xml:space="preserve"> is lowered 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2093DCC9" w:rsidR="00B01693" w:rsidRDefault="00B01693" w:rsidP="00292C66">
      <w:pPr>
        <w:rPr>
          <w:lang w:val="en-AU"/>
        </w:rPr>
      </w:pPr>
      <w:r>
        <w:rPr>
          <w:lang w:val="en-AU"/>
        </w:rPr>
        <w:lastRenderedPageBreak/>
        <w:t xml:space="preserve">The use of an ensemble to calculate </w:t>
      </w:r>
      <w:r w:rsidR="00B82108">
        <w:rPr>
          <w:lang w:val="en-AU"/>
        </w:rPr>
        <w:t xml:space="preserve">partial parameter </w:t>
      </w:r>
      <w:r>
        <w:rPr>
          <w:lang w:val="en-AU"/>
        </w:rPr>
        <w:t xml:space="preserve">derivatives does not come without a cost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Both of these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r w:rsidR="00345451">
        <w:rPr>
          <w:lang w:val="en-AU"/>
        </w:rPr>
        <w:t xml:space="preserve"> (The</w:t>
      </w:r>
      <w:r w:rsidR="00842F24">
        <w:rPr>
          <w:lang w:val="en-AU"/>
        </w:rPr>
        <w:t>se problems</w:t>
      </w:r>
      <w:r w:rsidR="00345451">
        <w:rPr>
          <w:lang w:val="en-AU"/>
        </w:rPr>
        <w:t xml:space="preserve"> can also be addressed through “localization”, a process that is described below.)</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066" w:name="_Toc24975768"/>
      <w:r>
        <w:t>9.1.5 Iterations</w:t>
      </w:r>
      <w:bookmarkEnd w:id="2066"/>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This reflects the fact that the process through which a prior ensemble becomes a posterior ensemble requires a number of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02DC5AB5"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appropriately-valued</w:t>
      </w:r>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w:t>
      </w:r>
      <w:r w:rsidR="0028038E">
        <w:rPr>
          <w:lang w:val="en-AU"/>
        </w:rPr>
        <w:t xml:space="preserve"> PESTPP</w:t>
      </w:r>
      <w:r w:rsidR="00CA35E9">
        <w:rPr>
          <w:lang w:val="en-AU"/>
        </w:rPr>
        <w:t>-GLM</w:t>
      </w:r>
      <w:r w:rsidR="0028038E">
        <w:rPr>
          <w:lang w:val="en-AU"/>
        </w:rPr>
        <w:t xml:space="preserve"> </w:t>
      </w:r>
      <w:r w:rsidR="00194CA3">
        <w:rPr>
          <w:lang w:val="en-AU"/>
        </w:rPr>
        <w:t>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Like PEST and</w:t>
      </w:r>
      <w:r w:rsidR="0028038E">
        <w:rPr>
          <w:lang w:val="en-AU"/>
        </w:rPr>
        <w:t xml:space="preserve"> PESTPP</w:t>
      </w:r>
      <w:r w:rsidR="00CA35E9">
        <w:rPr>
          <w:lang w:val="en-AU"/>
        </w:rPr>
        <w:t>-GLM</w:t>
      </w:r>
      <w:r w:rsidR="0028038E">
        <w:rPr>
          <w:lang w:val="en-AU"/>
        </w:rPr>
        <w:t>,</w:t>
      </w:r>
      <w:r>
        <w:rPr>
          <w:lang w:val="en-AU"/>
        </w:rPr>
        <w:t xml:space="preserve">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067" w:name="_Toc24975769"/>
      <w:r>
        <w:lastRenderedPageBreak/>
        <w:t>9.1.6 Measurement Noise</w:t>
      </w:r>
      <w:bookmarkEnd w:id="2067"/>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taken into account. Hence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7E69B8B5"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below,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6F719A">
        <w:rPr>
          <w:lang w:val="en-AU"/>
        </w:rPr>
        <w:t xml:space="preserve"> or enhanced Jacobian matrix file (i.e. JCB file) </w:t>
      </w:r>
      <w:r w:rsidR="009D6E73">
        <w:rPr>
          <w:lang w:val="en-AU"/>
        </w:rPr>
        <w:t>containing</w:t>
      </w:r>
      <w:r w:rsidR="00C30FAD">
        <w:rPr>
          <w:lang w:val="en-AU"/>
        </w:rPr>
        <w:t xml:space="preserve"> observation </w:t>
      </w:r>
      <w:r w:rsidR="0031173D">
        <w:rPr>
          <w:lang w:val="en-AU"/>
        </w:rPr>
        <w:t>realizations</w:t>
      </w:r>
      <w:r w:rsidR="009D6E73">
        <w:rPr>
          <w:lang w:val="en-AU"/>
        </w:rPr>
        <w:t xml:space="preserve"> with noise already added according to his/her specifications.</w:t>
      </w:r>
      <w:r w:rsidR="006F719A">
        <w:rPr>
          <w:lang w:val="en-AU"/>
        </w:rPr>
        <w:t xml:space="preserve"> These can be generated using, for example, the RANDOBS utility from the PEST suite, or PyEMU.</w:t>
      </w:r>
      <w:r w:rsidR="009D6E73">
        <w:rPr>
          <w:lang w:val="en-AU"/>
        </w:rPr>
        <w:t xml:space="preserve"> </w:t>
      </w:r>
    </w:p>
    <w:p w14:paraId="23D804C8" w14:textId="2E4729F1" w:rsidR="00FD50BF"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w:t>
      </w:r>
      <w:r w:rsidR="0028038E">
        <w:rPr>
          <w:lang w:val="en-AU"/>
        </w:rPr>
        <w:t xml:space="preserve"> PESTPP</w:t>
      </w:r>
      <w:r w:rsidR="00CA35E9">
        <w:rPr>
          <w:lang w:val="en-AU"/>
        </w:rPr>
        <w:t>-GLM</w:t>
      </w:r>
      <w:r w:rsidR="0028038E">
        <w:rPr>
          <w:lang w:val="en-AU"/>
        </w:rPr>
        <w:t xml:space="preserve"> </w:t>
      </w:r>
      <w:r w:rsidR="00DC0CD5">
        <w:rPr>
          <w:lang w:val="en-AU"/>
        </w:rPr>
        <w:t xml:space="preserve">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p>
    <w:p w14:paraId="313C3543" w14:textId="618147AF" w:rsidR="00DC0CD5" w:rsidRDefault="00DC0CD5" w:rsidP="00FD50BF">
      <w:pPr>
        <w:rPr>
          <w:lang w:val="en-AU"/>
        </w:rPr>
      </w:pPr>
      <w:r>
        <w:rPr>
          <w:lang w:val="en-AU"/>
        </w:rPr>
        <w:t>If weights are “correct” in an absolute sense, the objective function achieved through the calibration process should be roughly equal to the number of observations comprising the</w:t>
      </w:r>
      <w:r w:rsidR="0017400B">
        <w:rPr>
          <w:lang w:val="en-AU"/>
        </w:rPr>
        <w:t xml:space="preserve"> calibration</w:t>
      </w:r>
      <w:r>
        <w:rPr>
          <w:lang w:val="en-AU"/>
        </w:rPr>
        <w:t xml:space="preserve"> dataset. This is because each weighted residual squared will, on average, be equal to 1.0.</w:t>
      </w:r>
      <w:r w:rsidR="0018553A">
        <w:rPr>
          <w:lang w:val="en-AU"/>
        </w:rPr>
        <w:t xml:space="preserve"> On many occasions of PESTPP-IES us</w:t>
      </w:r>
      <w:r w:rsidR="0017400B">
        <w:rPr>
          <w:lang w:val="en-AU"/>
        </w:rPr>
        <w:t>age</w:t>
      </w:r>
      <w:r w:rsidR="0018553A">
        <w:rPr>
          <w:lang w:val="en-AU"/>
        </w:rPr>
        <w:t xml:space="preserve">, the final objective function </w:t>
      </w:r>
      <w:r w:rsidR="004D13B6">
        <w:rPr>
          <w:lang w:val="en-AU"/>
        </w:rPr>
        <w:t>is not</w:t>
      </w:r>
      <w:r w:rsidR="0018553A">
        <w:rPr>
          <w:lang w:val="en-AU"/>
        </w:rPr>
        <w:t xml:space="preserve"> known </w:t>
      </w:r>
      <w:r w:rsidR="00842F24">
        <w:rPr>
          <w:lang w:val="en-AU"/>
        </w:rPr>
        <w:t>I advance</w:t>
      </w:r>
      <w:r w:rsidR="0018553A">
        <w:rPr>
          <w:lang w:val="en-AU"/>
        </w:rPr>
        <w:t xml:space="preserve"> of the parameter adjustment process. Hence it must be guessed</w:t>
      </w:r>
      <w:r w:rsidR="004D13B6">
        <w:rPr>
          <w:lang w:val="en-AU"/>
        </w:rPr>
        <w:t xml:space="preserve"> in order to support calculation of a suitable set of measurement weights</w:t>
      </w:r>
      <w:r w:rsidR="0018553A">
        <w:rPr>
          <w:lang w:val="en-AU"/>
        </w:rPr>
        <w:t xml:space="preserve">. </w:t>
      </w:r>
      <w:r w:rsidR="000228CC">
        <w:rPr>
          <w:lang w:val="en-AU"/>
        </w:rPr>
        <w:t>Fortunately however,</w:t>
      </w:r>
      <w:r w:rsidR="0018553A">
        <w:rPr>
          <w:lang w:val="en-AU"/>
        </w:rPr>
        <w:t xml:space="preserve"> an incorrect guess </w:t>
      </w:r>
      <w:r w:rsidR="000228CC">
        <w:rPr>
          <w:lang w:val="en-AU"/>
        </w:rPr>
        <w:t>rarely</w:t>
      </w:r>
      <w:r w:rsidR="0018553A">
        <w:rPr>
          <w:lang w:val="en-AU"/>
        </w:rPr>
        <w:t xml:space="preserve"> matter</w:t>
      </w:r>
      <w:r w:rsidR="000228CC">
        <w:rPr>
          <w:lang w:val="en-AU"/>
        </w:rPr>
        <w:t>s</w:t>
      </w:r>
      <w:r w:rsidR="0018553A">
        <w:rPr>
          <w:lang w:val="en-AU"/>
        </w:rPr>
        <w:t>; this is especially the case where parameter uncertainty arises predominantly from lack of information in the calibration dataset</w:t>
      </w:r>
      <w:r w:rsidR="000B2E5D">
        <w:rPr>
          <w:lang w:val="en-AU"/>
        </w:rPr>
        <w:t>,</w:t>
      </w:r>
      <w:r w:rsidR="0018553A">
        <w:rPr>
          <w:lang w:val="en-AU"/>
        </w:rPr>
        <w:t xml:space="preserve"> and hence is null-space dominated. </w:t>
      </w:r>
    </w:p>
    <w:p w14:paraId="12593CE2" w14:textId="59676A75" w:rsidR="008C1710" w:rsidRPr="00FD50BF" w:rsidRDefault="008C1710" w:rsidP="00FD50BF">
      <w:pPr>
        <w:rPr>
          <w:lang w:val="en-AU"/>
        </w:rPr>
      </w:pPr>
      <w:r>
        <w:rPr>
          <w:lang w:val="en-AU"/>
        </w:rPr>
        <w:t>Despite the above considerations, there may be occasions when a modeller wishes to use one set of weights in the</w:t>
      </w:r>
      <w:r w:rsidR="004568FA">
        <w:rPr>
          <w:lang w:val="en-AU"/>
        </w:rPr>
        <w:t xml:space="preserve"> parameter adjustment</w:t>
      </w:r>
      <w:r>
        <w:rPr>
          <w:lang w:val="en-AU"/>
        </w:rPr>
        <w:t xml:space="preserve"> process, and another set of weights for generation of observation realizations. </w:t>
      </w:r>
      <w:r w:rsidR="004568FA">
        <w:rPr>
          <w:lang w:val="en-AU"/>
        </w:rPr>
        <w:t xml:space="preserve">For example, he/she may wish that contributions to the initial objective function by different observation groups </w:t>
      </w:r>
      <w:r w:rsidR="0031173D">
        <w:rPr>
          <w:lang w:val="en-AU"/>
        </w:rPr>
        <w:t>be</w:t>
      </w:r>
      <w:r w:rsidR="004568FA">
        <w:rPr>
          <w:lang w:val="en-AU"/>
        </w:rPr>
        <w:t xml:space="preserve"> approximately balanced at the start of a parameter adjustment process. This may be achieved using, for example, the PWTADJ1 utility from the PEST suite. Observation ensembles, however, may be generated using an entirely different set of weights.</w:t>
      </w:r>
    </w:p>
    <w:p w14:paraId="6DD4258D" w14:textId="77777777" w:rsidR="0080021E" w:rsidRDefault="0080021E" w:rsidP="0080021E">
      <w:pPr>
        <w:pStyle w:val="Heading3"/>
      </w:pPr>
      <w:bookmarkStart w:id="2068" w:name="_Toc24975770"/>
      <w:r>
        <w:lastRenderedPageBreak/>
        <w:t>9.1.</w:t>
      </w:r>
      <w:r w:rsidR="00416A1E">
        <w:t>7</w:t>
      </w:r>
      <w:r>
        <w:t xml:space="preserve"> </w:t>
      </w:r>
      <w:r w:rsidR="00143C09">
        <w:t>Regularization</w:t>
      </w:r>
      <w:bookmarkEnd w:id="2068"/>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3FFC33D5" w:rsidR="00DD1258" w:rsidRDefault="00DD1258" w:rsidP="0080021E">
      <w:pPr>
        <w:rPr>
          <w:lang w:val="en-AU"/>
        </w:rPr>
      </w:pPr>
      <w:r>
        <w:rPr>
          <w:lang w:val="en-AU"/>
        </w:rPr>
        <w:t xml:space="preserve">In the iterative ensemble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sidR="00654402">
        <w:rPr>
          <w:lang w:val="en-AU"/>
        </w:rPr>
        <w:t>PESTPP-IES supports b</w:t>
      </w:r>
      <w:r w:rsidR="00BD3471">
        <w:rPr>
          <w:lang w:val="en-AU"/>
        </w:rPr>
        <w:t xml:space="preserve">oth subspace and </w:t>
      </w:r>
      <w:r w:rsidR="00D97A4A">
        <w:rPr>
          <w:lang w:val="en-AU"/>
        </w:rPr>
        <w:t>Tikhonov</w:t>
      </w:r>
      <w:r w:rsidR="00BD3471">
        <w:rPr>
          <w:lang w:val="en-AU"/>
        </w:rPr>
        <w:t xml:space="preserve"> regularization to help limit parameter changes</w:t>
      </w:r>
      <w:r w:rsidR="004568FA">
        <w:rPr>
          <w:lang w:val="en-AU"/>
        </w:rPr>
        <w:t>. Use of the former is implicit in the numerical method that it employs to calculate parameter upgrades. Use of the latter is activated</w:t>
      </w:r>
      <w:r w:rsidR="0000069F">
        <w:rPr>
          <w:lang w:val="en-AU"/>
        </w:rPr>
        <w:t xml:space="preserve"> through</w:t>
      </w:r>
      <w:r w:rsidR="004568FA">
        <w:rPr>
          <w:lang w:val="en-AU"/>
        </w:rPr>
        <w:t xml:space="preserve"> use of the </w:t>
      </w:r>
      <w:r w:rsidR="004568FA" w:rsidRPr="0022691D">
        <w:rPr>
          <w:i/>
          <w:lang w:val="en-AU"/>
        </w:rPr>
        <w:t>ies_reg_factor()</w:t>
      </w:r>
      <w:r w:rsidR="004568FA">
        <w:rPr>
          <w:lang w:val="en-AU"/>
        </w:rPr>
        <w:t xml:space="preserve"> control variable</w:t>
      </w:r>
      <w:r w:rsidR="00842F24">
        <w:rPr>
          <w:lang w:val="en-AU"/>
        </w:rPr>
        <w:t>;</w:t>
      </w:r>
      <w:r w:rsidR="000021BE">
        <w:rPr>
          <w:lang w:val="en-AU"/>
        </w:rPr>
        <w:t xml:space="preserve">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3F9DE4BC"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whether or not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24E91117" w14:textId="77777777" w:rsidR="006C3336" w:rsidRDefault="006C3336" w:rsidP="006C3336">
      <w:pPr>
        <w:pStyle w:val="Heading3"/>
      </w:pPr>
      <w:bookmarkStart w:id="2069" w:name="_Toc24975771"/>
      <w:r>
        <w:t>9.1.8 Base Realization</w:t>
      </w:r>
      <w:bookmarkEnd w:id="2069"/>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495D5A4E"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 xml:space="preserve">smoother process </w:t>
      </w:r>
      <w:r>
        <w:rPr>
          <w:lang w:val="en-AU"/>
        </w:rPr>
        <w:lastRenderedPageBreak/>
        <w:t>comprises a legitimate</w:t>
      </w:r>
      <w:r w:rsidR="00856198">
        <w:rPr>
          <w:lang w:val="en-AU"/>
        </w:rPr>
        <w:t xml:space="preserve"> </w:t>
      </w:r>
      <w:r>
        <w:rPr>
          <w:lang w:val="en-AU"/>
        </w:rPr>
        <w:t xml:space="preserve">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070" w:name="_Toc24975772"/>
      <w:r>
        <w:t>9.1.</w:t>
      </w:r>
      <w:r w:rsidR="00791C76">
        <w:t>9</w:t>
      </w:r>
      <w:r>
        <w:t xml:space="preserve"> Parameter Transformation Status</w:t>
      </w:r>
      <w:bookmarkEnd w:id="2070"/>
    </w:p>
    <w:p w14:paraId="40177A80" w14:textId="78691F82"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r w:rsidR="00272832">
        <w:rPr>
          <w:lang w:val="en-AU"/>
        </w:rPr>
        <w:t xml:space="preserve">However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r>
        <w:rPr>
          <w:i/>
          <w:lang w:val="en-AU"/>
        </w:rPr>
        <w:t>ies_enforce_bounds()</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w:t>
      </w:r>
      <w:r w:rsidR="0028038E">
        <w:rPr>
          <w:lang w:val="en-AU"/>
        </w:rPr>
        <w:t xml:space="preserve"> PESTPP</w:t>
      </w:r>
      <w:r w:rsidR="00CA35E9">
        <w:rPr>
          <w:lang w:val="en-AU"/>
        </w:rPr>
        <w:t>-GLM</w:t>
      </w:r>
      <w:r w:rsidR="0028038E">
        <w:rPr>
          <w:lang w:val="en-AU"/>
        </w:rPr>
        <w:t xml:space="preserve"> </w:t>
      </w:r>
      <w:r w:rsidR="00832455">
        <w:rPr>
          <w:lang w:val="en-AU"/>
        </w:rPr>
        <w:t>treat tied parameters in the same way.)</w:t>
      </w:r>
    </w:p>
    <w:p w14:paraId="5FC3449C" w14:textId="1D4861AD" w:rsidR="006E68B2" w:rsidRDefault="006138FD" w:rsidP="006E68B2">
      <w:pPr>
        <w:rPr>
          <w:lang w:val="en-AU"/>
        </w:rPr>
      </w:pPr>
      <w:r>
        <w:rPr>
          <w:lang w:val="en-AU"/>
        </w:rPr>
        <w:t xml:space="preserve">Where a user provides his/her own </w:t>
      </w:r>
      <w:r w:rsidR="0000069F">
        <w:rPr>
          <w:lang w:val="en-AU"/>
        </w:rPr>
        <w:t xml:space="preserve">parameter </w:t>
      </w:r>
      <w:r>
        <w:rPr>
          <w:lang w:val="en-AU"/>
        </w:rPr>
        <w:t xml:space="preserve">ensembles,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the value of the</w:t>
      </w:r>
      <w:r>
        <w:rPr>
          <w:lang w:val="en-AU"/>
        </w:rPr>
        <w:t xml:space="preserve"> parameter are actually made to the log of the parameter</w:t>
      </w:r>
      <w:r w:rsidR="00832455">
        <w:rPr>
          <w:lang w:val="en-AU"/>
        </w:rPr>
        <w:t>’s value</w:t>
      </w:r>
      <w:r>
        <w:rPr>
          <w:lang w:val="en-AU"/>
        </w:rPr>
        <w:t>. This takes place behind the scenes</w:t>
      </w:r>
      <w:r w:rsidR="00A3739B">
        <w:rPr>
          <w:lang w:val="en-AU"/>
        </w:rPr>
        <w:t>,</w:t>
      </w:r>
      <w:r>
        <w:rPr>
          <w:lang w:val="en-AU"/>
        </w:rPr>
        <w:t xml:space="preserve"> and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77777777" w:rsidR="0053184C" w:rsidRDefault="0053184C" w:rsidP="00A3739B">
      <w:pPr>
        <w:pStyle w:val="Heading3"/>
      </w:pPr>
      <w:bookmarkStart w:id="2071" w:name="_Toc24975773"/>
      <w:r>
        <w:t>9.</w:t>
      </w:r>
      <w:r w:rsidR="00A3739B">
        <w:t>1.1</w:t>
      </w:r>
      <w:r w:rsidR="00791C76">
        <w:t>0</w:t>
      </w:r>
      <w:r>
        <w:t xml:space="preserve"> Comparative Observations</w:t>
      </w:r>
      <w:bookmarkEnd w:id="2071"/>
    </w:p>
    <w:p w14:paraId="20D41C80" w14:textId="008368A1"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w:t>
      </w:r>
      <w:r w:rsidR="0028038E">
        <w:rPr>
          <w:lang w:val="en-AU"/>
        </w:rPr>
        <w:t xml:space="preserve"> PESTPP</w:t>
      </w:r>
      <w:r w:rsidR="00CA35E9">
        <w:rPr>
          <w:lang w:val="en-AU"/>
        </w:rPr>
        <w:t>-GLM</w:t>
      </w:r>
      <w:r w:rsidR="0028038E">
        <w:rPr>
          <w:lang w:val="en-AU"/>
        </w:rPr>
        <w:t xml:space="preserve"> </w:t>
      </w:r>
      <w:r>
        <w:rPr>
          <w:lang w:val="en-AU"/>
        </w:rPr>
        <w:t>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“one way observation”</w:t>
      </w:r>
      <w:r w:rsidR="000B1E44">
        <w:rPr>
          <w:lang w:val="en-AU"/>
        </w:rPr>
        <w:t xml:space="preserve"> type</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However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comprise a powerful mechanism for inserting “soft knowledge” into the history</w:t>
      </w:r>
      <w:r w:rsidR="0000069F">
        <w:rPr>
          <w:lang w:val="en-AU"/>
        </w:rPr>
        <w:t>-</w:t>
      </w:r>
      <w:r w:rsidR="00710BBE">
        <w:rPr>
          <w:lang w:val="en-AU"/>
        </w:rPr>
        <w:t>matching</w:t>
      </w:r>
      <w:r w:rsidR="000B73FB">
        <w:rPr>
          <w:lang w:val="en-AU"/>
        </w:rPr>
        <w:t xml:space="preserve"> process.</w:t>
      </w:r>
    </w:p>
    <w:p w14:paraId="045617DF" w14:textId="7777777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However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p>
    <w:p w14:paraId="75DE706B" w14:textId="77777777" w:rsidR="000B73FB" w:rsidRDefault="000B73FB" w:rsidP="0053184C">
      <w:pPr>
        <w:rPr>
          <w:lang w:val="en-AU"/>
        </w:rPr>
      </w:pPr>
      <w:r>
        <w:rPr>
          <w:lang w:val="en-AU"/>
        </w:rPr>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However if the model-calculated </w:t>
      </w:r>
      <w:r>
        <w:rPr>
          <w:lang w:val="en-AU"/>
        </w:rPr>
        <w:lastRenderedPageBreak/>
        <w:t xml:space="preserve">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1A2B974B" w14:textId="1F560849" w:rsidR="00811C2B" w:rsidRDefault="00811C2B" w:rsidP="0022691D">
      <w:pPr>
        <w:pStyle w:val="Heading3"/>
      </w:pPr>
      <w:bookmarkStart w:id="2072" w:name="_Toc24975774"/>
      <w:r>
        <w:t>9.1.11 Localization</w:t>
      </w:r>
      <w:bookmarkEnd w:id="2072"/>
    </w:p>
    <w:p w14:paraId="3314551A" w14:textId="42D8804A" w:rsidR="009A3480" w:rsidRDefault="00BE5141">
      <w:pPr>
        <w:rPr>
          <w:lang w:val="en-AU"/>
        </w:rPr>
      </w:pPr>
      <w:r>
        <w:rPr>
          <w:lang w:val="en-AU"/>
        </w:rPr>
        <w:t xml:space="preserve">Calculating </w:t>
      </w:r>
      <w:r w:rsidR="0000069F">
        <w:rPr>
          <w:lang w:val="en-AU"/>
        </w:rPr>
        <w:t>an</w:t>
      </w:r>
      <w:r>
        <w:rPr>
          <w:lang w:val="en-AU"/>
        </w:rPr>
        <w:t xml:space="preserve"> empirical cross-covariance between large numbers of parameters and observations from a limited number of realizations </w:t>
      </w:r>
      <w:r w:rsidR="009A3480">
        <w:rPr>
          <w:lang w:val="en-AU"/>
        </w:rPr>
        <w:t>is likely to</w:t>
      </w:r>
      <w:r>
        <w:rPr>
          <w:lang w:val="en-AU"/>
        </w:rPr>
        <w:t xml:space="preserve"> result in spurious cross-correlations</w:t>
      </w:r>
      <w:r w:rsidR="009A3480">
        <w:rPr>
          <w:lang w:val="en-AU"/>
        </w:rPr>
        <w:t>. Because of this, some</w:t>
      </w:r>
      <w:r>
        <w:rPr>
          <w:lang w:val="en-AU"/>
        </w:rPr>
        <w:t xml:space="preserve"> parameters will be adjusted when they should</w:t>
      </w:r>
      <w:r w:rsidR="009A3480">
        <w:rPr>
          <w:lang w:val="en-AU"/>
        </w:rPr>
        <w:t xml:space="preserve"> </w:t>
      </w:r>
      <w:r>
        <w:rPr>
          <w:lang w:val="en-AU"/>
        </w:rPr>
        <w:t>n</w:t>
      </w:r>
      <w:r w:rsidR="009A3480">
        <w:rPr>
          <w:lang w:val="en-AU"/>
        </w:rPr>
        <w:t>o</w:t>
      </w:r>
      <w:r>
        <w:rPr>
          <w:lang w:val="en-AU"/>
        </w:rPr>
        <w:t>t be</w:t>
      </w:r>
      <w:r w:rsidR="009A3480">
        <w:rPr>
          <w:lang w:val="en-AU"/>
        </w:rPr>
        <w:t xml:space="preserve"> adjusted</w:t>
      </w:r>
      <w:r>
        <w:rPr>
          <w:lang w:val="en-AU"/>
        </w:rPr>
        <w:t xml:space="preserve">. </w:t>
      </w:r>
      <w:r w:rsidR="00610D3E">
        <w:rPr>
          <w:lang w:val="en-AU"/>
        </w:rPr>
        <w:t xml:space="preserve">Furthermore, when large numbers of independent </w:t>
      </w:r>
      <w:r w:rsidR="00D97A4A">
        <w:rPr>
          <w:lang w:val="en-AU"/>
        </w:rPr>
        <w:t>observations</w:t>
      </w:r>
      <w:r w:rsidR="009A3480">
        <w:rPr>
          <w:lang w:val="en-AU"/>
        </w:rPr>
        <w:t xml:space="preserve"> comprise a calibration dataset</w:t>
      </w:r>
      <w:r w:rsidR="00610D3E">
        <w:rPr>
          <w:lang w:val="en-AU"/>
        </w:rPr>
        <w:t xml:space="preserve">, a small ensemble size will almost </w:t>
      </w:r>
      <w:r w:rsidR="00D97A4A">
        <w:rPr>
          <w:lang w:val="en-AU"/>
        </w:rPr>
        <w:t>certainly</w:t>
      </w:r>
      <w:r w:rsidR="00610D3E">
        <w:rPr>
          <w:lang w:val="en-AU"/>
        </w:rPr>
        <w:t xml:space="preserve"> not provide enough degrees of freedom to reproduce these data.</w:t>
      </w:r>
      <w:r>
        <w:rPr>
          <w:lang w:val="en-AU"/>
        </w:rPr>
        <w:t xml:space="preserve"> </w:t>
      </w:r>
      <w:r w:rsidR="00C86713">
        <w:rPr>
          <w:lang w:val="en-AU"/>
        </w:rPr>
        <w:t>To combat th</w:t>
      </w:r>
      <w:r w:rsidR="00610D3E">
        <w:rPr>
          <w:lang w:val="en-AU"/>
        </w:rPr>
        <w:t>ese</w:t>
      </w:r>
      <w:r w:rsidR="00C86713">
        <w:rPr>
          <w:lang w:val="en-AU"/>
        </w:rPr>
        <w:t xml:space="preserve"> problem</w:t>
      </w:r>
      <w:r w:rsidR="009A3480">
        <w:rPr>
          <w:lang w:val="en-AU"/>
        </w:rPr>
        <w:t>s</w:t>
      </w:r>
      <w:r w:rsidR="00C86713">
        <w:rPr>
          <w:lang w:val="en-AU"/>
        </w:rPr>
        <w:t xml:space="preserve">, users can employ localization.  The term “localization” comes from </w:t>
      </w:r>
      <w:r w:rsidR="009A3480">
        <w:rPr>
          <w:lang w:val="en-AU"/>
        </w:rPr>
        <w:t>e</w:t>
      </w:r>
      <w:r w:rsidR="00C86713">
        <w:rPr>
          <w:lang w:val="en-AU"/>
        </w:rPr>
        <w:t>nsemble Kalman filter parlance</w:t>
      </w:r>
      <w:r w:rsidR="009A3480">
        <w:rPr>
          <w:lang w:val="en-AU"/>
        </w:rPr>
        <w:t>.</w:t>
      </w:r>
      <w:r w:rsidR="00C86713">
        <w:rPr>
          <w:lang w:val="en-AU"/>
        </w:rPr>
        <w:t xml:space="preserve"> </w:t>
      </w:r>
      <w:r w:rsidR="009A3480">
        <w:rPr>
          <w:lang w:val="en-AU"/>
        </w:rPr>
        <w:t>It</w:t>
      </w:r>
      <w:r w:rsidR="00C86713">
        <w:rPr>
          <w:lang w:val="en-AU"/>
        </w:rPr>
        <w:t xml:space="preserve"> refers to</w:t>
      </w:r>
      <w:r w:rsidR="009A3480">
        <w:rPr>
          <w:lang w:val="en-AU"/>
        </w:rPr>
        <w:t xml:space="preserve"> a strategy whereby</w:t>
      </w:r>
      <w:r w:rsidR="00C86713">
        <w:rPr>
          <w:lang w:val="en-AU"/>
        </w:rPr>
        <w:t xml:space="preserve"> only “local” </w:t>
      </w:r>
      <w:r w:rsidR="00D97A4A">
        <w:rPr>
          <w:lang w:val="en-AU"/>
        </w:rPr>
        <w:t>covariances</w:t>
      </w:r>
      <w:r w:rsidR="00C86713">
        <w:rPr>
          <w:lang w:val="en-AU"/>
        </w:rPr>
        <w:t xml:space="preserve"> inform unmeasured states in a spatially-distributed filtering problem.</w:t>
      </w:r>
    </w:p>
    <w:p w14:paraId="50E3FF35" w14:textId="3B7F3B68" w:rsidR="00CE7CB7" w:rsidRDefault="00C86713">
      <w:pPr>
        <w:rPr>
          <w:lang w:val="en-AU"/>
        </w:rPr>
      </w:pPr>
      <w:r>
        <w:rPr>
          <w:lang w:val="en-AU"/>
        </w:rPr>
        <w:t>PESTPP-IES supports localization through use of a localization matrix.  This matrix has rows that are observation names and/or observation group names</w:t>
      </w:r>
      <w:r w:rsidR="009A3480">
        <w:rPr>
          <w:lang w:val="en-AU"/>
        </w:rPr>
        <w:t>,</w:t>
      </w:r>
      <w:r>
        <w:rPr>
          <w:lang w:val="en-AU"/>
        </w:rPr>
        <w:t xml:space="preserve"> and columns that are parameter names and/or parameter group names.  Elements of the matrix </w:t>
      </w:r>
      <w:r w:rsidR="00610D3E">
        <w:rPr>
          <w:lang w:val="en-AU"/>
        </w:rPr>
        <w:t>should range between</w:t>
      </w:r>
      <w:r>
        <w:rPr>
          <w:lang w:val="en-AU"/>
        </w:rPr>
        <w:t xml:space="preserve"> </w:t>
      </w:r>
      <w:r w:rsidR="00842F24">
        <w:rPr>
          <w:lang w:val="en-AU"/>
        </w:rPr>
        <w:t>0.0</w:t>
      </w:r>
      <w:r>
        <w:rPr>
          <w:lang w:val="en-AU"/>
        </w:rPr>
        <w:t xml:space="preserve"> </w:t>
      </w:r>
      <w:r w:rsidR="007769D5">
        <w:rPr>
          <w:lang w:val="en-AU"/>
        </w:rPr>
        <w:t>and</w:t>
      </w:r>
      <w:r>
        <w:rPr>
          <w:lang w:val="en-AU"/>
        </w:rPr>
        <w:t xml:space="preserve"> </w:t>
      </w:r>
      <w:r w:rsidR="00842F24">
        <w:rPr>
          <w:lang w:val="en-AU"/>
        </w:rPr>
        <w:t>1.0</w:t>
      </w:r>
      <w:r>
        <w:rPr>
          <w:lang w:val="en-AU"/>
        </w:rPr>
        <w:t xml:space="preserve">. </w:t>
      </w:r>
      <w:r w:rsidR="008B243A">
        <w:rPr>
          <w:lang w:val="en-AU"/>
        </w:rPr>
        <w:t>Figure 9.1 shows an example localization matrix. In this example, a mixture of observation names and an observation group (</w:t>
      </w:r>
      <w:r w:rsidR="00842F24">
        <w:rPr>
          <w:lang w:val="en-AU"/>
        </w:rPr>
        <w:t>“</w:t>
      </w:r>
      <w:r w:rsidR="008B243A">
        <w:rPr>
          <w:lang w:val="en-AU"/>
        </w:rPr>
        <w:t>flx_river</w:t>
      </w:r>
      <w:r w:rsidR="00842F24">
        <w:rPr>
          <w:lang w:val="en-AU"/>
        </w:rPr>
        <w:t>”</w:t>
      </w:r>
      <w:r w:rsidR="008B243A">
        <w:rPr>
          <w:lang w:val="en-AU"/>
        </w:rPr>
        <w:t xml:space="preserve">) are used for row names </w:t>
      </w:r>
      <w:r w:rsidR="009A3480">
        <w:rPr>
          <w:lang w:val="en-AU"/>
        </w:rPr>
        <w:t>while</w:t>
      </w:r>
      <w:r w:rsidR="008B243A">
        <w:rPr>
          <w:lang w:val="en-AU"/>
        </w:rPr>
        <w:t xml:space="preserve"> parameter group names are used</w:t>
      </w:r>
      <w:r w:rsidR="00842F24">
        <w:rPr>
          <w:lang w:val="en-AU"/>
        </w:rPr>
        <w:t xml:space="preserve"> for</w:t>
      </w:r>
      <w:r w:rsidR="008B243A">
        <w:rPr>
          <w:lang w:val="en-AU"/>
        </w:rPr>
        <w:t xml:space="preserve"> column names. </w:t>
      </w:r>
      <w:r w:rsidR="009A3480">
        <w:rPr>
          <w:lang w:val="en-AU"/>
        </w:rPr>
        <w:t>P</w:t>
      </w:r>
      <w:r w:rsidR="008B243A">
        <w:rPr>
          <w:lang w:val="en-AU"/>
        </w:rPr>
        <w:t xml:space="preserve">arameter groups “r1” and “w1” represent future recharge and pumping, respectively. In this </w:t>
      </w:r>
      <w:r w:rsidR="009A3480">
        <w:rPr>
          <w:lang w:val="en-AU"/>
        </w:rPr>
        <w:t>example</w:t>
      </w:r>
      <w:r w:rsidR="008B243A">
        <w:rPr>
          <w:lang w:val="en-AU"/>
        </w:rPr>
        <w:t>, the localization matrix “zeros out” an</w:t>
      </w:r>
      <w:r w:rsidR="009A3480">
        <w:rPr>
          <w:lang w:val="en-AU"/>
        </w:rPr>
        <w:t>y</w:t>
      </w:r>
      <w:r w:rsidR="008B243A">
        <w:rPr>
          <w:lang w:val="en-AU"/>
        </w:rPr>
        <w:t xml:space="preserve"> spurious sensitivity between historical observations and future recharge and pumping.</w:t>
      </w:r>
      <w:r w:rsidR="002E577A">
        <w:rPr>
          <w:lang w:val="en-AU"/>
        </w:rPr>
        <w:t xml:space="preserve"> If a localization matrix is specified, PESTPP-IES builds up the upgrade matrices for each lambda value sequentially by each row of the localization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E7CB7" w:rsidRPr="00511524" w14:paraId="2DB3051C" w14:textId="77777777" w:rsidTr="008B7A2E">
        <w:trPr>
          <w:cantSplit/>
        </w:trPr>
        <w:tc>
          <w:tcPr>
            <w:tcW w:w="9242" w:type="dxa"/>
            <w:shd w:val="clear" w:color="auto" w:fill="auto"/>
          </w:tcPr>
          <w:p w14:paraId="55C279B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4       5       2</w:t>
            </w:r>
          </w:p>
          <w:p w14:paraId="20C3EC5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174ED2C6"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5F8B17F"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70BE3E7C"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D7003B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row names</w:t>
            </w:r>
          </w:p>
          <w:p w14:paraId="5D4BA09B"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c001cr03c10_19700102</w:t>
            </w:r>
          </w:p>
          <w:p w14:paraId="395D305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c001cr03c16_19700102</w:t>
            </w:r>
          </w:p>
          <w:p w14:paraId="4713CE12"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c001cr04c09_19700102</w:t>
            </w:r>
          </w:p>
          <w:p w14:paraId="5DD5744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flx_river</w:t>
            </w:r>
          </w:p>
          <w:p w14:paraId="60DAF600"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column names</w:t>
            </w:r>
          </w:p>
          <w:p w14:paraId="4B1C43E7"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hk</w:t>
            </w:r>
          </w:p>
          <w:p w14:paraId="1665CFF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r0</w:t>
            </w:r>
          </w:p>
          <w:p w14:paraId="5AE7B81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r1</w:t>
            </w:r>
          </w:p>
          <w:p w14:paraId="068DBB73"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w0</w:t>
            </w:r>
          </w:p>
          <w:p w14:paraId="32EF9EFC" w14:textId="47606855" w:rsidR="00CE7CB7" w:rsidRPr="005A0728"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w1</w:t>
            </w:r>
          </w:p>
        </w:tc>
      </w:tr>
    </w:tbl>
    <w:p w14:paraId="47D7DBA9" w14:textId="77777777" w:rsidR="00CE7CB7" w:rsidRDefault="00CE7CB7" w:rsidP="00CE7CB7">
      <w:pPr>
        <w:pStyle w:val="Caption"/>
        <w:rPr>
          <w:lang w:val="en-AU"/>
        </w:rPr>
      </w:pPr>
      <w:r>
        <w:rPr>
          <w:lang w:val="en-AU"/>
        </w:rPr>
        <w:t>Figure 9.1. An example localization matrix.</w:t>
      </w:r>
    </w:p>
    <w:p w14:paraId="271F0DB5" w14:textId="1751B787" w:rsidR="007B372C" w:rsidRDefault="00610D3E">
      <w:pPr>
        <w:rPr>
          <w:lang w:val="en-AU"/>
        </w:rPr>
      </w:pPr>
      <w:r>
        <w:rPr>
          <w:lang w:val="en-AU"/>
        </w:rPr>
        <w:t xml:space="preserve">When applying localization in a </w:t>
      </w:r>
      <w:r w:rsidR="004C7313">
        <w:rPr>
          <w:lang w:val="en-AU"/>
        </w:rPr>
        <w:t>history-matching</w:t>
      </w:r>
      <w:r>
        <w:rPr>
          <w:lang w:val="en-AU"/>
        </w:rPr>
        <w:t xml:space="preserve"> problem </w:t>
      </w:r>
      <w:r w:rsidR="004568FA">
        <w:rPr>
          <w:lang w:val="en-AU"/>
        </w:rPr>
        <w:t>involving</w:t>
      </w:r>
      <w:r>
        <w:rPr>
          <w:lang w:val="en-AU"/>
        </w:rPr>
        <w:t xml:space="preserve"> large numbers of parameters and observations, </w:t>
      </w:r>
      <w:r w:rsidR="004568FA">
        <w:rPr>
          <w:lang w:val="en-AU"/>
        </w:rPr>
        <w:t xml:space="preserve">a </w:t>
      </w:r>
      <w:r>
        <w:rPr>
          <w:lang w:val="en-AU"/>
        </w:rPr>
        <w:t>user may wish to define a “local” neighbourhood around each observation location where</w:t>
      </w:r>
      <w:r w:rsidR="004568FA">
        <w:rPr>
          <w:lang w:val="en-AU"/>
        </w:rPr>
        <w:t>in</w:t>
      </w:r>
      <w:r>
        <w:rPr>
          <w:lang w:val="en-AU"/>
        </w:rPr>
        <w:t xml:space="preserve"> parameters are expected to influence</w:t>
      </w:r>
      <w:r w:rsidR="004568FA">
        <w:rPr>
          <w:lang w:val="en-AU"/>
        </w:rPr>
        <w:t xml:space="preserve"> the</w:t>
      </w:r>
      <w:r>
        <w:rPr>
          <w:lang w:val="en-AU"/>
        </w:rPr>
        <w:t xml:space="preserve"> simulated </w:t>
      </w:r>
      <w:r w:rsidR="004568FA">
        <w:rPr>
          <w:lang w:val="en-AU"/>
        </w:rPr>
        <w:t xml:space="preserve">counterparts </w:t>
      </w:r>
      <w:r>
        <w:rPr>
          <w:lang w:val="en-AU"/>
        </w:rPr>
        <w:t>to observations. This, in effect, creates a</w:t>
      </w:r>
      <w:r w:rsidR="004568FA">
        <w:rPr>
          <w:lang w:val="en-AU"/>
        </w:rPr>
        <w:t xml:space="preserve"> series of</w:t>
      </w:r>
      <w:r>
        <w:rPr>
          <w:lang w:val="en-AU"/>
        </w:rPr>
        <w:t xml:space="preserve"> “local” history</w:t>
      </w:r>
      <w:r w:rsidR="00DC2792">
        <w:rPr>
          <w:lang w:val="en-AU"/>
        </w:rPr>
        <w:t>-</w:t>
      </w:r>
      <w:r>
        <w:rPr>
          <w:lang w:val="en-AU"/>
        </w:rPr>
        <w:t>matching problem</w:t>
      </w:r>
      <w:r w:rsidR="004568FA">
        <w:rPr>
          <w:lang w:val="en-AU"/>
        </w:rPr>
        <w:t>s</w:t>
      </w:r>
      <w:r>
        <w:rPr>
          <w:lang w:val="en-AU"/>
        </w:rPr>
        <w:t xml:space="preserve"> using subset</w:t>
      </w:r>
      <w:r w:rsidR="004568FA">
        <w:rPr>
          <w:lang w:val="en-AU"/>
        </w:rPr>
        <w:t>s</w:t>
      </w:r>
      <w:r>
        <w:rPr>
          <w:lang w:val="en-AU"/>
        </w:rPr>
        <w:t xml:space="preserve"> of adjustable parameters and observ</w:t>
      </w:r>
      <w:r w:rsidR="00CE7CB7">
        <w:rPr>
          <w:lang w:val="en-AU"/>
        </w:rPr>
        <w:t>a</w:t>
      </w:r>
      <w:r>
        <w:rPr>
          <w:lang w:val="en-AU"/>
        </w:rPr>
        <w:t xml:space="preserve">tions. </w:t>
      </w:r>
      <w:r w:rsidR="007B372C">
        <w:rPr>
          <w:lang w:val="en-AU"/>
        </w:rPr>
        <w:t xml:space="preserve">The number of degrees of freedom featured in each </w:t>
      </w:r>
      <w:r>
        <w:rPr>
          <w:lang w:val="en-AU"/>
        </w:rPr>
        <w:t xml:space="preserve">local problem </w:t>
      </w:r>
      <w:r w:rsidR="007B372C">
        <w:rPr>
          <w:lang w:val="en-AU"/>
        </w:rPr>
        <w:t xml:space="preserve">can be relatively high, this </w:t>
      </w:r>
      <w:r>
        <w:rPr>
          <w:lang w:val="en-AU"/>
        </w:rPr>
        <w:t xml:space="preserve">allowing a small ensemble size to better reproduce large numbers of </w:t>
      </w:r>
      <w:r w:rsidR="007B372C">
        <w:rPr>
          <w:lang w:val="en-AU"/>
        </w:rPr>
        <w:t>independent</w:t>
      </w:r>
      <w:r>
        <w:rPr>
          <w:lang w:val="en-AU"/>
        </w:rPr>
        <w:t xml:space="preserve"> observations</w:t>
      </w:r>
      <w:r w:rsidR="00AE666B">
        <w:rPr>
          <w:lang w:val="en-AU"/>
        </w:rPr>
        <w:t>. Localization also provides protection against “spurious” (non-plausible) correlations between parameter</w:t>
      </w:r>
      <w:r w:rsidR="007B372C">
        <w:rPr>
          <w:lang w:val="en-AU"/>
        </w:rPr>
        <w:t>s</w:t>
      </w:r>
      <w:r w:rsidR="00AE666B">
        <w:rPr>
          <w:lang w:val="en-AU"/>
        </w:rPr>
        <w:t xml:space="preserve"> and observation</w:t>
      </w:r>
      <w:r w:rsidR="007B372C">
        <w:rPr>
          <w:lang w:val="en-AU"/>
        </w:rPr>
        <w:t>s arising from the limited size of parameter ensembles. For example, standard methods of covariance calculation may suggest a correlation between a pumping rate parameter and a head that precede</w:t>
      </w:r>
      <w:r w:rsidR="00CE7CB7">
        <w:rPr>
          <w:lang w:val="en-AU"/>
        </w:rPr>
        <w:t>s</w:t>
      </w:r>
      <w:r w:rsidR="007B372C">
        <w:rPr>
          <w:lang w:val="en-AU"/>
        </w:rPr>
        <w:t xml:space="preserve"> it in time.</w:t>
      </w:r>
      <w:r w:rsidR="00AE666B">
        <w:rPr>
          <w:lang w:val="en-AU"/>
        </w:rPr>
        <w:t xml:space="preserve"> </w:t>
      </w:r>
      <w:r w:rsidR="007B372C">
        <w:rPr>
          <w:lang w:val="en-AU"/>
        </w:rPr>
        <w:t>S</w:t>
      </w:r>
      <w:r w:rsidR="00AE666B">
        <w:rPr>
          <w:lang w:val="en-AU"/>
        </w:rPr>
        <w:t>purious correlations</w:t>
      </w:r>
      <w:r w:rsidR="007B372C">
        <w:rPr>
          <w:lang w:val="en-AU"/>
        </w:rPr>
        <w:t xml:space="preserve"> of this type</w:t>
      </w:r>
      <w:r w:rsidR="00AE666B">
        <w:rPr>
          <w:lang w:val="en-AU"/>
        </w:rPr>
        <w:t xml:space="preserve"> can lead to parameter compensation and </w:t>
      </w:r>
      <w:r w:rsidR="00AE666B">
        <w:rPr>
          <w:lang w:val="en-AU"/>
        </w:rPr>
        <w:lastRenderedPageBreak/>
        <w:t>predictive bias</w:t>
      </w:r>
      <w:r>
        <w:rPr>
          <w:lang w:val="en-AU"/>
        </w:rPr>
        <w:t>.</w:t>
      </w:r>
      <w:r w:rsidR="005A0728">
        <w:rPr>
          <w:lang w:val="en-AU"/>
        </w:rPr>
        <w:t xml:space="preserve"> </w:t>
      </w:r>
      <w:r w:rsidR="0020452D">
        <w:rPr>
          <w:lang w:val="en-AU"/>
        </w:rPr>
        <w:t xml:space="preserve">See Chen and Oliver (2016) for a good description of the theory and practice of localization. </w:t>
      </w:r>
    </w:p>
    <w:p w14:paraId="5E4C88D0" w14:textId="6BA72365" w:rsidR="00ED2462" w:rsidRDefault="007B372C">
      <w:pPr>
        <w:rPr>
          <w:lang w:val="en-AU"/>
        </w:rPr>
      </w:pPr>
      <w:r>
        <w:rPr>
          <w:lang w:val="en-AU"/>
        </w:rPr>
        <w:t xml:space="preserve">Through localization, a complex parameter estimation problem can be turned into a series of </w:t>
      </w:r>
      <w:r w:rsidR="008402EE">
        <w:rPr>
          <w:lang w:val="en-AU"/>
        </w:rPr>
        <w:t xml:space="preserve">independent parameter estimation </w:t>
      </w:r>
      <w:r>
        <w:rPr>
          <w:lang w:val="en-AU"/>
        </w:rPr>
        <w:t xml:space="preserve">problems. </w:t>
      </w:r>
      <w:r w:rsidR="008402EE">
        <w:rPr>
          <w:lang w:val="en-AU"/>
        </w:rPr>
        <w:t>Suppose, for example, that</w:t>
      </w:r>
      <w:r w:rsidR="00610D3E">
        <w:rPr>
          <w:lang w:val="en-AU"/>
        </w:rPr>
        <w:t xml:space="preserve"> </w:t>
      </w:r>
      <w:r w:rsidR="00AE666B">
        <w:rPr>
          <w:lang w:val="en-AU"/>
        </w:rPr>
        <w:t>localization</w:t>
      </w:r>
      <w:r w:rsidR="008402EE">
        <w:rPr>
          <w:lang w:val="en-AU"/>
        </w:rPr>
        <w:t xml:space="preserve"> is employed</w:t>
      </w:r>
      <w:r w:rsidR="00AE666B">
        <w:rPr>
          <w:lang w:val="en-AU"/>
        </w:rPr>
        <w:t xml:space="preserve"> in the most granular manner</w:t>
      </w:r>
      <w:r w:rsidR="00610D3E">
        <w:rPr>
          <w:lang w:val="en-AU"/>
        </w:rPr>
        <w:t xml:space="preserve">, </w:t>
      </w:r>
      <w:r w:rsidR="008402EE">
        <w:rPr>
          <w:lang w:val="en-AU"/>
        </w:rPr>
        <w:t xml:space="preserve">so that </w:t>
      </w:r>
      <w:r w:rsidR="00610D3E">
        <w:rPr>
          <w:lang w:val="en-AU"/>
        </w:rPr>
        <w:t xml:space="preserve">the localization matrix </w:t>
      </w:r>
      <w:r>
        <w:rPr>
          <w:lang w:val="en-AU"/>
        </w:rPr>
        <w:t xml:space="preserve">contains one </w:t>
      </w:r>
      <w:r w:rsidR="00610D3E">
        <w:rPr>
          <w:lang w:val="en-AU"/>
        </w:rPr>
        <w:t>column for each adjustable parameter</w:t>
      </w:r>
      <w:r>
        <w:rPr>
          <w:lang w:val="en-AU"/>
        </w:rPr>
        <w:t xml:space="preserve"> and that each column contains a single non-zero value, this pertaining to a single observation which that parameter is presumed to influence. </w:t>
      </w:r>
      <w:r w:rsidR="00610D3E">
        <w:rPr>
          <w:lang w:val="en-AU"/>
        </w:rPr>
        <w:t xml:space="preserve">If large numbers of parameters are </w:t>
      </w:r>
      <w:r>
        <w:rPr>
          <w:lang w:val="en-AU"/>
        </w:rPr>
        <w:t>being adjusted</w:t>
      </w:r>
      <w:r w:rsidR="00610D3E">
        <w:rPr>
          <w:lang w:val="en-AU"/>
        </w:rPr>
        <w:t>, the</w:t>
      </w:r>
      <w:r w:rsidR="008402EE">
        <w:rPr>
          <w:lang w:val="en-AU"/>
        </w:rPr>
        <w:t xml:space="preserve"> parameter</w:t>
      </w:r>
      <w:r w:rsidR="00610D3E">
        <w:rPr>
          <w:lang w:val="en-AU"/>
        </w:rPr>
        <w:t xml:space="preserve"> upgrade calculation process for a given lambda will require as many truncated SVD solves as there are adjustable parameters</w:t>
      </w:r>
      <w:r w:rsidR="008402EE">
        <w:rPr>
          <w:lang w:val="en-AU"/>
        </w:rPr>
        <w:t>. This can require considerable numerical effort.</w:t>
      </w:r>
      <w:r w:rsidR="00610D3E">
        <w:rPr>
          <w:lang w:val="en-AU"/>
        </w:rPr>
        <w:t xml:space="preserve"> To</w:t>
      </w:r>
      <w:r w:rsidR="008402EE">
        <w:rPr>
          <w:lang w:val="en-AU"/>
        </w:rPr>
        <w:t xml:space="preserve"> overcome this problem</w:t>
      </w:r>
      <w:r w:rsidR="00610D3E">
        <w:rPr>
          <w:lang w:val="en-AU"/>
        </w:rPr>
        <w:t>, the localized upgrade solution process in PESTPP-IES has been multithreaded</w:t>
      </w:r>
      <w:r w:rsidR="008402EE">
        <w:rPr>
          <w:lang w:val="en-AU"/>
        </w:rPr>
        <w:t>; this is possible in circumstances such as th</w:t>
      </w:r>
      <w:r w:rsidR="00CE7CB7">
        <w:rPr>
          <w:lang w:val="en-AU"/>
        </w:rPr>
        <w:t>e</w:t>
      </w:r>
      <w:r w:rsidR="008402EE">
        <w:rPr>
          <w:lang w:val="en-AU"/>
        </w:rPr>
        <w:t xml:space="preserve">se where </w:t>
      </w:r>
      <w:r w:rsidR="00610D3E">
        <w:rPr>
          <w:lang w:val="en-AU"/>
        </w:rPr>
        <w:t>each local solve is independent</w:t>
      </w:r>
      <w:r w:rsidR="008402EE">
        <w:rPr>
          <w:lang w:val="en-AU"/>
        </w:rPr>
        <w:t xml:space="preserve"> of every other local solve</w:t>
      </w:r>
      <w:r w:rsidR="00610D3E">
        <w:rPr>
          <w:lang w:val="en-AU"/>
        </w:rPr>
        <w:t xml:space="preserve">. </w:t>
      </w:r>
      <w:r w:rsidR="008402EE">
        <w:rPr>
          <w:lang w:val="en-AU"/>
        </w:rPr>
        <w:t xml:space="preserve">The use of </w:t>
      </w:r>
      <w:r w:rsidR="00610D3E">
        <w:rPr>
          <w:lang w:val="en-AU"/>
        </w:rPr>
        <w:t>multiple threads</w:t>
      </w:r>
      <w:r w:rsidR="008402EE">
        <w:rPr>
          <w:lang w:val="en-AU"/>
        </w:rPr>
        <w:t xml:space="preserve"> is invoked</w:t>
      </w:r>
      <w:r w:rsidR="00610D3E">
        <w:rPr>
          <w:lang w:val="en-AU"/>
        </w:rPr>
        <w:t xml:space="preserve"> through the </w:t>
      </w:r>
      <w:r w:rsidR="00610D3E">
        <w:rPr>
          <w:i/>
          <w:lang w:val="en-AU"/>
        </w:rPr>
        <w:t>ies_num_threads</w:t>
      </w:r>
      <w:r w:rsidR="008402EE">
        <w:rPr>
          <w:i/>
          <w:lang w:val="en-AU"/>
        </w:rPr>
        <w:t xml:space="preserve">() </w:t>
      </w:r>
      <w:r w:rsidR="008402EE" w:rsidRPr="00CE7CB7">
        <w:rPr>
          <w:lang w:val="en-AU"/>
        </w:rPr>
        <w:t>control variable</w:t>
      </w:r>
      <w:r w:rsidR="00610D3E">
        <w:rPr>
          <w:lang w:val="en-AU"/>
        </w:rPr>
        <w:t xml:space="preserve">. </w:t>
      </w:r>
      <w:r w:rsidR="008402EE">
        <w:rPr>
          <w:lang w:val="en-AU"/>
        </w:rPr>
        <w:t xml:space="preserve">It should be noted that the </w:t>
      </w:r>
      <w:r w:rsidR="00610D3E">
        <w:rPr>
          <w:lang w:val="en-AU"/>
        </w:rPr>
        <w:t>optimal number of threads to use is problem</w:t>
      </w:r>
      <w:r w:rsidR="00DC2792">
        <w:rPr>
          <w:lang w:val="en-AU"/>
        </w:rPr>
        <w:t>-</w:t>
      </w:r>
      <w:r w:rsidR="00610D3E">
        <w:rPr>
          <w:lang w:val="en-AU"/>
        </w:rPr>
        <w:t>specific</w:t>
      </w:r>
      <w:r w:rsidR="008402EE">
        <w:rPr>
          <w:lang w:val="en-AU"/>
        </w:rPr>
        <w:t xml:space="preserve">. Furthermore, it should </w:t>
      </w:r>
      <w:r w:rsidR="00610D3E">
        <w:rPr>
          <w:lang w:val="en-AU"/>
        </w:rPr>
        <w:t xml:space="preserve">not exceed the number of physical cores of the host machine </w:t>
      </w:r>
      <w:r w:rsidR="008402EE">
        <w:rPr>
          <w:lang w:val="en-AU"/>
        </w:rPr>
        <w:t>on which the PESTPP-IES manager is running.</w:t>
      </w:r>
      <w:r w:rsidR="00610D3E">
        <w:rPr>
          <w:lang w:val="en-AU"/>
        </w:rPr>
        <w:t xml:space="preserve"> </w:t>
      </w:r>
    </w:p>
    <w:p w14:paraId="6B370F2C" w14:textId="1697F9CB" w:rsidR="00EE1524" w:rsidRDefault="00ED2462">
      <w:pPr>
        <w:rPr>
          <w:lang w:val="en-AU"/>
        </w:rPr>
      </w:pPr>
      <w:r>
        <w:rPr>
          <w:lang w:val="en-AU"/>
        </w:rPr>
        <w:t>PESTPP-IES also support</w:t>
      </w:r>
      <w:r w:rsidR="008B0222">
        <w:rPr>
          <w:lang w:val="en-AU"/>
        </w:rPr>
        <w:t>s</w:t>
      </w:r>
      <w:r>
        <w:rPr>
          <w:lang w:val="en-AU"/>
        </w:rPr>
        <w:t xml:space="preserve"> correlation-based, automatic adaptive localization</w:t>
      </w:r>
      <w:r w:rsidR="008B0222">
        <w:rPr>
          <w:lang w:val="en-AU"/>
        </w:rPr>
        <w:t>. Its algorithm is</w:t>
      </w:r>
      <w:r>
        <w:rPr>
          <w:lang w:val="en-AU"/>
        </w:rPr>
        <w:t xml:space="preserve"> based on</w:t>
      </w:r>
      <w:r w:rsidR="008B0222">
        <w:rPr>
          <w:lang w:val="en-AU"/>
        </w:rPr>
        <w:t xml:space="preserve"> that of</w:t>
      </w:r>
      <w:r>
        <w:rPr>
          <w:lang w:val="en-AU"/>
        </w:rPr>
        <w:t xml:space="preserve"> </w:t>
      </w:r>
      <w:r w:rsidR="00737990">
        <w:rPr>
          <w:lang w:val="en-AU"/>
        </w:rPr>
        <w:t>Luo et al (2018)</w:t>
      </w:r>
      <w:r>
        <w:rPr>
          <w:lang w:val="en-AU"/>
        </w:rPr>
        <w:t>.</w:t>
      </w:r>
      <w:r w:rsidR="00EE1524">
        <w:rPr>
          <w:lang w:val="en-AU"/>
        </w:rPr>
        <w:t xml:space="preserve"> This functionality is activated</w:t>
      </w:r>
      <w:r w:rsidR="008B0222">
        <w:rPr>
          <w:lang w:val="en-AU"/>
        </w:rPr>
        <w:t xml:space="preserve"> by setting the</w:t>
      </w:r>
      <w:r w:rsidR="00EE1524">
        <w:rPr>
          <w:lang w:val="en-AU"/>
        </w:rPr>
        <w:t xml:space="preserve"> </w:t>
      </w:r>
      <w:r w:rsidR="00EE1524">
        <w:rPr>
          <w:i/>
          <w:lang w:val="en-AU"/>
        </w:rPr>
        <w:t>ies_autoadaloc()</w:t>
      </w:r>
      <w:r w:rsidR="008B0222">
        <w:rPr>
          <w:lang w:val="en-AU"/>
        </w:rPr>
        <w:t xml:space="preserve"> control variable to </w:t>
      </w:r>
      <w:r w:rsidR="008B0222">
        <w:rPr>
          <w:i/>
          <w:lang w:val="en-AU"/>
        </w:rPr>
        <w:t>true</w:t>
      </w:r>
      <w:r w:rsidR="00EE1524">
        <w:rPr>
          <w:lang w:val="en-AU"/>
        </w:rPr>
        <w:t>.</w:t>
      </w:r>
      <w:r>
        <w:rPr>
          <w:lang w:val="en-AU"/>
        </w:rPr>
        <w:t xml:space="preserve"> I</w:t>
      </w:r>
      <w:r w:rsidR="008B0222">
        <w:rPr>
          <w:lang w:val="en-AU"/>
        </w:rPr>
        <w:t>f</w:t>
      </w:r>
      <w:r>
        <w:rPr>
          <w:lang w:val="en-AU"/>
        </w:rPr>
        <w:t xml:space="preserve"> this localization scheme</w:t>
      </w:r>
      <w:r w:rsidR="008B0222">
        <w:rPr>
          <w:lang w:val="en-AU"/>
        </w:rPr>
        <w:t xml:space="preserve"> is employed, a user does</w:t>
      </w:r>
      <w:r>
        <w:rPr>
          <w:lang w:val="en-AU"/>
        </w:rPr>
        <w:t xml:space="preserve"> not need to provide a localization matrix</w:t>
      </w:r>
      <w:r w:rsidR="00E54A06">
        <w:rPr>
          <w:lang w:val="en-AU"/>
        </w:rPr>
        <w:t xml:space="preserve"> to define which parameters can be informed by which observations. Instead, PESTPP-IES uses the parameter</w:t>
      </w:r>
      <w:r w:rsidR="00737990">
        <w:rPr>
          <w:lang w:val="en-AU"/>
        </w:rPr>
        <w:t xml:space="preserve"> ensemble</w:t>
      </w:r>
      <w:r w:rsidR="00E54A06">
        <w:rPr>
          <w:lang w:val="en-AU"/>
        </w:rPr>
        <w:t xml:space="preserve"> and resulting model-output observation ensemble</w:t>
      </w:r>
      <w:r w:rsidR="00737990">
        <w:rPr>
          <w:lang w:val="en-AU"/>
        </w:rPr>
        <w:t xml:space="preserve"> </w:t>
      </w:r>
      <w:r w:rsidR="00E54A06">
        <w:rPr>
          <w:lang w:val="en-AU"/>
        </w:rPr>
        <w:t xml:space="preserve">to calculate </w:t>
      </w:r>
      <w:r w:rsidR="008B0222">
        <w:rPr>
          <w:lang w:val="en-AU"/>
        </w:rPr>
        <w:t>a Pearson</w:t>
      </w:r>
      <w:r w:rsidR="0022691D">
        <w:rPr>
          <w:lang w:val="en-AU"/>
        </w:rPr>
        <w:t xml:space="preserve"> </w:t>
      </w:r>
      <w:r w:rsidR="00E54A06">
        <w:rPr>
          <w:lang w:val="en-AU"/>
        </w:rPr>
        <w:t xml:space="preserve">correlation coefficient between each adjustable parameter and each non-zero-weighted </w:t>
      </w:r>
      <w:r w:rsidR="00AE4D73">
        <w:rPr>
          <w:lang w:val="en-AU"/>
        </w:rPr>
        <w:t>observation</w:t>
      </w:r>
      <w:r w:rsidR="00E54A06">
        <w:rPr>
          <w:lang w:val="en-AU"/>
        </w:rPr>
        <w:t>.</w:t>
      </w:r>
      <w:r w:rsidR="00DC2792">
        <w:rPr>
          <w:lang w:val="en-AU"/>
        </w:rPr>
        <w:t xml:space="preserve"> </w:t>
      </w:r>
      <w:r w:rsidR="0022691D">
        <w:rPr>
          <w:lang w:val="en-AU"/>
        </w:rPr>
        <w:t xml:space="preserve">Because the normal usage context of </w:t>
      </w:r>
      <w:r w:rsidR="00E54A06">
        <w:rPr>
          <w:lang w:val="en-AU"/>
        </w:rPr>
        <w:t>PESTPP-IES is</w:t>
      </w:r>
      <w:r w:rsidR="00372E43">
        <w:rPr>
          <w:lang w:val="en-AU"/>
        </w:rPr>
        <w:t xml:space="preserve"> that of</w:t>
      </w:r>
      <w:r w:rsidR="0022691D">
        <w:rPr>
          <w:lang w:val="en-AU"/>
        </w:rPr>
        <w:t xml:space="preserve"> numerically</w:t>
      </w:r>
      <w:r w:rsidR="00E54A06">
        <w:rPr>
          <w:lang w:val="en-AU"/>
        </w:rPr>
        <w:t xml:space="preserve"> efficient parameter estimation and uncertainty quantification, it is expected that</w:t>
      </w:r>
      <w:r w:rsidR="00372E43">
        <w:rPr>
          <w:lang w:val="en-AU"/>
        </w:rPr>
        <w:t xml:space="preserve"> the number of realizations that constitute an ensemble will normally be considerably smaller than the number of </w:t>
      </w:r>
      <w:r w:rsidR="00E54A06">
        <w:rPr>
          <w:lang w:val="en-AU"/>
        </w:rPr>
        <w:t xml:space="preserve">adjustable parameters. </w:t>
      </w:r>
      <w:r w:rsidR="00372E43">
        <w:rPr>
          <w:lang w:val="en-AU"/>
        </w:rPr>
        <w:t>The e</w:t>
      </w:r>
      <w:r w:rsidR="00E54A06">
        <w:rPr>
          <w:lang w:val="en-AU"/>
        </w:rPr>
        <w:t>stimated correlation coefficient between any given parameter and</w:t>
      </w:r>
      <w:r w:rsidR="00372E43">
        <w:rPr>
          <w:lang w:val="en-AU"/>
        </w:rPr>
        <w:t xml:space="preserve"> any</w:t>
      </w:r>
      <w:r w:rsidR="00E54A06">
        <w:rPr>
          <w:lang w:val="en-AU"/>
        </w:rPr>
        <w:t xml:space="preserve"> observation</w:t>
      </w:r>
      <w:r w:rsidR="00372E43">
        <w:rPr>
          <w:lang w:val="en-AU"/>
        </w:rPr>
        <w:t xml:space="preserve"> is therefore likely to be somewhat in error. This error decreases (eventually to zero) as the size of an ensemble rises.</w:t>
      </w:r>
      <w:r w:rsidR="00E54A06">
        <w:rPr>
          <w:lang w:val="en-AU"/>
        </w:rPr>
        <w:t xml:space="preserve"> </w:t>
      </w:r>
    </w:p>
    <w:p w14:paraId="70BB1DE0" w14:textId="0C5B8779" w:rsidR="00F81DB2" w:rsidRDefault="00372E43">
      <w:pPr>
        <w:rPr>
          <w:lang w:val="en-AU"/>
        </w:rPr>
      </w:pPr>
      <w:r>
        <w:rPr>
          <w:lang w:val="en-AU"/>
        </w:rPr>
        <w:t>A</w:t>
      </w:r>
      <w:r w:rsidR="00E54A06">
        <w:rPr>
          <w:lang w:val="en-AU"/>
        </w:rPr>
        <w:t>utomatic adapti</w:t>
      </w:r>
      <w:r w:rsidR="007E5639">
        <w:rPr>
          <w:lang w:val="en-AU"/>
        </w:rPr>
        <w:t>ve localization</w:t>
      </w:r>
      <w:r>
        <w:rPr>
          <w:lang w:val="en-AU"/>
        </w:rPr>
        <w:t xml:space="preserve"> attempts</w:t>
      </w:r>
      <w:r w:rsidR="007E5639">
        <w:rPr>
          <w:lang w:val="en-AU"/>
        </w:rPr>
        <w:t xml:space="preserve"> to estimate and compensate for the</w:t>
      </w:r>
      <w:r>
        <w:rPr>
          <w:lang w:val="en-AU"/>
        </w:rPr>
        <w:t xml:space="preserve">se errors. It assesses the statistical significance of each </w:t>
      </w:r>
      <w:r w:rsidR="00E54A06">
        <w:rPr>
          <w:lang w:val="en-AU"/>
        </w:rPr>
        <w:t>correlation coefficien</w:t>
      </w:r>
      <w:r w:rsidR="007E5639">
        <w:rPr>
          <w:lang w:val="en-AU"/>
        </w:rPr>
        <w:t>t</w:t>
      </w:r>
      <w:r>
        <w:rPr>
          <w:lang w:val="en-AU"/>
        </w:rPr>
        <w:t xml:space="preserve"> </w:t>
      </w:r>
      <w:r w:rsidR="00CE7CB7">
        <w:rPr>
          <w:lang w:val="en-AU"/>
        </w:rPr>
        <w:t xml:space="preserve">against </w:t>
      </w:r>
      <w:r>
        <w:rPr>
          <w:lang w:val="en-AU"/>
        </w:rPr>
        <w:t>background “noise” induced by</w:t>
      </w:r>
      <w:r w:rsidR="007E2ABC">
        <w:rPr>
          <w:lang w:val="en-AU"/>
        </w:rPr>
        <w:t xml:space="preserve"> use of</w:t>
      </w:r>
      <w:r>
        <w:rPr>
          <w:lang w:val="en-AU"/>
        </w:rPr>
        <w:t xml:space="preserve"> a small ensemble size.</w:t>
      </w:r>
      <w:r w:rsidR="00E54A06">
        <w:rPr>
          <w:lang w:val="en-AU"/>
        </w:rPr>
        <w:t xml:space="preserve"> </w:t>
      </w:r>
      <w:r w:rsidR="00EE1524">
        <w:rPr>
          <w:lang w:val="en-AU"/>
        </w:rPr>
        <w:t xml:space="preserve">This is accomplished through repeated calculation of </w:t>
      </w:r>
      <w:r>
        <w:rPr>
          <w:lang w:val="en-AU"/>
        </w:rPr>
        <w:t>“</w:t>
      </w:r>
      <w:r w:rsidR="00EE1524">
        <w:rPr>
          <w:lang w:val="en-AU"/>
        </w:rPr>
        <w:t>background</w:t>
      </w:r>
      <w:r>
        <w:rPr>
          <w:lang w:val="en-AU"/>
        </w:rPr>
        <w:t xml:space="preserve">” </w:t>
      </w:r>
      <w:r w:rsidR="00EE1524">
        <w:rPr>
          <w:lang w:val="en-AU"/>
        </w:rPr>
        <w:t xml:space="preserve">correlation coefficients between </w:t>
      </w:r>
      <w:r w:rsidR="00CE7CB7">
        <w:rPr>
          <w:lang w:val="en-AU"/>
        </w:rPr>
        <w:t xml:space="preserve">all </w:t>
      </w:r>
      <w:r w:rsidR="00EE1524">
        <w:rPr>
          <w:lang w:val="en-AU"/>
        </w:rPr>
        <w:t>paramete</w:t>
      </w:r>
      <w:r w:rsidR="007E5639">
        <w:rPr>
          <w:lang w:val="en-AU"/>
        </w:rPr>
        <w:t>r</w:t>
      </w:r>
      <w:r w:rsidR="00CE7CB7">
        <w:rPr>
          <w:lang w:val="en-AU"/>
        </w:rPr>
        <w:t>s</w:t>
      </w:r>
      <w:r w:rsidR="007E5639">
        <w:rPr>
          <w:lang w:val="en-AU"/>
        </w:rPr>
        <w:t xml:space="preserve"> and </w:t>
      </w:r>
      <w:r w:rsidR="00CE7CB7">
        <w:rPr>
          <w:lang w:val="en-AU"/>
        </w:rPr>
        <w:t xml:space="preserve">all </w:t>
      </w:r>
      <w:r w:rsidR="007E5639">
        <w:rPr>
          <w:lang w:val="en-AU"/>
        </w:rPr>
        <w:t>observation</w:t>
      </w:r>
      <w:r w:rsidR="00CE7CB7">
        <w:rPr>
          <w:lang w:val="en-AU"/>
        </w:rPr>
        <w:t>s</w:t>
      </w:r>
      <w:r w:rsidR="007E5639">
        <w:rPr>
          <w:lang w:val="en-AU"/>
        </w:rPr>
        <w:t xml:space="preserve">. </w:t>
      </w:r>
      <w:r>
        <w:rPr>
          <w:lang w:val="en-AU"/>
        </w:rPr>
        <w:t>B</w:t>
      </w:r>
      <w:r w:rsidR="007E5639">
        <w:rPr>
          <w:lang w:val="en-AU"/>
        </w:rPr>
        <w:t>ackground correlation coefficient</w:t>
      </w:r>
      <w:r>
        <w:rPr>
          <w:lang w:val="en-AU"/>
        </w:rPr>
        <w:t>s are estimated</w:t>
      </w:r>
      <w:r w:rsidR="00EE1524">
        <w:rPr>
          <w:lang w:val="en-AU"/>
        </w:rPr>
        <w:t xml:space="preserve"> by </w:t>
      </w:r>
      <w:r w:rsidR="007E5639">
        <w:rPr>
          <w:lang w:val="en-AU"/>
        </w:rPr>
        <w:t>applying a circular</w:t>
      </w:r>
      <w:r w:rsidR="00EE1524">
        <w:rPr>
          <w:lang w:val="en-AU"/>
        </w:rPr>
        <w:t xml:space="preserve"> shifting</w:t>
      </w:r>
      <w:r w:rsidR="007E5639">
        <w:rPr>
          <w:lang w:val="en-AU"/>
        </w:rPr>
        <w:t xml:space="preserve"> operation to</w:t>
      </w:r>
      <w:r w:rsidR="00EE1524">
        <w:rPr>
          <w:lang w:val="en-AU"/>
        </w:rPr>
        <w:t xml:space="preserve"> observation ensemble realization names with respect to </w:t>
      </w:r>
      <w:r w:rsidR="00CE7CB7">
        <w:rPr>
          <w:lang w:val="en-AU"/>
        </w:rPr>
        <w:t xml:space="preserve">their respective </w:t>
      </w:r>
      <w:r w:rsidR="00EE1524">
        <w:rPr>
          <w:lang w:val="en-AU"/>
        </w:rPr>
        <w:t>parameter ensemble</w:t>
      </w:r>
      <w:r w:rsidR="00CE7CB7">
        <w:rPr>
          <w:lang w:val="en-AU"/>
        </w:rPr>
        <w:t>s</w:t>
      </w:r>
      <w:r w:rsidR="00EE1524">
        <w:rPr>
          <w:lang w:val="en-AU"/>
        </w:rPr>
        <w:t>,</w:t>
      </w:r>
      <w:r>
        <w:rPr>
          <w:lang w:val="en-AU"/>
        </w:rPr>
        <w:t xml:space="preserve"> thus effectively “scrambling”</w:t>
      </w:r>
      <w:r w:rsidR="00EE1524">
        <w:rPr>
          <w:lang w:val="en-AU"/>
        </w:rPr>
        <w:t xml:space="preserve"> these two ensembles</w:t>
      </w:r>
      <w:r>
        <w:rPr>
          <w:lang w:val="en-AU"/>
        </w:rPr>
        <w:t xml:space="preserve">. </w:t>
      </w:r>
      <w:r w:rsidR="00EC1C29">
        <w:rPr>
          <w:lang w:val="en-AU"/>
        </w:rPr>
        <w:t>PESTPP-IES</w:t>
      </w:r>
      <w:r>
        <w:rPr>
          <w:lang w:val="en-AU"/>
        </w:rPr>
        <w:t xml:space="preserve"> then</w:t>
      </w:r>
      <w:r w:rsidR="00EE1524">
        <w:rPr>
          <w:lang w:val="en-AU"/>
        </w:rPr>
        <w:t xml:space="preserve"> recalculat</w:t>
      </w:r>
      <w:r>
        <w:rPr>
          <w:lang w:val="en-AU"/>
        </w:rPr>
        <w:t>es</w:t>
      </w:r>
      <w:r w:rsidR="00EE1524">
        <w:rPr>
          <w:lang w:val="en-AU"/>
        </w:rPr>
        <w:t xml:space="preserve"> </w:t>
      </w:r>
      <w:r>
        <w:rPr>
          <w:lang w:val="en-AU"/>
        </w:rPr>
        <w:t>each</w:t>
      </w:r>
      <w:r w:rsidR="00EE1524">
        <w:rPr>
          <w:lang w:val="en-AU"/>
        </w:rPr>
        <w:t xml:space="preserve"> correlation coefficient</w:t>
      </w:r>
      <w:r>
        <w:rPr>
          <w:lang w:val="en-AU"/>
        </w:rPr>
        <w:t>. Note that</w:t>
      </w:r>
      <w:r w:rsidR="007E5639">
        <w:rPr>
          <w:lang w:val="en-AU"/>
        </w:rPr>
        <w:t xml:space="preserve"> a circular shift is simply</w:t>
      </w:r>
      <w:r>
        <w:rPr>
          <w:lang w:val="en-AU"/>
        </w:rPr>
        <w:t xml:space="preserve"> the advancement of</w:t>
      </w:r>
      <w:r w:rsidR="007E5639">
        <w:rPr>
          <w:lang w:val="en-AU"/>
        </w:rPr>
        <w:t xml:space="preserve"> realization names</w:t>
      </w:r>
      <w:r>
        <w:rPr>
          <w:lang w:val="en-AU"/>
        </w:rPr>
        <w:t xml:space="preserve"> by one place while the last realization name moves to </w:t>
      </w:r>
      <w:r w:rsidR="007E5639">
        <w:rPr>
          <w:lang w:val="en-AU"/>
        </w:rPr>
        <w:t>the front of the realization name list</w:t>
      </w:r>
      <w:r w:rsidR="00884AD7">
        <w:rPr>
          <w:lang w:val="en-AU"/>
        </w:rPr>
        <w:t xml:space="preserve"> (while holding the realization values constant)</w:t>
      </w:r>
      <w:r w:rsidR="00EE1524">
        <w:rPr>
          <w:lang w:val="en-AU"/>
        </w:rPr>
        <w:t xml:space="preserve">. Exactly </w:t>
      </w:r>
      <w:r w:rsidR="00F81DB2" w:rsidRPr="00CE7CB7">
        <w:rPr>
          <w:i/>
          <w:lang w:val="en-AU"/>
        </w:rPr>
        <w:t>N</w:t>
      </w:r>
      <w:r w:rsidR="00F81DB2">
        <w:rPr>
          <w:i/>
          <w:lang w:val="en-AU"/>
        </w:rPr>
        <w:t>-</w:t>
      </w:r>
      <w:r w:rsidR="00EE1524">
        <w:rPr>
          <w:lang w:val="en-AU"/>
        </w:rPr>
        <w:t xml:space="preserve">1 </w:t>
      </w:r>
      <w:r w:rsidR="007E5639">
        <w:rPr>
          <w:lang w:val="en-AU"/>
        </w:rPr>
        <w:t>circular-shift</w:t>
      </w:r>
      <w:r w:rsidR="00F81DB2">
        <w:rPr>
          <w:lang w:val="en-AU"/>
        </w:rPr>
        <w:t>s</w:t>
      </w:r>
      <w:r w:rsidR="007E5639">
        <w:rPr>
          <w:lang w:val="en-AU"/>
        </w:rPr>
        <w:t xml:space="preserve"> </w:t>
      </w:r>
      <w:r w:rsidR="00EE1524">
        <w:rPr>
          <w:lang w:val="en-AU"/>
        </w:rPr>
        <w:t>of the observation ensemble</w:t>
      </w:r>
      <w:r w:rsidR="00F81DB2">
        <w:rPr>
          <w:lang w:val="en-AU"/>
        </w:rPr>
        <w:t xml:space="preserve"> can take place</w:t>
      </w:r>
      <w:r w:rsidR="00EE1524">
        <w:rPr>
          <w:lang w:val="en-AU"/>
        </w:rPr>
        <w:t xml:space="preserve"> through this operation</w:t>
      </w:r>
      <w:r w:rsidR="00F81DB2">
        <w:rPr>
          <w:lang w:val="en-AU"/>
        </w:rPr>
        <w:t>, this</w:t>
      </w:r>
      <w:r w:rsidR="00EE1524">
        <w:rPr>
          <w:lang w:val="en-AU"/>
        </w:rPr>
        <w:t xml:space="preserve"> yielding</w:t>
      </w:r>
      <w:r w:rsidR="00F81DB2">
        <w:rPr>
          <w:lang w:val="en-AU"/>
        </w:rPr>
        <w:t xml:space="preserve"> </w:t>
      </w:r>
      <w:r w:rsidR="00F81DB2" w:rsidRPr="00CE7CB7">
        <w:rPr>
          <w:i/>
          <w:lang w:val="en-AU"/>
        </w:rPr>
        <w:t>N</w:t>
      </w:r>
      <w:r w:rsidR="00F81DB2">
        <w:rPr>
          <w:lang w:val="en-AU"/>
        </w:rPr>
        <w:t>-1</w:t>
      </w:r>
      <w:r w:rsidR="00EE1524">
        <w:rPr>
          <w:lang w:val="en-AU"/>
        </w:rPr>
        <w:t xml:space="preserve"> </w:t>
      </w:r>
      <w:r w:rsidR="007E5639">
        <w:rPr>
          <w:lang w:val="en-AU"/>
        </w:rPr>
        <w:t xml:space="preserve">background correlation </w:t>
      </w:r>
      <w:r w:rsidR="00D97A4A">
        <w:rPr>
          <w:lang w:val="en-AU"/>
        </w:rPr>
        <w:t>coefficients</w:t>
      </w:r>
      <w:r w:rsidR="00F81DB2">
        <w:rPr>
          <w:lang w:val="en-AU"/>
        </w:rPr>
        <w:t xml:space="preserve">, where </w:t>
      </w:r>
      <w:r w:rsidR="00F81DB2">
        <w:rPr>
          <w:i/>
          <w:lang w:val="en-AU"/>
        </w:rPr>
        <w:t>N</w:t>
      </w:r>
      <w:r w:rsidR="00F81DB2">
        <w:rPr>
          <w:lang w:val="en-AU"/>
        </w:rPr>
        <w:t xml:space="preserve"> is the number of realizations comprising the ensemble</w:t>
      </w:r>
      <w:r w:rsidR="00EE1524">
        <w:rPr>
          <w:lang w:val="en-AU"/>
        </w:rPr>
        <w:t xml:space="preserve">. </w:t>
      </w:r>
      <w:r w:rsidR="00F81DB2">
        <w:rPr>
          <w:lang w:val="en-AU"/>
        </w:rPr>
        <w:t>I</w:t>
      </w:r>
      <w:r w:rsidR="00EE1524">
        <w:rPr>
          <w:lang w:val="en-AU"/>
        </w:rPr>
        <w:t>f</w:t>
      </w:r>
      <w:r w:rsidR="00F81DB2">
        <w:rPr>
          <w:lang w:val="en-AU"/>
        </w:rPr>
        <w:t xml:space="preserve"> N</w:t>
      </w:r>
      <w:r w:rsidR="00EE1524">
        <w:rPr>
          <w:lang w:val="en-AU"/>
        </w:rPr>
        <w:t xml:space="preserve"> </w:t>
      </w:r>
      <w:r w:rsidR="00F81DB2">
        <w:rPr>
          <w:lang w:val="en-AU"/>
        </w:rPr>
        <w:t xml:space="preserve">is large enough, </w:t>
      </w:r>
      <w:r w:rsidR="00EE1524">
        <w:rPr>
          <w:lang w:val="en-AU"/>
        </w:rPr>
        <w:t>these background correlation coefficients would be approximately zero</w:t>
      </w:r>
      <w:r w:rsidR="00F81DB2">
        <w:rPr>
          <w:lang w:val="en-AU"/>
        </w:rPr>
        <w:t xml:space="preserve"> because the </w:t>
      </w:r>
      <w:r w:rsidR="00EE1524">
        <w:rPr>
          <w:lang w:val="en-AU"/>
        </w:rPr>
        <w:t>shifting operation should yield two statistically independent random variables which, with enough samples (realizations)</w:t>
      </w:r>
      <w:r w:rsidR="004D1B82">
        <w:rPr>
          <w:lang w:val="en-AU"/>
        </w:rPr>
        <w:t>,</w:t>
      </w:r>
      <w:r w:rsidR="00EE1524">
        <w:rPr>
          <w:lang w:val="en-AU"/>
        </w:rPr>
        <w:t xml:space="preserve"> should </w:t>
      </w:r>
      <w:r w:rsidR="00F81DB2">
        <w:rPr>
          <w:lang w:val="en-AU"/>
        </w:rPr>
        <w:t>exhibit</w:t>
      </w:r>
      <w:r w:rsidR="00EE1524">
        <w:rPr>
          <w:lang w:val="en-AU"/>
        </w:rPr>
        <w:t xml:space="preserve"> zero correlation. However</w:t>
      </w:r>
      <w:r w:rsidR="00F81DB2">
        <w:rPr>
          <w:lang w:val="en-AU"/>
        </w:rPr>
        <w:t xml:space="preserve"> </w:t>
      </w:r>
      <w:r w:rsidR="00580696">
        <w:rPr>
          <w:lang w:val="en-AU"/>
        </w:rPr>
        <w:t>if</w:t>
      </w:r>
      <w:r w:rsidR="00F81DB2">
        <w:rPr>
          <w:lang w:val="en-AU"/>
        </w:rPr>
        <w:t xml:space="preserve"> a </w:t>
      </w:r>
      <w:r w:rsidR="00EE1524">
        <w:rPr>
          <w:lang w:val="en-AU"/>
        </w:rPr>
        <w:t>small ensemble</w:t>
      </w:r>
      <w:r w:rsidR="00580696">
        <w:rPr>
          <w:lang w:val="en-AU"/>
        </w:rPr>
        <w:t xml:space="preserve"> size is employed,</w:t>
      </w:r>
      <w:r w:rsidR="00EE1524">
        <w:rPr>
          <w:lang w:val="en-AU"/>
        </w:rPr>
        <w:t xml:space="preserve"> these background correlation coefficients may</w:t>
      </w:r>
      <w:r w:rsidR="00CE7CB7">
        <w:rPr>
          <w:lang w:val="en-AU"/>
        </w:rPr>
        <w:t xml:space="preserve"> appear to</w:t>
      </w:r>
      <w:r w:rsidR="00EE1524">
        <w:rPr>
          <w:lang w:val="en-AU"/>
        </w:rPr>
        <w:t xml:space="preserve"> be significantly nonzero.  </w:t>
      </w:r>
    </w:p>
    <w:p w14:paraId="2DC8B2D0" w14:textId="4FEA1A61" w:rsidR="00884AD7" w:rsidRDefault="00F81DB2">
      <w:pPr>
        <w:rPr>
          <w:lang w:val="en-AU"/>
        </w:rPr>
      </w:pPr>
      <w:r>
        <w:rPr>
          <w:lang w:val="en-AU"/>
        </w:rPr>
        <w:t>U</w:t>
      </w:r>
      <w:r w:rsidR="00EE1524">
        <w:rPr>
          <w:lang w:val="en-AU"/>
        </w:rPr>
        <w:t xml:space="preserve">sing </w:t>
      </w:r>
      <w:r>
        <w:rPr>
          <w:lang w:val="en-AU"/>
        </w:rPr>
        <w:t>this</w:t>
      </w:r>
      <w:r w:rsidR="00EE1524">
        <w:rPr>
          <w:lang w:val="en-AU"/>
        </w:rPr>
        <w:t xml:space="preserve"> collection of background correlation coefficients and the optional </w:t>
      </w:r>
      <w:r w:rsidR="00EE1524">
        <w:rPr>
          <w:i/>
          <w:lang w:val="en-AU"/>
        </w:rPr>
        <w:t>ies_autoadaloc_sigma_dist</w:t>
      </w:r>
      <w:r>
        <w:rPr>
          <w:i/>
          <w:lang w:val="en-AU"/>
        </w:rPr>
        <w:t>()</w:t>
      </w:r>
      <w:r>
        <w:rPr>
          <w:lang w:val="en-AU"/>
        </w:rPr>
        <w:t xml:space="preserve"> control variable (whose </w:t>
      </w:r>
      <w:r w:rsidR="00EE1524">
        <w:rPr>
          <w:lang w:val="en-AU"/>
        </w:rPr>
        <w:t xml:space="preserve">default value of 1.0) PESTPP-IES </w:t>
      </w:r>
      <w:r w:rsidR="00EE1524">
        <w:rPr>
          <w:lang w:val="en-AU"/>
        </w:rPr>
        <w:lastRenderedPageBreak/>
        <w:t>determine</w:t>
      </w:r>
      <w:r>
        <w:rPr>
          <w:lang w:val="en-AU"/>
        </w:rPr>
        <w:t>s</w:t>
      </w:r>
      <w:r w:rsidR="00EE1524">
        <w:rPr>
          <w:lang w:val="en-AU"/>
        </w:rPr>
        <w:t xml:space="preserve"> if the estimated correlation coefficient</w:t>
      </w:r>
      <w:r>
        <w:rPr>
          <w:lang w:val="en-AU"/>
        </w:rPr>
        <w:t xml:space="preserve"> between any parameter and any observation</w:t>
      </w:r>
      <w:r w:rsidR="00EE1524">
        <w:rPr>
          <w:lang w:val="en-AU"/>
        </w:rPr>
        <w:t xml:space="preserve"> is significantly (in a </w:t>
      </w:r>
      <w:r w:rsidR="00D97A4A">
        <w:rPr>
          <w:lang w:val="en-AU"/>
        </w:rPr>
        <w:t>statistical</w:t>
      </w:r>
      <w:r w:rsidR="00EE1524">
        <w:rPr>
          <w:lang w:val="en-AU"/>
        </w:rPr>
        <w:t xml:space="preserve"> sense) different from the background correlation coefficient. If this is the case, the</w:t>
      </w:r>
      <w:r>
        <w:rPr>
          <w:lang w:val="en-AU"/>
        </w:rPr>
        <w:t xml:space="preserve"> calculated covariance between the parameter and the observation </w:t>
      </w:r>
      <w:r w:rsidR="00580696">
        <w:rPr>
          <w:lang w:val="en-AU"/>
        </w:rPr>
        <w:t>is</w:t>
      </w:r>
      <w:r>
        <w:rPr>
          <w:lang w:val="en-AU"/>
        </w:rPr>
        <w:t xml:space="preserve"> retained</w:t>
      </w:r>
      <w:r w:rsidR="00884AD7">
        <w:rPr>
          <w:lang w:val="en-AU"/>
        </w:rPr>
        <w:t xml:space="preserve"> and the absolute value of estimated correlation coefficient between the parameter and observation is used as the localizing constant since it naturally ranges from 0 to 1. If estimated correlation coefficient is not significantly different from the background estimates</w:t>
      </w:r>
      <w:r>
        <w:rPr>
          <w:lang w:val="en-AU"/>
        </w:rPr>
        <w:t>, the covariance is declared to be zero; hence</w:t>
      </w:r>
      <w:r w:rsidR="00EE1524">
        <w:rPr>
          <w:lang w:val="en-AU"/>
        </w:rPr>
        <w:t xml:space="preserve"> the observation cannot inform that parameter during upgrade calculations. </w:t>
      </w:r>
      <w:r>
        <w:rPr>
          <w:lang w:val="en-AU"/>
        </w:rPr>
        <w:t xml:space="preserve">The value for </w:t>
      </w:r>
      <w:r w:rsidR="00EE1524">
        <w:rPr>
          <w:i/>
          <w:lang w:val="en-AU"/>
        </w:rPr>
        <w:t>ies_autoadaloc_sigma_dist</w:t>
      </w:r>
      <w:r>
        <w:rPr>
          <w:i/>
          <w:lang w:val="en-AU"/>
        </w:rPr>
        <w:t>()</w:t>
      </w:r>
      <w:r w:rsidR="00EE1524">
        <w:rPr>
          <w:lang w:val="en-AU"/>
        </w:rPr>
        <w:t xml:space="preserve"> </w:t>
      </w:r>
      <w:r>
        <w:rPr>
          <w:lang w:val="en-AU"/>
        </w:rPr>
        <w:t>must be supplied as a</w:t>
      </w:r>
      <w:r w:rsidR="00EE1524">
        <w:rPr>
          <w:lang w:val="en-AU"/>
        </w:rPr>
        <w:t xml:space="preserve"> real number</w:t>
      </w:r>
      <w:r>
        <w:rPr>
          <w:lang w:val="en-AU"/>
        </w:rPr>
        <w:t xml:space="preserve">; it </w:t>
      </w:r>
      <w:r w:rsidR="00EE1524">
        <w:rPr>
          <w:lang w:val="en-AU"/>
        </w:rPr>
        <w:t>represents the number of standard deviations from the background mean that</w:t>
      </w:r>
      <w:r>
        <w:rPr>
          <w:lang w:val="en-AU"/>
        </w:rPr>
        <w:t xml:space="preserve"> the value of</w:t>
      </w:r>
      <w:r w:rsidR="00EE1524">
        <w:rPr>
          <w:lang w:val="en-AU"/>
        </w:rPr>
        <w:t xml:space="preserve"> an estimated correlation coefficient must </w:t>
      </w:r>
      <w:r>
        <w:rPr>
          <w:lang w:val="en-AU"/>
        </w:rPr>
        <w:t>be</w:t>
      </w:r>
      <w:r w:rsidR="00EE1524">
        <w:rPr>
          <w:lang w:val="en-AU"/>
        </w:rPr>
        <w:t xml:space="preserve"> </w:t>
      </w:r>
      <w:r>
        <w:rPr>
          <w:lang w:val="en-AU"/>
        </w:rPr>
        <w:t>for it to</w:t>
      </w:r>
      <w:r w:rsidR="00EE1524">
        <w:rPr>
          <w:lang w:val="en-AU"/>
        </w:rPr>
        <w:t xml:space="preserve"> be considered significant.  </w:t>
      </w:r>
    </w:p>
    <w:p w14:paraId="1FA45C01" w14:textId="28C95C63" w:rsidR="00EE1524" w:rsidRDefault="00884AD7">
      <w:pPr>
        <w:rPr>
          <w:lang w:val="en-AU"/>
        </w:rPr>
      </w:pPr>
      <w:r>
        <w:rPr>
          <w:lang w:val="en-AU"/>
        </w:rPr>
        <w:t>The automatix adaptive localization process can be used in conjunction with a localization matrix.  In this case, the nonzero entries in the localization matrix are used to constraint the number of parameter-observation pairs to search for statistically significant correlations.  In this mode of operation, the actual value of non-zero entries in the localization are not important.  The localization matrix is only used to identify plausible and possible parameter-observation correlations and the automatix adaptive localization process then calculates estimated and background correlation coefficients as described previously.</w:t>
      </w:r>
    </w:p>
    <w:p w14:paraId="0E3A4B19" w14:textId="03675D53" w:rsidR="00EE1524" w:rsidRPr="00D97A4A" w:rsidRDefault="00EE1524">
      <w:pPr>
        <w:rPr>
          <w:lang w:val="en-AU"/>
        </w:rPr>
      </w:pPr>
      <w:r w:rsidRPr="00D97A4A">
        <w:rPr>
          <w:lang w:val="en-AU"/>
        </w:rPr>
        <w:t xml:space="preserve">If the </w:t>
      </w:r>
      <w:r w:rsidRPr="00D97A4A">
        <w:rPr>
          <w:i/>
          <w:lang w:val="en-AU"/>
        </w:rPr>
        <w:t>ies_verbose_level</w:t>
      </w:r>
      <w:r w:rsidR="00F81DB2" w:rsidRPr="00D97A4A">
        <w:rPr>
          <w:i/>
          <w:lang w:val="en-AU"/>
        </w:rPr>
        <w:t>()</w:t>
      </w:r>
      <w:r w:rsidRPr="00D97A4A">
        <w:rPr>
          <w:lang w:val="en-AU"/>
        </w:rPr>
        <w:t xml:space="preserve"> flag is set to greater than 1, the automatic adaptive localization process</w:t>
      </w:r>
      <w:r w:rsidR="00F81DB2" w:rsidRPr="00D97A4A">
        <w:rPr>
          <w:lang w:val="en-AU"/>
        </w:rPr>
        <w:t xml:space="preserve"> implemented by PESTPP-IES</w:t>
      </w:r>
      <w:r w:rsidRPr="00D97A4A">
        <w:rPr>
          <w:lang w:val="en-AU"/>
        </w:rPr>
        <w:t xml:space="preserve"> will record the resulting local</w:t>
      </w:r>
      <w:r w:rsidR="00AE4D73" w:rsidRPr="00D97A4A">
        <w:rPr>
          <w:lang w:val="en-AU"/>
        </w:rPr>
        <w:t>ization matrix</w:t>
      </w:r>
      <w:r w:rsidR="00F81DB2" w:rsidRPr="00D97A4A">
        <w:rPr>
          <w:lang w:val="en-AU"/>
        </w:rPr>
        <w:t xml:space="preserve"> in a file named </w:t>
      </w:r>
      <w:r w:rsidR="00F81DB2" w:rsidRPr="00D97A4A">
        <w:rPr>
          <w:i/>
          <w:lang w:val="en-AU"/>
        </w:rPr>
        <w:t>case.N.autoadaloc.mat</w:t>
      </w:r>
      <w:r w:rsidR="00F81DB2" w:rsidRPr="00D97A4A">
        <w:rPr>
          <w:lang w:val="en-AU"/>
        </w:rPr>
        <w:t xml:space="preserve">, where case is the filename base of the PEST control file. It will also record a </w:t>
      </w:r>
      <w:r w:rsidRPr="00D97A4A">
        <w:rPr>
          <w:lang w:val="en-AU"/>
        </w:rPr>
        <w:t>CSV file</w:t>
      </w:r>
      <w:r w:rsidR="00F81DB2" w:rsidRPr="00D97A4A">
        <w:rPr>
          <w:lang w:val="en-AU"/>
        </w:rPr>
        <w:t xml:space="preserve"> containing results of the </w:t>
      </w:r>
      <w:r w:rsidR="00031FAF" w:rsidRPr="00D97A4A">
        <w:rPr>
          <w:lang w:val="en-AU"/>
        </w:rPr>
        <w:t>adaptive</w:t>
      </w:r>
      <w:r w:rsidR="00F81DB2" w:rsidRPr="00D97A4A">
        <w:rPr>
          <w:lang w:val="en-AU"/>
        </w:rPr>
        <w:t xml:space="preserve"> localization process as </w:t>
      </w:r>
      <w:r w:rsidR="00F81DB2" w:rsidRPr="00D97A4A">
        <w:rPr>
          <w:i/>
          <w:lang w:val="en-AU"/>
        </w:rPr>
        <w:t>case.N.</w:t>
      </w:r>
      <w:r w:rsidR="00CE7CB7" w:rsidRPr="00D97A4A">
        <w:rPr>
          <w:i/>
          <w:lang w:val="en-AU"/>
        </w:rPr>
        <w:t>a</w:t>
      </w:r>
      <w:r w:rsidR="00F81DB2" w:rsidRPr="00D97A4A">
        <w:rPr>
          <w:i/>
          <w:lang w:val="en-AU"/>
        </w:rPr>
        <w:t>utodaloc.csv</w:t>
      </w:r>
      <w:r w:rsidR="00F81DB2" w:rsidRPr="00D97A4A">
        <w:rPr>
          <w:lang w:val="en-AU"/>
        </w:rPr>
        <w:t xml:space="preserve">. Both of these are recorded at the end of each iteration; </w:t>
      </w:r>
      <w:r w:rsidR="00F81DB2" w:rsidRPr="004D1B82">
        <w:rPr>
          <w:i/>
          <w:lang w:val="en-AU"/>
        </w:rPr>
        <w:t>N</w:t>
      </w:r>
      <w:r w:rsidR="00F81DB2" w:rsidRPr="00D97A4A">
        <w:rPr>
          <w:lang w:val="en-AU"/>
        </w:rPr>
        <w:t xml:space="preserve"> is the iteration number. T</w:t>
      </w:r>
      <w:r w:rsidRPr="00D97A4A">
        <w:rPr>
          <w:lang w:val="en-AU"/>
        </w:rPr>
        <w:t xml:space="preserve">he automatic adaptive localization process can be </w:t>
      </w:r>
      <w:r w:rsidR="00442AAB" w:rsidRPr="00D97A4A">
        <w:rPr>
          <w:lang w:val="en-AU"/>
        </w:rPr>
        <w:t xml:space="preserve">computationally demanding.  </w:t>
      </w:r>
      <w:r w:rsidR="00F81DB2" w:rsidRPr="00D97A4A">
        <w:rPr>
          <w:lang w:val="en-AU"/>
        </w:rPr>
        <w:t xml:space="preserve">However it can be multi-threaded. This option is activated using the </w:t>
      </w:r>
      <w:r w:rsidR="00442AAB" w:rsidRPr="00D97A4A">
        <w:rPr>
          <w:i/>
          <w:lang w:val="en-AU"/>
        </w:rPr>
        <w:t>ies_num_threads</w:t>
      </w:r>
      <w:r w:rsidR="00F81DB2" w:rsidRPr="00D97A4A">
        <w:rPr>
          <w:i/>
          <w:lang w:val="en-AU"/>
        </w:rPr>
        <w:t>()</w:t>
      </w:r>
      <w:r w:rsidR="00F81DB2" w:rsidRPr="00D97A4A">
        <w:rPr>
          <w:lang w:val="en-AU"/>
        </w:rPr>
        <w:t xml:space="preserve"> control variable.</w:t>
      </w:r>
    </w:p>
    <w:p w14:paraId="718BB1BA" w14:textId="77777777" w:rsidR="007E50D5" w:rsidRDefault="007E50D5" w:rsidP="007E50D5">
      <w:pPr>
        <w:pStyle w:val="Heading2"/>
      </w:pPr>
      <w:bookmarkStart w:id="2073" w:name="_Toc24975775"/>
      <w:r>
        <w:t>9.</w:t>
      </w:r>
      <w:r w:rsidR="00791C76">
        <w:t>2</w:t>
      </w:r>
      <w:r>
        <w:t xml:space="preserve"> </w:t>
      </w:r>
      <w:r w:rsidR="0053184C">
        <w:t>Using PESTPP-IES</w:t>
      </w:r>
      <w:bookmarkEnd w:id="2073"/>
    </w:p>
    <w:p w14:paraId="172E2C53" w14:textId="77777777" w:rsidR="007E50D5" w:rsidRDefault="007E50D5" w:rsidP="007E50D5">
      <w:pPr>
        <w:pStyle w:val="Heading3"/>
      </w:pPr>
      <w:bookmarkStart w:id="2074" w:name="_Toc24975776"/>
      <w:r>
        <w:t>9.2.1 General</w:t>
      </w:r>
      <w:bookmarkEnd w:id="2074"/>
    </w:p>
    <w:p w14:paraId="61673A73" w14:textId="252F224A" w:rsidR="007E50D5" w:rsidRDefault="007E50D5" w:rsidP="007E50D5">
      <w:pPr>
        <w:rPr>
          <w:lang w:val="en-AU"/>
        </w:rPr>
      </w:pPr>
      <w:r>
        <w:rPr>
          <w:lang w:val="en-AU"/>
        </w:rPr>
        <w:t>The algorithm implemented by PESTPP-IES is described in detail by Chen 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Oliver algorithm implemented by PESTPP-IES</w:t>
      </w:r>
      <w:r w:rsidR="0018553A">
        <w:rPr>
          <w:lang w:val="en-AU"/>
        </w:rPr>
        <w:t xml:space="preserve"> to particular </w:t>
      </w:r>
      <w:r w:rsidR="00326DBE">
        <w:rPr>
          <w:lang w:val="en-AU"/>
        </w:rPr>
        <w:t>history</w:t>
      </w:r>
      <w:r w:rsidR="00C818DA">
        <w:rPr>
          <w:lang w:val="en-AU"/>
        </w:rPr>
        <w:t>-</w:t>
      </w:r>
      <w:r w:rsidR="00326DBE">
        <w:rPr>
          <w:lang w:val="en-AU"/>
        </w:rPr>
        <w:t>matching</w:t>
      </w:r>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A0B1576"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all of these variables. For example, </w:t>
      </w:r>
      <w:r w:rsidR="002C0B33">
        <w:rPr>
          <w:lang w:val="en-AU"/>
        </w:rPr>
        <w:t xml:space="preserve">the default position of PESTPP-IES is to </w:t>
      </w:r>
      <w:r w:rsidR="00412C1E">
        <w:rPr>
          <w:lang w:val="en-AU"/>
        </w:rPr>
        <w:t xml:space="preserve">assume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particular </w:t>
      </w:r>
      <w:r w:rsidR="00E4115B">
        <w:rPr>
          <w:lang w:val="en-AU"/>
        </w:rPr>
        <w:t>modelling</w:t>
      </w:r>
      <w:r w:rsidR="00412C1E">
        <w:rPr>
          <w:lang w:val="en-AU"/>
        </w:rPr>
        <w:t xml:space="preserve"> context.</w:t>
      </w:r>
      <w:r>
        <w:rPr>
          <w:lang w:val="en-AU"/>
        </w:rPr>
        <w:t xml:space="preserve"> </w:t>
      </w:r>
    </w:p>
    <w:p w14:paraId="0851CA57" w14:textId="77777777" w:rsidR="00DE314B" w:rsidRDefault="00DE314B" w:rsidP="00DE314B">
      <w:pPr>
        <w:pStyle w:val="Heading3"/>
      </w:pPr>
      <w:bookmarkStart w:id="2075" w:name="_Toc24975777"/>
      <w:r>
        <w:lastRenderedPageBreak/>
        <w:t>9.2.2 Initial Realizations</w:t>
      </w:r>
      <w:bookmarkEnd w:id="2075"/>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r w:rsidR="006E68B2" w:rsidRPr="00E320DD">
        <w:rPr>
          <w:i/>
          <w:lang w:val="en-AU"/>
        </w:rPr>
        <w:t>ies_num_reals()</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6E68B2">
      <w:pPr>
        <w:pStyle w:val="ListParagraph"/>
        <w:numPr>
          <w:ilvl w:val="0"/>
          <w:numId w:val="29"/>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6E68B2">
      <w:pPr>
        <w:pStyle w:val="ListParagraph"/>
        <w:numPr>
          <w:ilvl w:val="0"/>
          <w:numId w:val="29"/>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45C8517C" w:rsidR="006E68B2" w:rsidRDefault="006E68B2" w:rsidP="006E68B2">
      <w:pPr>
        <w:pStyle w:val="ListParagraph"/>
        <w:numPr>
          <w:ilvl w:val="0"/>
          <w:numId w:val="29"/>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w:t>
      </w:r>
      <w:r w:rsidR="00D113A3">
        <w:rPr>
          <w:i/>
          <w:lang w:val="en-AU"/>
        </w:rPr>
        <w:t>par_sigma_range</w:t>
      </w:r>
      <w:r w:rsidR="005C7BAE">
        <w:rPr>
          <w:i/>
          <w:lang w:val="en-AU"/>
        </w:rPr>
        <w:t>()</w:t>
      </w:r>
      <w:r w:rsidR="00D113A3">
        <w:rPr>
          <w:lang w:val="en-AU"/>
        </w:rPr>
        <w:t xml:space="preserve"> </w:t>
      </w:r>
      <w:r w:rsidR="00E320DD">
        <w:rPr>
          <w:lang w:val="en-AU"/>
        </w:rPr>
        <w:t>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w:t>
      </w:r>
      <w:r w:rsidR="00D113A3">
        <w:rPr>
          <w:lang w:val="en-AU"/>
        </w:rPr>
        <w:t xml:space="preserve">If </w:t>
      </w:r>
      <w:r w:rsidR="00D113A3">
        <w:rPr>
          <w:i/>
          <w:lang w:val="en-AU"/>
        </w:rPr>
        <w:t>par_sigma_range(4)</w:t>
      </w:r>
      <w:r w:rsidR="00D113A3">
        <w:rPr>
          <w:lang w:val="en-AU"/>
        </w:rPr>
        <w:t xml:space="preserve"> is passed to PESTPP-IES, </w:t>
      </w:r>
      <w:r w:rsidR="00316C02">
        <w:rPr>
          <w:lang w:val="en-AU"/>
        </w:rPr>
        <w:t>this</w:t>
      </w:r>
      <w:r w:rsidR="00D113A3">
        <w:rPr>
          <w:lang w:val="en-AU"/>
        </w:rPr>
        <w:t xml:space="preserve"> indicates that the parameter bounds are set to approximately </w:t>
      </w:r>
      <w:r w:rsidR="00E320DD">
        <w:rPr>
          <w:lang w:val="en-AU"/>
        </w:rPr>
        <w:t>the 95% confidence interval of the parameter if it is normally distributed</w:t>
      </w:r>
      <w:r w:rsidR="005C7BAE">
        <w:rPr>
          <w:lang w:val="en-AU"/>
        </w:rPr>
        <w:t xml:space="preserve"> (i.e. four standard deviations)</w:t>
      </w:r>
      <w:r w:rsidR="00E320DD">
        <w:rPr>
          <w:lang w:val="en-AU"/>
        </w:rPr>
        <w:t xml:space="preserve">.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w:t>
      </w:r>
      <w:r w:rsidR="00D113A3">
        <w:rPr>
          <w:i/>
          <w:lang w:val="en-AU"/>
        </w:rPr>
        <w:t>par_sigma_range</w:t>
      </w:r>
      <w:r w:rsidR="005C7BAE">
        <w:rPr>
          <w:i/>
          <w:lang w:val="en-AU"/>
        </w:rPr>
        <w:t>()</w:t>
      </w:r>
      <w:r w:rsidR="00D113A3">
        <w:rPr>
          <w:lang w:val="en-AU"/>
        </w:rPr>
        <w:t xml:space="preserve"> </w:t>
      </w:r>
      <w:r w:rsidR="00E320DD">
        <w:rPr>
          <w:lang w:val="en-AU"/>
        </w:rPr>
        <w:t xml:space="preserve">standard deviations of the prior </w:t>
      </w:r>
      <w:r w:rsidR="002C7159">
        <w:rPr>
          <w:lang w:val="en-AU"/>
        </w:rPr>
        <w:t xml:space="preserve">probability </w:t>
      </w:r>
      <w:r w:rsidR="00E320DD">
        <w:rPr>
          <w:lang w:val="en-AU"/>
        </w:rPr>
        <w:t>distribution of the log of the parameter.</w:t>
      </w:r>
    </w:p>
    <w:p w14:paraId="635B8F12" w14:textId="2867CE76"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r w:rsidRPr="00E320DD">
        <w:rPr>
          <w:i/>
          <w:lang w:val="en-AU"/>
        </w:rPr>
        <w:t>ies_</w:t>
      </w:r>
      <w:r>
        <w:rPr>
          <w:i/>
          <w:lang w:val="en-AU"/>
        </w:rPr>
        <w:t>enforce_bounds</w:t>
      </w:r>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r w:rsidR="00B553A6" w:rsidRPr="00F21D52">
        <w:rPr>
          <w:i/>
          <w:lang w:val="en-AU"/>
        </w:rPr>
        <w:t>par_sigma_range</w:t>
      </w:r>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w:t>
      </w:r>
      <w:r w:rsidR="00D113A3">
        <w:rPr>
          <w:lang w:val="en-AU"/>
        </w:rPr>
        <w:t xml:space="preserve">increase the number of </w:t>
      </w:r>
      <w:r w:rsidR="00F21D52">
        <w:rPr>
          <w:lang w:val="en-AU"/>
        </w:rPr>
        <w:t>standard deviations</w:t>
      </w:r>
      <w:r w:rsidR="00D113A3">
        <w:rPr>
          <w:lang w:val="en-AU"/>
        </w:rPr>
        <w:t xml:space="preserve"> implied by the parameter bounds</w:t>
      </w:r>
      <w:r w:rsidR="00F21D52">
        <w:rPr>
          <w:lang w:val="en-AU"/>
        </w:rPr>
        <w:t xml:space="preserve"> so that bounds are less likely to be encountered.</w:t>
      </w:r>
    </w:p>
    <w:p w14:paraId="4A8C8034" w14:textId="0012C876" w:rsidR="00E320DD" w:rsidRDefault="00F9570F" w:rsidP="00E320DD">
      <w:pPr>
        <w:rPr>
          <w:lang w:val="en-AU"/>
        </w:rPr>
      </w:pPr>
      <w:r>
        <w:rPr>
          <w:lang w:val="en-AU"/>
        </w:rPr>
        <w:t xml:space="preserve">PESTPP-IES allows </w:t>
      </w:r>
      <w:r w:rsidR="00C818DA">
        <w:rPr>
          <w:lang w:val="en-AU"/>
        </w:rPr>
        <w:t>you</w:t>
      </w:r>
      <w:r>
        <w:rPr>
          <w:lang w:val="en-AU"/>
        </w:rPr>
        <w:t xml:space="preserve"> to specify the properties of an assumed multiGaussian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This is done using the </w:t>
      </w:r>
      <w:r w:rsidR="00572976">
        <w:rPr>
          <w:i/>
          <w:lang w:val="en-AU"/>
        </w:rPr>
        <w:t>parcov()</w:t>
      </w:r>
      <w:r w:rsidR="00572976">
        <w:rPr>
          <w:lang w:val="en-AU"/>
        </w:rPr>
        <w:t xml:space="preserve"> control variable – the same variable that is available to users of</w:t>
      </w:r>
      <w:r w:rsidR="0028038E">
        <w:rPr>
          <w:lang w:val="en-AU"/>
        </w:rPr>
        <w:t xml:space="preserve"> PESTPP</w:t>
      </w:r>
      <w:r w:rsidR="00CA35E9">
        <w:rPr>
          <w:lang w:val="en-AU"/>
        </w:rPr>
        <w:t>-GLM</w:t>
      </w:r>
      <w:r w:rsidR="0028038E">
        <w:rPr>
          <w:lang w:val="en-AU"/>
        </w:rPr>
        <w:t xml:space="preserve"> </w:t>
      </w:r>
      <w:r w:rsidR="00572976">
        <w:rPr>
          <w:lang w:val="en-AU"/>
        </w:rPr>
        <w:t xml:space="preserve">and PESTPP-OPT. </w:t>
      </w:r>
      <w:r w:rsidR="00B553A6">
        <w:rPr>
          <w:lang w:val="en-AU"/>
        </w:rPr>
        <w:t xml:space="preserve">As </w:t>
      </w:r>
      <w:r w:rsidR="00546B73">
        <w:rPr>
          <w:lang w:val="en-AU"/>
        </w:rPr>
        <w:t xml:space="preserve">for </w:t>
      </w:r>
      <w:r w:rsidR="00B553A6">
        <w:rPr>
          <w:lang w:val="en-AU"/>
        </w:rPr>
        <w:t>other programs</w:t>
      </w:r>
      <w:r w:rsidR="00316C02">
        <w:rPr>
          <w:lang w:val="en-AU"/>
        </w:rPr>
        <w:t xml:space="preserve"> of the PEST++ suite</w:t>
      </w:r>
      <w:r w:rsidR="00B553A6">
        <w:rPr>
          <w:lang w:val="en-AU"/>
        </w:rPr>
        <w:t>,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of </w:t>
      </w:r>
      <w:r w:rsidR="003E1453" w:rsidRPr="003E1453">
        <w:rPr>
          <w:i/>
          <w:lang w:val="en-AU"/>
        </w:rPr>
        <w:t>.unc</w:t>
      </w:r>
      <w:r w:rsidR="003E1453">
        <w:rPr>
          <w:lang w:val="en-AU"/>
        </w:rPr>
        <w:t xml:space="preserve">), a covariance matrix file (recognized by an extension of </w:t>
      </w:r>
      <w:r w:rsidR="003E1453" w:rsidRPr="003E1453">
        <w:rPr>
          <w:i/>
          <w:lang w:val="en-AU"/>
        </w:rPr>
        <w:t>.cov</w:t>
      </w:r>
      <w:r w:rsidR="003E1453">
        <w:rPr>
          <w:lang w:val="en-AU"/>
        </w:rPr>
        <w:t>)</w:t>
      </w:r>
      <w:r w:rsidR="00546B73">
        <w:rPr>
          <w:lang w:val="en-AU"/>
        </w:rPr>
        <w:t>,</w:t>
      </w:r>
      <w:r w:rsidR="003E1453">
        <w:rPr>
          <w:lang w:val="en-AU"/>
        </w:rPr>
        <w:t xml:space="preserve"> or a binary</w:t>
      </w:r>
      <w:r w:rsidR="00316C02">
        <w:rPr>
          <w:lang w:val="en-AU"/>
        </w:rPr>
        <w:t>, matrix-holding</w:t>
      </w:r>
      <w:r w:rsidR="003E1453">
        <w:rPr>
          <w:lang w:val="en-AU"/>
        </w:rPr>
        <w:t xml:space="preserve"> file</w:t>
      </w:r>
      <w:r>
        <w:rPr>
          <w:lang w:val="en-AU"/>
        </w:rPr>
        <w:t xml:space="preserve"> </w:t>
      </w:r>
      <w:r w:rsidR="003E1453">
        <w:rPr>
          <w:lang w:val="en-AU"/>
        </w:rPr>
        <w:t xml:space="preserve">(recognized by an extension of </w:t>
      </w:r>
      <w:r w:rsidR="003E1453" w:rsidRPr="003E1453">
        <w:rPr>
          <w:i/>
          <w:lang w:val="en-AU"/>
        </w:rPr>
        <w:t>.jco</w:t>
      </w:r>
      <w:r w:rsidR="003E1453">
        <w:rPr>
          <w:lang w:val="en-AU"/>
        </w:rPr>
        <w:t xml:space="preserve"> or </w:t>
      </w:r>
      <w:r w:rsidR="003E1453" w:rsidRPr="003E1453">
        <w:rPr>
          <w:i/>
          <w:lang w:val="en-AU"/>
        </w:rPr>
        <w:t>.jcb</w:t>
      </w:r>
      <w:r w:rsidR="003E1453">
        <w:rPr>
          <w:lang w:val="en-AU"/>
        </w:rPr>
        <w:t>)</w:t>
      </w:r>
      <w:r w:rsidR="00FA3BC2">
        <w:rPr>
          <w:lang w:val="en-AU"/>
        </w:rPr>
        <w:t>; see appendix B of this manual for specifications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r w:rsidR="003E1453">
        <w:rPr>
          <w:i/>
          <w:lang w:val="en-AU"/>
        </w:rPr>
        <w:t>ies_enforce_bounds</w:t>
      </w:r>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5AF6FF52"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w:t>
      </w:r>
      <w:r w:rsidR="00316C02">
        <w:rPr>
          <w:lang w:val="en-AU"/>
        </w:rPr>
        <w:t>that are added</w:t>
      </w:r>
      <w:r>
        <w:rPr>
          <w:lang w:val="en-AU"/>
        </w:rPr>
        <w:t xml:space="preserve"> to </w:t>
      </w:r>
      <w:r w:rsidR="00884019">
        <w:rPr>
          <w:lang w:val="en-AU"/>
        </w:rPr>
        <w:t xml:space="preserve">the values of </w:t>
      </w:r>
      <w:r>
        <w:rPr>
          <w:lang w:val="en-AU"/>
        </w:rPr>
        <w:t>observations</w:t>
      </w:r>
      <w:r w:rsidR="00884019">
        <w:rPr>
          <w:lang w:val="en-AU"/>
        </w:rPr>
        <w:t xml:space="preserve"> provided in the “observation data” section of </w:t>
      </w:r>
      <w:r w:rsidR="00316C02">
        <w:rPr>
          <w:lang w:val="en-AU"/>
        </w:rPr>
        <w:t>a</w:t>
      </w:r>
      <w:r w:rsidR="00884019">
        <w:rPr>
          <w:lang w:val="en-AU"/>
        </w:rPr>
        <w:t xml:space="preserv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w:t>
      </w:r>
      <w:r>
        <w:rPr>
          <w:lang w:val="en-AU"/>
        </w:rPr>
        <w:lastRenderedPageBreak/>
        <w:t>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r>
        <w:rPr>
          <w:lang w:val="en-AU"/>
        </w:rPr>
        <w:t>However</w:t>
      </w:r>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070071F2" w:rsidR="00760756" w:rsidRPr="00973419" w:rsidRDefault="00760756" w:rsidP="00E320DD">
      <w:pPr>
        <w:rPr>
          <w:lang w:val="en-AU"/>
        </w:rPr>
      </w:pPr>
      <w:r>
        <w:rPr>
          <w:lang w:val="en-AU"/>
        </w:rPr>
        <w:t xml:space="preserve">If the </w:t>
      </w:r>
      <w:r>
        <w:rPr>
          <w:lang w:val="en-AU"/>
        </w:rPr>
        <w:softHyphen/>
      </w:r>
      <w:r>
        <w:rPr>
          <w:i/>
          <w:lang w:val="en-AU"/>
        </w:rPr>
        <w:t>ies_add_base</w:t>
      </w:r>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r w:rsidR="005078FD">
        <w:rPr>
          <w:lang w:val="en-AU"/>
        </w:rPr>
        <w:t xml:space="preserve">  Given the importance of the “base” realization, users can also give this realization added importance during parameter upgrade calculations through the use of the </w:t>
      </w:r>
      <w:r w:rsidR="005078FD">
        <w:rPr>
          <w:i/>
          <w:lang w:val="en-AU"/>
        </w:rPr>
        <w:t>ies_center_on()</w:t>
      </w:r>
      <w:r w:rsidR="005078FD">
        <w:rPr>
          <w:lang w:val="en-AU"/>
        </w:rPr>
        <w:t xml:space="preserve"> option.  This option instructs PESTPP-IES to use a specific realization as the “center” of the ensemble.  In the standard form of the upgrade equations, the mean vector is used as the “center”</w:t>
      </w:r>
      <w:r w:rsidR="00973419">
        <w:rPr>
          <w:lang w:val="en-AU"/>
        </w:rPr>
        <w:t xml:space="preserve"> of the ensemble.  By setting </w:t>
      </w:r>
      <w:r w:rsidR="00973419">
        <w:rPr>
          <w:i/>
          <w:lang w:val="en-AU"/>
        </w:rPr>
        <w:t>ies_center_on(base)</w:t>
      </w:r>
      <w:r w:rsidR="00973419">
        <w:rPr>
          <w:lang w:val="en-AU"/>
        </w:rPr>
        <w:t>, PESTPP-IES will treat the base realization (comprised on control file parameter values) as the center of the ensemble.  Limited testing has shown this can improve the resulting phi associated with the base realization.</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68180D85"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316C02">
        <w:rPr>
          <w:lang w:val="en-AU"/>
        </w:rPr>
        <w:t xml:space="preserve"> or the PEST++ enhanced Jacobian matrix file 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extension</w:t>
      </w:r>
      <w:r w:rsidR="00316C02">
        <w:rPr>
          <w:lang w:val="en-AU"/>
        </w:rPr>
        <w:t>s</w:t>
      </w:r>
      <w:r w:rsidR="00546B73">
        <w:rPr>
          <w:lang w:val="en-AU"/>
        </w:rPr>
        <w:t xml:space="preserve"> of </w:t>
      </w:r>
      <w:r w:rsidR="00546B73" w:rsidRPr="00546B73">
        <w:rPr>
          <w:i/>
          <w:lang w:val="en-AU"/>
        </w:rPr>
        <w:t>.jco</w:t>
      </w:r>
      <w:r w:rsidR="00546B73">
        <w:rPr>
          <w:lang w:val="en-AU"/>
        </w:rPr>
        <w:t xml:space="preserve"> </w:t>
      </w:r>
      <w:r w:rsidR="00316C02">
        <w:rPr>
          <w:lang w:val="en-AU"/>
        </w:rPr>
        <w:t>and</w:t>
      </w:r>
      <w:r w:rsidR="00546B73">
        <w:rPr>
          <w:lang w:val="en-AU"/>
        </w:rPr>
        <w:t xml:space="preserve"> </w:t>
      </w:r>
      <w:r w:rsidR="00546B73" w:rsidRPr="00546B73">
        <w:rPr>
          <w:i/>
          <w:lang w:val="en-AU"/>
        </w:rPr>
        <w:t>.jcb</w:t>
      </w:r>
      <w:r w:rsidR="00546B73">
        <w:rPr>
          <w:lang w:val="en-AU"/>
        </w:rPr>
        <w:t xml:space="preserve">. </w:t>
      </w:r>
      <w:r w:rsidR="0050747D">
        <w:rPr>
          <w:lang w:val="en-AU"/>
        </w:rPr>
        <w:t>Actually, as CSV</w:t>
      </w:r>
      <w:r w:rsidR="002C0B33">
        <w:rPr>
          <w:lang w:val="en-AU"/>
        </w:rPr>
        <w:t xml:space="preserve"> and JCB</w:t>
      </w:r>
      <w:r w:rsidR="0050747D">
        <w:rPr>
          <w:lang w:val="en-AU"/>
        </w:rPr>
        <w:t xml:space="preserve">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32A7ED2A" w:rsidR="00760756" w:rsidRDefault="006D7BDD" w:rsidP="000B1D74">
      <w:pPr>
        <w:rPr>
          <w:lang w:val="en-AU"/>
        </w:rPr>
      </w:pPr>
      <w:r>
        <w:rPr>
          <w:lang w:val="en-AU"/>
        </w:rPr>
        <w:t>The value of the</w:t>
      </w:r>
      <w:r w:rsidR="00457ADA">
        <w:rPr>
          <w:lang w:val="en-AU"/>
        </w:rPr>
        <w:t xml:space="preserve"> optional</w:t>
      </w:r>
      <w:r>
        <w:rPr>
          <w:lang w:val="en-AU"/>
        </w:rPr>
        <w:t xml:space="preserve"> </w:t>
      </w:r>
      <w:r w:rsidRPr="00457ADA">
        <w:rPr>
          <w:i/>
          <w:lang w:val="en-AU"/>
        </w:rPr>
        <w:t>ies_parameter_ensemble</w:t>
      </w:r>
      <w:r w:rsidRPr="00D400E3">
        <w:rPr>
          <w:i/>
          <w:lang w:val="en-AU"/>
        </w:rPr>
        <w:t>()</w:t>
      </w:r>
      <w:r>
        <w:rPr>
          <w:lang w:val="en-AU"/>
        </w:rPr>
        <w:t xml:space="preserve"> control variable is the name of a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2C0B33">
        <w:rPr>
          <w:lang w:val="en-AU"/>
        </w:rPr>
        <w:t>If this is a CSV file, it</w:t>
      </w:r>
      <w:r w:rsidR="009334F0">
        <w:rPr>
          <w:lang w:val="en-AU"/>
        </w:rPr>
        <w:t xml:space="preserve"> </w:t>
      </w:r>
      <w:r w:rsidR="00D400E3">
        <w:rPr>
          <w:lang w:val="en-AU"/>
        </w:rPr>
        <w:t>should</w:t>
      </w:r>
      <w:r w:rsidR="009334F0">
        <w:rPr>
          <w:lang w:val="en-AU"/>
        </w:rPr>
        <w:t xml:space="preserve"> contain </w:t>
      </w:r>
      <w:r w:rsidR="00D400E3">
        <w:rPr>
          <w:i/>
          <w:lang w:val="en-AU"/>
        </w:rPr>
        <w:t>m</w:t>
      </w:r>
      <w:r w:rsidR="009334F0">
        <w:rPr>
          <w:lang w:val="en-AU"/>
        </w:rPr>
        <w:t xml:space="preserve">+1 columns,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r>
        <w:rPr>
          <w:i/>
          <w:lang w:val="en-AU"/>
        </w:rPr>
        <w:t>ies_num_reals</w:t>
      </w:r>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r>
        <w:rPr>
          <w:i/>
          <w:lang w:val="en-AU"/>
        </w:rPr>
        <w:t>ies_num_reals</w:t>
      </w:r>
      <w:r w:rsidRPr="00D400E3">
        <w:rPr>
          <w:i/>
          <w:lang w:val="en-AU"/>
        </w:rPr>
        <w:t>()</w:t>
      </w:r>
      <w:r>
        <w:rPr>
          <w:lang w:val="en-AU"/>
        </w:rPr>
        <w:t xml:space="preserve"> rows (after the header row)</w:t>
      </w:r>
      <w:r w:rsidR="006D7BDD">
        <w:rPr>
          <w:lang w:val="en-AU"/>
        </w:rPr>
        <w:t xml:space="preserve"> of the CSV file</w:t>
      </w:r>
      <w:r>
        <w:rPr>
          <w:lang w:val="en-AU"/>
        </w:rPr>
        <w:t xml:space="preserve">. If </w:t>
      </w:r>
      <w:r>
        <w:rPr>
          <w:i/>
          <w:lang w:val="en-AU"/>
        </w:rPr>
        <w:t>ies_num_reals</w:t>
      </w:r>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w:t>
      </w:r>
      <w:r>
        <w:rPr>
          <w:lang w:val="en-AU"/>
        </w:rPr>
        <w:lastRenderedPageBreak/>
        <w:t>accordance with the contents of this file.</w:t>
      </w:r>
    </w:p>
    <w:p w14:paraId="09C9E564" w14:textId="6675BF6E" w:rsidR="00D113A3" w:rsidRPr="00D113A3" w:rsidRDefault="00D113A3" w:rsidP="000B1D74">
      <w:pPr>
        <w:rPr>
          <w:lang w:val="en-AU"/>
        </w:rPr>
      </w:pPr>
      <w:r>
        <w:rPr>
          <w:lang w:val="en-AU"/>
        </w:rPr>
        <w:t xml:space="preserve">Through the </w:t>
      </w:r>
      <w:r>
        <w:rPr>
          <w:i/>
          <w:lang w:val="en-AU"/>
        </w:rPr>
        <w:t>ies_csv_by_reals</w:t>
      </w:r>
      <w:r w:rsidR="005C7BAE">
        <w:rPr>
          <w:i/>
          <w:lang w:val="en-AU"/>
        </w:rPr>
        <w:t>()</w:t>
      </w:r>
      <w:r>
        <w:rPr>
          <w:lang w:val="en-AU"/>
        </w:rPr>
        <w:t xml:space="preserve"> </w:t>
      </w:r>
      <w:r w:rsidR="005C7BAE">
        <w:rPr>
          <w:lang w:val="en-AU"/>
        </w:rPr>
        <w:t>control variable a</w:t>
      </w:r>
      <w:r>
        <w:rPr>
          <w:lang w:val="en-AU"/>
        </w:rPr>
        <w:t xml:space="preserve"> user can transpose</w:t>
      </w:r>
      <w:r w:rsidR="005C7BAE">
        <w:rPr>
          <w:lang w:val="en-AU"/>
        </w:rPr>
        <w:t xml:space="preserve"> rows and columns in </w:t>
      </w:r>
      <w:r>
        <w:rPr>
          <w:lang w:val="en-AU"/>
        </w:rPr>
        <w:t xml:space="preserve">CSV files that PESTPP-IES </w:t>
      </w:r>
      <w:r w:rsidR="005C7BAE">
        <w:rPr>
          <w:lang w:val="en-AU"/>
        </w:rPr>
        <w:t>reads and writes</w:t>
      </w:r>
      <w:r>
        <w:rPr>
          <w:lang w:val="en-AU"/>
        </w:rPr>
        <w:t xml:space="preserve">. If </w:t>
      </w:r>
      <w:r>
        <w:rPr>
          <w:i/>
          <w:lang w:val="en-AU"/>
        </w:rPr>
        <w:t>ies_csv_by_reals()</w:t>
      </w:r>
      <w:r>
        <w:rPr>
          <w:lang w:val="en-AU"/>
        </w:rPr>
        <w:t xml:space="preserve"> is</w:t>
      </w:r>
      <w:r w:rsidR="005C7BAE">
        <w:rPr>
          <w:lang w:val="en-AU"/>
        </w:rPr>
        <w:t xml:space="preserve"> set to </w:t>
      </w:r>
      <w:r w:rsidR="005C7BAE" w:rsidRPr="005C7BAE">
        <w:rPr>
          <w:i/>
          <w:lang w:val="en-AU"/>
        </w:rPr>
        <w:t>false</w:t>
      </w:r>
      <w:r>
        <w:rPr>
          <w:lang w:val="en-AU"/>
        </w:rPr>
        <w:t xml:space="preserve">, then </w:t>
      </w:r>
      <w:r w:rsidR="00316C02">
        <w:rPr>
          <w:lang w:val="en-AU"/>
        </w:rPr>
        <w:t xml:space="preserve">in </w:t>
      </w:r>
      <w:r w:rsidR="005C7BAE">
        <w:rPr>
          <w:lang w:val="en-AU"/>
        </w:rPr>
        <w:t>all</w:t>
      </w:r>
      <w:r>
        <w:rPr>
          <w:lang w:val="en-AU"/>
        </w:rPr>
        <w:t xml:space="preserve"> CSV files </w:t>
      </w:r>
      <w:r w:rsidR="005C7BAE">
        <w:rPr>
          <w:lang w:val="en-AU"/>
        </w:rPr>
        <w:t>provided</w:t>
      </w:r>
      <w:r>
        <w:rPr>
          <w:lang w:val="en-AU"/>
        </w:rPr>
        <w:t xml:space="preserve"> to PESTPP-IES</w:t>
      </w:r>
      <w:r w:rsidR="00316C02">
        <w:rPr>
          <w:lang w:val="en-AU"/>
        </w:rPr>
        <w:t xml:space="preserve"> or written by PESTPP-IES</w:t>
      </w:r>
      <w:r w:rsidR="005C7BAE">
        <w:rPr>
          <w:lang w:val="en-AU"/>
        </w:rPr>
        <w:t xml:space="preserve">, parameters/observations </w:t>
      </w:r>
      <w:r w:rsidR="00316C02">
        <w:rPr>
          <w:lang w:val="en-AU"/>
        </w:rPr>
        <w:t>are</w:t>
      </w:r>
      <w:r w:rsidR="005C7BAE">
        <w:rPr>
          <w:lang w:val="en-AU"/>
        </w:rPr>
        <w:t xml:space="preserve"> assigned to rows while realizations </w:t>
      </w:r>
      <w:r w:rsidR="00316C02">
        <w:rPr>
          <w:lang w:val="en-AU"/>
        </w:rPr>
        <w:t>are</w:t>
      </w:r>
      <w:r w:rsidR="005C7BAE">
        <w:rPr>
          <w:lang w:val="en-AU"/>
        </w:rPr>
        <w:t xml:space="preserve"> assigned to columns</w:t>
      </w:r>
      <w:r>
        <w:rPr>
          <w:lang w:val="en-AU"/>
        </w:rPr>
        <w:t xml:space="preserve">. This option can be useful </w:t>
      </w:r>
      <w:r w:rsidR="002C7B33">
        <w:rPr>
          <w:lang w:val="en-AU"/>
        </w:rPr>
        <w:t xml:space="preserve">where </w:t>
      </w:r>
      <w:r>
        <w:rPr>
          <w:lang w:val="en-AU"/>
        </w:rPr>
        <w:t>CSV files</w:t>
      </w:r>
      <w:r w:rsidR="002C7B33">
        <w:rPr>
          <w:lang w:val="en-AU"/>
        </w:rPr>
        <w:t xml:space="preserve"> are pre/postprocessed</w:t>
      </w:r>
      <w:r>
        <w:rPr>
          <w:lang w:val="en-AU"/>
        </w:rPr>
        <w:t xml:space="preserve"> in </w:t>
      </w:r>
      <w:r w:rsidR="005C7BAE">
        <w:rPr>
          <w:lang w:val="en-AU"/>
        </w:rPr>
        <w:t xml:space="preserve">Microsoft </w:t>
      </w:r>
      <w:r>
        <w:rPr>
          <w:lang w:val="en-AU"/>
        </w:rPr>
        <w:t>EXCEL</w:t>
      </w:r>
      <w:r w:rsidR="00316C02">
        <w:rPr>
          <w:lang w:val="en-AU"/>
        </w:rPr>
        <w:t xml:space="preserve"> and parameter/observation numbers are large</w:t>
      </w:r>
      <w:r>
        <w:rPr>
          <w:lang w:val="en-AU"/>
        </w:rPr>
        <w:t>.</w:t>
      </w:r>
    </w:p>
    <w:p w14:paraId="730A1080" w14:textId="36AA6B92"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w:t>
      </w:r>
      <w:r w:rsidR="00316C02">
        <w:rPr>
          <w:lang w:val="en-AU"/>
        </w:rPr>
        <w:t>a</w:t>
      </w:r>
      <w:r>
        <w:rPr>
          <w:lang w:val="en-AU"/>
        </w:rPr>
        <w:t xml:space="preserve"> user-</w:t>
      </w:r>
      <w:r w:rsidR="00316C02">
        <w:rPr>
          <w:lang w:val="en-AU"/>
        </w:rPr>
        <w:t>prepared</w:t>
      </w:r>
      <w:r>
        <w:rPr>
          <w:lang w:val="en-AU"/>
        </w:rPr>
        <w:t xml:space="preserve"> parameter ensemble CSV</w:t>
      </w:r>
      <w:r w:rsidR="002C0B33">
        <w:rPr>
          <w:lang w:val="en-AU"/>
        </w:rPr>
        <w:t xml:space="preserve"> of JCO/JCB</w:t>
      </w:r>
      <w:r>
        <w:rPr>
          <w:lang w:val="en-AU"/>
        </w:rPr>
        <w:t xml:space="preserve">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r w:rsidR="00EB3DD3">
        <w:rPr>
          <w:lang w:val="en-AU"/>
        </w:rPr>
        <w:t>However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w:t>
      </w:r>
      <w:r w:rsidR="00316C02">
        <w:rPr>
          <w:lang w:val="en-AU"/>
        </w:rPr>
        <w:t>ratios</w:t>
      </w:r>
      <w:r w:rsidR="00EB3DD3">
        <w:rPr>
          <w:lang w:val="en-AU"/>
        </w:rPr>
        <w:t xml:space="preserve"> supplied in the “parameter data” section of the PEST control file.</w:t>
      </w:r>
    </w:p>
    <w:p w14:paraId="6427E4B3" w14:textId="7F63BFC0" w:rsidR="00760756" w:rsidRDefault="00760756" w:rsidP="000B1D74">
      <w:pPr>
        <w:rPr>
          <w:lang w:val="en-AU"/>
        </w:rPr>
      </w:pPr>
      <w:r>
        <w:rPr>
          <w:lang w:val="en-AU"/>
        </w:rPr>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r w:rsidR="00577DAC">
        <w:rPr>
          <w:i/>
          <w:lang w:val="en-AU"/>
        </w:rPr>
        <w:t>ies_add_base</w:t>
      </w:r>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316C02">
        <w:rPr>
          <w:lang w:val="en-AU"/>
        </w:rPr>
        <w:t xml:space="preserve"> (which is the default)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provided in </w:t>
      </w:r>
      <w:r w:rsidR="00EB3DD3">
        <w:rPr>
          <w:lang w:val="en-AU"/>
        </w:rPr>
        <w:t>a</w:t>
      </w:r>
      <w:r w:rsidR="00577DAC">
        <w:rPr>
          <w:lang w:val="en-AU"/>
        </w:rPr>
        <w:t xml:space="preserve"> CSV file</w:t>
      </w:r>
      <w:r w:rsidR="00EB3DD3">
        <w:rPr>
          <w:lang w:val="en-AU"/>
        </w:rPr>
        <w:t>,</w:t>
      </w:r>
      <w:r w:rsidR="00577DAC">
        <w:rPr>
          <w:lang w:val="en-AU"/>
        </w:rPr>
        <w:t xml:space="preserve"> and </w:t>
      </w:r>
      <w:r w:rsidR="00577DAC">
        <w:rPr>
          <w:i/>
          <w:lang w:val="en-AU"/>
        </w:rPr>
        <w:t>ies_add_base</w:t>
      </w:r>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316C02">
        <w:rPr>
          <w:lang w:val="en-AU"/>
        </w:rPr>
        <w:t>.</w:t>
      </w:r>
      <w:r w:rsidR="006D7BDD">
        <w:rPr>
          <w:lang w:val="en-AU"/>
        </w:rPr>
        <w:t xml:space="preserve"> </w:t>
      </w:r>
      <w:r w:rsidR="00316C02">
        <w:rPr>
          <w:lang w:val="en-AU"/>
        </w:rPr>
        <w:t>A</w:t>
      </w:r>
      <w:r w:rsidR="006D7BDD">
        <w:rPr>
          <w:lang w:val="en-AU"/>
        </w:rPr>
        <w:t>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54F13197" w:rsidR="006D7BDD" w:rsidRPr="00B01B66" w:rsidRDefault="006D7BDD" w:rsidP="000B1D74">
      <w:pPr>
        <w:rPr>
          <w:lang w:val="en-AU"/>
        </w:rPr>
      </w:pPr>
      <w:r>
        <w:rPr>
          <w:lang w:val="en-AU"/>
        </w:rPr>
        <w:t xml:space="preserve">If the </w:t>
      </w:r>
      <w:r w:rsidRPr="006D7BDD">
        <w:rPr>
          <w:i/>
          <w:lang w:val="en-AU"/>
        </w:rPr>
        <w:t>ies_enforce_bound</w:t>
      </w:r>
      <w:r w:rsidRPr="001F7788">
        <w:rPr>
          <w:i/>
          <w:lang w:val="en-AU"/>
        </w:rPr>
        <w:t>s()</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w:t>
      </w:r>
      <w:r w:rsidR="00316C02">
        <w:rPr>
          <w:lang w:val="en-AU"/>
        </w:rPr>
        <w:t>a</w:t>
      </w:r>
      <w:r w:rsidR="001F7788">
        <w:rPr>
          <w:lang w:val="en-AU"/>
        </w:rPr>
        <w:t xml:space="preserve"> PEST control file</w:t>
      </w:r>
      <w:r>
        <w:rPr>
          <w:lang w:val="en-AU"/>
        </w:rPr>
        <w:t xml:space="preserve">, </w:t>
      </w:r>
      <w:r w:rsidR="00EB3DD3">
        <w:rPr>
          <w:lang w:val="en-AU"/>
        </w:rPr>
        <w:t>PESTPP-IES alters parameter values to respect them</w:t>
      </w:r>
      <w:r>
        <w:rPr>
          <w:lang w:val="en-AU"/>
        </w:rPr>
        <w:t>.</w:t>
      </w:r>
      <w:r w:rsidR="00B01B66">
        <w:rPr>
          <w:lang w:val="en-AU"/>
        </w:rPr>
        <w:t xml:space="preserve">  Note this form of parameter bound enforcement does not scale the entire realization to bring it within bounds, instead, individually bound-offending parameters values are simply changed to bring them to their respective bound values.  If users wish to have bound enforcement similar to how PEST and PESTPP-GLM, they should use the </w:t>
      </w:r>
      <w:r w:rsidR="00B01B66">
        <w:rPr>
          <w:i/>
          <w:lang w:val="en-AU"/>
        </w:rPr>
        <w:t>ies_enforce_chglim</w:t>
      </w:r>
      <w:r w:rsidR="00B01B66">
        <w:rPr>
          <w:lang w:val="en-AU"/>
        </w:rPr>
        <w:t xml:space="preserve"> option, which enables parameter realizatio scaling to respect both parameter bounds and parameter change limits (e.g. FACPARMAX and RELPARMAX) – this enforcement approach scales the entire realization so that is respects both bounds and change limits.  </w:t>
      </w:r>
      <w:r w:rsidR="007753BC">
        <w:rPr>
          <w:lang w:val="en-AU"/>
        </w:rPr>
        <w:t xml:space="preserve">Also note that if a restart observation ensemble is passed to PESTPP-IES, bounds enforcement on the initial parameter ensemble is foregone to avoid corrupting the first iteration upgrade calculation process. </w:t>
      </w:r>
    </w:p>
    <w:p w14:paraId="1320E425" w14:textId="577EF9A8" w:rsidR="006D7BDD" w:rsidRDefault="00457ADA" w:rsidP="000B1D74">
      <w:pPr>
        <w:rPr>
          <w:lang w:val="en-AU"/>
        </w:rPr>
      </w:pPr>
      <w:r>
        <w:rPr>
          <w:lang w:val="en-AU"/>
        </w:rPr>
        <w:t xml:space="preserve">The optional </w:t>
      </w:r>
      <w:r w:rsidRPr="00457ADA">
        <w:rPr>
          <w:i/>
          <w:lang w:val="en-AU"/>
        </w:rPr>
        <w:t>ies_observation_ensembl</w:t>
      </w:r>
      <w:r w:rsidRPr="001F7788">
        <w:rPr>
          <w:i/>
          <w:lang w:val="en-AU"/>
        </w:rPr>
        <w:t>e()</w:t>
      </w:r>
      <w:r>
        <w:rPr>
          <w:lang w:val="en-AU"/>
        </w:rPr>
        <w:t xml:space="preserve"> keyword provide</w:t>
      </w:r>
      <w:r w:rsidR="001F7788">
        <w:rPr>
          <w:lang w:val="en-AU"/>
        </w:rPr>
        <w:t>s</w:t>
      </w:r>
      <w:r>
        <w:rPr>
          <w:lang w:val="en-AU"/>
        </w:rPr>
        <w:t xml:space="preserve"> the name of a CSV</w:t>
      </w:r>
      <w:r w:rsidR="00316C02">
        <w:rPr>
          <w:lang w:val="en-AU"/>
        </w:rPr>
        <w:t xml:space="preserve"> or JCO/JCB</w:t>
      </w:r>
      <w:r>
        <w:rPr>
          <w:lang w:val="en-AU"/>
        </w:rPr>
        <w:t xml:space="preserve">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w:t>
      </w:r>
      <w:r w:rsidR="007B3DF6">
        <w:rPr>
          <w:lang w:val="en-AU"/>
        </w:rPr>
        <w:t>user-supplied</w:t>
      </w:r>
      <w:r>
        <w:rPr>
          <w:lang w:val="en-AU"/>
        </w:rPr>
        <w:t xml:space="preserve"> parameter ensemble file</w:t>
      </w:r>
      <w:r w:rsidR="007B3DF6">
        <w:rPr>
          <w:lang w:val="en-AU"/>
        </w:rPr>
        <w:t>s</w:t>
      </w:r>
      <w:r>
        <w:rPr>
          <w:lang w:val="en-AU"/>
        </w:rPr>
        <w:t>. If</w:t>
      </w:r>
      <w:r w:rsidR="007B3DF6">
        <w:rPr>
          <w:lang w:val="en-AU"/>
        </w:rPr>
        <w:t xml:space="preserve"> a user-provides both</w:t>
      </w:r>
      <w:r>
        <w:rPr>
          <w:lang w:val="en-AU"/>
        </w:rPr>
        <w:t xml:space="preserve"> parameter and bservation ensemble </w:t>
      </w:r>
      <w:r w:rsidR="007B3DF6">
        <w:rPr>
          <w:lang w:val="en-AU"/>
        </w:rPr>
        <w:t>input</w:t>
      </w:r>
      <w:r>
        <w:rPr>
          <w:lang w:val="en-AU"/>
        </w:rPr>
        <w:t xml:space="preserve"> file</w:t>
      </w:r>
      <w:r w:rsidR="007B3DF6">
        <w:rPr>
          <w:lang w:val="en-AU"/>
        </w:rPr>
        <w:t>s</w:t>
      </w:r>
      <w:r>
        <w:rPr>
          <w:lang w:val="en-AU"/>
        </w:rPr>
        <w:t xml:space="preserve">,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 of the</w:t>
      </w:r>
      <w:r w:rsidR="00ED6A63">
        <w:rPr>
          <w:lang w:val="en-AU"/>
        </w:rPr>
        <w:t>ir</w:t>
      </w:r>
      <w:r w:rsidR="00944AE8">
        <w:rPr>
          <w:lang w:val="en-AU"/>
        </w:rPr>
        <w:t xml:space="preserve"> respective files. If this is not</w:t>
      </w:r>
      <w:r w:rsidR="002C7159">
        <w:rPr>
          <w:lang w:val="en-AU"/>
        </w:rPr>
        <w:t xml:space="preserve"> the case</w:t>
      </w:r>
      <w:r w:rsidR="00ED6A63">
        <w:rPr>
          <w:lang w:val="en-AU"/>
        </w:rPr>
        <w:t xml:space="preserve">, PESTPP-IES will detect this inconsistency; it will then </w:t>
      </w:r>
      <w:r w:rsidR="00944AE8">
        <w:rPr>
          <w:lang w:val="en-AU"/>
        </w:rPr>
        <w:t>cease execution with an</w:t>
      </w:r>
      <w:r w:rsidR="00ED6A63">
        <w:rPr>
          <w:lang w:val="en-AU"/>
        </w:rPr>
        <w:t xml:space="preserve"> appropriate</w:t>
      </w:r>
      <w:r w:rsidR="00944AE8">
        <w:rPr>
          <w:lang w:val="en-AU"/>
        </w:rPr>
        <w:t xml:space="preserve"> error message.</w:t>
      </w:r>
    </w:p>
    <w:p w14:paraId="6FDD1EC1" w14:textId="77777777" w:rsidR="00944AE8" w:rsidRDefault="00A715A9" w:rsidP="00A715A9">
      <w:pPr>
        <w:pStyle w:val="Heading3"/>
      </w:pPr>
      <w:bookmarkStart w:id="2076" w:name="_Toc24975778"/>
      <w:r>
        <w:lastRenderedPageBreak/>
        <w:t>9.2.3 “</w:t>
      </w:r>
      <w:r w:rsidR="00143C09">
        <w:t>Regularization</w:t>
      </w:r>
      <w:r>
        <w:t>”</w:t>
      </w:r>
      <w:bookmarkEnd w:id="2076"/>
    </w:p>
    <w:p w14:paraId="10F1BE9D" w14:textId="7A76B504" w:rsidR="00965D74" w:rsidRPr="008B285B" w:rsidRDefault="0041796E" w:rsidP="00A715A9">
      <w:pPr>
        <w:rPr>
          <w:lang w:val="en-AU"/>
        </w:rPr>
      </w:pPr>
      <w:r>
        <w:rPr>
          <w:lang w:val="en-AU"/>
        </w:rPr>
        <w:t xml:space="preserve">Chen and Oliver (2013) provide two equations through which parameters comprising a particular </w:t>
      </w:r>
      <w:r w:rsidR="0092655E">
        <w:rPr>
          <w:lang w:val="en-AU"/>
        </w:rPr>
        <w:t>realization</w:t>
      </w:r>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on the basis of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r w:rsidR="00965D74" w:rsidRPr="00965D74">
        <w:rPr>
          <w:i/>
          <w:lang w:val="en-AU"/>
        </w:rPr>
        <w:t>ies_use_appro</w:t>
      </w:r>
      <w:r w:rsidR="00965D74" w:rsidRPr="00ED6A63">
        <w:rPr>
          <w:i/>
          <w:lang w:val="en-AU"/>
        </w:rPr>
        <w:t>x()</w:t>
      </w:r>
      <w:r w:rsidR="00965D74">
        <w:rPr>
          <w:lang w:val="en-AU"/>
        </w:rPr>
        <w:t xml:space="preserve"> control variable. Despite the fact that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r w:rsidR="008B285B">
        <w:rPr>
          <w:lang w:val="en-AU"/>
        </w:rPr>
        <w:t xml:space="preserve">  When </w:t>
      </w:r>
      <w:r w:rsidR="008B285B">
        <w:rPr>
          <w:i/>
          <w:lang w:val="en-AU"/>
        </w:rPr>
        <w:t>ies_use_approx</w:t>
      </w:r>
      <w:r w:rsidR="008B285B">
        <w:rPr>
          <w:lang w:val="en-AU"/>
        </w:rPr>
        <w:t xml:space="preserve"> is set to </w:t>
      </w:r>
      <w:r w:rsidR="008B285B">
        <w:rPr>
          <w:i/>
          <w:lang w:val="en-AU"/>
        </w:rPr>
        <w:t>false</w:t>
      </w:r>
      <w:r w:rsidR="008B285B">
        <w:rPr>
          <w:lang w:val="en-AU"/>
        </w:rPr>
        <w:t>, a penalty for changing parameter values is enforced within the upgrade calculation process.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diversity of parameter </w:t>
      </w:r>
      <w:r w:rsidR="0092655E">
        <w:rPr>
          <w:lang w:val="en-AU"/>
        </w:rPr>
        <w:t>realization</w:t>
      </w:r>
      <w:r>
        <w:rPr>
          <w:lang w:val="en-AU"/>
        </w:rPr>
        <w:t xml:space="preserve">s </w:t>
      </w:r>
      <w:r w:rsidR="00ED6A63">
        <w:rPr>
          <w:lang w:val="en-AU"/>
        </w:rPr>
        <w:t>as the iterative adjustment process progresses</w:t>
      </w:r>
      <w:r>
        <w:rPr>
          <w:lang w:val="en-AU"/>
        </w:rPr>
        <w:t>. Sometimes 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7BFD3203" w14:textId="20CCB5AA" w:rsidR="008B285B"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w:t>
      </w:r>
      <w:r w:rsidR="008B285B">
        <w:rPr>
          <w:lang w:val="en-AU"/>
        </w:rPr>
        <w:t xml:space="preserve">PESTPP-IES supports both subspace regularization (through the MAXSING and EIGTHRESH control </w:t>
      </w:r>
      <w:r w:rsidR="00031FAF">
        <w:rPr>
          <w:lang w:val="en-AU"/>
        </w:rPr>
        <w:t>variables</w:t>
      </w:r>
      <w:r w:rsidR="008B285B">
        <w:rPr>
          <w:lang w:val="en-AU"/>
        </w:rPr>
        <w:t>)</w:t>
      </w:r>
      <w:r w:rsidR="00540C3D">
        <w:rPr>
          <w:lang w:val="en-AU"/>
        </w:rPr>
        <w:t>,</w:t>
      </w:r>
      <w:r w:rsidR="008B285B">
        <w:rPr>
          <w:lang w:val="en-AU"/>
        </w:rPr>
        <w:t xml:space="preserve"> and zero-order Tikhonov regularization</w:t>
      </w:r>
      <w:r>
        <w:rPr>
          <w:lang w:val="en-AU"/>
        </w:rPr>
        <w:t xml:space="preserve"> of the “preferred value” type.</w:t>
      </w:r>
      <w:r w:rsidR="008B285B">
        <w:rPr>
          <w:lang w:val="en-AU"/>
        </w:rPr>
        <w:t xml:space="preserve">  </w:t>
      </w:r>
      <w:r w:rsidR="00540C3D">
        <w:rPr>
          <w:lang w:val="en-AU"/>
        </w:rPr>
        <w:t>S</w:t>
      </w:r>
      <w:r w:rsidR="008B285B">
        <w:rPr>
          <w:lang w:val="en-AU"/>
        </w:rPr>
        <w:t>ubspace regularization truncate</w:t>
      </w:r>
      <w:r w:rsidR="00540C3D">
        <w:rPr>
          <w:lang w:val="en-AU"/>
        </w:rPr>
        <w:t>s pertinent</w:t>
      </w:r>
      <w:r w:rsidR="008B285B">
        <w:rPr>
          <w:lang w:val="en-AU"/>
        </w:rPr>
        <w:t xml:space="preserve"> matrices used in upgrade calculation</w:t>
      </w:r>
      <w:r w:rsidR="00540C3D">
        <w:rPr>
          <w:lang w:val="en-AU"/>
        </w:rPr>
        <w:t>s</w:t>
      </w:r>
      <w:r w:rsidR="008B285B">
        <w:rPr>
          <w:lang w:val="en-AU"/>
        </w:rPr>
        <w:t xml:space="preserve"> to inhibit large parameter changes. </w:t>
      </w:r>
      <w:r w:rsidR="00540C3D">
        <w:rPr>
          <w:lang w:val="en-AU"/>
        </w:rPr>
        <w:t>This</w:t>
      </w:r>
      <w:r w:rsidR="008B285B">
        <w:rPr>
          <w:lang w:val="en-AU"/>
        </w:rPr>
        <w:t xml:space="preserve"> is the easiest way to control </w:t>
      </w:r>
      <w:r w:rsidR="00B97A79">
        <w:rPr>
          <w:lang w:val="en-AU"/>
        </w:rPr>
        <w:t>over-</w:t>
      </w:r>
      <w:r w:rsidR="008B285B">
        <w:rPr>
          <w:lang w:val="en-AU"/>
        </w:rPr>
        <w:t>aggressive</w:t>
      </w:r>
      <w:r w:rsidR="00B97A79">
        <w:rPr>
          <w:lang w:val="en-AU"/>
        </w:rPr>
        <w:t xml:space="preserve"> alterations to </w:t>
      </w:r>
      <w:r w:rsidR="008B285B">
        <w:rPr>
          <w:lang w:val="en-AU"/>
        </w:rPr>
        <w:t xml:space="preserve">parameters.  </w:t>
      </w:r>
    </w:p>
    <w:p w14:paraId="6110B23A" w14:textId="6362CCD4" w:rsidR="00C34ACD" w:rsidRDefault="008B285B" w:rsidP="00A715A9">
      <w:pPr>
        <w:rPr>
          <w:lang w:val="en-AU"/>
        </w:rPr>
      </w:pPr>
      <w:r>
        <w:rPr>
          <w:lang w:val="en-AU"/>
        </w:rPr>
        <w:t>PESTPP-IES also support</w:t>
      </w:r>
      <w:r w:rsidR="00B97A79">
        <w:rPr>
          <w:lang w:val="en-AU"/>
        </w:rPr>
        <w:t>s</w:t>
      </w:r>
      <w:r>
        <w:rPr>
          <w:lang w:val="en-AU"/>
        </w:rPr>
        <w:t xml:space="preserve"> preferred-value Tikhonov </w:t>
      </w:r>
      <w:r w:rsidR="00031FAF">
        <w:rPr>
          <w:lang w:val="en-AU"/>
        </w:rPr>
        <w:t>regularization</w:t>
      </w:r>
      <w:r w:rsidR="00B97A79">
        <w:rPr>
          <w:lang w:val="en-AU"/>
        </w:rPr>
        <w:t xml:space="preserve"> in which it is instructed</w:t>
      </w:r>
      <w:r w:rsidR="00C34ACD">
        <w:rPr>
          <w:lang w:val="en-AU"/>
        </w:rPr>
        <w:t xml:space="preserve"> to maintain proximity of adjusted parameter </w:t>
      </w:r>
      <w:r w:rsidR="00B97A79">
        <w:rPr>
          <w:lang w:val="en-AU"/>
        </w:rPr>
        <w:t>realizations</w:t>
      </w:r>
      <w:r w:rsidR="00C34ACD">
        <w:rPr>
          <w:lang w:val="en-AU"/>
        </w:rPr>
        <w:t xml:space="preserve"> to the</w:t>
      </w:r>
      <w:r w:rsidR="00B97A79">
        <w:rPr>
          <w:lang w:val="en-AU"/>
        </w:rPr>
        <w:t>ir respective</w:t>
      </w:r>
      <w:r w:rsidR="00C34ACD">
        <w:rPr>
          <w:lang w:val="en-AU"/>
        </w:rPr>
        <w:t xml:space="preserve"> original</w:t>
      </w:r>
      <w:r w:rsidR="00B24298">
        <w:rPr>
          <w:lang w:val="en-AU"/>
        </w:rPr>
        <w:t xml:space="preserve"> </w:t>
      </w:r>
      <w:r w:rsidR="0092655E">
        <w:rPr>
          <w:lang w:val="en-AU"/>
        </w:rPr>
        <w:t>realization</w:t>
      </w:r>
      <w:r w:rsidR="00B24298">
        <w:rPr>
          <w:lang w:val="en-AU"/>
        </w:rPr>
        <w:t>s</w:t>
      </w:r>
      <w:r w:rsidR="00C34ACD">
        <w:rPr>
          <w:lang w:val="en-AU"/>
        </w:rPr>
        <w:t>,</w:t>
      </w:r>
      <w:r w:rsidR="00B97A79">
        <w:rPr>
          <w:lang w:val="en-AU"/>
        </w:rPr>
        <w:t xml:space="preserve"> the latter having been</w:t>
      </w:r>
      <w:r w:rsidR="00C34ACD">
        <w:rPr>
          <w:lang w:val="en-AU"/>
        </w:rPr>
        <w:t xml:space="preserve"> generated using the prior</w:t>
      </w:r>
      <w:r w:rsidR="003B4E7B">
        <w:rPr>
          <w:lang w:val="en-AU"/>
        </w:rPr>
        <w:t xml:space="preserve"> parameter</w:t>
      </w:r>
      <w:r w:rsidR="00C34ACD">
        <w:rPr>
          <w:lang w:val="en-AU"/>
        </w:rPr>
        <w:t xml:space="preserve"> probability distribution. As </w:t>
      </w:r>
      <w:r w:rsidR="003B4E7B">
        <w:rPr>
          <w:lang w:val="en-AU"/>
        </w:rPr>
        <w:t>for</w:t>
      </w:r>
      <w:r w:rsidR="00C34ACD">
        <w:rPr>
          <w:lang w:val="en-AU"/>
        </w:rPr>
        <w:t xml:space="preserve"> all constraints of this type, its use raises the problem of how to balance weights assigned to residuals that quantify model-to-measurement misfit </w:t>
      </w:r>
      <w:r w:rsidR="003B4E7B">
        <w:rPr>
          <w:lang w:val="en-AU"/>
        </w:rPr>
        <w:t>against</w:t>
      </w:r>
      <w:r w:rsidR="00C34ACD">
        <w:rPr>
          <w:lang w:val="en-AU"/>
        </w:rPr>
        <w:t xml:space="preserve"> those that </w:t>
      </w:r>
      <w:r w:rsidR="00710BBE">
        <w:rPr>
          <w:lang w:val="en-AU"/>
        </w:rPr>
        <w:t>quantify</w:t>
      </w:r>
      <w:r w:rsidR="00C34ACD">
        <w:rPr>
          <w:lang w:val="en-AU"/>
        </w:rPr>
        <w:t xml:space="preserve"> parameter departures from initial values.</w:t>
      </w:r>
    </w:p>
    <w:p w14:paraId="589239DA" w14:textId="3F58CE41" w:rsidR="00C34ACD" w:rsidRDefault="00C34ACD" w:rsidP="00A715A9">
      <w:pPr>
        <w:rPr>
          <w:lang w:val="en-AU"/>
        </w:rPr>
      </w:pPr>
      <w:r>
        <w:rPr>
          <w:lang w:val="en-AU"/>
        </w:rPr>
        <w:t>PEST and</w:t>
      </w:r>
      <w:r w:rsidR="0028038E">
        <w:rPr>
          <w:lang w:val="en-AU"/>
        </w:rPr>
        <w:t xml:space="preserve"> PESTPP</w:t>
      </w:r>
      <w:r w:rsidR="00CA35E9">
        <w:rPr>
          <w:lang w:val="en-AU"/>
        </w:rPr>
        <w:t>-GLM</w:t>
      </w:r>
      <w:r w:rsidR="0028038E">
        <w:rPr>
          <w:lang w:val="en-AU"/>
        </w:rPr>
        <w:t xml:space="preserve"> </w:t>
      </w:r>
      <w:r>
        <w:rPr>
          <w:lang w:val="en-AU"/>
        </w:rPr>
        <w:t xml:space="preserve">calculate </w:t>
      </w:r>
      <w:r w:rsidR="00143C09">
        <w:rPr>
          <w:lang w:val="en-AU"/>
        </w:rPr>
        <w:t>regularization</w:t>
      </w:r>
      <w:r>
        <w:rPr>
          <w:lang w:val="en-AU"/>
        </w:rPr>
        <w:t xml:space="preserve"> weights </w:t>
      </w:r>
      <w:r w:rsidR="00B97A79">
        <w:rPr>
          <w:lang w:val="en-AU"/>
        </w:rPr>
        <w:t>using</w:t>
      </w:r>
      <w:r>
        <w:rPr>
          <w:lang w:val="en-AU"/>
        </w:rPr>
        <w:t xml:space="preserve"> a numerical procedure that </w:t>
      </w:r>
      <w:r w:rsidR="00B97A79">
        <w:rPr>
          <w:lang w:val="en-AU"/>
        </w:rPr>
        <w:t>depends on the value</w:t>
      </w:r>
      <w:r>
        <w:rPr>
          <w:lang w:val="en-AU"/>
        </w:rPr>
        <w:t xml:space="preserve"> of a user-supplied “measurement objective function”. This defines the 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09C47D4A" w:rsidR="00C34ACD" w:rsidRDefault="00C34ACD" w:rsidP="00A715A9">
      <w:pPr>
        <w:rPr>
          <w:lang w:val="en-AU"/>
        </w:rPr>
      </w:pPr>
      <w:r>
        <w:rPr>
          <w:lang w:val="en-AU"/>
        </w:rPr>
        <w:t xml:space="preserve">Optionally, a user can supply a value for the </w:t>
      </w:r>
      <w:r>
        <w:rPr>
          <w:i/>
          <w:lang w:val="en-AU"/>
        </w:rPr>
        <w:t>ies_reg_factor</w:t>
      </w:r>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r w:rsidR="003B4E7B">
        <w:rPr>
          <w:lang w:val="en-AU"/>
        </w:rPr>
        <w:t xml:space="preserve">particular </w:t>
      </w:r>
      <w:r w:rsidR="000C575A">
        <w:rPr>
          <w:lang w:val="en-AU"/>
        </w:rPr>
        <w:t>parameter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D563AD">
        <w:rPr>
          <w:lang w:val="en-AU"/>
        </w:rPr>
        <w:t xml:space="preserve"> because of the computational requirements to invert a covariance matrix of greater than 30,000 entries per dimension</w:t>
      </w:r>
      <w:r w:rsidR="00B24298">
        <w:rPr>
          <w:lang w:val="en-AU"/>
        </w:rPr>
        <w:t>,</w:t>
      </w:r>
      <w:r w:rsidR="000C575A">
        <w:rPr>
          <w:lang w:val="en-AU"/>
        </w:rPr>
        <w:t xml:space="preserve"> so that each parameter departure is assumed to be statistically independent </w:t>
      </w:r>
      <w:r w:rsidR="00B97A79">
        <w:rPr>
          <w:lang w:val="en-AU"/>
        </w:rPr>
        <w:t>of</w:t>
      </w:r>
      <w:r w:rsidR="000C575A">
        <w:rPr>
          <w:lang w:val="en-AU"/>
        </w:rPr>
        <w:t xml:space="preserve"> </w:t>
      </w:r>
      <w:r w:rsidR="00D563AD">
        <w:rPr>
          <w:lang w:val="en-AU"/>
        </w:rPr>
        <w:t>every other parameter departure</w:t>
      </w:r>
      <w:r w:rsidR="00B24298">
        <w:rPr>
          <w:lang w:val="en-AU"/>
        </w:rPr>
        <w:t>)</w:t>
      </w:r>
      <w:r w:rsidR="00D563AD">
        <w:rPr>
          <w:lang w:val="en-AU"/>
        </w:rPr>
        <w:t xml:space="preserve">. </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 xml:space="preserve">PP-IES </w:t>
      </w:r>
      <w:r w:rsidR="00B24298">
        <w:rPr>
          <w:lang w:val="en-AU"/>
        </w:rPr>
        <w:lastRenderedPageBreak/>
        <w:t>calculates</w:t>
      </w:r>
      <w:r w:rsidR="00DD586B">
        <w:rPr>
          <w:lang w:val="en-AU"/>
        </w:rPr>
        <w:t xml:space="preserve"> a penalty function for each realization that is a function of the deviations from the initial value for each realization and the variance of each parameter</w:t>
      </w:r>
      <w:r w:rsidR="000C575A">
        <w:rPr>
          <w:lang w:val="en-AU"/>
        </w:rPr>
        <w:t xml:space="preserve">. </w:t>
      </w:r>
      <w:r w:rsidR="00DD586B">
        <w:rPr>
          <w:lang w:val="en-AU"/>
        </w:rPr>
        <w:t xml:space="preserve"> The</w:t>
      </w:r>
      <w:r w:rsidR="000C575A">
        <w:rPr>
          <w:lang w:val="en-AU"/>
        </w:rPr>
        <w:t xml:space="preserve"> value assigned to the </w:t>
      </w:r>
      <w:r w:rsidR="000C575A">
        <w:rPr>
          <w:i/>
          <w:lang w:val="en-AU"/>
        </w:rPr>
        <w:t>ies_reg_facto</w:t>
      </w:r>
      <w:r w:rsidR="000C575A" w:rsidRPr="003B4E7B">
        <w:rPr>
          <w:i/>
          <w:lang w:val="en-AU"/>
        </w:rPr>
        <w:t>r()</w:t>
      </w:r>
      <w:r w:rsidR="000C575A">
        <w:rPr>
          <w:lang w:val="en-AU"/>
        </w:rPr>
        <w:t xml:space="preserve"> control variable</w:t>
      </w:r>
      <w:r w:rsidR="00DD586B">
        <w:rPr>
          <w:lang w:val="en-AU"/>
        </w:rPr>
        <w:t xml:space="preserve"> is then a scaling factor to increase or decrease the penalty functions presense in the composite objective function </w:t>
      </w:r>
      <w:r w:rsidR="000C575A">
        <w:rPr>
          <w:lang w:val="en-AU"/>
        </w:rPr>
        <w:t>.</w:t>
      </w:r>
    </w:p>
    <w:p w14:paraId="46AE6999" w14:textId="5EEFC60E" w:rsidR="009D575A" w:rsidRDefault="000C575A" w:rsidP="00A715A9">
      <w:pPr>
        <w:rPr>
          <w:lang w:val="en-AU"/>
        </w:rPr>
      </w:pPr>
      <w:r>
        <w:rPr>
          <w:lang w:val="en-AU"/>
        </w:rPr>
        <w:t xml:space="preserve">The PESTPP-IES default value for </w:t>
      </w:r>
      <w:r>
        <w:rPr>
          <w:i/>
          <w:lang w:val="en-AU"/>
        </w:rPr>
        <w:t>ies_reg_factor</w:t>
      </w:r>
      <w:r w:rsidRPr="005915BF">
        <w:rPr>
          <w:i/>
          <w:lang w:val="en-AU"/>
        </w:rPr>
        <w:t>()</w:t>
      </w:r>
      <w:r>
        <w:rPr>
          <w:lang w:val="en-AU"/>
        </w:rPr>
        <w:t xml:space="preserve"> is zero</w:t>
      </w:r>
      <w:r w:rsidR="005915BF">
        <w:rPr>
          <w:lang w:val="en-AU"/>
        </w:rPr>
        <w:t>; that is,</w:t>
      </w:r>
      <w:r>
        <w:rPr>
          <w:lang w:val="en-AU"/>
        </w:rPr>
        <w:t xml:space="preserve"> no “</w:t>
      </w:r>
      <w:r w:rsidR="00DD586B">
        <w:rPr>
          <w:lang w:val="en-AU"/>
        </w:rPr>
        <w:t>after the</w:t>
      </w:r>
      <w:r w:rsidR="00B01B66">
        <w:rPr>
          <w:lang w:val="en-AU"/>
        </w:rPr>
        <w:t xml:space="preserve"> fact </w:t>
      </w:r>
      <w:r w:rsidR="00143C09">
        <w:rPr>
          <w:lang w:val="en-AU"/>
        </w:rPr>
        <w:t>regularization</w:t>
      </w:r>
      <w:r>
        <w:rPr>
          <w:lang w:val="en-AU"/>
        </w:rPr>
        <w:t xml:space="preserve">” is </w:t>
      </w:r>
      <w:r w:rsidR="005915BF">
        <w:rPr>
          <w:lang w:val="en-AU"/>
        </w:rPr>
        <w:t>applie</w:t>
      </w:r>
      <w:r w:rsidR="00AC709C">
        <w:rPr>
          <w:lang w:val="en-AU"/>
        </w:rPr>
        <w:t>d</w:t>
      </w:r>
      <w:r w:rsidR="00B01B66">
        <w:rPr>
          <w:lang w:val="en-AU"/>
        </w:rPr>
        <w:t xml:space="preserve"> (if </w:t>
      </w:r>
      <w:r w:rsidR="00B01B66">
        <w:rPr>
          <w:i/>
          <w:lang w:val="en-AU"/>
        </w:rPr>
        <w:t>ies_use_approx</w:t>
      </w:r>
      <w:r w:rsidR="00B01B66">
        <w:rPr>
          <w:lang w:val="en-AU"/>
        </w:rPr>
        <w:t xml:space="preserve"> is false, then regularization penalties are baked into the upgrade calculation process in Bayesian proportions)</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077" w:name="_Hlk514265747"/>
      <w:r w:rsidR="003228FE">
        <w:rPr>
          <w:i/>
          <w:lang w:val="en-AU"/>
        </w:rPr>
        <w:t>ies_reg_factor()</w:t>
      </w:r>
      <w:bookmarkEnd w:id="2077"/>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all of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w:t>
      </w:r>
      <w:r w:rsidR="0028038E">
        <w:rPr>
          <w:lang w:val="en-AU"/>
        </w:rPr>
        <w:t xml:space="preserve"> PESTPP</w:t>
      </w:r>
      <w:r w:rsidR="00CA35E9">
        <w:rPr>
          <w:lang w:val="en-AU"/>
        </w:rPr>
        <w:t>-GLM</w:t>
      </w:r>
      <w:r w:rsidR="0028038E">
        <w:rPr>
          <w:lang w:val="en-AU"/>
        </w:rPr>
        <w:t>,</w:t>
      </w:r>
      <w:r w:rsidR="00AC709C">
        <w:rPr>
          <w:lang w:val="en-AU"/>
        </w:rPr>
        <w:t xml:space="preserve">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r w:rsidR="003228FE">
        <w:rPr>
          <w:i/>
          <w:lang w:val="en-AU"/>
        </w:rPr>
        <w:t>ies_reg_factor()</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r w:rsidR="009D575A" w:rsidRPr="009D575A">
        <w:rPr>
          <w:i/>
          <w:lang w:val="en-AU"/>
        </w:rPr>
        <w:t>ies_reg_factor()</w:t>
      </w:r>
      <w:r w:rsidR="009D575A">
        <w:rPr>
          <w:lang w:val="en-AU"/>
        </w:rPr>
        <w:t xml:space="preserve"> so that, after a number 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4F6936">
      <w:pPr>
        <w:pStyle w:val="ListParagraph"/>
        <w:numPr>
          <w:ilvl w:val="0"/>
          <w:numId w:val="30"/>
        </w:numPr>
        <w:rPr>
          <w:lang w:val="en-AU"/>
        </w:rPr>
      </w:pPr>
      <w:r>
        <w:rPr>
          <w:lang w:val="en-AU"/>
        </w:rPr>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r w:rsidRPr="004F6936">
        <w:rPr>
          <w:i/>
          <w:lang w:val="en-AU"/>
        </w:rPr>
        <w:t>ies_use_appro</w:t>
      </w:r>
      <w:r w:rsidRPr="005915BF">
        <w:rPr>
          <w:i/>
          <w:lang w:val="en-AU"/>
        </w:rPr>
        <w:t>x()</w:t>
      </w:r>
      <w:r>
        <w:rPr>
          <w:lang w:val="en-AU"/>
        </w:rPr>
        <w:t xml:space="preserve"> is set to </w:t>
      </w:r>
      <w:r w:rsidRPr="005915BF">
        <w:rPr>
          <w:i/>
          <w:lang w:val="en-AU"/>
        </w:rPr>
        <w:t>true</w:t>
      </w:r>
      <w:r>
        <w:rPr>
          <w:lang w:val="en-AU"/>
        </w:rPr>
        <w:t>.</w:t>
      </w:r>
    </w:p>
    <w:p w14:paraId="04CA5D66" w14:textId="77777777" w:rsidR="004F6936" w:rsidRDefault="00B24298" w:rsidP="004F6936">
      <w:pPr>
        <w:pStyle w:val="ListParagraph"/>
        <w:numPr>
          <w:ilvl w:val="0"/>
          <w:numId w:val="30"/>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r w:rsidR="004F6936">
        <w:rPr>
          <w:i/>
          <w:lang w:val="en-AU"/>
        </w:rPr>
        <w:t>ies_reg_fact</w:t>
      </w:r>
      <w:r w:rsidR="004F6936" w:rsidRPr="005915BF">
        <w:rPr>
          <w:i/>
          <w:lang w:val="en-AU"/>
        </w:rPr>
        <w:t>or()</w:t>
      </w:r>
      <w:r w:rsidR="004F6936">
        <w:rPr>
          <w:lang w:val="en-AU"/>
        </w:rPr>
        <w:t xml:space="preserve"> is set to a value greater than zero.</w:t>
      </w:r>
    </w:p>
    <w:p w14:paraId="626DD7D0" w14:textId="164CC74E" w:rsidR="004F6936" w:rsidRDefault="004F6936" w:rsidP="004F6936">
      <w:pPr>
        <w:pStyle w:val="ListParagraph"/>
        <w:numPr>
          <w:ilvl w:val="0"/>
          <w:numId w:val="30"/>
        </w:numPr>
        <w:rPr>
          <w:lang w:val="en-AU"/>
        </w:rPr>
      </w:pPr>
      <w:r>
        <w:rPr>
          <w:lang w:val="en-AU"/>
        </w:rPr>
        <w:t>It is used in prior</w:t>
      </w:r>
      <w:r w:rsidR="00BE7785">
        <w:rPr>
          <w:lang w:val="en-AU"/>
        </w:rPr>
        <w:t xml:space="preserve"> parameter</w:t>
      </w:r>
      <w:r>
        <w:rPr>
          <w:lang w:val="en-AU"/>
        </w:rPr>
        <w:t xml:space="preserve"> scaling; see below.</w:t>
      </w:r>
    </w:p>
    <w:p w14:paraId="2AFD2486" w14:textId="736D894D" w:rsidR="004F6936" w:rsidRDefault="004F6936" w:rsidP="004F6936">
      <w:pPr>
        <w:rPr>
          <w:lang w:val="en-AU"/>
        </w:rPr>
      </w:pPr>
      <w:r>
        <w:rPr>
          <w:lang w:val="en-AU"/>
        </w:rPr>
        <w:t>Where a user-supplied CSV</w:t>
      </w:r>
      <w:r w:rsidR="00DF1D1E">
        <w:rPr>
          <w:lang w:val="en-AU"/>
        </w:rPr>
        <w:t xml:space="preserve"> or JCO/JCB</w:t>
      </w:r>
      <w:r>
        <w:rPr>
          <w:lang w:val="en-AU"/>
        </w:rPr>
        <w:t xml:space="preserve">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r w:rsidR="00A35875">
        <w:rPr>
          <w:i/>
          <w:lang w:val="en-AU"/>
        </w:rPr>
        <w:t>pa</w:t>
      </w:r>
      <w:r w:rsidR="00A35875" w:rsidRPr="005915BF">
        <w:rPr>
          <w:i/>
          <w:lang w:val="en-AU"/>
        </w:rPr>
        <w:t>rcov()</w:t>
      </w:r>
      <w:r w:rsidR="00A35875">
        <w:rPr>
          <w:lang w:val="en-AU"/>
        </w:rPr>
        <w:t xml:space="preserve"> control variable. Regardless of whether the </w:t>
      </w:r>
      <w:r w:rsidR="00A35875">
        <w:rPr>
          <w:i/>
          <w:lang w:val="en-AU"/>
        </w:rPr>
        <w:t>parco</w:t>
      </w:r>
      <w:r w:rsidR="00A35875" w:rsidRPr="005915BF">
        <w:rPr>
          <w:i/>
          <w:lang w:val="en-AU"/>
        </w:rPr>
        <w:t xml:space="preserve">v()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r w:rsidR="00A35875">
        <w:rPr>
          <w:i/>
          <w:lang w:val="en-AU"/>
        </w:rPr>
        <w:t>ies_use_empirical_pri</w:t>
      </w:r>
      <w:r w:rsidR="00A35875" w:rsidRPr="005915BF">
        <w:rPr>
          <w:i/>
          <w:lang w:val="en-AU"/>
        </w:rPr>
        <w:t>or()</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r>
        <w:rPr>
          <w:i/>
          <w:lang w:val="en-AU"/>
        </w:rPr>
        <w:t>ies_use_empirical_prior</w:t>
      </w:r>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r w:rsidR="00D33BC5">
        <w:rPr>
          <w:i/>
          <w:lang w:val="en-AU"/>
        </w:rPr>
        <w:t>ies_use_empirical_pri</w:t>
      </w:r>
      <w:r w:rsidR="00D33BC5" w:rsidRPr="005915BF">
        <w:rPr>
          <w:i/>
          <w:lang w:val="en-AU"/>
        </w:rPr>
        <w:t>or()</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r w:rsidR="005915BF" w:rsidRPr="005915BF">
        <w:rPr>
          <w:i/>
          <w:lang w:val="en-AU"/>
        </w:rPr>
        <w:t>parcov()</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078" w:name="_Toc24975779"/>
      <w:r>
        <w:lastRenderedPageBreak/>
        <w:t>9.2.4 Prior Parameter Scaling</w:t>
      </w:r>
      <w:bookmarkEnd w:id="2078"/>
    </w:p>
    <w:p w14:paraId="2CB990C4" w14:textId="75F4CD4F" w:rsidR="00D33BC5" w:rsidRDefault="00DD6BFC" w:rsidP="00D33BC5">
      <w:pPr>
        <w:rPr>
          <w:lang w:val="en-AU"/>
        </w:rPr>
      </w:pPr>
      <w:r>
        <w:rPr>
          <w:lang w:val="en-AU"/>
        </w:rPr>
        <w:t>L</w:t>
      </w:r>
      <w:r w:rsidR="001F157E">
        <w:rPr>
          <w:lang w:val="en-AU"/>
        </w:rPr>
        <w:t>ike</w:t>
      </w:r>
      <w:r w:rsidR="0028038E">
        <w:rPr>
          <w:lang w:val="en-AU"/>
        </w:rPr>
        <w:t xml:space="preserve"> PESTPP</w:t>
      </w:r>
      <w:r w:rsidR="00CA35E9">
        <w:rPr>
          <w:lang w:val="en-AU"/>
        </w:rPr>
        <w:t>-GLM</w:t>
      </w:r>
      <w:r w:rsidR="0028038E">
        <w:rPr>
          <w:lang w:val="en-AU"/>
        </w:rPr>
        <w:t xml:space="preserve"> </w:t>
      </w:r>
      <w:r w:rsidR="001F157E">
        <w:rPr>
          <w:lang w:val="en-AU"/>
        </w:rPr>
        <w:t xml:space="preserve">and PEST, PESTPP-IES uses a Jacobian matrix as a basis for parameter adjustment. The mathematics </w:t>
      </w:r>
      <w:r>
        <w:rPr>
          <w:lang w:val="en-AU"/>
        </w:rPr>
        <w:t xml:space="preserve">of parameter adjustment which all of these programs implement </w:t>
      </w:r>
      <w:r w:rsidR="001F157E">
        <w:rPr>
          <w:lang w:val="en-AU"/>
        </w:rPr>
        <w:t>is very similar, differing only in some of the details of how to handle problem ill-posedness.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t calculates an approximation to the Jacobian matrix. Where the number of realizations that comprise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prior standard deviation of </w:t>
      </w:r>
      <w:r w:rsidR="005C5FA4">
        <w:rPr>
          <w:lang w:val="en-AU"/>
        </w:rPr>
        <w:t>that</w:t>
      </w:r>
      <w:r>
        <w:rPr>
          <w:lang w:val="en-AU"/>
        </w:rPr>
        <w:t xml:space="preserve"> parameter. </w:t>
      </w:r>
      <w:r w:rsidR="005C5FA4">
        <w:rPr>
          <w:lang w:val="en-AU"/>
        </w:rPr>
        <w:t xml:space="preserve">PESTPP-IES performs this scaling if the </w:t>
      </w:r>
      <w:r w:rsidRPr="001F157E">
        <w:rPr>
          <w:i/>
          <w:lang w:val="en-AU"/>
        </w:rPr>
        <w:t>ies_use_prior_scalin</w:t>
      </w:r>
      <w:r w:rsidRPr="005C5FA4">
        <w:rPr>
          <w:i/>
          <w:lang w:val="en-AU"/>
        </w:rPr>
        <w:t>g()</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parameters. The default value for </w:t>
      </w:r>
      <w:r w:rsidR="00F77B84">
        <w:rPr>
          <w:i/>
          <w:lang w:val="en-AU"/>
        </w:rPr>
        <w:t>ies_use_prior_scaling</w:t>
      </w:r>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079" w:name="_Toc24975780"/>
      <w:r>
        <w:t>9.2.5 The Marquardt Lambda</w:t>
      </w:r>
      <w:bookmarkEnd w:id="2079"/>
    </w:p>
    <w:p w14:paraId="63D72ACC" w14:textId="6B9EA415"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However the best value of the Marquardt lambda to use</w:t>
      </w:r>
      <w:r w:rsidR="005C5FA4">
        <w:rPr>
          <w:lang w:val="en-AU"/>
        </w:rPr>
        <w:t xml:space="preserve"> during any particular iteration</w:t>
      </w:r>
      <w:r>
        <w:rPr>
          <w:lang w:val="en-AU"/>
        </w:rPr>
        <w:t xml:space="preserve"> must often be determined by trial and error.</w:t>
      </w:r>
      <w:r w:rsidR="0028038E">
        <w:rPr>
          <w:lang w:val="en-AU"/>
        </w:rPr>
        <w:t xml:space="preserve"> PESTPP</w:t>
      </w:r>
      <w:r w:rsidR="00CA35E9">
        <w:rPr>
          <w:lang w:val="en-AU"/>
        </w:rPr>
        <w:t>-GLM</w:t>
      </w:r>
      <w:r w:rsidR="0028038E">
        <w:rPr>
          <w:lang w:val="en-AU"/>
        </w:rPr>
        <w:t xml:space="preserve"> </w:t>
      </w:r>
      <w:r w:rsidR="00F146C0">
        <w:rPr>
          <w:lang w:val="en-AU"/>
        </w:rPr>
        <w:t>and PEST test a</w:t>
      </w:r>
      <w:r>
        <w:rPr>
          <w:lang w:val="en-AU"/>
        </w:rPr>
        <w:t xml:space="preserve"> number of</w:t>
      </w:r>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environments the cost may actually be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4C394A28"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 xml:space="preserve">process when </w:t>
      </w:r>
      <w:r w:rsidR="003664D7">
        <w:rPr>
          <w:lang w:val="en-AU"/>
        </w:rPr>
        <w:lastRenderedPageBreak/>
        <w:t>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r w:rsidR="00FA2529">
        <w:rPr>
          <w:i/>
          <w:lang w:val="en-AU"/>
        </w:rPr>
        <w:t>ies_subset_how</w:t>
      </w:r>
      <w:r w:rsidR="00031FAF">
        <w:rPr>
          <w:i/>
          <w:lang w:val="en-AU"/>
        </w:rPr>
        <w:t>()</w:t>
      </w:r>
      <w:r w:rsidR="00FA2529">
        <w:rPr>
          <w:lang w:val="en-AU"/>
        </w:rPr>
        <w:t xml:space="preserve"> argument; valid choices for </w:t>
      </w:r>
      <w:r w:rsidR="00FA2529">
        <w:rPr>
          <w:i/>
          <w:lang w:val="en-AU"/>
        </w:rPr>
        <w:t>ies_subset_how</w:t>
      </w:r>
      <w:r w:rsidR="00031FAF">
        <w:rPr>
          <w:i/>
          <w:lang w:val="en-AU"/>
        </w:rPr>
        <w:t>()</w:t>
      </w:r>
      <w:r w:rsidR="00FA2529">
        <w:rPr>
          <w:lang w:val="en-AU"/>
        </w:rPr>
        <w:t xml:space="preserve"> are “first” (the first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last” (the last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random” (randomly select </w:t>
      </w:r>
      <w:r w:rsidR="00FA2529">
        <w:rPr>
          <w:i/>
          <w:lang w:val="en-AU"/>
        </w:rPr>
        <w:t>ies_subset_size</w:t>
      </w:r>
      <w:r w:rsidR="00031FAF">
        <w:rPr>
          <w:i/>
          <w:lang w:val="en-AU"/>
        </w:rPr>
        <w:t>()</w:t>
      </w:r>
      <w:r w:rsidR="00FA2529">
        <w:rPr>
          <w:lang w:val="en-AU"/>
        </w:rPr>
        <w:t xml:space="preserve"> realizations </w:t>
      </w:r>
      <w:r w:rsidR="00B97A79">
        <w:rPr>
          <w:lang w:val="en-AU"/>
        </w:rPr>
        <w:t xml:space="preserve">for </w:t>
      </w:r>
      <w:r w:rsidR="00FA2529">
        <w:rPr>
          <w:lang w:val="en-AU"/>
        </w:rPr>
        <w:t xml:space="preserve">each iteration), or “phi_based” (select </w:t>
      </w:r>
      <w:r w:rsidR="00FA2529">
        <w:rPr>
          <w:i/>
          <w:lang w:val="en-AU"/>
        </w:rPr>
        <w:t>ies_subset_size</w:t>
      </w:r>
      <w:r w:rsidR="00031FAF">
        <w:rPr>
          <w:i/>
          <w:lang w:val="en-AU"/>
        </w:rPr>
        <w:t>()</w:t>
      </w:r>
      <w:r w:rsidR="00FA2529">
        <w:rPr>
          <w:lang w:val="en-AU"/>
        </w:rPr>
        <w:t xml:space="preserve"> realizations across the previous composite </w:t>
      </w:r>
      <w:r w:rsidR="00B97A79">
        <w:rPr>
          <w:lang w:val="en-AU"/>
        </w:rPr>
        <w:t>objective function</w:t>
      </w:r>
      <w:r w:rsidR="00FA2529">
        <w:rPr>
          <w:lang w:val="en-AU"/>
        </w:rPr>
        <w:t xml:space="preserve"> distribution).</w:t>
      </w:r>
      <w:r w:rsidR="00A55BD4">
        <w:rPr>
          <w:lang w:val="en-AU"/>
        </w:rPr>
        <w:t xml:space="preserve"> Note that if the “base” parameter realization is present, it </w:t>
      </w:r>
      <w:r w:rsidR="00BC0BD7">
        <w:rPr>
          <w:lang w:val="en-AU"/>
        </w:rPr>
        <w:t xml:space="preserve">is </w:t>
      </w:r>
      <w:r w:rsidR="00A55BD4">
        <w:rPr>
          <w:lang w:val="en-AU"/>
        </w:rPr>
        <w:t>always included in the</w:t>
      </w:r>
      <w:r w:rsidR="00B97A79">
        <w:rPr>
          <w:lang w:val="en-AU"/>
        </w:rPr>
        <w:t xml:space="preserve"> selected</w:t>
      </w:r>
      <w:r w:rsidR="00A55BD4">
        <w:rPr>
          <w:lang w:val="en-AU"/>
        </w:rPr>
        <w:t xml:space="preserv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4009B290"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r>
        <w:rPr>
          <w:i/>
          <w:lang w:val="en-AU"/>
        </w:rPr>
        <w:t>ies_subset</w:t>
      </w:r>
      <w:r w:rsidRPr="003664D7">
        <w:rPr>
          <w:i/>
          <w:lang w:val="en-AU"/>
        </w:rPr>
        <w:t>_size()</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r>
        <w:rPr>
          <w:i/>
          <w:lang w:val="en-AU"/>
        </w:rPr>
        <w:t>ies_lambda_mult</w:t>
      </w:r>
      <w:r w:rsidRPr="006C02E1">
        <w:rPr>
          <w:i/>
          <w:lang w:val="en-AU"/>
        </w:rPr>
        <w:t>s()</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r w:rsidR="00757D47">
        <w:rPr>
          <w:i/>
          <w:lang w:val="en-AU"/>
        </w:rPr>
        <w:t>lambda_scale_fa</w:t>
      </w:r>
      <w:r w:rsidR="00757D47" w:rsidRPr="006C02E1">
        <w:rPr>
          <w:i/>
          <w:lang w:val="en-AU"/>
        </w:rPr>
        <w:t>c()</w:t>
      </w:r>
      <w:r w:rsidR="00757D47">
        <w:rPr>
          <w:lang w:val="en-AU"/>
        </w:rPr>
        <w:t xml:space="preserve"> control variable, the same variable that is used by</w:t>
      </w:r>
      <w:r w:rsidR="0028038E">
        <w:rPr>
          <w:lang w:val="en-AU"/>
        </w:rPr>
        <w:t xml:space="preserve"> PESTPP</w:t>
      </w:r>
      <w:r w:rsidR="00CA35E9">
        <w:rPr>
          <w:lang w:val="en-AU"/>
        </w:rPr>
        <w:t>-GLM</w:t>
      </w:r>
      <w:r w:rsidR="0028038E">
        <w:rPr>
          <w:lang w:val="en-AU"/>
        </w:rPr>
        <w:t>.</w:t>
      </w:r>
      <w:r w:rsidR="00757D47">
        <w:rPr>
          <w:lang w:val="en-AU"/>
        </w:rPr>
        <w:t xml:space="preserve"> As for </w:t>
      </w:r>
      <w:r w:rsidR="00757D47">
        <w:rPr>
          <w:i/>
          <w:lang w:val="en-AU"/>
        </w:rPr>
        <w:t>ies_lambda_mult</w:t>
      </w:r>
      <w:r w:rsidR="00757D47" w:rsidRPr="006C02E1">
        <w:rPr>
          <w:i/>
          <w:lang w:val="en-AU"/>
        </w:rPr>
        <w:t>s()</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r w:rsidR="00C45DF4" w:rsidRPr="009E3311">
        <w:rPr>
          <w:i/>
          <w:lang w:val="en-AU"/>
        </w:rPr>
        <w:t>ies_subset_size</w:t>
      </w:r>
      <w:r w:rsidR="009E3311" w:rsidRPr="009E3311">
        <w:rPr>
          <w:i/>
          <w:lang w:val="en-AU"/>
        </w:rPr>
        <w:t>()</w:t>
      </w:r>
      <w:r w:rsidR="00C45DF4">
        <w:rPr>
          <w:lang w:val="en-AU"/>
        </w:rPr>
        <w:t xml:space="preserve"> times</w:t>
      </w:r>
      <w:r w:rsidR="009E3311">
        <w:rPr>
          <w:lang w:val="en-AU"/>
        </w:rPr>
        <w:t xml:space="preserve"> the number of multipliers supplied with the </w:t>
      </w:r>
      <w:r w:rsidR="00C45DF4" w:rsidRPr="009E3311">
        <w:rPr>
          <w:i/>
          <w:lang w:val="en-AU"/>
        </w:rPr>
        <w:t>ies_lambda_mults</w:t>
      </w:r>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factors supplied with the </w:t>
      </w:r>
      <w:r w:rsidR="00C45DF4" w:rsidRPr="009E3311">
        <w:rPr>
          <w:i/>
          <w:lang w:val="en-AU"/>
        </w:rPr>
        <w:t>lambda_scale_fac</w:t>
      </w:r>
      <w:r w:rsidR="009E3311" w:rsidRPr="009E3311">
        <w:rPr>
          <w:i/>
          <w:lang w:val="en-AU"/>
        </w:rPr>
        <w:t>()</w:t>
      </w:r>
      <w:r w:rsidR="009E3311">
        <w:rPr>
          <w:lang w:val="en-AU"/>
        </w:rPr>
        <w:t xml:space="preserve"> control variable.</w:t>
      </w:r>
    </w:p>
    <w:p w14:paraId="0E67796C" w14:textId="00B4CFCF" w:rsidR="00757D47" w:rsidRDefault="00757D47" w:rsidP="00F77B84">
      <w:pPr>
        <w:rPr>
          <w:lang w:val="en-AU"/>
        </w:rPr>
      </w:pPr>
      <w:r>
        <w:rPr>
          <w:lang w:val="en-AU"/>
        </w:rPr>
        <w:t>The value of the Marquardt lambda to use during the first iteration</w:t>
      </w:r>
      <w:r w:rsidR="0055185E">
        <w:rPr>
          <w:lang w:val="en-AU"/>
        </w:rPr>
        <w:t xml:space="preserve"> of the </w:t>
      </w:r>
      <w:r w:rsidR="00B97A79">
        <w:rPr>
          <w:lang w:val="en-AU"/>
        </w:rPr>
        <w:t>ensemble</w:t>
      </w:r>
      <w:r w:rsidR="0055185E">
        <w:rPr>
          <w:lang w:val="en-AU"/>
        </w:rPr>
        <w:t xml:space="preserve"> smoother process can be</w:t>
      </w:r>
      <w:r>
        <w:rPr>
          <w:lang w:val="en-AU"/>
        </w:rPr>
        <w:t xml:space="preserve"> supplied through the </w:t>
      </w:r>
      <w:r>
        <w:rPr>
          <w:i/>
          <w:lang w:val="en-AU"/>
        </w:rPr>
        <w:t>ies_initial_lambd</w:t>
      </w:r>
      <w:r w:rsidRPr="0055185E">
        <w:rPr>
          <w:i/>
          <w:lang w:val="en-AU"/>
        </w:rPr>
        <w:t>a()</w:t>
      </w:r>
      <w:r>
        <w:rPr>
          <w:lang w:val="en-AU"/>
        </w:rPr>
        <w:t xml:space="preserve"> control variable. Lambda multipliers supplied through </w:t>
      </w:r>
      <w:r>
        <w:rPr>
          <w:i/>
          <w:lang w:val="en-AU"/>
        </w:rPr>
        <w:t>ies_lambda_mult</w:t>
      </w:r>
      <w:r w:rsidRPr="0055185E">
        <w:rPr>
          <w:i/>
          <w:lang w:val="en-AU"/>
        </w:rPr>
        <w:t>s()</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r>
        <w:rPr>
          <w:i/>
          <w:lang w:val="en-AU"/>
        </w:rPr>
        <w:t>ies_initial_lambd</w:t>
      </w:r>
      <w:r w:rsidRPr="0055185E">
        <w:rPr>
          <w:i/>
          <w:lang w:val="en-AU"/>
        </w:rPr>
        <w:t>a()</w:t>
      </w:r>
      <w:r>
        <w:rPr>
          <w:lang w:val="en-AU"/>
        </w:rPr>
        <w:t xml:space="preserve"> is </w:t>
      </w:r>
      <m:oMath>
        <m:sSup>
          <m:sSupPr>
            <m:ctrlPr>
              <w:rPr>
                <w:rFonts w:ascii="Cambria Math" w:hAnsi="Cambria Math"/>
                <w:i/>
                <w:lang w:val="en-AU"/>
              </w:rPr>
            </m:ctrlPr>
          </m:sSupPr>
          <m:e>
            <m:r>
              <w:rPr>
                <w:rFonts w:ascii="Cambria Math" w:hAnsi="Cambria Math"/>
                <w:lang w:val="en-AU"/>
              </w:rPr>
              <m:t>10</m:t>
            </m:r>
          </m:e>
          <m:sup>
            <m:r>
              <w:rPr>
                <w:rFonts w:ascii="Cambria Math" w:hAnsi="Cambria Math"/>
                <w:lang w:val="en-AU"/>
              </w:rPr>
              <m:t>floor</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10</m:t>
                    </m:r>
                  </m:sub>
                </m:sSub>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r w:rsidR="00523047" w:rsidRPr="00523047">
        <w:rPr>
          <w:i/>
          <w:lang w:val="en-AU"/>
        </w:rPr>
        <w:t>μ</w:t>
      </w:r>
      <w:r w:rsidR="00523047" w:rsidRPr="00523047">
        <w:rPr>
          <w:vertAlign w:val="subscript"/>
          <w:lang w:val="en-AU"/>
        </w:rPr>
        <w:t>Փ</w:t>
      </w:r>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ies_initial_lambda(100)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ies_subset_size(4)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ies_lambda_mults(0.1,1.0,10.0)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ies_lambda_scale_fac(0.9,1.0,1.1)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1BA3DD94" w14:textId="71006480" w:rsidR="0021240B" w:rsidRDefault="00C21FCF" w:rsidP="00F77B84">
      <w:pPr>
        <w:rPr>
          <w:lang w:val="en-AU"/>
        </w:rPr>
      </w:pPr>
      <w:r>
        <w:rPr>
          <w:lang w:val="en-AU"/>
        </w:rPr>
        <w:lastRenderedPageBreak/>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r w:rsidR="00EE1711" w:rsidRPr="003D03F8">
        <w:rPr>
          <w:i/>
          <w:lang w:val="en-AU"/>
        </w:rPr>
        <w:t xml:space="preserve">ies_accept_phi_fac()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just determined. 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r w:rsidR="003D03F8">
        <w:rPr>
          <w:i/>
          <w:lang w:val="en-AU"/>
        </w:rPr>
        <w:t>lambda_inc_fac()</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21240B">
        <w:rPr>
          <w:lang w:val="en-AU"/>
        </w:rPr>
        <w:t xml:space="preserve">Note however, </w:t>
      </w:r>
      <w:r w:rsidR="00C7324D">
        <w:rPr>
          <w:lang w:val="en-AU"/>
        </w:rPr>
        <w:t xml:space="preserve">that </w:t>
      </w:r>
      <w:r w:rsidR="0021240B">
        <w:rPr>
          <w:lang w:val="en-AU"/>
        </w:rPr>
        <w:t>PESTPP-IES will update any individual realization in the subset that has a new phi that is less than the previous phi</w:t>
      </w:r>
      <w:r w:rsidR="002C7B33">
        <w:rPr>
          <w:lang w:val="en-AU"/>
        </w:rPr>
        <w:t xml:space="preserve"> times the value of the</w:t>
      </w:r>
      <w:r w:rsidR="0021240B">
        <w:rPr>
          <w:lang w:val="en-AU"/>
        </w:rPr>
        <w:t xml:space="preserve"> </w:t>
      </w:r>
      <w:r w:rsidR="0021240B">
        <w:rPr>
          <w:i/>
          <w:lang w:val="en-AU"/>
        </w:rPr>
        <w:t>ies_accept_phi_fac</w:t>
      </w:r>
      <w:r w:rsidR="002C7B33">
        <w:rPr>
          <w:i/>
          <w:lang w:val="en-AU"/>
        </w:rPr>
        <w:t xml:space="preserve">() </w:t>
      </w:r>
      <w:r w:rsidR="002C7B33">
        <w:rPr>
          <w:lang w:val="en-AU"/>
        </w:rPr>
        <w:t xml:space="preserve">control variable. Hence the </w:t>
      </w:r>
      <w:r w:rsidR="0021240B">
        <w:rPr>
          <w:lang w:val="en-AU"/>
        </w:rPr>
        <w:t xml:space="preserve">mean phi value for the entire ensemble may still improve (slightly). </w:t>
      </w:r>
    </w:p>
    <w:p w14:paraId="06D4F74A" w14:textId="73A853CD" w:rsidR="00E02613" w:rsidRDefault="000B5FBF" w:rsidP="00F77B84">
      <w:pPr>
        <w:rPr>
          <w:lang w:val="en-AU"/>
        </w:rPr>
      </w:pPr>
      <w:r>
        <w:rPr>
          <w:lang w:val="en-AU"/>
        </w:rPr>
        <w:t xml:space="preserve">If, after NPHINORED attempts, PESTPP-IES is not able to find a lambda and line search factor for which the objective function is less than </w:t>
      </w:r>
      <w:r w:rsidRPr="000B5FBF">
        <w:rPr>
          <w:i/>
          <w:lang w:val="en-AU"/>
        </w:rPr>
        <w:t>ies_accept_phi()</w:t>
      </w:r>
      <w:r>
        <w:rPr>
          <w:lang w:val="en-AU"/>
        </w:rPr>
        <w:t xml:space="preserve"> times the prevailing objective function for the ensemble subset, it declares the iterative smoothing process to be over and ceases execution. NPHINORED is a termination criterion supplied on the eight line of the “control data” section of the PEST control file. </w:t>
      </w:r>
    </w:p>
    <w:p w14:paraId="331F783F" w14:textId="30A88FC9" w:rsidR="00957CEC" w:rsidRDefault="000B5FBF" w:rsidP="000B5FBF">
      <w:pPr>
        <w:rPr>
          <w:lang w:val="en-AU"/>
        </w:rPr>
      </w:pPr>
      <w:r>
        <w:rPr>
          <w:lang w:val="en-AU"/>
        </w:rPr>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r w:rsidRPr="000B5FBF">
        <w:rPr>
          <w:i/>
          <w:lang w:val="en-AU"/>
        </w:rPr>
        <w:t>ies_accept_phi_fac()</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r w:rsidR="0076541F">
        <w:rPr>
          <w:i/>
          <w:lang w:val="en-AU"/>
        </w:rPr>
        <w:t>lambda_dec_fac()</w:t>
      </w:r>
      <w:r w:rsidR="00320A96">
        <w:rPr>
          <w:lang w:val="en-AU"/>
        </w:rPr>
        <w:t xml:space="preserve"> to its current value. </w:t>
      </w:r>
      <w:r>
        <w:rPr>
          <w:lang w:val="en-AU"/>
        </w:rPr>
        <w:t xml:space="preserve">The default value of </w:t>
      </w:r>
      <w:r>
        <w:rPr>
          <w:i/>
          <w:lang w:val="en-AU"/>
        </w:rPr>
        <w:t>lambda_dec_fac()</w:t>
      </w:r>
      <w:r>
        <w:rPr>
          <w:lang w:val="en-AU"/>
        </w:rPr>
        <w:t xml:space="preserve"> is 0.75.</w:t>
      </w:r>
      <w:r w:rsidR="00957CEC">
        <w:rPr>
          <w:lang w:val="en-AU"/>
        </w:rPr>
        <w:t xml:space="preserve"> </w:t>
      </w:r>
    </w:p>
    <w:p w14:paraId="5954E2B9" w14:textId="77777777" w:rsidR="00A400BA" w:rsidRDefault="00295B18" w:rsidP="00383078">
      <w:pPr>
        <w:pStyle w:val="Heading3"/>
      </w:pPr>
      <w:bookmarkStart w:id="2080" w:name="_Toc24975781"/>
      <w:r>
        <w:t>9.2.6 Restarting</w:t>
      </w:r>
      <w:bookmarkEnd w:id="2080"/>
    </w:p>
    <w:p w14:paraId="4D0945CF" w14:textId="6200AFB6" w:rsidR="002C7B33"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w:t>
      </w:r>
      <w:r w:rsidR="005C0352">
        <w:rPr>
          <w:lang w:val="en-AU"/>
        </w:rPr>
        <w:t xml:space="preserve"> parameter adjustment process</w:t>
      </w:r>
      <w:r>
        <w:rPr>
          <w:lang w:val="en-AU"/>
        </w:rPr>
        <w:t xml:space="preserve"> using the </w:t>
      </w:r>
      <w:r w:rsidRPr="00A13484">
        <w:rPr>
          <w:i/>
          <w:lang w:val="en-AU"/>
        </w:rPr>
        <w:t>ies_parameter_ense</w:t>
      </w:r>
      <w:r w:rsidR="00FA6513">
        <w:rPr>
          <w:i/>
          <w:lang w:val="en-AU"/>
        </w:rPr>
        <w:t>m</w:t>
      </w:r>
      <w:r w:rsidRPr="00A13484">
        <w:rPr>
          <w:i/>
          <w:lang w:val="en-AU"/>
        </w:rPr>
        <w:t>bles()</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r w:rsidR="00DF7A5F" w:rsidRPr="00DF7A5F">
        <w:rPr>
          <w:i/>
          <w:lang w:val="en-AU"/>
        </w:rPr>
        <w:t>ies_restart_obs_en</w:t>
      </w:r>
      <w:r w:rsidR="005C0352">
        <w:rPr>
          <w:i/>
          <w:lang w:val="en-AU"/>
        </w:rPr>
        <w:t>semble</w:t>
      </w:r>
      <w:r w:rsidR="00DF7A5F" w:rsidRPr="00C76E98">
        <w:rPr>
          <w:i/>
          <w:lang w:val="en-AU"/>
        </w:rPr>
        <w:t>()</w:t>
      </w:r>
      <w:r w:rsidR="00DF7A5F">
        <w:rPr>
          <w:lang w:val="en-AU"/>
        </w:rPr>
        <w:t xml:space="preserve"> control variable. The value for this variable is the name of a CSV </w:t>
      </w:r>
      <w:r w:rsidR="005C0352">
        <w:rPr>
          <w:lang w:val="en-AU"/>
        </w:rPr>
        <w:t xml:space="preserve">or </w:t>
      </w:r>
      <w:r w:rsidR="00DF1D1E">
        <w:rPr>
          <w:lang w:val="en-AU"/>
        </w:rPr>
        <w:t>JCO/</w:t>
      </w:r>
      <w:r w:rsidR="005C0352">
        <w:rPr>
          <w:lang w:val="en-AU"/>
        </w:rPr>
        <w:t xml:space="preserve">JCB </w:t>
      </w:r>
      <w:r w:rsidR="00DF7A5F">
        <w:rPr>
          <w:lang w:val="en-AU"/>
        </w:rPr>
        <w:t>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r w:rsidR="00493172">
        <w:rPr>
          <w:lang w:val="en-AU"/>
        </w:rPr>
        <w:t xml:space="preserve">  </w:t>
      </w:r>
    </w:p>
    <w:p w14:paraId="288ACB3E" w14:textId="45D0608A" w:rsidR="00EB47DF" w:rsidRPr="009062EE" w:rsidRDefault="002C7B33" w:rsidP="00295B18">
      <w:pPr>
        <w:rPr>
          <w:lang w:val="en-AU"/>
        </w:rPr>
      </w:pPr>
      <w:r>
        <w:rPr>
          <w:lang w:val="en-AU"/>
        </w:rPr>
        <w:t>I</w:t>
      </w:r>
      <w:r w:rsidR="00493172">
        <w:rPr>
          <w:lang w:val="en-AU"/>
        </w:rPr>
        <w:t xml:space="preserve">f </w:t>
      </w:r>
      <w:r>
        <w:rPr>
          <w:lang w:val="en-AU"/>
        </w:rPr>
        <w:t xml:space="preserve">a </w:t>
      </w:r>
      <w:r w:rsidR="00493172">
        <w:rPr>
          <w:lang w:val="en-AU"/>
        </w:rPr>
        <w:t>user wish</w:t>
      </w:r>
      <w:r>
        <w:rPr>
          <w:lang w:val="en-AU"/>
        </w:rPr>
        <w:t>es</w:t>
      </w:r>
      <w:r w:rsidR="00493172">
        <w:rPr>
          <w:lang w:val="en-AU"/>
        </w:rPr>
        <w:t xml:space="preserve"> to track (and optionally enforce</w:t>
      </w:r>
      <w:r w:rsidR="00497985">
        <w:rPr>
          <w:lang w:val="en-AU"/>
        </w:rPr>
        <w:t>) parameter</w:t>
      </w:r>
      <w:r w:rsidR="00493172">
        <w:rPr>
          <w:lang w:val="en-AU"/>
        </w:rPr>
        <w:t xml:space="preserve"> regularization against the initial parameter ensemble</w:t>
      </w:r>
      <w:r w:rsidR="00497985">
        <w:rPr>
          <w:lang w:val="en-AU"/>
        </w:rPr>
        <w:t xml:space="preserve">, the </w:t>
      </w:r>
      <w:r w:rsidR="00497985">
        <w:rPr>
          <w:i/>
          <w:lang w:val="en-AU"/>
        </w:rPr>
        <w:t>ies_restart_parameter_ensemble</w:t>
      </w:r>
      <w:r>
        <w:rPr>
          <w:i/>
          <w:lang w:val="en-AU"/>
        </w:rPr>
        <w:t>()</w:t>
      </w:r>
      <w:r w:rsidR="00497985">
        <w:rPr>
          <w:lang w:val="en-AU"/>
        </w:rPr>
        <w:t xml:space="preserve"> </w:t>
      </w:r>
      <w:r>
        <w:rPr>
          <w:lang w:val="en-AU"/>
        </w:rPr>
        <w:t>variable</w:t>
      </w:r>
      <w:r w:rsidR="00497985">
        <w:rPr>
          <w:lang w:val="en-AU"/>
        </w:rPr>
        <w:t xml:space="preserve"> should be used in conjunction with the </w:t>
      </w:r>
      <w:r w:rsidR="00497985">
        <w:rPr>
          <w:i/>
          <w:lang w:val="en-AU"/>
        </w:rPr>
        <w:t>ies_parameter_ensemble</w:t>
      </w:r>
      <w:r>
        <w:rPr>
          <w:i/>
          <w:lang w:val="en-AU"/>
        </w:rPr>
        <w:t>()</w:t>
      </w:r>
      <w:r w:rsidR="00497985">
        <w:rPr>
          <w:lang w:val="en-AU"/>
        </w:rPr>
        <w:t xml:space="preserve"> and </w:t>
      </w:r>
      <w:r w:rsidR="00497985">
        <w:rPr>
          <w:i/>
          <w:lang w:val="en-AU"/>
        </w:rPr>
        <w:t>ies_restart_observation_ensemble</w:t>
      </w:r>
      <w:r>
        <w:rPr>
          <w:i/>
          <w:lang w:val="en-AU"/>
        </w:rPr>
        <w:t>()</w:t>
      </w:r>
      <w:r w:rsidR="00497985">
        <w:rPr>
          <w:lang w:val="en-AU"/>
        </w:rPr>
        <w:t xml:space="preserve"> options</w:t>
      </w:r>
      <w:r w:rsidR="00D218F3">
        <w:rPr>
          <w:lang w:val="en-AU"/>
        </w:rPr>
        <w:t xml:space="preserve"> if restarting from an iteration other than the first</w:t>
      </w:r>
      <w:r w:rsidR="00497985">
        <w:rPr>
          <w:lang w:val="en-AU"/>
        </w:rPr>
        <w:t xml:space="preserve">. In this case, the </w:t>
      </w:r>
      <w:r w:rsidR="00497985">
        <w:rPr>
          <w:i/>
          <w:lang w:val="en-AU"/>
        </w:rPr>
        <w:t>ies_restart_parameter_ensemble</w:t>
      </w:r>
      <w:r>
        <w:rPr>
          <w:i/>
          <w:lang w:val="en-AU"/>
        </w:rPr>
        <w:t>()</w:t>
      </w:r>
      <w:r w:rsidR="00497985">
        <w:rPr>
          <w:lang w:val="en-AU"/>
        </w:rPr>
        <w:t xml:space="preserve"> should be the ensemble of parameter values that corresponds with the </w:t>
      </w:r>
      <w:r w:rsidR="00497985">
        <w:rPr>
          <w:i/>
          <w:lang w:val="en-AU"/>
        </w:rPr>
        <w:t>ies_restart_observation_ensemble</w:t>
      </w:r>
      <w:r>
        <w:rPr>
          <w:i/>
          <w:lang w:val="en-AU"/>
        </w:rPr>
        <w:t>()</w:t>
      </w:r>
      <w:r w:rsidRPr="00202933">
        <w:rPr>
          <w:lang w:val="en-AU"/>
        </w:rPr>
        <w:t xml:space="preserve"> ensemble of observation values,</w:t>
      </w:r>
      <w:r w:rsidR="00497985">
        <w:rPr>
          <w:lang w:val="en-AU"/>
        </w:rPr>
        <w:t xml:space="preserve"> while </w:t>
      </w:r>
      <w:r w:rsidR="00497985">
        <w:rPr>
          <w:i/>
          <w:lang w:val="en-AU"/>
        </w:rPr>
        <w:t>ies_parameter_ensemble</w:t>
      </w:r>
      <w:r>
        <w:rPr>
          <w:i/>
          <w:lang w:val="en-AU"/>
        </w:rPr>
        <w:t>()</w:t>
      </w:r>
      <w:r w:rsidR="00497985">
        <w:rPr>
          <w:lang w:val="en-AU"/>
        </w:rPr>
        <w:t xml:space="preserve"> should</w:t>
      </w:r>
      <w:r>
        <w:rPr>
          <w:lang w:val="en-AU"/>
        </w:rPr>
        <w:t xml:space="preserve"> denote</w:t>
      </w:r>
      <w:r w:rsidR="00497985">
        <w:rPr>
          <w:lang w:val="en-AU"/>
        </w:rPr>
        <w:t xml:space="preserve"> the initial parameter ensemble. </w:t>
      </w:r>
      <w:r w:rsidR="009062EE">
        <w:rPr>
          <w:lang w:val="en-AU"/>
        </w:rPr>
        <w:t>Note</w:t>
      </w:r>
      <w:r>
        <w:rPr>
          <w:lang w:val="en-AU"/>
        </w:rPr>
        <w:t xml:space="preserve"> that</w:t>
      </w:r>
      <w:r w:rsidR="009062EE">
        <w:rPr>
          <w:lang w:val="en-AU"/>
        </w:rPr>
        <w:t xml:space="preserve"> us</w:t>
      </w:r>
      <w:r>
        <w:rPr>
          <w:lang w:val="en-AU"/>
        </w:rPr>
        <w:t>e of</w:t>
      </w:r>
      <w:r w:rsidR="009062EE">
        <w:rPr>
          <w:lang w:val="en-AU"/>
        </w:rPr>
        <w:t xml:space="preserve"> the </w:t>
      </w:r>
      <w:r w:rsidR="009062EE">
        <w:rPr>
          <w:i/>
          <w:lang w:val="en-AU"/>
        </w:rPr>
        <w:t>ies_restart_parameter_ensemble</w:t>
      </w:r>
      <w:r>
        <w:rPr>
          <w:i/>
          <w:lang w:val="en-AU"/>
        </w:rPr>
        <w:t>()</w:t>
      </w:r>
      <w:r w:rsidRPr="002C7B33">
        <w:rPr>
          <w:lang w:val="en-AU"/>
        </w:rPr>
        <w:t xml:space="preserve"> </w:t>
      </w:r>
      <w:r w:rsidR="00202933">
        <w:rPr>
          <w:lang w:val="en-AU"/>
        </w:rPr>
        <w:t xml:space="preserve">control </w:t>
      </w:r>
      <w:r w:rsidRPr="002C7B33">
        <w:rPr>
          <w:lang w:val="en-AU"/>
        </w:rPr>
        <w:t>variable</w:t>
      </w:r>
      <w:r w:rsidR="009062EE" w:rsidRPr="002C7B33">
        <w:rPr>
          <w:lang w:val="en-AU"/>
        </w:rPr>
        <w:t xml:space="preserve"> </w:t>
      </w:r>
      <w:r w:rsidR="009062EE">
        <w:rPr>
          <w:lang w:val="en-AU"/>
        </w:rPr>
        <w:t>requires</w:t>
      </w:r>
      <w:r>
        <w:rPr>
          <w:lang w:val="en-AU"/>
        </w:rPr>
        <w:t xml:space="preserve"> use of the</w:t>
      </w:r>
      <w:r w:rsidR="009062EE">
        <w:rPr>
          <w:lang w:val="en-AU"/>
        </w:rPr>
        <w:t xml:space="preserve"> </w:t>
      </w:r>
      <w:r w:rsidR="009062EE">
        <w:rPr>
          <w:i/>
          <w:lang w:val="en-AU"/>
        </w:rPr>
        <w:t>ies_restart_observation_ensemble</w:t>
      </w:r>
      <w:r>
        <w:rPr>
          <w:i/>
          <w:lang w:val="en-AU"/>
        </w:rPr>
        <w:t>()</w:t>
      </w:r>
      <w:r w:rsidRPr="002C7B33">
        <w:rPr>
          <w:lang w:val="en-AU"/>
        </w:rPr>
        <w:t xml:space="preserve"> variable. Note also that</w:t>
      </w:r>
      <w:r w:rsidR="009062EE" w:rsidRPr="002C7B33">
        <w:rPr>
          <w:lang w:val="en-AU"/>
        </w:rPr>
        <w:t xml:space="preserve"> th</w:t>
      </w:r>
      <w:r w:rsidR="009062EE">
        <w:rPr>
          <w:lang w:val="en-AU"/>
        </w:rPr>
        <w:t>e two ensemble</w:t>
      </w:r>
      <w:r>
        <w:rPr>
          <w:lang w:val="en-AU"/>
        </w:rPr>
        <w:t>s cited by these variables</w:t>
      </w:r>
      <w:r w:rsidR="009062EE">
        <w:rPr>
          <w:lang w:val="en-AU"/>
        </w:rPr>
        <w:t xml:space="preserve"> must have identical numbers of realizations. </w:t>
      </w:r>
    </w:p>
    <w:p w14:paraId="6FA3E2E9" w14:textId="0F73E547" w:rsidR="001F0D79" w:rsidRDefault="00DF7A5F" w:rsidP="00295B18">
      <w:pPr>
        <w:rPr>
          <w:lang w:val="en-AU"/>
        </w:rPr>
      </w:pPr>
      <w:r>
        <w:rPr>
          <w:lang w:val="en-AU"/>
        </w:rPr>
        <w:t>As is the PESTPP-IES convention, the number of columns in</w:t>
      </w:r>
      <w:r w:rsidR="00EB47DF">
        <w:rPr>
          <w:lang w:val="en-AU"/>
        </w:rPr>
        <w:t xml:space="preserve"> the user-supplied, run-results </w:t>
      </w:r>
      <w:r w:rsidR="00EB47DF">
        <w:rPr>
          <w:lang w:val="en-AU"/>
        </w:rPr>
        <w:lastRenderedPageBreak/>
        <w:t>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202933">
        <w:rPr>
          <w:lang w:val="en-AU"/>
        </w:rPr>
        <w:t xml:space="preserve"> Alternatively, results of a previous PESTPP-IES run can be supplied as a matrix in a </w:t>
      </w:r>
      <w:r w:rsidR="00DF1D1E">
        <w:rPr>
          <w:lang w:val="en-AU"/>
        </w:rPr>
        <w:t>JCO/</w:t>
      </w:r>
      <w:r w:rsidR="00202933">
        <w:rPr>
          <w:lang w:val="en-AU"/>
        </w:rPr>
        <w:t>JCB fil</w:t>
      </w:r>
      <w:r w:rsidR="00F115F1">
        <w:rPr>
          <w:lang w:val="en-AU"/>
        </w:rPr>
        <w:t>e</w:t>
      </w:r>
      <w:r w:rsidR="00202933">
        <w:rPr>
          <w:lang w:val="en-AU"/>
        </w:rPr>
        <w:t>; this matrix must possess as many columns as there are non-zero-weighted observations.</w:t>
      </w:r>
      <w:r w:rsidR="00EB47DF">
        <w:rPr>
          <w:lang w:val="en-AU"/>
        </w:rPr>
        <w:t xml:space="preserve"> (Actually PESTPP-IES will forgive you if model outputs corresponding to zero-weighted observations are also provided in th</w:t>
      </w:r>
      <w:r w:rsidR="00F115F1">
        <w:rPr>
          <w:lang w:val="en-AU"/>
        </w:rPr>
        <w:t>ese</w:t>
      </w:r>
      <w:r w:rsidR="00EB47DF">
        <w:rPr>
          <w:lang w:val="en-AU"/>
        </w:rPr>
        <w:t xml:space="preserve"> file</w:t>
      </w:r>
      <w:r w:rsidR="00F115F1">
        <w:rPr>
          <w:lang w:val="en-AU"/>
        </w:rPr>
        <w:t>s</w:t>
      </w:r>
      <w:r w:rsidR="00EB47DF">
        <w:rPr>
          <w:lang w:val="en-AU"/>
        </w:rPr>
        <w:t>.)</w:t>
      </w:r>
      <w:r w:rsidR="00F115F1">
        <w:rPr>
          <w:lang w:val="en-AU"/>
        </w:rPr>
        <w:t xml:space="preserve"> If a CSV file is supplied, then its</w:t>
      </w:r>
      <w:r>
        <w:rPr>
          <w:lang w:val="en-AU"/>
        </w:rPr>
        <w:t xml:space="preserve"> first row must name these </w:t>
      </w:r>
      <w:r w:rsidR="00EB47DF">
        <w:rPr>
          <w:lang w:val="en-AU"/>
        </w:rPr>
        <w:t>model outputs</w:t>
      </w:r>
      <w:r>
        <w:rPr>
          <w:lang w:val="en-AU"/>
        </w:rPr>
        <w:t>; names must be in accordance with those</w:t>
      </w:r>
      <w:r w:rsidR="00EB47DF">
        <w:rPr>
          <w:lang w:val="en-AU"/>
        </w:rPr>
        <w:t xml:space="preserve"> listed in the “observation data” section of</w:t>
      </w:r>
      <w:r>
        <w:rPr>
          <w:lang w:val="en-AU"/>
        </w:rPr>
        <w:t xml:space="preserve"> the PEST control file. The first column must contain unique observation set</w:t>
      </w:r>
      <w:r w:rsidR="00DF1D1E">
        <w:rPr>
          <w:lang w:val="en-AU"/>
        </w:rPr>
        <w:t xml:space="preserve"> (i.e. realization)</w:t>
      </w:r>
      <w:r>
        <w:rPr>
          <w:lang w:val="en-AU"/>
        </w:rPr>
        <w:t xml:space="preserve">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r w:rsidR="001F0D79">
        <w:rPr>
          <w:i/>
          <w:lang w:val="en-AU"/>
        </w:rPr>
        <w:t>ies_observation_ensem</w:t>
      </w:r>
      <w:r w:rsidR="001F0D79" w:rsidRPr="00EB47DF">
        <w:rPr>
          <w:i/>
          <w:lang w:val="en-AU"/>
        </w:rPr>
        <w:t>ble()</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r w:rsidR="001F0D79">
        <w:rPr>
          <w:i/>
          <w:lang w:val="en-AU"/>
        </w:rPr>
        <w:t>ies_restart_obs_</w:t>
      </w:r>
      <w:r w:rsidR="001F0D79" w:rsidRPr="00EB47DF">
        <w:rPr>
          <w:i/>
          <w:lang w:val="en-AU"/>
        </w:rPr>
        <w:t>en</w:t>
      </w:r>
      <w:r w:rsidR="00F115F1">
        <w:rPr>
          <w:i/>
          <w:lang w:val="en-AU"/>
        </w:rPr>
        <w:t>semble</w:t>
      </w:r>
      <w:r w:rsidR="001F0D79" w:rsidRPr="00EB47DF">
        <w:rPr>
          <w:i/>
          <w:lang w:val="en-AU"/>
        </w:rPr>
        <w:t>()</w:t>
      </w:r>
      <w:r w:rsidR="001F0D79">
        <w:rPr>
          <w:lang w:val="en-AU"/>
        </w:rPr>
        <w:t xml:space="preserve"> keyword.</w:t>
      </w:r>
      <w:r w:rsidR="00F115F1">
        <w:rPr>
          <w:lang w:val="en-AU"/>
        </w:rPr>
        <w:t xml:space="preserve"> The same protocol applies for an ensemble su</w:t>
      </w:r>
      <w:r w:rsidR="00E4115B">
        <w:rPr>
          <w:lang w:val="en-AU"/>
        </w:rPr>
        <w:t>pp</w:t>
      </w:r>
      <w:r w:rsidR="00F115F1">
        <w:rPr>
          <w:lang w:val="en-AU"/>
        </w:rPr>
        <w:t xml:space="preserve">lied in a </w:t>
      </w:r>
      <w:r w:rsidR="00DF1D1E">
        <w:rPr>
          <w:lang w:val="en-AU"/>
        </w:rPr>
        <w:t>JCO/</w:t>
      </w:r>
      <w:r w:rsidR="00F115F1">
        <w:rPr>
          <w:lang w:val="en-AU"/>
        </w:rPr>
        <w:t>JCB file.</w:t>
      </w:r>
    </w:p>
    <w:p w14:paraId="6FC1355E" w14:textId="71659E91" w:rsidR="00E12A2A" w:rsidRDefault="00981E9A" w:rsidP="0019737E">
      <w:pPr>
        <w:spacing w:before="240"/>
        <w:rPr>
          <w:lang w:val="en-AU"/>
        </w:rPr>
      </w:pPr>
      <w:r>
        <w:rPr>
          <w:lang w:val="en-AU"/>
        </w:rPr>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w:t>
      </w:r>
      <w:r w:rsidR="00911E2C">
        <w:rPr>
          <w:lang w:val="en-AU"/>
        </w:rPr>
        <w:t xml:space="preserve"> or JCB</w:t>
      </w:r>
      <w:r w:rsidR="00E12A2A">
        <w:rPr>
          <w:lang w:val="en-AU"/>
        </w:rPr>
        <w:t xml:space="preserve"> files produced by PESTPP-IES</w:t>
      </w:r>
      <w:r w:rsidR="00911E2C">
        <w:rPr>
          <w:lang w:val="en-AU"/>
        </w:rPr>
        <w:t xml:space="preserve"> will</w:t>
      </w:r>
      <w:r w:rsidR="00E12A2A">
        <w:rPr>
          <w:lang w:val="en-AU"/>
        </w:rPr>
        <w:t xml:space="preserve"> have fewer rows than when the PESTPP-IES process commenced</w:t>
      </w:r>
      <w:r w:rsidR="00497985">
        <w:rPr>
          <w:lang w:val="en-AU"/>
        </w:rPr>
        <w:t xml:space="preserve"> (or fewer columns if the </w:t>
      </w:r>
      <w:r w:rsidR="00497985">
        <w:rPr>
          <w:i/>
          <w:lang w:val="en-AU"/>
        </w:rPr>
        <w:t>ies_csv_by_reals</w:t>
      </w:r>
      <w:r w:rsidR="002C7B33">
        <w:rPr>
          <w:i/>
          <w:lang w:val="en-AU"/>
        </w:rPr>
        <w:t>()</w:t>
      </w:r>
      <w:r w:rsidR="00497985">
        <w:rPr>
          <w:lang w:val="en-AU"/>
        </w:rPr>
        <w:t xml:space="preserve"> option is suppl</w:t>
      </w:r>
      <w:r w:rsidR="00911E2C">
        <w:rPr>
          <w:lang w:val="en-AU"/>
        </w:rPr>
        <w:t>i</w:t>
      </w:r>
      <w:r w:rsidR="00497985">
        <w:rPr>
          <w:lang w:val="en-AU"/>
        </w:rPr>
        <w:t xml:space="preserve">ed as </w:t>
      </w:r>
      <w:r w:rsidR="00497985" w:rsidRPr="00F544C8">
        <w:rPr>
          <w:i/>
          <w:lang w:val="en-AU"/>
        </w:rPr>
        <w:t>false</w:t>
      </w:r>
      <w:r w:rsidR="00497985">
        <w:rPr>
          <w:lang w:val="en-AU"/>
        </w:rPr>
        <w:t>)</w:t>
      </w:r>
      <w:r w:rsidR="00E12A2A">
        <w:rPr>
          <w:lang w:val="en-AU"/>
        </w:rPr>
        <w:t xml:space="preserve">.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w:t>
      </w:r>
      <w:r w:rsidR="00DF1D1E">
        <w:rPr>
          <w:lang w:val="en-AU"/>
        </w:rPr>
        <w:t xml:space="preserve"> in files whose names are cited</w:t>
      </w:r>
      <w:r w:rsidR="0019737E">
        <w:rPr>
          <w:lang w:val="en-AU"/>
        </w:rPr>
        <w:t xml:space="preserve"> with the </w:t>
      </w:r>
      <w:r w:rsidR="0019737E" w:rsidRPr="00B27F24">
        <w:rPr>
          <w:i/>
          <w:lang w:val="en-AU"/>
        </w:rPr>
        <w:t>ies_parameter_ensemble()</w:t>
      </w:r>
      <w:r w:rsidR="0019737E">
        <w:rPr>
          <w:lang w:val="en-AU"/>
        </w:rPr>
        <w:t xml:space="preserve"> and </w:t>
      </w:r>
      <w:r w:rsidR="0019737E" w:rsidRPr="00B27F24">
        <w:rPr>
          <w:i/>
          <w:lang w:val="en-AU"/>
        </w:rPr>
        <w:t>ies_restart_</w:t>
      </w:r>
      <w:r w:rsidR="00B27F24">
        <w:rPr>
          <w:i/>
          <w:lang w:val="en-AU"/>
        </w:rPr>
        <w:t>obs_</w:t>
      </w:r>
      <w:r w:rsidR="0019737E" w:rsidRPr="00B27F24">
        <w:rPr>
          <w:i/>
          <w:lang w:val="en-AU"/>
        </w:rPr>
        <w:t>en</w:t>
      </w:r>
      <w:r w:rsidR="00911E2C">
        <w:rPr>
          <w:i/>
          <w:lang w:val="en-AU"/>
        </w:rPr>
        <w:t>semble</w:t>
      </w:r>
      <w:r w:rsidR="0019737E" w:rsidRPr="00B27F24">
        <w:rPr>
          <w:i/>
          <w:lang w:val="en-AU"/>
        </w:rPr>
        <w:t xml:space="preserve">() </w:t>
      </w:r>
      <w:r w:rsidR="0019737E" w:rsidRPr="00B27F24">
        <w:rPr>
          <w:lang w:val="en-AU"/>
        </w:rPr>
        <w:t>keywords</w:t>
      </w:r>
      <w:r w:rsidR="00E12A2A">
        <w:rPr>
          <w:lang w:val="en-AU"/>
        </w:rPr>
        <w:t xml:space="preserve"> be the same.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r w:rsidR="0019737E" w:rsidRPr="00B27F24">
        <w:rPr>
          <w:i/>
          <w:lang w:val="en-AU"/>
        </w:rPr>
        <w:t>ies_observation_ensemble()</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0CE8BFBC" w:rsidR="00981E9A" w:rsidRPr="009062EE"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r w:rsidRPr="00B27F24">
        <w:rPr>
          <w:i/>
          <w:lang w:val="en-AU"/>
        </w:rPr>
        <w:t>ies_parameter_ensemble()</w:t>
      </w:r>
      <w:r>
        <w:rPr>
          <w:lang w:val="en-AU"/>
        </w:rPr>
        <w:t xml:space="preserve"> and</w:t>
      </w:r>
      <w:r w:rsidRPr="00B27F24">
        <w:rPr>
          <w:i/>
          <w:lang w:val="en-AU"/>
        </w:rPr>
        <w:t xml:space="preserve"> ies_restart_</w:t>
      </w:r>
      <w:r w:rsidR="00B27F24">
        <w:rPr>
          <w:i/>
          <w:lang w:val="en-AU"/>
        </w:rPr>
        <w:t>obs_</w:t>
      </w:r>
      <w:r w:rsidRPr="00B27F24">
        <w:rPr>
          <w:i/>
          <w:lang w:val="en-AU"/>
        </w:rPr>
        <w:t>en</w:t>
      </w:r>
      <w:r w:rsidR="00911E2C">
        <w:rPr>
          <w:i/>
          <w:lang w:val="en-AU"/>
        </w:rPr>
        <w:t>semble</w:t>
      </w:r>
      <w:r w:rsidRPr="00B27F24">
        <w:rPr>
          <w:i/>
          <w:lang w:val="en-AU"/>
        </w:rPr>
        <w:t>()</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r w:rsidRPr="00B27F24">
        <w:rPr>
          <w:i/>
          <w:lang w:val="en-AU"/>
        </w:rPr>
        <w:t>ies_observation_ensemble()</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r w:rsidRPr="00B27F24">
        <w:rPr>
          <w:i/>
          <w:lang w:val="en-AU"/>
        </w:rPr>
        <w:t>ies_observation_ensemble()</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r w:rsidR="009062EE">
        <w:rPr>
          <w:lang w:val="en-AU"/>
        </w:rPr>
        <w:t>The easiest</w:t>
      </w:r>
      <w:r w:rsidR="00675236">
        <w:rPr>
          <w:lang w:val="en-AU"/>
        </w:rPr>
        <w:t xml:space="preserve"> and safest</w:t>
      </w:r>
      <w:r w:rsidR="009062EE">
        <w:rPr>
          <w:lang w:val="en-AU"/>
        </w:rPr>
        <w:t xml:space="preserve"> way to restart PESTPP-IES is by supplying </w:t>
      </w:r>
      <w:r w:rsidR="009062EE">
        <w:rPr>
          <w:i/>
          <w:lang w:val="en-AU"/>
        </w:rPr>
        <w:t>ies_observation_ensemble</w:t>
      </w:r>
      <w:r w:rsidR="00F544C8">
        <w:rPr>
          <w:i/>
          <w:lang w:val="en-AU"/>
        </w:rPr>
        <w:t>()</w:t>
      </w:r>
      <w:r w:rsidR="009062EE">
        <w:rPr>
          <w:lang w:val="en-AU"/>
        </w:rPr>
        <w:t xml:space="preserve"> and </w:t>
      </w:r>
      <w:r w:rsidR="009062EE">
        <w:rPr>
          <w:i/>
          <w:lang w:val="en-AU"/>
        </w:rPr>
        <w:t>ies_parameter_ensemble</w:t>
      </w:r>
      <w:r w:rsidR="00F544C8">
        <w:rPr>
          <w:i/>
          <w:lang w:val="en-AU"/>
        </w:rPr>
        <w:t>()</w:t>
      </w:r>
      <w:r w:rsidR="00911E2C" w:rsidRPr="00911E2C">
        <w:rPr>
          <w:lang w:val="en-AU"/>
        </w:rPr>
        <w:t xml:space="preserve"> </w:t>
      </w:r>
      <w:r w:rsidR="009062EE">
        <w:rPr>
          <w:lang w:val="en-AU"/>
        </w:rPr>
        <w:t>as the “base” observation ensemble (</w:t>
      </w:r>
      <w:r w:rsidR="00F544C8">
        <w:rPr>
          <w:lang w:val="en-AU"/>
        </w:rPr>
        <w:t xml:space="preserve">that is </w:t>
      </w:r>
      <w:r w:rsidR="009062EE">
        <w:rPr>
          <w:lang w:val="en-AU"/>
        </w:rPr>
        <w:t>observation values plus noise realization</w:t>
      </w:r>
      <w:r w:rsidR="00F544C8">
        <w:rPr>
          <w:lang w:val="en-AU"/>
        </w:rPr>
        <w:t>s</w:t>
      </w:r>
      <w:r w:rsidR="009062EE">
        <w:rPr>
          <w:lang w:val="en-AU"/>
        </w:rPr>
        <w:t>) and the initial parameter ensemble, respectively</w:t>
      </w:r>
      <w:r w:rsidR="00F544C8">
        <w:rPr>
          <w:lang w:val="en-AU"/>
        </w:rPr>
        <w:t>. Meanwhile</w:t>
      </w:r>
      <w:r w:rsidR="009062EE">
        <w:rPr>
          <w:lang w:val="en-AU"/>
        </w:rPr>
        <w:t xml:space="preserve"> </w:t>
      </w:r>
      <w:r w:rsidR="009062EE">
        <w:rPr>
          <w:i/>
          <w:lang w:val="en-AU"/>
        </w:rPr>
        <w:t>ies_restart_observation_ensemble</w:t>
      </w:r>
      <w:r w:rsidR="00F544C8">
        <w:rPr>
          <w:i/>
          <w:lang w:val="en-AU"/>
        </w:rPr>
        <w:t>()</w:t>
      </w:r>
      <w:r w:rsidR="009062EE">
        <w:rPr>
          <w:lang w:val="en-AU"/>
        </w:rPr>
        <w:t xml:space="preserve"> and </w:t>
      </w:r>
      <w:r w:rsidR="009062EE">
        <w:rPr>
          <w:i/>
          <w:lang w:val="en-AU"/>
        </w:rPr>
        <w:t>ies_restart_parameter_ensemble</w:t>
      </w:r>
      <w:r w:rsidR="00F544C8">
        <w:rPr>
          <w:i/>
          <w:lang w:val="en-AU"/>
        </w:rPr>
        <w:t>()</w:t>
      </w:r>
      <w:r w:rsidR="00F544C8">
        <w:rPr>
          <w:lang w:val="en-AU"/>
        </w:rPr>
        <w:t xml:space="preserve"> should cite ensembles produced</w:t>
      </w:r>
      <w:r w:rsidR="009062EE">
        <w:rPr>
          <w:lang w:val="en-AU"/>
        </w:rPr>
        <w:t xml:space="preserve"> from the same iteration of a previous PESTPP-IES </w:t>
      </w:r>
      <w:r w:rsidR="00F544C8">
        <w:rPr>
          <w:lang w:val="en-AU"/>
        </w:rPr>
        <w:t>run</w:t>
      </w:r>
      <w:r w:rsidR="009062EE">
        <w:rPr>
          <w:lang w:val="en-AU"/>
        </w:rPr>
        <w:t>. This ensures that failed runs are handled correctly and that any regularization enforcement is with respect to the initial (prior) parameter ensemble.</w:t>
      </w:r>
    </w:p>
    <w:p w14:paraId="7D44F93B" w14:textId="77777777" w:rsidR="001F0D79" w:rsidRDefault="001F0D79" w:rsidP="001F0D79">
      <w:pPr>
        <w:pStyle w:val="Heading3"/>
      </w:pPr>
      <w:bookmarkStart w:id="2081" w:name="_Toc24975782"/>
      <w:r>
        <w:t>9.2.7 Failed Model Runs</w:t>
      </w:r>
      <w:bookmarkEnd w:id="2081"/>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is able to accommodate model run failure in ways described in section 5.3 of </w:t>
      </w:r>
      <w:r>
        <w:rPr>
          <w:lang w:val="en-AU"/>
        </w:rPr>
        <w:lastRenderedPageBreak/>
        <w:t>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particular</w:t>
      </w:r>
      <w:r>
        <w:rPr>
          <w:lang w:val="en-AU"/>
        </w:rPr>
        <w:t xml:space="preserve"> model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r>
        <w:rPr>
          <w:i/>
          <w:lang w:val="en-AU"/>
        </w:rPr>
        <w:t>ies_bad_</w:t>
      </w:r>
      <w:r w:rsidRPr="007E2A31">
        <w:rPr>
          <w:i/>
          <w:lang w:val="en-AU"/>
        </w:rPr>
        <w:t>phi()</w:t>
      </w:r>
      <w:r>
        <w:rPr>
          <w:lang w:val="en-AU"/>
        </w:rPr>
        <w:t xml:space="preserve"> control variable.</w:t>
      </w:r>
    </w:p>
    <w:p w14:paraId="5FF92C47" w14:textId="42030B4B" w:rsidR="004C0628" w:rsidRDefault="00C76E98" w:rsidP="001F0D79">
      <w:pPr>
        <w:rPr>
          <w:lang w:val="en-AU"/>
        </w:rPr>
      </w:pPr>
      <w:r>
        <w:rPr>
          <w:lang w:val="en-AU"/>
        </w:rPr>
        <w:t xml:space="preserve">To forestall excessive </w:t>
      </w:r>
      <w:r w:rsidR="00AC00F3">
        <w:rPr>
          <w:lang w:val="en-AU"/>
        </w:rPr>
        <w:t xml:space="preserve">PESTPP-IES run times incurred by occasional model failure, it is a good idea to set the </w:t>
      </w:r>
      <w:r w:rsidR="004C0628" w:rsidRPr="00AC00F3">
        <w:rPr>
          <w:i/>
          <w:lang w:val="en-AU"/>
        </w:rPr>
        <w:t>max_run_fail</w:t>
      </w:r>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r w:rsidR="004C0628" w:rsidRPr="00AC00F3">
        <w:rPr>
          <w:i/>
          <w:lang w:val="en-AU"/>
        </w:rPr>
        <w:t>overdue_giveup_fac</w:t>
      </w:r>
      <w:r w:rsidR="00AC00F3" w:rsidRPr="00AC00F3">
        <w:rPr>
          <w:i/>
          <w:lang w:val="en-AU"/>
        </w:rPr>
        <w:t>()</w:t>
      </w:r>
      <w:r w:rsidR="004C0628">
        <w:rPr>
          <w:lang w:val="en-AU"/>
        </w:rPr>
        <w:t xml:space="preserve"> and/or </w:t>
      </w:r>
      <w:r w:rsidR="004C0628" w:rsidRPr="00AC00F3">
        <w:rPr>
          <w:i/>
          <w:lang w:val="en-AU"/>
        </w:rPr>
        <w:t>overdue_giveup_minutes</w:t>
      </w:r>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w:t>
      </w:r>
      <w:r w:rsidR="0028038E">
        <w:rPr>
          <w:lang w:val="en-AU"/>
        </w:rPr>
        <w:t xml:space="preserve"> PESTPP</w:t>
      </w:r>
      <w:r w:rsidR="00CA35E9">
        <w:rPr>
          <w:lang w:val="en-AU"/>
        </w:rPr>
        <w:t>-GLM</w:t>
      </w:r>
      <w:r w:rsidR="0028038E">
        <w:rPr>
          <w:lang w:val="en-AU"/>
        </w:rPr>
        <w:t xml:space="preserve"> </w:t>
      </w:r>
      <w:r w:rsidR="007A1B1B">
        <w:rPr>
          <w:lang w:val="en-AU"/>
        </w:rPr>
        <w:t>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28038E">
        <w:rPr>
          <w:lang w:val="en-AU"/>
        </w:rPr>
        <w:t xml:space="preserve"> PESTPP</w:t>
      </w:r>
      <w:r w:rsidR="00CA35E9">
        <w:rPr>
          <w:lang w:val="en-AU"/>
        </w:rPr>
        <w:t>-GLM</w:t>
      </w:r>
      <w:r w:rsidR="0028038E">
        <w:rPr>
          <w:lang w:val="en-AU"/>
        </w:rPr>
        <w:t>.</w:t>
      </w:r>
      <w:r w:rsidR="00AC00F3">
        <w:rPr>
          <w:lang w:val="en-AU"/>
        </w:rPr>
        <w:t xml:space="preserve">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run does not result in an empty Jacobian matrix column. The outcome of</w:t>
      </w:r>
      <w:r w:rsidR="007A1B1B">
        <w:rPr>
          <w:lang w:val="en-AU"/>
        </w:rPr>
        <w:t xml:space="preserve"> model run</w:t>
      </w:r>
      <w:r w:rsidR="00AC00F3">
        <w:rPr>
          <w:lang w:val="en-AU"/>
        </w:rPr>
        <w:t xml:space="preserve"> failure is that the number of model runs employed in the averaging process through which this column is calculated is reduced by one.</w:t>
      </w:r>
      <w:r w:rsidR="004C0628">
        <w:rPr>
          <w:lang w:val="en-AU"/>
        </w:rPr>
        <w:t xml:space="preserve"> </w:t>
      </w:r>
    </w:p>
    <w:p w14:paraId="7524968D" w14:textId="77777777" w:rsidR="00B82C1E" w:rsidRDefault="00B82C1E" w:rsidP="00B82C1E">
      <w:pPr>
        <w:pStyle w:val="Heading3"/>
      </w:pPr>
      <w:bookmarkStart w:id="2082" w:name="_Toc24975783"/>
      <w:r>
        <w:t>9.2.8 Reporting</w:t>
      </w:r>
      <w:bookmarkEnd w:id="2082"/>
      <w:r>
        <w:t xml:space="preserve"> </w:t>
      </w:r>
    </w:p>
    <w:p w14:paraId="17B09B9B" w14:textId="325F7562"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P-IES</w:t>
      </w:r>
      <w:r>
        <w:rPr>
          <w:lang w:val="en-AU"/>
        </w:rPr>
        <w:t xml:space="preserve"> formulates in the course of upgrading parameter</w:t>
      </w:r>
      <w:r w:rsidR="007E2A31">
        <w:rPr>
          <w:lang w:val="en-AU"/>
        </w:rPr>
        <w:t xml:space="preserve"> realizations</w:t>
      </w:r>
      <w:r>
        <w:rPr>
          <w:lang w:val="en-AU"/>
        </w:rPr>
        <w:t xml:space="preserve">. The extent of its output file </w:t>
      </w:r>
      <w:r w:rsidR="00713FFB">
        <w:rPr>
          <w:lang w:val="en-AU"/>
        </w:rPr>
        <w:t>production</w:t>
      </w:r>
      <w:r>
        <w:rPr>
          <w:lang w:val="en-AU"/>
        </w:rPr>
        <w:t xml:space="preserve"> can be </w:t>
      </w:r>
      <w:r w:rsidR="00B97CDB">
        <w:rPr>
          <w:lang w:val="en-AU"/>
        </w:rPr>
        <w:t xml:space="preserve">controlled using the </w:t>
      </w:r>
      <w:r>
        <w:rPr>
          <w:i/>
          <w:lang w:val="en-AU"/>
        </w:rPr>
        <w:t>ies_verbose_leve</w:t>
      </w:r>
      <w:r w:rsidRPr="00B97CDB">
        <w:rPr>
          <w:i/>
          <w:lang w:val="en-AU"/>
        </w:rPr>
        <w:t>l()</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1C6D7C91"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w:t>
      </w:r>
      <w:r w:rsidR="00713FFB">
        <w:rPr>
          <w:lang w:val="en-AU"/>
        </w:rPr>
        <w:t xml:space="preserve">or JCB </w:t>
      </w:r>
      <w:r>
        <w:rPr>
          <w:lang w:val="en-AU"/>
        </w:rPr>
        <w:t xml:space="preserve">files. Parameter sets used in lambda testing can also be recorded if the </w:t>
      </w:r>
      <w:r w:rsidRPr="00256CE7">
        <w:rPr>
          <w:i/>
          <w:lang w:val="en-AU"/>
        </w:rPr>
        <w:t>save_lambda_ense</w:t>
      </w:r>
      <w:r w:rsidRPr="00B97CDB">
        <w:rPr>
          <w:i/>
          <w:lang w:val="en-AU"/>
        </w:rPr>
        <w:t>mbles()</w:t>
      </w:r>
      <w:r>
        <w:rPr>
          <w:lang w:val="en-AU"/>
        </w:rPr>
        <w:t xml:space="preserve"> control variable is set to </w:t>
      </w:r>
      <w:r w:rsidR="00713FFB">
        <w:rPr>
          <w:i/>
          <w:lang w:val="en-AU"/>
        </w:rPr>
        <w:t>true</w:t>
      </w:r>
      <w:r>
        <w:rPr>
          <w:lang w:val="en-AU"/>
        </w:rPr>
        <w:t>.</w:t>
      </w:r>
    </w:p>
    <w:p w14:paraId="70811A08" w14:textId="77777777" w:rsidR="005258CB" w:rsidRDefault="005258CB" w:rsidP="005258CB">
      <w:pPr>
        <w:pStyle w:val="Heading3"/>
      </w:pPr>
      <w:bookmarkStart w:id="2083" w:name="_Toc24975784"/>
      <w:r>
        <w:t>9.2.9 Termination Criteria</w:t>
      </w:r>
      <w:bookmarkEnd w:id="2083"/>
    </w:p>
    <w:p w14:paraId="534A81ED" w14:textId="40257C6A" w:rsidR="00F40908" w:rsidRDefault="00690A3A" w:rsidP="005258CB">
      <w:pPr>
        <w:rPr>
          <w:lang w:val="en-AU"/>
        </w:rPr>
      </w:pPr>
      <w:r>
        <w:rPr>
          <w:lang w:val="en-AU"/>
        </w:rPr>
        <w:t>Like PEST and</w:t>
      </w:r>
      <w:r w:rsidR="0028038E">
        <w:rPr>
          <w:lang w:val="en-AU"/>
        </w:rPr>
        <w:t xml:space="preserve"> PESTPP</w:t>
      </w:r>
      <w:r w:rsidR="00CA35E9">
        <w:rPr>
          <w:lang w:val="en-AU"/>
        </w:rPr>
        <w:t>-GLM</w:t>
      </w:r>
      <w:r w:rsidR="0028038E">
        <w:rPr>
          <w:lang w:val="en-AU"/>
        </w:rPr>
        <w:t>,</w:t>
      </w:r>
      <w:r>
        <w:rPr>
          <w:lang w:val="en-AU"/>
        </w:rPr>
        <w:t xml:space="preserve"> PESTPP-IES reads termination criteria from the eighth line of the “control data” section of </w:t>
      </w:r>
      <w:r w:rsidR="00713FFB">
        <w:rPr>
          <w:lang w:val="en-AU"/>
        </w:rPr>
        <w:t>a</w:t>
      </w:r>
      <w:r>
        <w:rPr>
          <w:lang w:val="en-AU"/>
        </w:rPr>
        <w:t xml:space="preserv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r w:rsidR="00B3404D">
        <w:rPr>
          <w:lang w:val="en-AU"/>
        </w:rPr>
        <w:t xml:space="preserve">However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77777777"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 a lambda and scale factor</w:t>
      </w:r>
      <w:r w:rsidR="007A1B1B">
        <w:rPr>
          <w:lang w:val="en-AU"/>
        </w:rPr>
        <w:t xml:space="preserve"> that allows it to calculate parameter upgrades</w:t>
      </w:r>
      <w:r>
        <w:rPr>
          <w:lang w:val="en-AU"/>
        </w:rPr>
        <w:t xml:space="preserve"> for which the objective function is less than </w:t>
      </w:r>
      <w:r w:rsidRPr="00B3404D">
        <w:rPr>
          <w:i/>
          <w:lang w:val="en-AU"/>
        </w:rPr>
        <w:t>ies_accept_phi_fac()</w:t>
      </w:r>
      <w:r>
        <w:rPr>
          <w:lang w:val="en-AU"/>
        </w:rPr>
        <w:t xml:space="preserve"> times the current objective function</w:t>
      </w:r>
      <w:r w:rsidR="007A1B1B">
        <w:rPr>
          <w:lang w:val="en-AU"/>
        </w:rPr>
        <w:t>.</w:t>
      </w:r>
      <w:r>
        <w:rPr>
          <w:lang w:val="en-AU"/>
        </w:rPr>
        <w:t xml:space="preserve"> NPHINORED a</w:t>
      </w:r>
      <w:r w:rsidR="007A1B1B">
        <w:rPr>
          <w:lang w:val="en-AU"/>
        </w:rPr>
        <w:t>tt</w:t>
      </w:r>
      <w:r>
        <w:rPr>
          <w:lang w:val="en-AU"/>
        </w:rPr>
        <w:t xml:space="preserve">empts to find these </w:t>
      </w:r>
      <w:r w:rsidR="007A1B1B">
        <w:rPr>
          <w:lang w:val="en-AU"/>
        </w:rPr>
        <w:t>precipitate cessation of execution</w:t>
      </w:r>
      <w:r>
        <w:rPr>
          <w:lang w:val="en-AU"/>
        </w:rPr>
        <w:t>.</w:t>
      </w:r>
    </w:p>
    <w:p w14:paraId="7A39F856" w14:textId="45C337A2" w:rsidR="005258CB" w:rsidRPr="005258CB" w:rsidRDefault="00CC6B47" w:rsidP="005258CB">
      <w:pPr>
        <w:rPr>
          <w:lang w:val="en-AU"/>
        </w:rPr>
      </w:pPr>
      <w:r>
        <w:rPr>
          <w:lang w:val="en-AU"/>
        </w:rPr>
        <w:lastRenderedPageBreak/>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w:t>
      </w:r>
      <w:r w:rsidR="00D60EA9">
        <w:rPr>
          <w:lang w:val="en-AU"/>
        </w:rPr>
        <w:t>evaluates only the parameter values listed in the control file</w:t>
      </w:r>
      <w:r w:rsidR="00D60EA9">
        <w:rPr>
          <w:lang w:val="en-AU"/>
        </w:rPr>
        <w:softHyphen/>
      </w:r>
      <w:r w:rsidR="00713FFB">
        <w:rPr>
          <w:lang w:val="en-AU"/>
        </w:rPr>
        <w:t xml:space="preserve"> </w:t>
      </w:r>
      <w:r w:rsidR="00D60EA9">
        <w:rPr>
          <w:lang w:val="en-AU"/>
        </w:rPr>
        <w:t>–</w:t>
      </w:r>
      <w:r w:rsidR="00713FFB">
        <w:rPr>
          <w:lang w:val="en-AU"/>
        </w:rPr>
        <w:t xml:space="preserve"> </w:t>
      </w:r>
      <w:r w:rsidR="00D60EA9">
        <w:rPr>
          <w:lang w:val="en-AU"/>
        </w:rPr>
        <w:t>replicating the behaviour of PESTPP</w:t>
      </w:r>
      <w:r w:rsidR="00CA35E9">
        <w:rPr>
          <w:lang w:val="en-AU"/>
        </w:rPr>
        <w:t>-GLM</w:t>
      </w:r>
      <w:r w:rsidR="00D60EA9">
        <w:rPr>
          <w:lang w:val="en-AU"/>
        </w:rPr>
        <w:t xml:space="preserve"> and PEST</w:t>
      </w:r>
      <w:r w:rsidR="002B2881">
        <w:rPr>
          <w:lang w:val="en-AU"/>
        </w:rPr>
        <w:t xml:space="preserve">. </w:t>
      </w:r>
      <w:r w:rsidR="0021240B">
        <w:rPr>
          <w:lang w:val="en-AU"/>
        </w:rPr>
        <w:t xml:space="preserve"> If NOPTMAX is supplied as -2, then PESTPP-IES will calculate the mean value of the initial parameter ensemble, evaluate it (</w:t>
      </w:r>
      <w:r w:rsidR="00F544C8">
        <w:rPr>
          <w:lang w:val="en-AU"/>
        </w:rPr>
        <w:t xml:space="preserve">by </w:t>
      </w:r>
      <w:r w:rsidR="0021240B">
        <w:rPr>
          <w:lang w:val="en-AU"/>
        </w:rPr>
        <w:t>run</w:t>
      </w:r>
      <w:r w:rsidR="00F544C8">
        <w:rPr>
          <w:lang w:val="en-AU"/>
        </w:rPr>
        <w:t>ning</w:t>
      </w:r>
      <w:r w:rsidR="0021240B">
        <w:rPr>
          <w:lang w:val="en-AU"/>
        </w:rPr>
        <w:t xml:space="preserve"> the model once) and record the results.</w:t>
      </w:r>
    </w:p>
    <w:p w14:paraId="1CF8EC50" w14:textId="20F4CC4F" w:rsidR="00DC6904" w:rsidRDefault="00DC6904" w:rsidP="00DC6904">
      <w:pPr>
        <w:pStyle w:val="Heading2"/>
      </w:pPr>
      <w:bookmarkStart w:id="2084" w:name="_Toc24975785"/>
      <w:r>
        <w:t>9.</w:t>
      </w:r>
      <w:r w:rsidR="000E523B">
        <w:t>3</w:t>
      </w:r>
      <w:r>
        <w:t xml:space="preserve"> PESTPP</w:t>
      </w:r>
      <w:r w:rsidR="00F40908">
        <w:t>-IES</w:t>
      </w:r>
      <w:r>
        <w:t xml:space="preserve"> Output Files</w:t>
      </w:r>
      <w:bookmarkEnd w:id="2084"/>
    </w:p>
    <w:p w14:paraId="148E704A" w14:textId="77777777" w:rsidR="00E67FEA" w:rsidRDefault="00E67FEA" w:rsidP="00E67FEA">
      <w:pPr>
        <w:pStyle w:val="Heading3"/>
      </w:pPr>
      <w:bookmarkStart w:id="2085" w:name="_Toc24975786"/>
      <w:r>
        <w:t>9.</w:t>
      </w:r>
      <w:r w:rsidR="000E523B">
        <w:t>3</w:t>
      </w:r>
      <w:r>
        <w:t>.1 CSV Output Files</w:t>
      </w:r>
      <w:bookmarkEnd w:id="2085"/>
    </w:p>
    <w:p w14:paraId="218C3053" w14:textId="53B943C2" w:rsidR="0088621A"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w:t>
      </w:r>
      <w:r w:rsidR="00713FFB">
        <w:rPr>
          <w:lang w:val="en-AU"/>
        </w:rPr>
        <w:t xml:space="preserve"> </w:t>
      </w:r>
      <w:r w:rsidR="00DF1D1E">
        <w:rPr>
          <w:lang w:val="en-AU"/>
        </w:rPr>
        <w:t>Alternatively, t</w:t>
      </w:r>
      <w:r w:rsidR="00713FFB">
        <w:rPr>
          <w:lang w:val="en-AU"/>
        </w:rPr>
        <w:t xml:space="preserve">he contents of some of these files (those which hold parameter and observation ensembles) can be recorded in binary JCB files, this option being activated if the </w:t>
      </w:r>
      <w:r w:rsidR="00713FFB">
        <w:rPr>
          <w:i/>
          <w:lang w:val="en-AU"/>
        </w:rPr>
        <w:t>ies_save_binary()</w:t>
      </w:r>
      <w:r w:rsidR="00713FFB">
        <w:rPr>
          <w:lang w:val="en-AU"/>
        </w:rPr>
        <w:t xml:space="preserve"> control variable is suppled as </w:t>
      </w:r>
      <w:r w:rsidR="00713FFB">
        <w:rPr>
          <w:i/>
          <w:lang w:val="en-AU"/>
        </w:rPr>
        <w:t>true</w:t>
      </w:r>
      <w:r w:rsidR="00713FFB">
        <w:rPr>
          <w:lang w:val="en-AU"/>
        </w:rPr>
        <w:t>.</w:t>
      </w:r>
      <w:r w:rsidR="002B2881">
        <w:rPr>
          <w:lang w:val="en-AU"/>
        </w:rPr>
        <w:t xml:space="preserve"> CSV</w:t>
      </w:r>
      <w:r w:rsidR="00DF1D1E">
        <w:rPr>
          <w:lang w:val="en-AU"/>
        </w:rPr>
        <w:t xml:space="preserve"> and </w:t>
      </w:r>
      <w:r w:rsidR="00A7612B">
        <w:rPr>
          <w:lang w:val="en-AU"/>
        </w:rPr>
        <w:t>JCB</w:t>
      </w:r>
      <w:r w:rsidR="000E523B">
        <w:rPr>
          <w:lang w:val="en-AU"/>
        </w:rPr>
        <w:t xml:space="preserve"> files</w:t>
      </w:r>
      <w:r w:rsidR="00DF1D1E">
        <w:rPr>
          <w:lang w:val="en-AU"/>
        </w:rPr>
        <w:t xml:space="preserve"> that are</w:t>
      </w:r>
      <w:r w:rsidR="000E523B">
        <w:rPr>
          <w:lang w:val="en-AU"/>
        </w:rPr>
        <w:t xml:space="preserve">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PESTPP-IES </w:t>
      </w:r>
      <w:r w:rsidR="001F0283">
        <w:rPr>
          <w:lang w:val="en-AU"/>
        </w:rPr>
        <w:t xml:space="preserve">are </w:t>
      </w:r>
      <w:r w:rsidR="002B2881">
        <w:rPr>
          <w:lang w:val="en-AU"/>
        </w:rPr>
        <w:t>discussed</w:t>
      </w:r>
      <w:r w:rsidR="001F0283">
        <w:rPr>
          <w:lang w:val="en-AU"/>
        </w:rPr>
        <w:t xml:space="preserve"> in the following sub-section.</w:t>
      </w:r>
      <w:r w:rsidR="004761D8">
        <w:rPr>
          <w:lang w:val="en-AU"/>
        </w:rPr>
        <w:t xml:space="preserve"> </w:t>
      </w:r>
    </w:p>
    <w:p w14:paraId="37767557" w14:textId="281CAD94" w:rsidR="001F0283" w:rsidRPr="004761D8" w:rsidRDefault="0088621A" w:rsidP="005258CB">
      <w:pPr>
        <w:rPr>
          <w:lang w:val="en-AU"/>
        </w:rPr>
      </w:pPr>
      <w:r>
        <w:rPr>
          <w:lang w:val="en-AU"/>
        </w:rPr>
        <w:t>T</w:t>
      </w:r>
      <w:r w:rsidR="00F544C8">
        <w:rPr>
          <w:lang w:val="en-AU"/>
        </w:rPr>
        <w:t>he</w:t>
      </w:r>
      <w:r w:rsidR="004761D8">
        <w:rPr>
          <w:lang w:val="en-AU"/>
        </w:rPr>
        <w:t xml:space="preserve"> </w:t>
      </w:r>
      <w:r w:rsidR="004761D8">
        <w:rPr>
          <w:i/>
          <w:lang w:val="en-AU"/>
        </w:rPr>
        <w:t>ies_csv_by_reals</w:t>
      </w:r>
      <w:r w:rsidR="00F544C8">
        <w:rPr>
          <w:i/>
          <w:lang w:val="en-AU"/>
        </w:rPr>
        <w:t>()</w:t>
      </w:r>
      <w:r w:rsidR="004761D8">
        <w:rPr>
          <w:lang w:val="en-AU"/>
        </w:rPr>
        <w:t xml:space="preserve"> flag can be used to control how parameter and observation CSV files are written by </w:t>
      </w:r>
      <w:r w:rsidR="00675236">
        <w:rPr>
          <w:lang w:val="en-AU"/>
        </w:rPr>
        <w:t>PESTPP-IES</w:t>
      </w:r>
      <w:r w:rsidR="004761D8">
        <w:rPr>
          <w:lang w:val="en-AU"/>
        </w:rPr>
        <w:t xml:space="preserve">. If </w:t>
      </w:r>
      <w:r w:rsidR="004761D8">
        <w:rPr>
          <w:i/>
          <w:lang w:val="en-AU"/>
        </w:rPr>
        <w:t>ies_csv_by_reals()</w:t>
      </w:r>
      <w:r w:rsidR="00F544C8">
        <w:rPr>
          <w:lang w:val="en-AU"/>
        </w:rPr>
        <w:t xml:space="preserve"> is set to </w:t>
      </w:r>
      <w:r w:rsidR="00F544C8">
        <w:rPr>
          <w:i/>
          <w:lang w:val="en-AU"/>
        </w:rPr>
        <w:t>true</w:t>
      </w:r>
      <w:r w:rsidR="00DF1D1E">
        <w:rPr>
          <w:lang w:val="en-AU"/>
        </w:rPr>
        <w:t xml:space="preserve"> (its default value)</w:t>
      </w:r>
      <w:r w:rsidR="004761D8">
        <w:rPr>
          <w:lang w:val="en-AU"/>
        </w:rPr>
        <w:t xml:space="preserve"> then each row of </w:t>
      </w:r>
      <w:r w:rsidR="00A7612B">
        <w:rPr>
          <w:lang w:val="en-AU"/>
        </w:rPr>
        <w:t>a</w:t>
      </w:r>
      <w:r w:rsidR="004761D8">
        <w:rPr>
          <w:lang w:val="en-AU"/>
        </w:rPr>
        <w:t xml:space="preserve"> CSV file </w:t>
      </w:r>
      <w:r w:rsidR="00F544C8">
        <w:rPr>
          <w:lang w:val="en-AU"/>
        </w:rPr>
        <w:t>records a single</w:t>
      </w:r>
      <w:r w:rsidR="004761D8">
        <w:rPr>
          <w:lang w:val="en-AU"/>
        </w:rPr>
        <w:t xml:space="preserve"> realization</w:t>
      </w:r>
      <w:r w:rsidR="00F544C8">
        <w:rPr>
          <w:lang w:val="en-AU"/>
        </w:rPr>
        <w:t>. Alternatively,</w:t>
      </w:r>
      <w:r w:rsidR="004761D8">
        <w:rPr>
          <w:lang w:val="en-AU"/>
        </w:rPr>
        <w:t xml:space="preserve"> if this flag is set to </w:t>
      </w:r>
      <w:r w:rsidR="004761D8">
        <w:rPr>
          <w:i/>
          <w:lang w:val="en-AU"/>
        </w:rPr>
        <w:t>false</w:t>
      </w:r>
      <w:r w:rsidR="004761D8">
        <w:rPr>
          <w:lang w:val="en-AU"/>
        </w:rPr>
        <w:t xml:space="preserve">, then each column of parameter and observation ensemble CSV files </w:t>
      </w:r>
      <w:r w:rsidR="00F544C8">
        <w:rPr>
          <w:lang w:val="en-AU"/>
        </w:rPr>
        <w:t>records</w:t>
      </w:r>
      <w:r w:rsidR="004761D8">
        <w:rPr>
          <w:lang w:val="en-AU"/>
        </w:rPr>
        <w:t xml:space="preserve"> a realization, </w:t>
      </w:r>
      <w:r w:rsidR="00F544C8">
        <w:rPr>
          <w:lang w:val="en-AU"/>
        </w:rPr>
        <w:t xml:space="preserve">this </w:t>
      </w:r>
      <w:r w:rsidR="004761D8">
        <w:rPr>
          <w:lang w:val="en-AU"/>
        </w:rPr>
        <w:t>effectively transposing the ensemble stored in CSV format.</w:t>
      </w:r>
    </w:p>
    <w:p w14:paraId="568055C2" w14:textId="6F3BBC56" w:rsidR="005258CB" w:rsidRDefault="001F0283" w:rsidP="005258CB">
      <w:pPr>
        <w:rPr>
          <w:lang w:val="en-AU"/>
        </w:rPr>
      </w:pPr>
      <w:r>
        <w:rPr>
          <w:lang w:val="en-AU"/>
        </w:rPr>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p w14:paraId="61B52A93" w14:textId="77777777" w:rsidR="00DF1D1E" w:rsidRPr="001F0283" w:rsidRDefault="00DF1D1E" w:rsidP="005258CB">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1D53B4" w:rsidRPr="005546A4" w14:paraId="70B0DA15" w14:textId="77777777" w:rsidTr="001D53B4">
        <w:trPr>
          <w:cantSplit/>
        </w:trPr>
        <w:tc>
          <w:tcPr>
            <w:tcW w:w="243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805"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1D53B4">
        <w:trPr>
          <w:cantSplit/>
        </w:trPr>
        <w:tc>
          <w:tcPr>
            <w:tcW w:w="2437" w:type="dxa"/>
            <w:shd w:val="clear" w:color="auto" w:fill="auto"/>
          </w:tcPr>
          <w:p w14:paraId="4BAB4972" w14:textId="0C3F84D5"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r w:rsidR="007F1EA7">
              <w:rPr>
                <w:rFonts w:ascii="Arial" w:hAnsi="Arial" w:cs="Arial"/>
                <w:i/>
                <w:sz w:val="18"/>
              </w:rPr>
              <w:t>/jcb</w:t>
            </w:r>
          </w:p>
        </w:tc>
        <w:tc>
          <w:tcPr>
            <w:tcW w:w="6805"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1D53B4">
        <w:trPr>
          <w:cantSplit/>
        </w:trPr>
        <w:tc>
          <w:tcPr>
            <w:tcW w:w="2437" w:type="dxa"/>
            <w:shd w:val="clear" w:color="auto" w:fill="auto"/>
          </w:tcPr>
          <w:p w14:paraId="02BD9DB9" w14:textId="7E8129CE"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r w:rsidR="00994687">
              <w:rPr>
                <w:rFonts w:ascii="Arial" w:hAnsi="Arial" w:cs="Arial"/>
                <w:i/>
                <w:sz w:val="18"/>
              </w:rPr>
              <w:t>/jcb</w:t>
            </w:r>
          </w:p>
        </w:tc>
        <w:tc>
          <w:tcPr>
            <w:tcW w:w="6805"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1D53B4">
        <w:trPr>
          <w:cantSplit/>
        </w:trPr>
        <w:tc>
          <w:tcPr>
            <w:tcW w:w="2437" w:type="dxa"/>
            <w:shd w:val="clear" w:color="auto" w:fill="auto"/>
          </w:tcPr>
          <w:p w14:paraId="1D6AE84D" w14:textId="4FD7A7E3" w:rsidR="005258CB" w:rsidRPr="00C40A21" w:rsidRDefault="002B2881" w:rsidP="00AE1165">
            <w:pPr>
              <w:rPr>
                <w:rFonts w:ascii="Arial" w:hAnsi="Arial" w:cs="Arial"/>
                <w:i/>
                <w:sz w:val="18"/>
              </w:rPr>
            </w:pPr>
            <w:r w:rsidRPr="00C40A21">
              <w:rPr>
                <w:rFonts w:ascii="Arial" w:hAnsi="Arial" w:cs="Arial"/>
                <w:i/>
                <w:sz w:val="18"/>
              </w:rPr>
              <w:t>case.base.obs.csv</w:t>
            </w:r>
            <w:r w:rsidR="00994687">
              <w:rPr>
                <w:rFonts w:ascii="Arial" w:hAnsi="Arial" w:cs="Arial"/>
                <w:i/>
                <w:sz w:val="18"/>
              </w:rPr>
              <w:t>/jcb</w:t>
            </w:r>
          </w:p>
        </w:tc>
        <w:tc>
          <w:tcPr>
            <w:tcW w:w="6805"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1D53B4">
        <w:trPr>
          <w:cantSplit/>
        </w:trPr>
        <w:tc>
          <w:tcPr>
            <w:tcW w:w="2437" w:type="dxa"/>
            <w:shd w:val="clear" w:color="auto" w:fill="auto"/>
          </w:tcPr>
          <w:p w14:paraId="17DD6873" w14:textId="18CD0061"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r w:rsidR="00994687">
              <w:rPr>
                <w:rFonts w:ascii="Arial" w:hAnsi="Arial" w:cs="Arial"/>
                <w:i/>
                <w:sz w:val="18"/>
              </w:rPr>
              <w:t>/jcb</w:t>
            </w:r>
          </w:p>
        </w:tc>
        <w:tc>
          <w:tcPr>
            <w:tcW w:w="6805"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r w:rsidRPr="00C40A21">
              <w:rPr>
                <w:rFonts w:ascii="Arial" w:hAnsi="Arial" w:cs="Arial"/>
                <w:i/>
                <w:sz w:val="18"/>
                <w:lang w:val="en-AU"/>
              </w:rPr>
              <w:t>save_lambda_ensembles()</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1D53B4">
        <w:trPr>
          <w:cantSplit/>
        </w:trPr>
        <w:tc>
          <w:tcPr>
            <w:tcW w:w="243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lastRenderedPageBreak/>
              <w:t>case.phi</w:t>
            </w:r>
            <w:r w:rsidR="00962858">
              <w:rPr>
                <w:rFonts w:ascii="Arial" w:hAnsi="Arial" w:cs="Arial"/>
                <w:i/>
                <w:sz w:val="18"/>
              </w:rPr>
              <w:t>.</w:t>
            </w:r>
            <w:r w:rsidRPr="00C40A21">
              <w:rPr>
                <w:rFonts w:ascii="Arial" w:hAnsi="Arial" w:cs="Arial"/>
                <w:i/>
                <w:sz w:val="18"/>
              </w:rPr>
              <w:t>actual.csv</w:t>
            </w:r>
          </w:p>
        </w:tc>
        <w:tc>
          <w:tcPr>
            <w:tcW w:w="6805"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1D53B4">
        <w:trPr>
          <w:cantSplit/>
        </w:trPr>
        <w:tc>
          <w:tcPr>
            <w:tcW w:w="243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805"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r w:rsidR="00F40908">
              <w:rPr>
                <w:rFonts w:ascii="Arial" w:hAnsi="Arial" w:cs="Arial"/>
                <w:sz w:val="18"/>
              </w:rPr>
              <w:t>t</w:t>
            </w:r>
            <w:r>
              <w:rPr>
                <w:rFonts w:ascii="Arial" w:hAnsi="Arial" w:cs="Arial"/>
                <w:sz w:val="18"/>
              </w:rPr>
              <w:t>his measures discrepancies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1D53B4">
        <w:trPr>
          <w:cantSplit/>
        </w:trPr>
        <w:tc>
          <w:tcPr>
            <w:tcW w:w="243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t>case.phi.meas.csv</w:t>
            </w:r>
          </w:p>
        </w:tc>
        <w:tc>
          <w:tcPr>
            <w:tcW w:w="6805" w:type="dxa"/>
            <w:shd w:val="clear" w:color="auto" w:fill="auto"/>
          </w:tcPr>
          <w:p w14:paraId="1B14919A" w14:textId="1B9EBE2A"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w:t>
            </w:r>
            <w:r w:rsidR="00123E18">
              <w:rPr>
                <w:rFonts w:ascii="Arial" w:hAnsi="Arial" w:cs="Arial"/>
                <w:sz w:val="18"/>
              </w:rPr>
              <w:t xml:space="preserve"> calculated using different parameter realizations</w:t>
            </w:r>
            <w:r w:rsidRPr="00C40A21">
              <w:rPr>
                <w:rFonts w:ascii="Arial" w:hAnsi="Arial" w:cs="Arial"/>
                <w:sz w:val="18"/>
              </w:rPr>
              <w:t xml:space="preserve"> and </w:t>
            </w:r>
            <w:r w:rsidR="003178BF">
              <w:rPr>
                <w:rFonts w:ascii="Arial" w:hAnsi="Arial" w:cs="Arial"/>
                <w:sz w:val="18"/>
              </w:rPr>
              <w:t xml:space="preserve">corresponding </w:t>
            </w:r>
            <w:r w:rsidRPr="00C40A21">
              <w:rPr>
                <w:rFonts w:ascii="Arial" w:hAnsi="Arial" w:cs="Arial"/>
                <w:sz w:val="18"/>
              </w:rPr>
              <w:t xml:space="preserve">observation </w:t>
            </w:r>
            <w:r w:rsidR="003178BF">
              <w:rPr>
                <w:rFonts w:ascii="Arial" w:hAnsi="Arial" w:cs="Arial"/>
                <w:sz w:val="18"/>
              </w:rPr>
              <w:t>realizations</w:t>
            </w:r>
            <w:r w:rsidRPr="00C40A21">
              <w:rPr>
                <w:rFonts w:ascii="Arial" w:hAnsi="Arial" w:cs="Arial"/>
                <w:sz w:val="18"/>
              </w:rPr>
              <w:t xml:space="preserve">, i.e.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1D53B4">
        <w:trPr>
          <w:cantSplit/>
        </w:trPr>
        <w:tc>
          <w:tcPr>
            <w:tcW w:w="243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t>case.phi.regul.csv</w:t>
            </w:r>
          </w:p>
        </w:tc>
        <w:tc>
          <w:tcPr>
            <w:tcW w:w="6805"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For a particular realization this is calculated using differences between current and initial parameter values. The weight</w:t>
            </w:r>
            <w:r w:rsidR="007F2918" w:rsidRPr="00C40A21">
              <w:rPr>
                <w:rFonts w:ascii="Arial" w:hAnsi="Arial" w:cs="Arial"/>
                <w:sz w:val="18"/>
              </w:rPr>
              <w:t xml:space="preserve"> applied to a particular difference</w:t>
            </w:r>
            <w:r w:rsidR="00F71E3E" w:rsidRPr="00C40A21">
              <w:rPr>
                <w:rFonts w:ascii="Arial" w:hAnsi="Arial" w:cs="Arial"/>
                <w:sz w:val="18"/>
              </w:rPr>
              <w:t xml:space="preserve"> is the inverse of the prior standard deviation of the parameter.</w:t>
            </w:r>
          </w:p>
        </w:tc>
      </w:tr>
      <w:tr w:rsidR="001D53B4" w:rsidRPr="005546A4" w14:paraId="27303EB6" w14:textId="77777777" w:rsidTr="00BC4FA2">
        <w:trPr>
          <w:cantSplit/>
          <w:trHeight w:val="842"/>
        </w:trPr>
        <w:tc>
          <w:tcPr>
            <w:tcW w:w="243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t>case.phi.composite.csv</w:t>
            </w:r>
          </w:p>
        </w:tc>
        <w:tc>
          <w:tcPr>
            <w:tcW w:w="6805"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r w:rsidRPr="00C40A21">
              <w:rPr>
                <w:rFonts w:ascii="Arial" w:hAnsi="Arial" w:cs="Arial"/>
                <w:i/>
                <w:sz w:val="18"/>
              </w:rPr>
              <w:t>regul_frac()</w:t>
            </w:r>
            <w:r w:rsidRPr="00C40A21">
              <w:rPr>
                <w:rFonts w:ascii="Arial" w:hAnsi="Arial" w:cs="Arial"/>
                <w:sz w:val="18"/>
              </w:rPr>
              <w:t xml:space="preserve"> control variable. </w:t>
            </w:r>
          </w:p>
        </w:tc>
      </w:tr>
      <w:tr w:rsidR="00442AAB" w:rsidRPr="005546A4" w14:paraId="4290D546" w14:textId="77777777" w:rsidTr="00BC4FA2">
        <w:trPr>
          <w:cantSplit/>
          <w:trHeight w:val="842"/>
        </w:trPr>
        <w:tc>
          <w:tcPr>
            <w:tcW w:w="2437" w:type="dxa"/>
            <w:shd w:val="clear" w:color="auto" w:fill="auto"/>
          </w:tcPr>
          <w:p w14:paraId="472653D7" w14:textId="3B9F9C0D" w:rsidR="00442AAB" w:rsidRPr="00C40A21" w:rsidRDefault="00442AAB" w:rsidP="00AE1165">
            <w:pPr>
              <w:rPr>
                <w:rFonts w:ascii="Arial" w:hAnsi="Arial" w:cs="Arial"/>
                <w:i/>
                <w:sz w:val="18"/>
              </w:rPr>
            </w:pPr>
            <w:r>
              <w:rPr>
                <w:rFonts w:ascii="Arial" w:hAnsi="Arial" w:cs="Arial"/>
                <w:i/>
                <w:sz w:val="18"/>
              </w:rPr>
              <w:t>case.N.autoadaloc.csv</w:t>
            </w:r>
          </w:p>
        </w:tc>
        <w:tc>
          <w:tcPr>
            <w:tcW w:w="6805" w:type="dxa"/>
            <w:shd w:val="clear" w:color="auto" w:fill="auto"/>
          </w:tcPr>
          <w:p w14:paraId="246B4708" w14:textId="4E55D9AC"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automatic adaptive localization summary for each iteration</w:t>
            </w:r>
          </w:p>
        </w:tc>
      </w:tr>
    </w:tbl>
    <w:p w14:paraId="00E2957A" w14:textId="7E4E22DA" w:rsidR="005258CB" w:rsidRPr="00D41EBA" w:rsidRDefault="005258CB" w:rsidP="005258CB">
      <w:pPr>
        <w:pStyle w:val="Caption"/>
        <w:rPr>
          <w:lang w:val="en-AU"/>
        </w:rPr>
      </w:pPr>
      <w:r>
        <w:t xml:space="preserve">Table </w:t>
      </w:r>
      <w:r w:rsidR="00F71E3E">
        <w:t>9</w:t>
      </w:r>
      <w:r>
        <w:t>.</w:t>
      </w:r>
      <w:r w:rsidR="007F2918">
        <w:t>2</w:t>
      </w:r>
      <w:r>
        <w:t xml:space="preserve"> </w:t>
      </w:r>
      <w:r w:rsidR="00F71E3E">
        <w:t xml:space="preserve">CSV </w:t>
      </w:r>
      <w:r w:rsidR="003178BF">
        <w:t xml:space="preserve">and JCB </w:t>
      </w:r>
      <w:r w:rsidR="00F71E3E">
        <w:t>f</w:t>
      </w:r>
      <w:r>
        <w:t>iles written by PESTPP-</w:t>
      </w:r>
      <w:r w:rsidR="00F71E3E">
        <w:t>IES</w:t>
      </w:r>
      <w:r>
        <w:t xml:space="preserve">. It is assumed that the name of the PEST control file is </w:t>
      </w:r>
      <w:r>
        <w:rPr>
          <w:i/>
        </w:rPr>
        <w:t>case.pst</w:t>
      </w:r>
      <w:r>
        <w:t xml:space="preserve">. </w:t>
      </w:r>
      <w:r w:rsidR="007F2918">
        <w:t xml:space="preserve"> </w:t>
      </w:r>
    </w:p>
    <w:p w14:paraId="0F8D1621" w14:textId="77777777" w:rsidR="00CC6B47" w:rsidRDefault="00CC6B47" w:rsidP="00CC6B47">
      <w:pPr>
        <w:pStyle w:val="Heading3"/>
      </w:pPr>
      <w:bookmarkStart w:id="2086" w:name="_Toc24975787"/>
      <w:r>
        <w:t>9.</w:t>
      </w:r>
      <w:r w:rsidR="008F76E7">
        <w:t>3</w:t>
      </w:r>
      <w:r>
        <w:t>.2 Non-CSV Output Files</w:t>
      </w:r>
      <w:bookmarkEnd w:id="2086"/>
    </w:p>
    <w:p w14:paraId="3296BB4B" w14:textId="7E2F22A3" w:rsidR="00E67FEA" w:rsidRDefault="00965D74" w:rsidP="00CC6B47">
      <w:pPr>
        <w:rPr>
          <w:lang w:val="en-AU"/>
        </w:rPr>
      </w:pPr>
      <w:r>
        <w:rPr>
          <w:lang w:val="en-AU"/>
        </w:rPr>
        <w:t xml:space="preserve"> </w:t>
      </w:r>
      <w:r w:rsidR="00CC6B47">
        <w:rPr>
          <w:lang w:val="en-AU"/>
        </w:rPr>
        <w:t>Non-CSV output files written by PESTPP-IES are listed in the following table.</w:t>
      </w:r>
    </w:p>
    <w:p w14:paraId="7150D43A" w14:textId="77777777" w:rsidR="00DF1D1E" w:rsidRDefault="00DF1D1E" w:rsidP="00CC6B47">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6788"/>
      </w:tblGrid>
      <w:tr w:rsidR="00E67FEA" w:rsidRPr="005546A4" w14:paraId="09EC83A9" w14:textId="77777777" w:rsidTr="00C40A21">
        <w:trPr>
          <w:cantSplit/>
        </w:trPr>
        <w:tc>
          <w:tcPr>
            <w:tcW w:w="2235"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7007"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C40A21">
        <w:trPr>
          <w:cantSplit/>
        </w:trPr>
        <w:tc>
          <w:tcPr>
            <w:tcW w:w="2235" w:type="dxa"/>
            <w:shd w:val="clear" w:color="auto" w:fill="auto"/>
          </w:tcPr>
          <w:p w14:paraId="5183B240" w14:textId="77777777" w:rsidR="00E67FEA" w:rsidRPr="00C40A21" w:rsidRDefault="008E0F86" w:rsidP="00AE1165">
            <w:pPr>
              <w:rPr>
                <w:rFonts w:ascii="Arial" w:hAnsi="Arial" w:cs="Arial"/>
                <w:i/>
                <w:sz w:val="18"/>
              </w:rPr>
            </w:pPr>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
        </w:tc>
        <w:tc>
          <w:tcPr>
            <w:tcW w:w="7007" w:type="dxa"/>
            <w:shd w:val="clear" w:color="auto" w:fill="auto"/>
          </w:tcPr>
          <w:p w14:paraId="445A2282" w14:textId="77777777"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p>
        </w:tc>
      </w:tr>
      <w:tr w:rsidR="00E67FEA" w:rsidRPr="005546A4" w14:paraId="555DF701" w14:textId="77777777" w:rsidTr="00C40A21">
        <w:trPr>
          <w:cantSplit/>
        </w:trPr>
        <w:tc>
          <w:tcPr>
            <w:tcW w:w="2235" w:type="dxa"/>
            <w:shd w:val="clear" w:color="auto" w:fill="auto"/>
          </w:tcPr>
          <w:p w14:paraId="54F7C01B" w14:textId="77777777" w:rsidR="00E67FEA" w:rsidRPr="00C40A21" w:rsidRDefault="00E67FEA" w:rsidP="00AE1165">
            <w:pPr>
              <w:rPr>
                <w:rFonts w:ascii="Arial" w:hAnsi="Arial" w:cs="Arial"/>
                <w:i/>
                <w:sz w:val="18"/>
              </w:rPr>
            </w:pPr>
            <w:r w:rsidRPr="00C40A21">
              <w:rPr>
                <w:rFonts w:ascii="Arial" w:hAnsi="Arial" w:cs="Arial"/>
                <w:i/>
                <w:sz w:val="18"/>
              </w:rPr>
              <w:t>case.rmr</w:t>
            </w:r>
          </w:p>
        </w:tc>
        <w:tc>
          <w:tcPr>
            <w:tcW w:w="7007"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C40A21">
        <w:trPr>
          <w:cantSplit/>
        </w:trPr>
        <w:tc>
          <w:tcPr>
            <w:tcW w:w="2235" w:type="dxa"/>
            <w:shd w:val="clear" w:color="auto" w:fill="auto"/>
          </w:tcPr>
          <w:p w14:paraId="10D9CD0A" w14:textId="77777777" w:rsidR="008E0F86" w:rsidRPr="00C40A21" w:rsidRDefault="008E0F86" w:rsidP="00AE1165">
            <w:pPr>
              <w:rPr>
                <w:rFonts w:ascii="Arial" w:hAnsi="Arial" w:cs="Arial"/>
                <w:i/>
                <w:sz w:val="18"/>
              </w:rPr>
            </w:pPr>
            <w:r w:rsidRPr="00C40A21">
              <w:rPr>
                <w:rFonts w:ascii="Arial" w:hAnsi="Arial" w:cs="Arial"/>
                <w:i/>
                <w:sz w:val="18"/>
              </w:rPr>
              <w:t>case.pfm</w:t>
            </w:r>
          </w:p>
        </w:tc>
        <w:tc>
          <w:tcPr>
            <w:tcW w:w="7007"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C40A21">
        <w:trPr>
          <w:cantSplit/>
        </w:trPr>
        <w:tc>
          <w:tcPr>
            <w:tcW w:w="2235" w:type="dxa"/>
            <w:shd w:val="clear" w:color="auto" w:fill="auto"/>
          </w:tcPr>
          <w:p w14:paraId="117D13E1" w14:textId="77777777" w:rsidR="00E67FEA" w:rsidRPr="00C40A21" w:rsidRDefault="00E67FEA" w:rsidP="00AE1165">
            <w:pPr>
              <w:rPr>
                <w:rFonts w:ascii="Arial" w:hAnsi="Arial" w:cs="Arial"/>
                <w:i/>
                <w:sz w:val="18"/>
              </w:rPr>
            </w:pPr>
            <w:r w:rsidRPr="00C40A21">
              <w:rPr>
                <w:rFonts w:ascii="Arial" w:hAnsi="Arial" w:cs="Arial"/>
                <w:i/>
                <w:sz w:val="18"/>
              </w:rPr>
              <w:t>case.rns</w:t>
            </w:r>
          </w:p>
        </w:tc>
        <w:tc>
          <w:tcPr>
            <w:tcW w:w="7007" w:type="dxa"/>
            <w:shd w:val="clear" w:color="auto" w:fill="auto"/>
          </w:tcPr>
          <w:p w14:paraId="067049FA" w14:textId="77777777" w:rsidR="00E67FEA" w:rsidRPr="00C40A21" w:rsidRDefault="00E67FEA" w:rsidP="00AE1165">
            <w:pPr>
              <w:rPr>
                <w:rFonts w:ascii="Arial" w:hAnsi="Arial" w:cs="Arial"/>
                <w:sz w:val="18"/>
              </w:rPr>
            </w:pPr>
            <w:r w:rsidRPr="00C40A21">
              <w:rPr>
                <w:rFonts w:ascii="Arial" w:hAnsi="Arial" w:cs="Arial"/>
                <w:sz w:val="18"/>
              </w:rPr>
              <w:t>Binary file used for model run management.</w:t>
            </w:r>
          </w:p>
        </w:tc>
      </w:tr>
      <w:tr w:rsidR="00442AAB" w:rsidRPr="005546A4" w14:paraId="69C56BBC" w14:textId="77777777" w:rsidTr="00C40A21">
        <w:trPr>
          <w:cantSplit/>
        </w:trPr>
        <w:tc>
          <w:tcPr>
            <w:tcW w:w="2235" w:type="dxa"/>
            <w:shd w:val="clear" w:color="auto" w:fill="auto"/>
          </w:tcPr>
          <w:p w14:paraId="07B04CE7" w14:textId="6B25AC61" w:rsidR="00442AAB" w:rsidRPr="00C40A21" w:rsidRDefault="00442AAB" w:rsidP="00AE1165">
            <w:pPr>
              <w:rPr>
                <w:rFonts w:ascii="Arial" w:hAnsi="Arial" w:cs="Arial"/>
                <w:i/>
                <w:sz w:val="18"/>
              </w:rPr>
            </w:pPr>
            <w:r>
              <w:rPr>
                <w:rFonts w:ascii="Arial" w:hAnsi="Arial" w:cs="Arial"/>
                <w:i/>
                <w:sz w:val="18"/>
              </w:rPr>
              <w:t>case.N.autoadaloc.mat</w:t>
            </w:r>
          </w:p>
        </w:tc>
        <w:tc>
          <w:tcPr>
            <w:tcW w:w="7007" w:type="dxa"/>
            <w:shd w:val="clear" w:color="auto" w:fill="auto"/>
          </w:tcPr>
          <w:p w14:paraId="118300E1" w14:textId="5B9D010A"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localization matrix yielded by the automatic adaptive localization process</w:t>
            </w:r>
          </w:p>
        </w:tc>
      </w:tr>
    </w:tbl>
    <w:p w14:paraId="587F3515" w14:textId="7870AAF4" w:rsidR="00965D74" w:rsidRDefault="00CC6B47" w:rsidP="00CC6B47">
      <w:pPr>
        <w:pStyle w:val="Caption"/>
        <w:rPr>
          <w:lang w:val="en-AU"/>
        </w:rPr>
      </w:pPr>
      <w:r>
        <w:t>Table 9.</w:t>
      </w:r>
      <w:r w:rsidR="007F2918">
        <w:t>3</w:t>
      </w:r>
      <w:r>
        <w:t xml:space="preserve"> Non-CSV</w:t>
      </w:r>
      <w:r w:rsidR="003178BF">
        <w:t>/JCB</w:t>
      </w:r>
      <w:r>
        <w:t xml:space="preserve"> files written by PESTPP-IES. It is assumed that the name of the PEST control file is </w:t>
      </w:r>
      <w:r>
        <w:rPr>
          <w:i/>
        </w:rPr>
        <w:t>case.pst</w:t>
      </w:r>
      <w:r>
        <w:t>.</w:t>
      </w:r>
    </w:p>
    <w:p w14:paraId="2324585F" w14:textId="77777777" w:rsidR="00CC6B47" w:rsidRDefault="003043DC" w:rsidP="00CC6B47">
      <w:pPr>
        <w:pStyle w:val="Heading2"/>
      </w:pPr>
      <w:bookmarkStart w:id="2087" w:name="_Toc24975788"/>
      <w:r>
        <w:lastRenderedPageBreak/>
        <w:t>9</w:t>
      </w:r>
      <w:r w:rsidR="00CC6B47">
        <w:t>.</w:t>
      </w:r>
      <w:r w:rsidR="008F76E7">
        <w:t>4</w:t>
      </w:r>
      <w:r w:rsidR="00CC6B47">
        <w:t xml:space="preserve"> Summary of Control Variables</w:t>
      </w:r>
      <w:bookmarkEnd w:id="2087"/>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r w:rsidR="00235A56">
        <w:rPr>
          <w:lang w:val="en-AU"/>
        </w:rPr>
        <w:t>lists</w:t>
      </w:r>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Where appropriate, the value of the default is 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96"/>
        <w:gridCol w:w="4738"/>
      </w:tblGrid>
      <w:tr w:rsidR="00CC6B47" w14:paraId="0BF2453D" w14:textId="77777777" w:rsidTr="0067675E">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Variable</w:t>
            </w:r>
          </w:p>
        </w:tc>
        <w:tc>
          <w:tcPr>
            <w:tcW w:w="1296"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738"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67675E">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ies_num_reals(50)</w:t>
            </w:r>
          </w:p>
        </w:tc>
        <w:tc>
          <w:tcPr>
            <w:tcW w:w="1296"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67675E">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r w:rsidRPr="00C40A21">
              <w:rPr>
                <w:rFonts w:ascii="Calibri" w:hAnsi="Calibri"/>
                <w:i/>
                <w:sz w:val="18"/>
                <w:lang w:val="en-AU"/>
              </w:rPr>
              <w:t>parcov()</w:t>
            </w:r>
          </w:p>
        </w:tc>
        <w:tc>
          <w:tcPr>
            <w:tcW w:w="1296"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5BCAA395" w14:textId="3A3396BF" w:rsidR="006E52B6" w:rsidRPr="00C40A21" w:rsidRDefault="006E52B6" w:rsidP="00AE1165">
            <w:pPr>
              <w:rPr>
                <w:rFonts w:ascii="Calibri" w:hAnsi="Calibri" w:cs="Calibri"/>
                <w:sz w:val="18"/>
                <w:lang w:val="en-AU"/>
              </w:rPr>
            </w:pPr>
            <w:r w:rsidRPr="00C40A21">
              <w:rPr>
                <w:rFonts w:ascii="Calibri" w:hAnsi="Calibri" w:cs="Calibri"/>
                <w:sz w:val="18"/>
                <w:lang w:val="en-AU"/>
              </w:rPr>
              <w:t xml:space="preserve">The name of a file containing the prior parameter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sidR="003178BF">
              <w:rPr>
                <w:rFonts w:ascii="Calibri" w:hAnsi="Calibri" w:cs="Calibri"/>
                <w:sz w:val="18"/>
                <w:lang w:val="en-AU"/>
              </w:rPr>
              <w:t xml:space="preserve"> JCO or JCB</w:t>
            </w:r>
            <w:r w:rsidR="00DF1D1E">
              <w:rPr>
                <w:rFonts w:ascii="Calibri" w:hAnsi="Calibri" w:cs="Calibri"/>
                <w:sz w:val="18"/>
                <w:lang w:val="en-AU"/>
              </w:rPr>
              <w:t xml:space="preserve">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p>
        </w:tc>
      </w:tr>
      <w:tr w:rsidR="00AB1313" w14:paraId="19CF8DEB" w14:textId="77777777" w:rsidTr="0067675E">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r w:rsidRPr="00AB1313">
              <w:rPr>
                <w:rFonts w:ascii="Calibri" w:hAnsi="Calibri"/>
                <w:i/>
                <w:sz w:val="18"/>
                <w:lang w:val="en-AU"/>
              </w:rPr>
              <w:t>par_sigma_range(4.0)</w:t>
            </w:r>
          </w:p>
        </w:tc>
        <w:tc>
          <w:tcPr>
            <w:tcW w:w="1296"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738"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67675E">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r w:rsidRPr="00C40A21">
              <w:rPr>
                <w:rFonts w:ascii="Calibri" w:hAnsi="Calibri"/>
                <w:i/>
                <w:sz w:val="18"/>
                <w:lang w:val="en-AU"/>
              </w:rPr>
              <w:t>ies_parameter_ensemble()</w:t>
            </w:r>
          </w:p>
        </w:tc>
        <w:tc>
          <w:tcPr>
            <w:tcW w:w="1296"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39DA2EA6" w14:textId="6E37CF8C"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006E52B6" w:rsidRPr="00C40A21">
              <w:rPr>
                <w:rFonts w:ascii="Calibri" w:hAnsi="Calibri" w:cs="Calibri"/>
                <w:sz w:val="18"/>
                <w:lang w:val="en-AU"/>
              </w:rPr>
              <w:t xml:space="preserve"> containing user-supplied parameter realizations comprising the initial</w:t>
            </w:r>
            <w:r w:rsidR="00675236">
              <w:rPr>
                <w:rFonts w:ascii="Calibri" w:hAnsi="Calibri" w:cs="Calibri"/>
                <w:sz w:val="18"/>
                <w:lang w:val="en-AU"/>
              </w:rPr>
              <w:t xml:space="preserve"> (prior)</w:t>
            </w:r>
            <w:r w:rsidR="006E52B6" w:rsidRPr="00C40A21">
              <w:rPr>
                <w:rFonts w:ascii="Calibri" w:hAnsi="Calibri" w:cs="Calibri"/>
                <w:sz w:val="18"/>
                <w:lang w:val="en-AU"/>
              </w:rPr>
              <w:t xml:space="preserve">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67675E">
        <w:trPr>
          <w:cantSplit/>
        </w:trPr>
        <w:tc>
          <w:tcPr>
            <w:tcW w:w="2982" w:type="dxa"/>
            <w:shd w:val="clear" w:color="auto" w:fill="auto"/>
          </w:tcPr>
          <w:p w14:paraId="62E955A6" w14:textId="77777777" w:rsidR="006E52B6" w:rsidRPr="00C40A21" w:rsidRDefault="006E52B6" w:rsidP="00AE1165">
            <w:pPr>
              <w:rPr>
                <w:rFonts w:ascii="Calibri" w:hAnsi="Calibri"/>
                <w:sz w:val="18"/>
                <w:lang w:val="en-AU"/>
              </w:rPr>
            </w:pPr>
            <w:r w:rsidRPr="00C40A21">
              <w:rPr>
                <w:rFonts w:ascii="Calibri" w:hAnsi="Calibri"/>
                <w:i/>
                <w:sz w:val="18"/>
                <w:lang w:val="en-AU"/>
              </w:rPr>
              <w:t>ies_obsevation_ensemble()</w:t>
            </w:r>
          </w:p>
        </w:tc>
        <w:tc>
          <w:tcPr>
            <w:tcW w:w="1296"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69CABDF1" w14:textId="5BD154ED"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 file (recognized by its extension)</w:t>
            </w:r>
            <w:r w:rsidRPr="00C40A21">
              <w:rPr>
                <w:rFonts w:ascii="Calibri" w:hAnsi="Calibri" w:cs="Calibri"/>
                <w:sz w:val="18"/>
                <w:lang w:val="en-AU"/>
              </w:rPr>
              <w:t xml:space="preserv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67675E">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r>
              <w:rPr>
                <w:rFonts w:ascii="Calibri" w:hAnsi="Calibri"/>
                <w:i/>
                <w:sz w:val="18"/>
                <w:lang w:val="en-AU"/>
              </w:rPr>
              <w:t>ies_add_base(true)</w:t>
            </w:r>
          </w:p>
        </w:tc>
        <w:tc>
          <w:tcPr>
            <w:tcW w:w="1296"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738"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67675E">
        <w:trPr>
          <w:cantSplit/>
        </w:trPr>
        <w:tc>
          <w:tcPr>
            <w:tcW w:w="2982" w:type="dxa"/>
            <w:shd w:val="clear" w:color="auto" w:fill="auto"/>
          </w:tcPr>
          <w:p w14:paraId="2DC8A6A8" w14:textId="03BB4FF8" w:rsidR="006E52B6" w:rsidRPr="00C40A21" w:rsidRDefault="006E52B6" w:rsidP="00AE1165">
            <w:pPr>
              <w:rPr>
                <w:rFonts w:ascii="Calibri" w:hAnsi="Calibri"/>
                <w:sz w:val="18"/>
                <w:lang w:val="en-AU"/>
              </w:rPr>
            </w:pPr>
            <w:r w:rsidRPr="00C40A21">
              <w:rPr>
                <w:rFonts w:ascii="Calibri" w:hAnsi="Calibri"/>
                <w:i/>
                <w:sz w:val="18"/>
                <w:lang w:val="en-AU"/>
              </w:rPr>
              <w:t>ies_restart_obs</w:t>
            </w:r>
            <w:r w:rsidR="00675236">
              <w:rPr>
                <w:rFonts w:ascii="Calibri" w:hAnsi="Calibri"/>
                <w:i/>
                <w:sz w:val="18"/>
                <w:lang w:val="en-AU"/>
              </w:rPr>
              <w:t>ervation</w:t>
            </w:r>
            <w:r w:rsidRPr="00C40A21">
              <w:rPr>
                <w:rFonts w:ascii="Calibri" w:hAnsi="Calibri"/>
                <w:i/>
                <w:sz w:val="18"/>
                <w:lang w:val="en-AU"/>
              </w:rPr>
              <w:t>_en</w:t>
            </w:r>
            <w:r w:rsidR="00675236">
              <w:rPr>
                <w:rFonts w:ascii="Calibri" w:hAnsi="Calibri"/>
                <w:i/>
                <w:sz w:val="18"/>
                <w:lang w:val="en-AU"/>
              </w:rPr>
              <w:t>semble</w:t>
            </w:r>
            <w:r w:rsidRPr="00C40A21">
              <w:rPr>
                <w:rFonts w:ascii="Calibri" w:hAnsi="Calibri"/>
                <w:i/>
                <w:sz w:val="18"/>
                <w:lang w:val="en-AU"/>
              </w:rPr>
              <w:t>()</w:t>
            </w:r>
          </w:p>
        </w:tc>
        <w:tc>
          <w:tcPr>
            <w:tcW w:w="1296"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08D5E4E6" w14:textId="1FE7869E"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Pr="00C40A21">
              <w:rPr>
                <w:rFonts w:ascii="Calibri" w:hAnsi="Calibri" w:cs="Calibri"/>
                <w:sz w:val="18"/>
                <w:lang w:val="en-AU"/>
              </w:rPr>
              <w:t xml:space="preserv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r w:rsidR="004307D0">
              <w:rPr>
                <w:rFonts w:ascii="Calibri" w:hAnsi="Calibri" w:cs="Calibri"/>
                <w:sz w:val="18"/>
                <w:lang w:val="en-AU"/>
              </w:rPr>
              <w:t xml:space="preserve">, proceeding to </w:t>
            </w:r>
            <w:r w:rsidR="00675236">
              <w:rPr>
                <w:rFonts w:ascii="Calibri" w:hAnsi="Calibri" w:cs="Calibri"/>
                <w:sz w:val="18"/>
                <w:lang w:val="en-AU"/>
              </w:rPr>
              <w:t>upgrade calculations</w:t>
            </w:r>
            <w:r w:rsidR="004307D0">
              <w:rPr>
                <w:rFonts w:ascii="Calibri" w:hAnsi="Calibri" w:cs="Calibri"/>
                <w:sz w:val="18"/>
                <w:lang w:val="en-AU"/>
              </w:rPr>
              <w:t xml:space="preserve"> instead.</w:t>
            </w:r>
          </w:p>
        </w:tc>
      </w:tr>
      <w:tr w:rsidR="00675236" w14:paraId="7C6BD5F2" w14:textId="77777777" w:rsidTr="0067675E">
        <w:trPr>
          <w:cantSplit/>
        </w:trPr>
        <w:tc>
          <w:tcPr>
            <w:tcW w:w="2982" w:type="dxa"/>
            <w:shd w:val="clear" w:color="auto" w:fill="auto"/>
          </w:tcPr>
          <w:p w14:paraId="5D1A72BA" w14:textId="5F79ACE4" w:rsidR="00675236" w:rsidRPr="00C40A21" w:rsidRDefault="00DF1D1E" w:rsidP="00AE1165">
            <w:pPr>
              <w:rPr>
                <w:rFonts w:ascii="Calibri" w:hAnsi="Calibri"/>
                <w:i/>
                <w:sz w:val="18"/>
                <w:lang w:val="en-AU"/>
              </w:rPr>
            </w:pPr>
            <w:r>
              <w:rPr>
                <w:rFonts w:ascii="Calibri" w:hAnsi="Calibri"/>
                <w:i/>
                <w:sz w:val="18"/>
                <w:lang w:val="en-AU"/>
              </w:rPr>
              <w:t>i</w:t>
            </w:r>
            <w:r w:rsidR="00675236">
              <w:rPr>
                <w:rFonts w:ascii="Calibri" w:hAnsi="Calibri"/>
                <w:i/>
                <w:sz w:val="18"/>
                <w:lang w:val="en-AU"/>
              </w:rPr>
              <w:t>es_restart_parameter_ensemble()</w:t>
            </w:r>
          </w:p>
        </w:tc>
        <w:tc>
          <w:tcPr>
            <w:tcW w:w="1296" w:type="dxa"/>
            <w:shd w:val="clear" w:color="auto" w:fill="auto"/>
          </w:tcPr>
          <w:p w14:paraId="5AB034CB" w14:textId="4927DE35" w:rsidR="00675236" w:rsidRPr="00C40A21" w:rsidRDefault="00675236" w:rsidP="00AE1165">
            <w:pPr>
              <w:rPr>
                <w:rFonts w:ascii="Calibri" w:hAnsi="Calibri" w:cs="Calibri"/>
                <w:sz w:val="18"/>
                <w:lang w:val="en-AU"/>
              </w:rPr>
            </w:pPr>
            <w:r>
              <w:rPr>
                <w:rFonts w:ascii="Calibri" w:hAnsi="Calibri" w:cs="Calibri"/>
                <w:sz w:val="18"/>
                <w:lang w:val="en-AU"/>
              </w:rPr>
              <w:t>text</w:t>
            </w:r>
          </w:p>
        </w:tc>
        <w:tc>
          <w:tcPr>
            <w:tcW w:w="4738" w:type="dxa"/>
            <w:shd w:val="clear" w:color="auto" w:fill="auto"/>
          </w:tcPr>
          <w:p w14:paraId="34E626D0" w14:textId="494DE4FC" w:rsidR="00675236" w:rsidRPr="00675236" w:rsidRDefault="00675236" w:rsidP="00AE1165">
            <w:pPr>
              <w:rPr>
                <w:rFonts w:ascii="Calibri" w:hAnsi="Calibri" w:cs="Calibri"/>
                <w:sz w:val="18"/>
                <w:lang w:val="en-AU"/>
              </w:rPr>
            </w:pPr>
            <w:r>
              <w:rPr>
                <w:rFonts w:ascii="Calibri" w:hAnsi="Calibri" w:cs="Calibri"/>
                <w:sz w:val="18"/>
                <w:lang w:val="en-AU"/>
              </w:rPr>
              <w:t>The name of a</w:t>
            </w:r>
            <w:r w:rsidR="004307D0">
              <w:rPr>
                <w:rFonts w:ascii="Calibri" w:hAnsi="Calibri" w:cs="Calibri"/>
                <w:sz w:val="18"/>
                <w:lang w:val="en-AU"/>
              </w:rPr>
              <w:t xml:space="preserve"> CSV or </w:t>
            </w:r>
            <w:r w:rsidR="00DF1D1E">
              <w:rPr>
                <w:rFonts w:ascii="Calibri" w:hAnsi="Calibri" w:cs="Calibri"/>
                <w:sz w:val="18"/>
                <w:lang w:val="en-AU"/>
              </w:rPr>
              <w:t>JCO/</w:t>
            </w:r>
            <w:r w:rsidR="004307D0">
              <w:rPr>
                <w:rFonts w:ascii="Calibri" w:hAnsi="Calibri" w:cs="Calibri"/>
                <w:sz w:val="18"/>
                <w:lang w:val="en-AU"/>
              </w:rPr>
              <w:t>JCB</w:t>
            </w:r>
            <w:r>
              <w:rPr>
                <w:rFonts w:ascii="Calibri" w:hAnsi="Calibri" w:cs="Calibri"/>
                <w:sz w:val="18"/>
                <w:lang w:val="en-AU"/>
              </w:rPr>
              <w:t xml:space="preserve"> file</w:t>
            </w:r>
            <w:r w:rsidR="004307D0">
              <w:rPr>
                <w:rFonts w:ascii="Calibri" w:hAnsi="Calibri" w:cs="Calibri"/>
                <w:sz w:val="18"/>
                <w:lang w:val="en-AU"/>
              </w:rPr>
              <w:t xml:space="preserve"> (recognized by its extension)</w:t>
            </w:r>
            <w:r>
              <w:rPr>
                <w:rFonts w:ascii="Calibri" w:hAnsi="Calibri" w:cs="Calibri"/>
                <w:sz w:val="18"/>
                <w:lang w:val="en-AU"/>
              </w:rPr>
              <w:t xml:space="preserve"> containing a parameter ensemble that corresponds to the </w:t>
            </w:r>
            <w:r>
              <w:rPr>
                <w:rFonts w:ascii="Calibri" w:hAnsi="Calibri" w:cs="Calibri"/>
                <w:i/>
                <w:sz w:val="18"/>
                <w:lang w:val="en-AU"/>
              </w:rPr>
              <w:t>ies_restart_observ</w:t>
            </w:r>
            <w:r w:rsidR="003178BF">
              <w:rPr>
                <w:rFonts w:ascii="Calibri" w:hAnsi="Calibri" w:cs="Calibri"/>
                <w:i/>
                <w:sz w:val="18"/>
                <w:lang w:val="en-AU"/>
              </w:rPr>
              <w:t>a</w:t>
            </w:r>
            <w:r>
              <w:rPr>
                <w:rFonts w:ascii="Calibri" w:hAnsi="Calibri" w:cs="Calibri"/>
                <w:i/>
                <w:sz w:val="18"/>
                <w:lang w:val="en-AU"/>
              </w:rPr>
              <w:t>tion_ensemble</w:t>
            </w:r>
            <w:r w:rsidR="003178BF">
              <w:rPr>
                <w:rFonts w:ascii="Calibri" w:hAnsi="Calibri" w:cs="Calibri"/>
                <w:i/>
                <w:sz w:val="18"/>
                <w:lang w:val="en-AU"/>
              </w:rPr>
              <w:t>()</w:t>
            </w:r>
            <w:r w:rsidR="003178BF">
              <w:rPr>
                <w:rFonts w:ascii="Calibri" w:hAnsi="Calibri" w:cs="Calibri"/>
                <w:sz w:val="18"/>
                <w:lang w:val="en-AU"/>
              </w:rPr>
              <w:t>.</w:t>
            </w:r>
            <w:r>
              <w:rPr>
                <w:rFonts w:ascii="Calibri" w:hAnsi="Calibri" w:cs="Calibri"/>
                <w:sz w:val="18"/>
                <w:lang w:val="en-AU"/>
              </w:rPr>
              <w:t xml:space="preserve"> </w:t>
            </w:r>
            <w:r w:rsidR="00DF1D1E">
              <w:rPr>
                <w:rFonts w:ascii="Calibri" w:hAnsi="Calibri" w:cs="Calibri"/>
                <w:sz w:val="18"/>
                <w:lang w:val="en-AU"/>
              </w:rPr>
              <w:t>T</w:t>
            </w:r>
            <w:r>
              <w:rPr>
                <w:rFonts w:ascii="Calibri" w:hAnsi="Calibri" w:cs="Calibri"/>
                <w:sz w:val="18"/>
                <w:lang w:val="en-AU"/>
              </w:rPr>
              <w:t>his option requires</w:t>
            </w:r>
            <w:r w:rsidR="003178BF">
              <w:rPr>
                <w:rFonts w:ascii="Calibri" w:hAnsi="Calibri" w:cs="Calibri"/>
                <w:sz w:val="18"/>
                <w:lang w:val="en-AU"/>
              </w:rPr>
              <w:t xml:space="preserve"> that the</w:t>
            </w:r>
            <w:r>
              <w:rPr>
                <w:rFonts w:ascii="Calibri" w:hAnsi="Calibri" w:cs="Calibri"/>
                <w:sz w:val="18"/>
                <w:lang w:val="en-AU"/>
              </w:rPr>
              <w:t xml:space="preserve"> </w:t>
            </w:r>
            <w:r>
              <w:rPr>
                <w:rFonts w:ascii="Calibri" w:hAnsi="Calibri" w:cs="Calibri"/>
                <w:i/>
                <w:sz w:val="18"/>
                <w:lang w:val="en-AU"/>
              </w:rPr>
              <w:t>ies_restart_observation_ensemble</w:t>
            </w:r>
            <w:r w:rsidR="003178BF">
              <w:rPr>
                <w:rFonts w:ascii="Calibri" w:hAnsi="Calibri" w:cs="Calibri"/>
                <w:i/>
                <w:sz w:val="18"/>
                <w:lang w:val="en-AU"/>
              </w:rPr>
              <w:t>(</w:t>
            </w:r>
            <w:r>
              <w:rPr>
                <w:rFonts w:ascii="Calibri" w:hAnsi="Calibri" w:cs="Calibri"/>
                <w:sz w:val="18"/>
                <w:lang w:val="en-AU"/>
              </w:rPr>
              <w:t>)</w:t>
            </w:r>
            <w:r w:rsidR="003178BF">
              <w:rPr>
                <w:rFonts w:ascii="Calibri" w:hAnsi="Calibri" w:cs="Calibri"/>
                <w:sz w:val="18"/>
                <w:lang w:val="en-AU"/>
              </w:rPr>
              <w:t xml:space="preserve"> control variable also be supplied.</w:t>
            </w:r>
            <w:r>
              <w:rPr>
                <w:rFonts w:ascii="Calibri" w:hAnsi="Calibri" w:cs="Calibri"/>
                <w:sz w:val="18"/>
                <w:lang w:val="en-AU"/>
              </w:rPr>
              <w:t xml:space="preserve"> </w:t>
            </w:r>
          </w:p>
        </w:tc>
      </w:tr>
      <w:tr w:rsidR="00CC6B47" w14:paraId="0BFA36A6" w14:textId="77777777" w:rsidTr="0067675E">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ies_enforce_bounds(true)</w:t>
            </w:r>
          </w:p>
        </w:tc>
        <w:tc>
          <w:tcPr>
            <w:tcW w:w="1296"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67675E">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r w:rsidRPr="00C40A21">
              <w:rPr>
                <w:rFonts w:ascii="Calibri" w:hAnsi="Calibri" w:cs="Calibri"/>
                <w:i/>
                <w:sz w:val="18"/>
                <w:lang w:val="en-AU"/>
              </w:rPr>
              <w:t>i</w:t>
            </w:r>
            <w:r w:rsidR="00AE1165" w:rsidRPr="00C40A21">
              <w:rPr>
                <w:rFonts w:ascii="Calibri" w:hAnsi="Calibri" w:cs="Calibri"/>
                <w:i/>
                <w:sz w:val="18"/>
                <w:lang w:val="en-AU"/>
              </w:rPr>
              <w:t>es_</w:t>
            </w:r>
            <w:r w:rsidR="00926D64" w:rsidRPr="00C40A21">
              <w:rPr>
                <w:rFonts w:ascii="Calibri" w:hAnsi="Calibri" w:cs="Calibri"/>
                <w:i/>
                <w:sz w:val="18"/>
                <w:lang w:val="en-AU"/>
              </w:rPr>
              <w:t>initial_lambda()</w:t>
            </w:r>
          </w:p>
        </w:tc>
        <w:tc>
          <w:tcPr>
            <w:tcW w:w="1296"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rPr>
                      <w:rFonts w:ascii="Cambria Math" w:hAnsi="Cambria Math"/>
                      <w:i/>
                      <w:sz w:val="18"/>
                      <w:lang w:val="en-AU"/>
                    </w:rPr>
                  </m:ctrlPr>
                </m:sSupPr>
                <m:e>
                  <m:r>
                    <w:rPr>
                      <w:rFonts w:ascii="Cambria Math" w:hAnsi="Cambria Math"/>
                      <w:sz w:val="18"/>
                      <w:lang w:val="en-AU"/>
                    </w:rPr>
                    <m:t>10</m:t>
                  </m:r>
                </m:e>
                <m:sup>
                  <m:r>
                    <w:rPr>
                      <w:rFonts w:ascii="Cambria Math" w:hAnsi="Cambria Math"/>
                      <w:sz w:val="18"/>
                      <w:lang w:val="en-AU"/>
                    </w:rPr>
                    <m:t>floor</m:t>
                  </m:r>
                  <m:d>
                    <m:dPr>
                      <m:ctrlPr>
                        <w:rPr>
                          <w:rFonts w:ascii="Cambria Math" w:hAnsi="Cambria Math"/>
                          <w:i/>
                          <w:sz w:val="18"/>
                          <w:lang w:val="en-AU"/>
                        </w:rPr>
                      </m:ctrlPr>
                    </m:dPr>
                    <m:e>
                      <m:sSub>
                        <m:sSubPr>
                          <m:ctrlPr>
                            <w:rPr>
                              <w:rFonts w:ascii="Cambria Math" w:hAnsi="Cambria Math"/>
                              <w:i/>
                              <w:sz w:val="18"/>
                              <w:lang w:val="en-AU"/>
                            </w:rPr>
                          </m:ctrlPr>
                        </m:sSubPr>
                        <m:e>
                          <m:r>
                            <w:rPr>
                              <w:rFonts w:ascii="Cambria Math" w:hAnsi="Cambria Math"/>
                              <w:sz w:val="18"/>
                              <w:lang w:val="en-AU"/>
                            </w:rPr>
                            <m:t>log</m:t>
                          </m:r>
                        </m:e>
                        <m:sub>
                          <m:r>
                            <w:rPr>
                              <w:rFonts w:ascii="Cambria Math" w:hAnsi="Cambria Math"/>
                              <w:sz w:val="18"/>
                              <w:lang w:val="en-AU"/>
                            </w:rPr>
                            <m:t>10</m:t>
                          </m:r>
                        </m:sub>
                      </m:sSub>
                      <m:f>
                        <m:fPr>
                          <m:ctrlPr>
                            <w:rPr>
                              <w:rFonts w:ascii="Cambria Math" w:hAnsi="Cambria Math"/>
                              <w:i/>
                              <w:sz w:val="18"/>
                              <w:lang w:val="en-AU"/>
                            </w:rPr>
                          </m:ctrlPr>
                        </m:fPr>
                        <m:num>
                          <m:sSub>
                            <m:sSubPr>
                              <m:ctrlPr>
                                <w:rPr>
                                  <w:rFonts w:ascii="Cambria Math" w:hAnsi="Cambria Math"/>
                                  <w:i/>
                                  <w:sz w:val="18"/>
                                  <w:lang w:val="en-AU"/>
                                </w:rPr>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67675E">
        <w:trPr>
          <w:cantSplit/>
        </w:trPr>
        <w:tc>
          <w:tcPr>
            <w:tcW w:w="2982" w:type="dxa"/>
            <w:shd w:val="clear" w:color="auto" w:fill="auto"/>
          </w:tcPr>
          <w:p w14:paraId="227A63C6" w14:textId="63E5E49F" w:rsidR="00CC6B47" w:rsidRPr="00C40A21" w:rsidRDefault="00F6762B" w:rsidP="00AE1165">
            <w:pPr>
              <w:rPr>
                <w:rFonts w:ascii="Calibri" w:hAnsi="Calibri" w:cs="Calibri"/>
                <w:i/>
                <w:sz w:val="18"/>
                <w:lang w:val="en-AU"/>
              </w:rPr>
            </w:pPr>
            <w:r w:rsidRPr="00C40A21">
              <w:rPr>
                <w:rFonts w:ascii="Calibri" w:hAnsi="Calibri" w:cs="Calibri"/>
                <w:i/>
                <w:sz w:val="18"/>
                <w:lang w:val="en-AU"/>
              </w:rPr>
              <w:lastRenderedPageBreak/>
              <w:t>ies_lambda_mults(</w:t>
            </w:r>
            <w:r w:rsidR="001D53B4">
              <w:rPr>
                <w:rFonts w:ascii="Calibri" w:hAnsi="Calibri" w:cs="Calibri"/>
                <w:i/>
                <w:sz w:val="18"/>
                <w:lang w:val="en-AU"/>
              </w:rPr>
              <w:t>0.1,</w:t>
            </w:r>
            <w:r w:rsidR="00F20DCB" w:rsidRPr="00C40A21">
              <w:rPr>
                <w:rFonts w:ascii="Calibri" w:hAnsi="Calibri" w:cs="Calibri"/>
                <w:i/>
                <w:sz w:val="18"/>
                <w:lang w:val="en-AU"/>
              </w:rPr>
              <w:t>1.0</w:t>
            </w:r>
            <w:r w:rsidR="001D53B4">
              <w:rPr>
                <w:rFonts w:ascii="Calibri" w:hAnsi="Calibri" w:cs="Calibri"/>
                <w:i/>
                <w:sz w:val="18"/>
                <w:lang w:val="en-AU"/>
              </w:rPr>
              <w:t>,</w:t>
            </w:r>
            <w:r w:rsidR="00514528">
              <w:rPr>
                <w:rFonts w:ascii="Calibri" w:hAnsi="Calibri" w:cs="Calibri"/>
                <w:i/>
                <w:sz w:val="18"/>
                <w:lang w:val="en-AU"/>
              </w:rPr>
              <w:t>10.0</w:t>
            </w:r>
            <w:r w:rsidRPr="00C40A21">
              <w:rPr>
                <w:rFonts w:ascii="Calibri" w:hAnsi="Calibri" w:cs="Calibri"/>
                <w:i/>
                <w:sz w:val="18"/>
                <w:lang w:val="en-AU"/>
              </w:rPr>
              <w:t>)</w:t>
            </w:r>
          </w:p>
        </w:tc>
        <w:tc>
          <w:tcPr>
            <w:tcW w:w="1296"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67675E">
        <w:trPr>
          <w:cantSplit/>
        </w:trPr>
        <w:tc>
          <w:tcPr>
            <w:tcW w:w="2982" w:type="dxa"/>
            <w:shd w:val="clear" w:color="auto" w:fill="auto"/>
          </w:tcPr>
          <w:p w14:paraId="739BF636" w14:textId="17E42C61" w:rsidR="00CC6B47" w:rsidRPr="00C40A21" w:rsidRDefault="00F20DCB" w:rsidP="00AE1165">
            <w:pPr>
              <w:rPr>
                <w:rFonts w:ascii="Calibri" w:hAnsi="Calibri" w:cs="Calibri"/>
                <w:i/>
                <w:sz w:val="18"/>
                <w:lang w:val="en-AU"/>
              </w:rPr>
            </w:pPr>
            <w:r w:rsidRPr="00C40A21">
              <w:rPr>
                <w:rFonts w:ascii="Calibri" w:hAnsi="Calibri"/>
                <w:i/>
                <w:sz w:val="18"/>
                <w:lang w:val="en-AU"/>
              </w:rPr>
              <w:t>lambda_scale_fac(</w:t>
            </w:r>
            <w:r w:rsidR="001D53B4">
              <w:rPr>
                <w:rFonts w:ascii="Calibri" w:hAnsi="Calibri"/>
                <w:i/>
                <w:sz w:val="18"/>
                <w:lang w:val="en-AU"/>
              </w:rPr>
              <w:t>0.75,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296"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67675E">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r w:rsidRPr="00C40A21">
              <w:rPr>
                <w:rFonts w:ascii="Calibri" w:hAnsi="Calibri" w:cs="Calibri"/>
                <w:i/>
                <w:sz w:val="18"/>
                <w:lang w:val="en-AU"/>
              </w:rPr>
              <w:t>ies_subset_size(</w:t>
            </w:r>
            <w:r w:rsidR="001D53B4">
              <w:rPr>
                <w:rFonts w:ascii="Calibri" w:hAnsi="Calibri" w:cs="Calibri"/>
                <w:i/>
                <w:sz w:val="18"/>
                <w:lang w:val="en-AU"/>
              </w:rPr>
              <w:t>5</w:t>
            </w:r>
            <w:r w:rsidRPr="00C40A21">
              <w:rPr>
                <w:rFonts w:ascii="Calibri" w:hAnsi="Calibri" w:cs="Calibri"/>
                <w:i/>
                <w:sz w:val="18"/>
                <w:lang w:val="en-AU"/>
              </w:rPr>
              <w:t>)</w:t>
            </w:r>
          </w:p>
        </w:tc>
        <w:tc>
          <w:tcPr>
            <w:tcW w:w="1296"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67675E">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r w:rsidRPr="00C40A21">
              <w:rPr>
                <w:rFonts w:ascii="Calibri" w:hAnsi="Calibri" w:cs="Calibri"/>
                <w:i/>
                <w:sz w:val="18"/>
                <w:lang w:val="en-AU"/>
              </w:rPr>
              <w:t>ies_use_approx(false)</w:t>
            </w:r>
          </w:p>
        </w:tc>
        <w:tc>
          <w:tcPr>
            <w:tcW w:w="1296"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67675E">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r w:rsidRPr="00C40A21">
              <w:rPr>
                <w:rFonts w:ascii="Calibri" w:hAnsi="Calibri" w:cs="Calibri"/>
                <w:i/>
                <w:sz w:val="18"/>
                <w:lang w:val="en-AU"/>
              </w:rPr>
              <w:t>i</w:t>
            </w:r>
            <w:r w:rsidR="00F20DCB" w:rsidRPr="00C40A21">
              <w:rPr>
                <w:rFonts w:ascii="Calibri" w:hAnsi="Calibri" w:cs="Calibri"/>
                <w:i/>
                <w:sz w:val="18"/>
                <w:lang w:val="en-AU"/>
              </w:rPr>
              <w:t>es_reg_factor(0.0)</w:t>
            </w:r>
          </w:p>
        </w:tc>
        <w:tc>
          <w:tcPr>
            <w:tcW w:w="1296"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67675E">
        <w:trPr>
          <w:cantSplit/>
        </w:trPr>
        <w:tc>
          <w:tcPr>
            <w:tcW w:w="2982" w:type="dxa"/>
            <w:shd w:val="clear" w:color="auto" w:fill="auto"/>
          </w:tcPr>
          <w:p w14:paraId="00BCCBCF" w14:textId="7F856C27" w:rsidR="00CC6B47"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es_bad_phi(1.0</w:t>
            </w:r>
            <w:r w:rsidRPr="00C40A21">
              <w:rPr>
                <w:rFonts w:ascii="Calibri" w:hAnsi="Calibri" w:cs="Calibri"/>
                <w:i/>
                <w:sz w:val="18"/>
                <w:lang w:val="en-AU"/>
              </w:rPr>
              <w:t>E</w:t>
            </w:r>
            <w:r w:rsidR="00733122" w:rsidRPr="00C40A21">
              <w:rPr>
                <w:rFonts w:ascii="Calibri" w:hAnsi="Calibri" w:cs="Calibri"/>
                <w:i/>
                <w:sz w:val="18"/>
                <w:lang w:val="en-AU"/>
              </w:rPr>
              <w:t>3</w:t>
            </w:r>
            <w:r w:rsidR="00324091">
              <w:rPr>
                <w:rFonts w:ascii="Calibri" w:hAnsi="Calibri" w:cs="Calibri"/>
                <w:i/>
                <w:sz w:val="18"/>
                <w:lang w:val="en-AU"/>
              </w:rPr>
              <w:t>0</w:t>
            </w:r>
            <w:r w:rsidR="00733122" w:rsidRPr="00C40A21">
              <w:rPr>
                <w:rFonts w:ascii="Calibri" w:hAnsi="Calibri" w:cs="Calibri"/>
                <w:i/>
                <w:sz w:val="18"/>
                <w:lang w:val="en-AU"/>
              </w:rPr>
              <w:t>0)</w:t>
            </w:r>
          </w:p>
        </w:tc>
        <w:tc>
          <w:tcPr>
            <w:tcW w:w="1296"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738"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324091" w14:paraId="17CD96E1" w14:textId="77777777" w:rsidTr="0067675E">
        <w:trPr>
          <w:cantSplit/>
        </w:trPr>
        <w:tc>
          <w:tcPr>
            <w:tcW w:w="2982" w:type="dxa"/>
            <w:shd w:val="clear" w:color="auto" w:fill="auto"/>
          </w:tcPr>
          <w:p w14:paraId="1CDA16BB" w14:textId="51B02DE9" w:rsidR="00324091" w:rsidRPr="00C40A21" w:rsidRDefault="000348C7" w:rsidP="00AE1165">
            <w:pPr>
              <w:rPr>
                <w:rFonts w:ascii="Calibri" w:hAnsi="Calibri" w:cs="Calibri"/>
                <w:i/>
                <w:sz w:val="18"/>
                <w:lang w:val="en-AU"/>
              </w:rPr>
            </w:pPr>
            <w:r>
              <w:rPr>
                <w:rFonts w:ascii="Calibri" w:hAnsi="Calibri" w:cs="Calibri"/>
                <w:i/>
                <w:sz w:val="18"/>
                <w:lang w:val="en-AU"/>
              </w:rPr>
              <w:t>i</w:t>
            </w:r>
            <w:r w:rsidR="00324091">
              <w:rPr>
                <w:rFonts w:ascii="Calibri" w:hAnsi="Calibri" w:cs="Calibri"/>
                <w:i/>
                <w:sz w:val="18"/>
                <w:lang w:val="en-AU"/>
              </w:rPr>
              <w:t>es_bad_phi_sigma(1.0E300)</w:t>
            </w:r>
          </w:p>
        </w:tc>
        <w:tc>
          <w:tcPr>
            <w:tcW w:w="1296" w:type="dxa"/>
            <w:shd w:val="clear" w:color="auto" w:fill="auto"/>
          </w:tcPr>
          <w:p w14:paraId="75A6B921" w14:textId="727E46E0" w:rsidR="00324091" w:rsidRPr="00C40A21" w:rsidRDefault="00324091" w:rsidP="00AE1165">
            <w:pPr>
              <w:rPr>
                <w:rFonts w:ascii="Calibri" w:hAnsi="Calibri" w:cs="Calibri"/>
                <w:sz w:val="18"/>
              </w:rPr>
            </w:pPr>
            <w:r>
              <w:rPr>
                <w:rFonts w:ascii="Calibri" w:hAnsi="Calibri" w:cs="Calibri"/>
                <w:sz w:val="18"/>
              </w:rPr>
              <w:t>real</w:t>
            </w:r>
          </w:p>
        </w:tc>
        <w:tc>
          <w:tcPr>
            <w:tcW w:w="4738" w:type="dxa"/>
            <w:shd w:val="clear" w:color="auto" w:fill="auto"/>
          </w:tcPr>
          <w:p w14:paraId="181925D8" w14:textId="4C567834" w:rsidR="00324091" w:rsidRPr="00324091" w:rsidRDefault="00324091" w:rsidP="00AE1165">
            <w:pPr>
              <w:rPr>
                <w:rFonts w:ascii="Calibri" w:hAnsi="Calibri" w:cs="Calibri"/>
                <w:sz w:val="18"/>
                <w:lang w:val="en-AU"/>
              </w:rPr>
            </w:pPr>
            <w:r>
              <w:rPr>
                <w:rFonts w:ascii="Calibri" w:hAnsi="Calibri" w:cs="Calibri"/>
                <w:sz w:val="18"/>
                <w:lang w:val="en-AU"/>
              </w:rPr>
              <w:t xml:space="preserve">If the objective function </w:t>
            </w:r>
            <w:r w:rsidR="003178BF">
              <w:rPr>
                <w:rFonts w:ascii="Calibri" w:hAnsi="Calibri" w:cs="Calibri"/>
                <w:sz w:val="18"/>
                <w:lang w:val="en-AU"/>
              </w:rPr>
              <w:t>calculated for</w:t>
            </w:r>
            <w:r>
              <w:rPr>
                <w:rFonts w:ascii="Calibri" w:hAnsi="Calibri" w:cs="Calibri"/>
                <w:sz w:val="18"/>
                <w:lang w:val="en-AU"/>
              </w:rPr>
              <w:t xml:space="preserve"> a given realization is greater than the current mean objective function of the ensemble plus the objective function standard deviation of the ensemble times </w:t>
            </w:r>
            <w:r>
              <w:rPr>
                <w:rFonts w:ascii="Calibri" w:hAnsi="Calibri" w:cs="Calibri"/>
                <w:i/>
                <w:sz w:val="18"/>
                <w:lang w:val="en-AU"/>
              </w:rPr>
              <w:t>ies_bad_phi_sigma</w:t>
            </w:r>
            <w:r w:rsidR="004307D0">
              <w:rPr>
                <w:rFonts w:ascii="Calibri" w:hAnsi="Calibri" w:cs="Calibri"/>
                <w:i/>
                <w:sz w:val="18"/>
                <w:lang w:val="en-AU"/>
              </w:rPr>
              <w:t>()</w:t>
            </w:r>
            <w:r>
              <w:rPr>
                <w:rFonts w:ascii="Calibri" w:hAnsi="Calibri" w:cs="Calibri"/>
                <w:sz w:val="18"/>
                <w:lang w:val="en-AU"/>
              </w:rPr>
              <w:t xml:space="preserve">, that realization is treated as failed. </w:t>
            </w:r>
          </w:p>
        </w:tc>
      </w:tr>
      <w:tr w:rsidR="00F20DCB" w14:paraId="3F2ECA4A" w14:textId="77777777" w:rsidTr="0067675E">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es_use_prior_scaling(false)</w:t>
            </w:r>
          </w:p>
        </w:tc>
        <w:tc>
          <w:tcPr>
            <w:tcW w:w="1296"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67675E">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r w:rsidRPr="00C40A21">
              <w:rPr>
                <w:rFonts w:ascii="Calibri" w:hAnsi="Calibri"/>
                <w:i/>
                <w:sz w:val="18"/>
                <w:lang w:val="en-AU"/>
              </w:rPr>
              <w:t>i</w:t>
            </w:r>
            <w:r w:rsidR="00733122" w:rsidRPr="00C40A21">
              <w:rPr>
                <w:rFonts w:ascii="Calibri" w:hAnsi="Calibri"/>
                <w:i/>
                <w:sz w:val="18"/>
                <w:lang w:val="en-AU"/>
              </w:rPr>
              <w:t>es_use_empirical_prior(false)</w:t>
            </w:r>
          </w:p>
        </w:tc>
        <w:tc>
          <w:tcPr>
            <w:tcW w:w="1296"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r w:rsidRPr="00C40A21">
              <w:rPr>
                <w:rFonts w:ascii="Calibri" w:hAnsi="Calibri" w:cs="Calibri"/>
                <w:i/>
                <w:sz w:val="18"/>
                <w:lang w:val="en-AU"/>
              </w:rPr>
              <w:t>ies_parameter_ensemble()</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67675E">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save_lambda_ensembles(</w:t>
            </w:r>
            <w:r w:rsidR="00733122" w:rsidRPr="00C40A21">
              <w:rPr>
                <w:rFonts w:ascii="Calibri" w:hAnsi="Calibri"/>
                <w:i/>
                <w:sz w:val="18"/>
                <w:lang w:val="en-AU"/>
              </w:rPr>
              <w:t>true</w:t>
            </w:r>
            <w:r w:rsidRPr="00C40A21">
              <w:rPr>
                <w:rFonts w:ascii="Calibri" w:hAnsi="Calibri"/>
                <w:i/>
                <w:sz w:val="18"/>
                <w:lang w:val="en-AU"/>
              </w:rPr>
              <w:t>)</w:t>
            </w:r>
          </w:p>
        </w:tc>
        <w:tc>
          <w:tcPr>
            <w:tcW w:w="1296"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2B15EC89" w14:textId="399329D5" w:rsidR="00CC6B47" w:rsidRPr="00C40A21" w:rsidRDefault="00733122" w:rsidP="00AE1165">
            <w:pPr>
              <w:rPr>
                <w:rFonts w:ascii="Calibri" w:hAnsi="Calibri" w:cs="Calibri"/>
                <w:sz w:val="18"/>
                <w:lang w:val="en-AU"/>
              </w:rPr>
            </w:pPr>
            <w:r w:rsidRPr="00C40A21">
              <w:rPr>
                <w:rFonts w:ascii="Calibri" w:hAnsi="Calibri" w:cs="Calibri"/>
                <w:sz w:val="18"/>
                <w:lang w:val="en-AU"/>
              </w:rPr>
              <w:t>Save a set of CSV</w:t>
            </w:r>
            <w:r w:rsidR="003178BF">
              <w:rPr>
                <w:rFonts w:ascii="Calibri" w:hAnsi="Calibri" w:cs="Calibri"/>
                <w:sz w:val="18"/>
                <w:lang w:val="en-AU"/>
              </w:rPr>
              <w:t xml:space="preserve"> or JCB</w:t>
            </w:r>
            <w:r w:rsidRPr="00C40A21">
              <w:rPr>
                <w:rFonts w:ascii="Calibri" w:hAnsi="Calibri" w:cs="Calibri"/>
                <w:sz w:val="18"/>
                <w:lang w:val="en-AU"/>
              </w:rPr>
              <w:t xml:space="preserve"> files that record parameter realizations used when testing different Marquardt lambdas</w:t>
            </w:r>
            <w:r w:rsidR="00F40908">
              <w:rPr>
                <w:rFonts w:ascii="Calibri" w:hAnsi="Calibri" w:cs="Calibri"/>
                <w:sz w:val="18"/>
                <w:lang w:val="en-AU"/>
              </w:rPr>
              <w:t>.</w:t>
            </w:r>
          </w:p>
        </w:tc>
      </w:tr>
      <w:tr w:rsidR="00733122" w14:paraId="7352D357" w14:textId="77777777" w:rsidTr="0067675E">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r w:rsidRPr="00C40A21">
              <w:rPr>
                <w:rFonts w:ascii="Calibri" w:hAnsi="Calibri"/>
                <w:i/>
                <w:sz w:val="18"/>
                <w:lang w:val="en-AU"/>
              </w:rPr>
              <w:t>i</w:t>
            </w:r>
            <w:r w:rsidR="00733122" w:rsidRPr="00C40A21">
              <w:rPr>
                <w:rFonts w:ascii="Calibri" w:hAnsi="Calibri"/>
                <w:i/>
                <w:sz w:val="18"/>
                <w:lang w:val="en-AU"/>
              </w:rPr>
              <w:t>es_verbose_level(1)</w:t>
            </w:r>
          </w:p>
        </w:tc>
        <w:tc>
          <w:tcPr>
            <w:tcW w:w="1296"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738"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67675E">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es_accept_phi_fac(1.05)</w:t>
            </w:r>
          </w:p>
        </w:tc>
        <w:tc>
          <w:tcPr>
            <w:tcW w:w="1296"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67675E">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_dec_fac(0.75)</w:t>
            </w:r>
          </w:p>
        </w:tc>
        <w:tc>
          <w:tcPr>
            <w:tcW w:w="1296"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738"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67675E">
        <w:trPr>
          <w:cantSplit/>
        </w:trPr>
        <w:tc>
          <w:tcPr>
            <w:tcW w:w="2982" w:type="dxa"/>
            <w:shd w:val="clear" w:color="auto" w:fill="auto"/>
          </w:tcPr>
          <w:p w14:paraId="17F91971" w14:textId="5437CC1D" w:rsidR="00FA2529"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es_lambda_inc_fac(10.0)</w:t>
            </w:r>
          </w:p>
          <w:p w14:paraId="7B9E5BEF" w14:textId="77777777" w:rsidR="00576966" w:rsidRPr="00FA2529" w:rsidRDefault="00576966" w:rsidP="00FA2529">
            <w:pPr>
              <w:rPr>
                <w:rFonts w:ascii="Calibri" w:hAnsi="Calibri"/>
                <w:i/>
                <w:sz w:val="18"/>
                <w:lang w:val="en-AU"/>
              </w:rPr>
            </w:pPr>
          </w:p>
        </w:tc>
        <w:tc>
          <w:tcPr>
            <w:tcW w:w="1296"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67675E">
        <w:trPr>
          <w:cantSplit/>
        </w:trPr>
        <w:tc>
          <w:tcPr>
            <w:tcW w:w="2982" w:type="dxa"/>
            <w:shd w:val="clear" w:color="auto" w:fill="auto"/>
          </w:tcPr>
          <w:p w14:paraId="19ED53ED" w14:textId="654AAB82" w:rsidR="00FA2529" w:rsidRDefault="00D85841" w:rsidP="00AE1165">
            <w:pPr>
              <w:rPr>
                <w:rFonts w:ascii="Calibri" w:hAnsi="Calibri"/>
                <w:i/>
                <w:sz w:val="18"/>
                <w:lang w:val="en-AU"/>
              </w:rPr>
            </w:pPr>
            <w:r>
              <w:rPr>
                <w:rFonts w:ascii="Calibri" w:hAnsi="Calibri"/>
                <w:i/>
                <w:sz w:val="18"/>
                <w:lang w:val="en-AU"/>
              </w:rPr>
              <w:lastRenderedPageBreak/>
              <w:t>i</w:t>
            </w:r>
            <w:r w:rsidR="00FA2529">
              <w:rPr>
                <w:rFonts w:ascii="Calibri" w:hAnsi="Calibri"/>
                <w:i/>
                <w:sz w:val="18"/>
                <w:lang w:val="en-AU"/>
              </w:rPr>
              <w:t>es_subset_how(</w:t>
            </w:r>
            <w:r w:rsidR="003845FE">
              <w:rPr>
                <w:rFonts w:ascii="Calibri" w:hAnsi="Calibri"/>
                <w:i/>
                <w:sz w:val="18"/>
                <w:lang w:val="en-AU"/>
              </w:rPr>
              <w:t>random</w:t>
            </w:r>
            <w:r w:rsidR="00FA2529">
              <w:rPr>
                <w:rFonts w:ascii="Calibri" w:hAnsi="Calibri"/>
                <w:i/>
                <w:sz w:val="18"/>
                <w:lang w:val="en-AU"/>
              </w:rPr>
              <w:t>)</w:t>
            </w:r>
          </w:p>
        </w:tc>
        <w:tc>
          <w:tcPr>
            <w:tcW w:w="1296" w:type="dxa"/>
            <w:shd w:val="clear" w:color="auto" w:fill="auto"/>
          </w:tcPr>
          <w:p w14:paraId="1801EB32" w14:textId="77777777" w:rsidR="00FA2529" w:rsidRDefault="00FA2529" w:rsidP="00DF1D1E">
            <w:pPr>
              <w:spacing w:before="0" w:after="0"/>
              <w:rPr>
                <w:rFonts w:ascii="Calibri" w:hAnsi="Calibri" w:cs="Calibri"/>
                <w:sz w:val="18"/>
              </w:rPr>
            </w:pPr>
            <w:r>
              <w:rPr>
                <w:rFonts w:ascii="Calibri" w:hAnsi="Calibri" w:cs="Calibri"/>
                <w:sz w:val="18"/>
              </w:rPr>
              <w:t>“first”,”last”,</w:t>
            </w:r>
          </w:p>
          <w:p w14:paraId="0D062F9F" w14:textId="77777777" w:rsidR="00FA2529" w:rsidRDefault="00FA2529" w:rsidP="00DF1D1E">
            <w:pPr>
              <w:spacing w:before="0" w:after="0"/>
              <w:rPr>
                <w:rFonts w:ascii="Calibri" w:hAnsi="Calibri" w:cs="Calibri"/>
                <w:sz w:val="18"/>
              </w:rPr>
            </w:pPr>
            <w:r>
              <w:rPr>
                <w:rFonts w:ascii="Calibri" w:hAnsi="Calibri" w:cs="Calibri"/>
                <w:sz w:val="18"/>
              </w:rPr>
              <w:t>”random”,</w:t>
            </w:r>
          </w:p>
          <w:p w14:paraId="40B95AFA" w14:textId="415D8FD3" w:rsidR="00FA2529" w:rsidRDefault="00FA2529" w:rsidP="00DF1D1E">
            <w:pPr>
              <w:spacing w:before="0" w:after="0"/>
              <w:rPr>
                <w:rFonts w:ascii="Calibri" w:hAnsi="Calibri" w:cs="Calibri"/>
                <w:sz w:val="18"/>
              </w:rPr>
            </w:pPr>
            <w:r>
              <w:rPr>
                <w:rFonts w:ascii="Calibri" w:hAnsi="Calibri" w:cs="Calibri"/>
                <w:sz w:val="18"/>
              </w:rPr>
              <w:t>”phi_based</w:t>
            </w:r>
          </w:p>
        </w:tc>
        <w:tc>
          <w:tcPr>
            <w:tcW w:w="4738" w:type="dxa"/>
            <w:shd w:val="clear" w:color="auto" w:fill="auto"/>
          </w:tcPr>
          <w:p w14:paraId="21E40549" w14:textId="0E62526E"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r w:rsidR="00A55BD4">
              <w:rPr>
                <w:rFonts w:ascii="Calibri" w:hAnsi="Calibri" w:cs="Calibri"/>
                <w:sz w:val="18"/>
                <w:lang w:val="en-AU"/>
              </w:rPr>
              <w:t>phi_based</w:t>
            </w:r>
            <w:r>
              <w:rPr>
                <w:rFonts w:ascii="Calibri" w:hAnsi="Calibri" w:cs="Calibri"/>
                <w:sz w:val="18"/>
                <w:lang w:val="en-AU"/>
              </w:rPr>
              <w:t>”</w:t>
            </w:r>
            <w:r w:rsidR="003178BF">
              <w:rPr>
                <w:rFonts w:ascii="Calibri" w:hAnsi="Calibri" w:cs="Calibri"/>
                <w:sz w:val="18"/>
                <w:lang w:val="en-AU"/>
              </w:rPr>
              <w:t>.</w:t>
            </w:r>
          </w:p>
        </w:tc>
      </w:tr>
      <w:tr w:rsidR="000E4786" w14:paraId="284852E2" w14:textId="77777777" w:rsidTr="0067675E">
        <w:trPr>
          <w:cantSplit/>
          <w:trHeight w:val="1081"/>
        </w:trPr>
        <w:tc>
          <w:tcPr>
            <w:tcW w:w="2982" w:type="dxa"/>
            <w:shd w:val="clear" w:color="auto" w:fill="auto"/>
          </w:tcPr>
          <w:p w14:paraId="4836916F" w14:textId="1A264BAC" w:rsidR="000E4786" w:rsidRDefault="000E4786" w:rsidP="00AE1165">
            <w:pPr>
              <w:rPr>
                <w:rFonts w:ascii="Calibri" w:hAnsi="Calibri"/>
                <w:i/>
                <w:sz w:val="18"/>
                <w:lang w:val="en-AU"/>
              </w:rPr>
            </w:pPr>
            <w:r>
              <w:rPr>
                <w:rFonts w:ascii="Calibri" w:hAnsi="Calibri"/>
                <w:i/>
                <w:sz w:val="18"/>
                <w:lang w:val="en-AU"/>
              </w:rPr>
              <w:t>ies_localize_how(parameters)</w:t>
            </w:r>
          </w:p>
        </w:tc>
        <w:tc>
          <w:tcPr>
            <w:tcW w:w="1296" w:type="dxa"/>
            <w:shd w:val="clear" w:color="auto" w:fill="auto"/>
          </w:tcPr>
          <w:p w14:paraId="70762A82" w14:textId="057AF2DD" w:rsidR="000E4786" w:rsidRDefault="000E4786" w:rsidP="00DF1D1E">
            <w:pPr>
              <w:spacing w:before="0" w:after="0"/>
              <w:rPr>
                <w:rFonts w:ascii="Calibri" w:hAnsi="Calibri" w:cs="Calibri"/>
                <w:sz w:val="18"/>
              </w:rPr>
            </w:pPr>
            <w:r>
              <w:rPr>
                <w:rFonts w:ascii="Calibri" w:hAnsi="Calibri" w:cs="Calibri"/>
                <w:sz w:val="18"/>
              </w:rPr>
              <w:t>“parameters” or “</w:t>
            </w:r>
            <w:r w:rsidR="007108E3">
              <w:rPr>
                <w:rFonts w:ascii="Calibri" w:hAnsi="Calibri" w:cs="Calibri"/>
                <w:sz w:val="18"/>
              </w:rPr>
              <w:t>observations</w:t>
            </w:r>
          </w:p>
        </w:tc>
        <w:tc>
          <w:tcPr>
            <w:tcW w:w="4738" w:type="dxa"/>
            <w:shd w:val="clear" w:color="auto" w:fill="auto"/>
          </w:tcPr>
          <w:p w14:paraId="0049BF9B" w14:textId="6D0102E0" w:rsidR="000E4786" w:rsidRDefault="000E4786" w:rsidP="00AE1165">
            <w:pPr>
              <w:rPr>
                <w:rFonts w:ascii="Calibri" w:hAnsi="Calibri" w:cs="Calibri"/>
                <w:sz w:val="18"/>
                <w:lang w:val="en-AU"/>
              </w:rPr>
            </w:pPr>
            <w:r>
              <w:rPr>
                <w:rFonts w:ascii="Calibri" w:hAnsi="Calibri" w:cs="Calibri"/>
                <w:sz w:val="18"/>
                <w:lang w:val="en-AU"/>
              </w:rPr>
              <w:t>A flag to process the localization matrix row-by-row (observations) or column-by-column (parameters).  Default is “parameters”</w:t>
            </w:r>
            <w:r w:rsidR="003178BF">
              <w:rPr>
                <w:rFonts w:ascii="Calibri" w:hAnsi="Calibri" w:cs="Calibri"/>
                <w:sz w:val="18"/>
                <w:lang w:val="en-AU"/>
              </w:rPr>
              <w:t>.</w:t>
            </w:r>
          </w:p>
        </w:tc>
      </w:tr>
      <w:tr w:rsidR="000E4786" w14:paraId="1756C426" w14:textId="77777777" w:rsidTr="0067675E">
        <w:trPr>
          <w:cantSplit/>
          <w:trHeight w:val="1081"/>
        </w:trPr>
        <w:tc>
          <w:tcPr>
            <w:tcW w:w="2982" w:type="dxa"/>
            <w:shd w:val="clear" w:color="auto" w:fill="auto"/>
          </w:tcPr>
          <w:p w14:paraId="5FE8FB01" w14:textId="1A150388" w:rsidR="000E4786" w:rsidRDefault="000E4786" w:rsidP="00AE1165">
            <w:pPr>
              <w:rPr>
                <w:rFonts w:ascii="Calibri" w:hAnsi="Calibri"/>
                <w:i/>
                <w:sz w:val="18"/>
                <w:lang w:val="en-AU"/>
              </w:rPr>
            </w:pPr>
            <w:r>
              <w:rPr>
                <w:rFonts w:ascii="Calibri" w:hAnsi="Calibri"/>
                <w:i/>
                <w:sz w:val="18"/>
                <w:lang w:val="en-AU"/>
              </w:rPr>
              <w:t>ies_num_threads(0)</w:t>
            </w:r>
          </w:p>
        </w:tc>
        <w:tc>
          <w:tcPr>
            <w:tcW w:w="1296" w:type="dxa"/>
            <w:shd w:val="clear" w:color="auto" w:fill="auto"/>
          </w:tcPr>
          <w:p w14:paraId="07F23D4B" w14:textId="0F3C10EF" w:rsidR="000E4786" w:rsidRDefault="003178BF" w:rsidP="00AE1165">
            <w:pPr>
              <w:rPr>
                <w:rFonts w:ascii="Calibri" w:hAnsi="Calibri" w:cs="Calibri"/>
                <w:sz w:val="18"/>
              </w:rPr>
            </w:pPr>
            <w:r>
              <w:rPr>
                <w:rFonts w:ascii="Calibri" w:hAnsi="Calibri" w:cs="Calibri"/>
                <w:sz w:val="18"/>
              </w:rPr>
              <w:t>i</w:t>
            </w:r>
            <w:r w:rsidR="000E4786">
              <w:rPr>
                <w:rFonts w:ascii="Calibri" w:hAnsi="Calibri" w:cs="Calibri"/>
                <w:sz w:val="18"/>
              </w:rPr>
              <w:t>nteger &gt; 1</w:t>
            </w:r>
          </w:p>
        </w:tc>
        <w:tc>
          <w:tcPr>
            <w:tcW w:w="4738" w:type="dxa"/>
            <w:shd w:val="clear" w:color="auto" w:fill="auto"/>
          </w:tcPr>
          <w:p w14:paraId="7326173F" w14:textId="72A9BFEC" w:rsidR="000E4786" w:rsidRDefault="000E4786" w:rsidP="00AE1165">
            <w:pPr>
              <w:rPr>
                <w:rFonts w:ascii="Calibri" w:hAnsi="Calibri" w:cs="Calibri"/>
                <w:sz w:val="18"/>
                <w:lang w:val="en-AU"/>
              </w:rPr>
            </w:pPr>
            <w:r>
              <w:rPr>
                <w:rFonts w:ascii="Calibri" w:hAnsi="Calibri" w:cs="Calibri"/>
                <w:sz w:val="18"/>
                <w:lang w:val="en-AU"/>
              </w:rPr>
              <w:t>The number of threads to use during the localized upgrade solution process</w:t>
            </w:r>
            <w:r w:rsidR="00DC6216">
              <w:rPr>
                <w:rFonts w:ascii="Calibri" w:hAnsi="Calibri" w:cs="Calibri"/>
                <w:sz w:val="18"/>
                <w:lang w:val="en-AU"/>
              </w:rPr>
              <w:t>, the automatic adaptive localization process and the generation of the initial parameter ensemble (if the prior parameter covariance matrix is none diagonal)</w:t>
            </w:r>
            <w:r>
              <w:rPr>
                <w:rFonts w:ascii="Calibri" w:hAnsi="Calibri" w:cs="Calibri"/>
                <w:sz w:val="18"/>
                <w:lang w:val="en-AU"/>
              </w:rPr>
              <w:t xml:space="preserve">.  If the localizer contains many (&gt;10K) rows, then multithreading can substantially speed up the upgrade calculation process.  </w:t>
            </w:r>
            <w:r w:rsidRPr="004307D0">
              <w:rPr>
                <w:rFonts w:ascii="Calibri" w:hAnsi="Calibri" w:cs="Calibri"/>
                <w:i/>
                <w:sz w:val="18"/>
                <w:lang w:val="en-AU"/>
              </w:rPr>
              <w:t>ies_num_threads</w:t>
            </w:r>
            <w:r w:rsidR="004307D0">
              <w:rPr>
                <w:rFonts w:ascii="Calibri" w:hAnsi="Calibri" w:cs="Calibri"/>
                <w:i/>
                <w:sz w:val="18"/>
                <w:lang w:val="en-AU"/>
              </w:rPr>
              <w:t>()</w:t>
            </w:r>
            <w:r>
              <w:rPr>
                <w:rFonts w:ascii="Calibri" w:hAnsi="Calibri" w:cs="Calibri"/>
                <w:sz w:val="18"/>
                <w:lang w:val="en-AU"/>
              </w:rPr>
              <w:t xml:space="preserve"> should not be greater than the number of physical cores on the host machine</w:t>
            </w:r>
            <w:r w:rsidR="003178BF">
              <w:rPr>
                <w:rFonts w:ascii="Calibri" w:hAnsi="Calibri" w:cs="Calibri"/>
                <w:sz w:val="18"/>
                <w:lang w:val="en-AU"/>
              </w:rPr>
              <w:t>.</w:t>
            </w:r>
            <w:r w:rsidR="00DC6216">
              <w:rPr>
                <w:rFonts w:ascii="Calibri" w:hAnsi="Calibri" w:cs="Calibri"/>
                <w:sz w:val="18"/>
                <w:lang w:val="en-AU"/>
              </w:rPr>
              <w:t xml:space="preserve"> Note also that if large numbers of parameters are in each group and the prior parameter covariance matrix is nondiagonal, users must take care not to saturate memory by using too many threads (this will manifest as a seg fault on linux/mac and an out or memory error on windows)</w:t>
            </w:r>
          </w:p>
        </w:tc>
      </w:tr>
      <w:tr w:rsidR="002E577A" w14:paraId="7F32171D" w14:textId="77777777" w:rsidTr="0067675E">
        <w:trPr>
          <w:cantSplit/>
          <w:trHeight w:val="1081"/>
        </w:trPr>
        <w:tc>
          <w:tcPr>
            <w:tcW w:w="2982" w:type="dxa"/>
            <w:shd w:val="clear" w:color="auto" w:fill="auto"/>
          </w:tcPr>
          <w:p w14:paraId="72592644" w14:textId="293D48FD" w:rsidR="002E577A" w:rsidRDefault="002E577A" w:rsidP="00AE1165">
            <w:pPr>
              <w:rPr>
                <w:rFonts w:ascii="Calibri" w:hAnsi="Calibri"/>
                <w:i/>
                <w:sz w:val="18"/>
                <w:lang w:val="en-AU"/>
              </w:rPr>
            </w:pPr>
            <w:r>
              <w:rPr>
                <w:rFonts w:ascii="Calibri" w:hAnsi="Calibri"/>
                <w:i/>
                <w:sz w:val="18"/>
                <w:lang w:val="en-AU"/>
              </w:rPr>
              <w:t>ies_localizer(local.mat)</w:t>
            </w:r>
          </w:p>
        </w:tc>
        <w:tc>
          <w:tcPr>
            <w:tcW w:w="1296"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738" w:type="dxa"/>
            <w:shd w:val="clear" w:color="auto" w:fill="auto"/>
          </w:tcPr>
          <w:p w14:paraId="52A42BD3" w14:textId="42273634" w:rsidR="002E577A" w:rsidRDefault="002E577A" w:rsidP="00AE1165">
            <w:pPr>
              <w:rPr>
                <w:rFonts w:ascii="Calibri" w:hAnsi="Calibri" w:cs="Calibri"/>
                <w:sz w:val="18"/>
                <w:lang w:val="en-AU"/>
              </w:rPr>
            </w:pPr>
            <w:r>
              <w:rPr>
                <w:rFonts w:ascii="Calibri" w:hAnsi="Calibri" w:cs="Calibri"/>
                <w:sz w:val="18"/>
                <w:lang w:val="en-AU"/>
              </w:rPr>
              <w:t xml:space="preserve">The name of a matrix to use for localization. The extension of the file is used to determine the type: </w:t>
            </w:r>
            <w:r w:rsidRPr="004307D0">
              <w:rPr>
                <w:rFonts w:ascii="Calibri" w:hAnsi="Calibri" w:cs="Calibri"/>
                <w:i/>
                <w:sz w:val="18"/>
                <w:lang w:val="en-AU"/>
              </w:rPr>
              <w:t>.mat</w:t>
            </w:r>
            <w:r>
              <w:rPr>
                <w:rFonts w:ascii="Calibri" w:hAnsi="Calibri" w:cs="Calibri"/>
                <w:sz w:val="18"/>
                <w:lang w:val="en-AU"/>
              </w:rPr>
              <w:t xml:space="preserve"> is an ASCII matrix file, </w:t>
            </w:r>
            <w:r w:rsidRPr="004307D0">
              <w:rPr>
                <w:rFonts w:ascii="Calibri" w:hAnsi="Calibri" w:cs="Calibri"/>
                <w:i/>
                <w:sz w:val="18"/>
                <w:lang w:val="en-AU"/>
              </w:rPr>
              <w:t>.jcb</w:t>
            </w:r>
            <w:r>
              <w:rPr>
                <w:rFonts w:ascii="Calibri" w:hAnsi="Calibri" w:cs="Calibri"/>
                <w:sz w:val="18"/>
                <w:lang w:val="en-AU"/>
              </w:rPr>
              <w:t>/</w:t>
            </w:r>
            <w:r w:rsidRPr="004307D0">
              <w:rPr>
                <w:rFonts w:ascii="Calibri" w:hAnsi="Calibri" w:cs="Calibri"/>
                <w:i/>
                <w:sz w:val="18"/>
                <w:lang w:val="en-AU"/>
              </w:rPr>
              <w:t>.jco</w:t>
            </w:r>
            <w:r>
              <w:rPr>
                <w:rFonts w:ascii="Calibri" w:hAnsi="Calibri" w:cs="Calibri"/>
                <w:sz w:val="18"/>
                <w:lang w:val="en-AU"/>
              </w:rPr>
              <w:t xml:space="preserve"> </w:t>
            </w:r>
            <w:r w:rsidR="004307D0">
              <w:rPr>
                <w:rFonts w:ascii="Calibri" w:hAnsi="Calibri" w:cs="Calibri"/>
                <w:sz w:val="18"/>
                <w:lang w:val="en-AU"/>
              </w:rPr>
              <w:t>signifies use of (enhanced)</w:t>
            </w:r>
            <w:r>
              <w:rPr>
                <w:rFonts w:ascii="Calibri" w:hAnsi="Calibri" w:cs="Calibri"/>
                <w:sz w:val="18"/>
                <w:lang w:val="en-AU"/>
              </w:rPr>
              <w:t xml:space="preserve"> </w:t>
            </w:r>
            <w:r w:rsidR="004307D0">
              <w:rPr>
                <w:rFonts w:ascii="Calibri" w:hAnsi="Calibri" w:cs="Calibri"/>
                <w:sz w:val="18"/>
                <w:lang w:val="en-AU"/>
              </w:rPr>
              <w:t xml:space="preserve">Jacobian matrix format (a </w:t>
            </w:r>
            <w:r>
              <w:rPr>
                <w:rFonts w:ascii="Calibri" w:hAnsi="Calibri" w:cs="Calibri"/>
                <w:sz w:val="18"/>
                <w:lang w:val="en-AU"/>
              </w:rPr>
              <w:t>binary format</w:t>
            </w:r>
            <w:r w:rsidR="003178BF">
              <w:rPr>
                <w:rFonts w:ascii="Calibri" w:hAnsi="Calibri" w:cs="Calibri"/>
                <w:sz w:val="18"/>
                <w:lang w:val="en-AU"/>
              </w:rPr>
              <w:t>)</w:t>
            </w:r>
            <w:r w:rsidR="004307D0">
              <w:rPr>
                <w:rFonts w:ascii="Calibri" w:hAnsi="Calibri" w:cs="Calibri"/>
                <w:sz w:val="18"/>
                <w:lang w:val="en-AU"/>
              </w:rPr>
              <w:t>, while</w:t>
            </w:r>
            <w:r w:rsidR="003178BF">
              <w:rPr>
                <w:rFonts w:ascii="Calibri" w:hAnsi="Calibri" w:cs="Calibri"/>
                <w:sz w:val="18"/>
                <w:lang w:val="en-AU"/>
              </w:rPr>
              <w:t xml:space="preserve"> </w:t>
            </w:r>
            <w:r w:rsidRPr="004307D0">
              <w:rPr>
                <w:rFonts w:ascii="Calibri" w:hAnsi="Calibri" w:cs="Calibri"/>
                <w:i/>
                <w:sz w:val="18"/>
                <w:lang w:val="en-AU"/>
              </w:rPr>
              <w:t>.csv</w:t>
            </w:r>
            <w:r>
              <w:rPr>
                <w:rFonts w:ascii="Calibri" w:hAnsi="Calibri" w:cs="Calibri"/>
                <w:sz w:val="18"/>
                <w:lang w:val="en-AU"/>
              </w:rPr>
              <w:t xml:space="preserve"> </w:t>
            </w:r>
            <w:r w:rsidR="004307D0">
              <w:rPr>
                <w:rFonts w:ascii="Calibri" w:hAnsi="Calibri" w:cs="Calibri"/>
                <w:sz w:val="18"/>
                <w:lang w:val="en-AU"/>
              </w:rPr>
              <w:t xml:space="preserve">signifies </w:t>
            </w:r>
            <w:r>
              <w:rPr>
                <w:rFonts w:ascii="Calibri" w:hAnsi="Calibri" w:cs="Calibri"/>
                <w:sz w:val="18"/>
                <w:lang w:val="en-AU"/>
              </w:rPr>
              <w:t>a comma-</w:t>
            </w:r>
            <w:r w:rsidR="003178BF">
              <w:rPr>
                <w:rFonts w:ascii="Calibri" w:hAnsi="Calibri" w:cs="Calibri"/>
                <w:sz w:val="18"/>
                <w:lang w:val="en-AU"/>
              </w:rPr>
              <w:t>delimited</w:t>
            </w:r>
            <w:r>
              <w:rPr>
                <w:rFonts w:ascii="Calibri" w:hAnsi="Calibri" w:cs="Calibri"/>
                <w:sz w:val="18"/>
                <w:lang w:val="en-AU"/>
              </w:rPr>
              <w:t xml:space="preserve"> file. </w:t>
            </w:r>
            <w:r w:rsidR="003172EC">
              <w:rPr>
                <w:rFonts w:ascii="Calibri" w:hAnsi="Calibri" w:cs="Calibri"/>
                <w:sz w:val="18"/>
                <w:lang w:val="en-AU"/>
              </w:rPr>
              <w:t>Note</w:t>
            </w:r>
            <w:r w:rsidR="004307D0">
              <w:rPr>
                <w:rFonts w:ascii="Calibri" w:hAnsi="Calibri" w:cs="Calibri"/>
                <w:sz w:val="18"/>
                <w:lang w:val="en-AU"/>
              </w:rPr>
              <w:t xml:space="preserve"> that</w:t>
            </w:r>
            <w:r w:rsidR="003172EC">
              <w:rPr>
                <w:rFonts w:ascii="Calibri" w:hAnsi="Calibri" w:cs="Calibri"/>
                <w:sz w:val="18"/>
                <w:lang w:val="en-AU"/>
              </w:rPr>
              <w:t xml:space="preserve"> adjustable parameters not listed in localization matrix columns are implicitly treated as “fixed” </w:t>
            </w:r>
            <w:r w:rsidR="004307D0">
              <w:rPr>
                <w:rFonts w:ascii="Calibri" w:hAnsi="Calibri" w:cs="Calibri"/>
                <w:sz w:val="18"/>
                <w:lang w:val="en-AU"/>
              </w:rPr>
              <w:t>while</w:t>
            </w:r>
            <w:r w:rsidR="003172EC">
              <w:rPr>
                <w:rFonts w:ascii="Calibri" w:hAnsi="Calibri" w:cs="Calibri"/>
                <w:sz w:val="18"/>
                <w:lang w:val="en-AU"/>
              </w:rPr>
              <w:t xml:space="preserve"> non-zero weight</w:t>
            </w:r>
            <w:r w:rsidR="004307D0">
              <w:rPr>
                <w:rFonts w:ascii="Calibri" w:hAnsi="Calibri" w:cs="Calibri"/>
                <w:sz w:val="18"/>
                <w:lang w:val="en-AU"/>
              </w:rPr>
              <w:t>ed</w:t>
            </w:r>
            <w:r w:rsidR="003172EC">
              <w:rPr>
                <w:rFonts w:ascii="Calibri" w:hAnsi="Calibri" w:cs="Calibri"/>
                <w:sz w:val="18"/>
                <w:lang w:val="en-AU"/>
              </w:rPr>
              <w:t xml:space="preserve"> observations not listed in rows</w:t>
            </w:r>
            <w:r w:rsidR="004307D0">
              <w:rPr>
                <w:rFonts w:ascii="Calibri" w:hAnsi="Calibri" w:cs="Calibri"/>
                <w:sz w:val="18"/>
                <w:lang w:val="en-AU"/>
              </w:rPr>
              <w:t xml:space="preserve"> of this matrix</w:t>
            </w:r>
            <w:r w:rsidR="003172EC">
              <w:rPr>
                <w:rFonts w:ascii="Calibri" w:hAnsi="Calibri" w:cs="Calibri"/>
                <w:sz w:val="18"/>
                <w:lang w:val="en-AU"/>
              </w:rPr>
              <w:t xml:space="preserve"> are implicitly treated as zero</w:t>
            </w:r>
            <w:r w:rsidR="004307D0">
              <w:rPr>
                <w:rFonts w:ascii="Calibri" w:hAnsi="Calibri" w:cs="Calibri"/>
                <w:sz w:val="18"/>
                <w:lang w:val="en-AU"/>
              </w:rPr>
              <w:t>-</w:t>
            </w:r>
            <w:r w:rsidR="003172EC">
              <w:rPr>
                <w:rFonts w:ascii="Calibri" w:hAnsi="Calibri" w:cs="Calibri"/>
                <w:sz w:val="18"/>
                <w:lang w:val="en-AU"/>
              </w:rPr>
              <w:t>weighted.</w:t>
            </w:r>
          </w:p>
        </w:tc>
      </w:tr>
      <w:tr w:rsidR="004761D8" w14:paraId="28EE95C6" w14:textId="77777777" w:rsidTr="0067675E">
        <w:trPr>
          <w:cantSplit/>
          <w:trHeight w:val="1081"/>
        </w:trPr>
        <w:tc>
          <w:tcPr>
            <w:tcW w:w="2982" w:type="dxa"/>
            <w:shd w:val="clear" w:color="auto" w:fill="auto"/>
          </w:tcPr>
          <w:p w14:paraId="588FB34F" w14:textId="11CF8F7C" w:rsidR="004761D8" w:rsidRDefault="004761D8" w:rsidP="00AE1165">
            <w:pPr>
              <w:rPr>
                <w:rFonts w:ascii="Calibri" w:hAnsi="Calibri"/>
                <w:i/>
                <w:sz w:val="18"/>
                <w:lang w:val="en-AU"/>
              </w:rPr>
            </w:pPr>
            <w:r>
              <w:rPr>
                <w:rFonts w:ascii="Calibri" w:hAnsi="Calibri"/>
                <w:i/>
                <w:sz w:val="18"/>
                <w:lang w:val="en-AU"/>
              </w:rPr>
              <w:t>ies_group_draws(true)</w:t>
            </w:r>
          </w:p>
        </w:tc>
        <w:tc>
          <w:tcPr>
            <w:tcW w:w="1296" w:type="dxa"/>
            <w:shd w:val="clear" w:color="auto" w:fill="auto"/>
          </w:tcPr>
          <w:p w14:paraId="1BDED344" w14:textId="62C032FB" w:rsidR="004761D8" w:rsidRDefault="004761D8" w:rsidP="00AE1165">
            <w:pPr>
              <w:rPr>
                <w:rFonts w:ascii="Calibri" w:hAnsi="Calibri" w:cs="Calibri"/>
                <w:sz w:val="18"/>
              </w:rPr>
            </w:pPr>
            <w:r>
              <w:rPr>
                <w:rFonts w:ascii="Calibri" w:hAnsi="Calibri" w:cs="Calibri"/>
                <w:sz w:val="18"/>
              </w:rPr>
              <w:t>Boolean</w:t>
            </w:r>
          </w:p>
        </w:tc>
        <w:tc>
          <w:tcPr>
            <w:tcW w:w="4738" w:type="dxa"/>
            <w:shd w:val="clear" w:color="auto" w:fill="auto"/>
          </w:tcPr>
          <w:p w14:paraId="4E5B8AF4" w14:textId="0270A419" w:rsidR="004761D8" w:rsidRDefault="004761D8" w:rsidP="00AE1165">
            <w:pPr>
              <w:rPr>
                <w:rFonts w:ascii="Calibri" w:hAnsi="Calibri" w:cs="Calibri"/>
                <w:sz w:val="18"/>
                <w:lang w:val="en-AU"/>
              </w:rPr>
            </w:pPr>
            <w:r>
              <w:rPr>
                <w:rFonts w:ascii="Calibri" w:hAnsi="Calibri" w:cs="Calibri"/>
                <w:sz w:val="18"/>
                <w:lang w:val="en-AU"/>
              </w:rPr>
              <w:t xml:space="preserve">A flag to draw from the (multivariate) Gaussian prior by parameter groups. </w:t>
            </w:r>
          </w:p>
        </w:tc>
      </w:tr>
      <w:tr w:rsidR="00AF2B85" w14:paraId="6EB6AD4B" w14:textId="77777777" w:rsidTr="0067675E">
        <w:trPr>
          <w:cantSplit/>
          <w:trHeight w:val="1081"/>
        </w:trPr>
        <w:tc>
          <w:tcPr>
            <w:tcW w:w="2982" w:type="dxa"/>
            <w:shd w:val="clear" w:color="auto" w:fill="auto"/>
          </w:tcPr>
          <w:p w14:paraId="35907D98" w14:textId="5B7A836D" w:rsidR="00AF2B85" w:rsidRDefault="00AF2B85" w:rsidP="00AE1165">
            <w:pPr>
              <w:rPr>
                <w:rFonts w:ascii="Calibri" w:hAnsi="Calibri"/>
                <w:i/>
                <w:sz w:val="18"/>
                <w:lang w:val="en-AU"/>
              </w:rPr>
            </w:pPr>
            <w:r>
              <w:rPr>
                <w:rFonts w:ascii="Calibri" w:hAnsi="Calibri"/>
                <w:i/>
                <w:sz w:val="18"/>
                <w:lang w:val="en-AU"/>
              </w:rPr>
              <w:t>ies_save_binary(false)</w:t>
            </w:r>
          </w:p>
        </w:tc>
        <w:tc>
          <w:tcPr>
            <w:tcW w:w="1296" w:type="dxa"/>
            <w:shd w:val="clear" w:color="auto" w:fill="auto"/>
          </w:tcPr>
          <w:p w14:paraId="032EF1A3" w14:textId="6FEFC8C3"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AF89D48" w14:textId="3DE71EC1" w:rsidR="00AF2B85" w:rsidRDefault="00AF2B85" w:rsidP="00AE1165">
            <w:pPr>
              <w:rPr>
                <w:rFonts w:ascii="Calibri" w:hAnsi="Calibri" w:cs="Calibri"/>
                <w:sz w:val="18"/>
                <w:lang w:val="en-AU"/>
              </w:rPr>
            </w:pPr>
            <w:r>
              <w:rPr>
                <w:rFonts w:ascii="Calibri" w:hAnsi="Calibri" w:cs="Calibri"/>
                <w:sz w:val="18"/>
                <w:lang w:val="en-AU"/>
              </w:rPr>
              <w:t>A flag to save parameter and observation ensembles in binary</w:t>
            </w:r>
            <w:r w:rsidR="003178BF">
              <w:rPr>
                <w:rFonts w:ascii="Calibri" w:hAnsi="Calibri" w:cs="Calibri"/>
                <w:sz w:val="18"/>
                <w:lang w:val="en-AU"/>
              </w:rPr>
              <w:t xml:space="preserve"> (i.e. JCB) </w:t>
            </w:r>
            <w:r>
              <w:rPr>
                <w:rFonts w:ascii="Calibri" w:hAnsi="Calibri" w:cs="Calibri"/>
                <w:sz w:val="18"/>
                <w:lang w:val="en-AU"/>
              </w:rPr>
              <w:t xml:space="preserve"> format</w:t>
            </w:r>
            <w:r w:rsidR="003178BF">
              <w:rPr>
                <w:rFonts w:ascii="Calibri" w:hAnsi="Calibri" w:cs="Calibri"/>
                <w:sz w:val="18"/>
                <w:lang w:val="en-AU"/>
              </w:rPr>
              <w:t xml:space="preserve"> instead of CSV format.</w:t>
            </w:r>
            <w:r>
              <w:rPr>
                <w:rFonts w:ascii="Calibri" w:hAnsi="Calibri" w:cs="Calibri"/>
                <w:sz w:val="18"/>
                <w:lang w:val="en-AU"/>
              </w:rPr>
              <w:t xml:space="preserve"> </w:t>
            </w:r>
          </w:p>
        </w:tc>
      </w:tr>
      <w:tr w:rsidR="00AF2B85" w14:paraId="3D439CEA" w14:textId="77777777" w:rsidTr="0067675E">
        <w:trPr>
          <w:cantSplit/>
          <w:trHeight w:val="1081"/>
        </w:trPr>
        <w:tc>
          <w:tcPr>
            <w:tcW w:w="2982" w:type="dxa"/>
            <w:shd w:val="clear" w:color="auto" w:fill="auto"/>
          </w:tcPr>
          <w:p w14:paraId="07C2F972" w14:textId="38F7370B" w:rsidR="00AF2B85" w:rsidRDefault="00AF2B85" w:rsidP="00AE1165">
            <w:pPr>
              <w:rPr>
                <w:rFonts w:ascii="Calibri" w:hAnsi="Calibri"/>
                <w:i/>
                <w:sz w:val="18"/>
                <w:lang w:val="en-AU"/>
              </w:rPr>
            </w:pPr>
            <w:r>
              <w:rPr>
                <w:rFonts w:ascii="Calibri" w:hAnsi="Calibri"/>
                <w:i/>
                <w:sz w:val="18"/>
                <w:lang w:val="en-AU"/>
              </w:rPr>
              <w:t>ies_csv_by_reals(true)</w:t>
            </w:r>
          </w:p>
        </w:tc>
        <w:tc>
          <w:tcPr>
            <w:tcW w:w="1296" w:type="dxa"/>
            <w:shd w:val="clear" w:color="auto" w:fill="auto"/>
          </w:tcPr>
          <w:p w14:paraId="5DE84CF3" w14:textId="7F077224"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3DCEB82" w14:textId="66D652FD" w:rsidR="00AF2B85" w:rsidRDefault="00AF2B85" w:rsidP="00AE1165">
            <w:pPr>
              <w:rPr>
                <w:rFonts w:ascii="Calibri" w:hAnsi="Calibri" w:cs="Calibri"/>
                <w:sz w:val="18"/>
                <w:lang w:val="en-AU"/>
              </w:rPr>
            </w:pPr>
            <w:r>
              <w:rPr>
                <w:rFonts w:ascii="Calibri" w:hAnsi="Calibri" w:cs="Calibri"/>
                <w:sz w:val="18"/>
                <w:lang w:val="en-AU"/>
              </w:rPr>
              <w:t xml:space="preserve">A flag to save parameter and observation ensemble CSV files by realization </w:t>
            </w:r>
            <w:r w:rsidR="003178BF">
              <w:rPr>
                <w:rFonts w:ascii="Calibri" w:hAnsi="Calibri" w:cs="Calibri"/>
                <w:sz w:val="18"/>
                <w:lang w:val="en-AU"/>
              </w:rPr>
              <w:t>instead of</w:t>
            </w:r>
            <w:r>
              <w:rPr>
                <w:rFonts w:ascii="Calibri" w:hAnsi="Calibri" w:cs="Calibri"/>
                <w:sz w:val="18"/>
                <w:lang w:val="en-AU"/>
              </w:rPr>
              <w:t xml:space="preserve"> by variable name.  If true, each row of the CSV file is a realization.  If false, each column of the CSV</w:t>
            </w:r>
            <w:r w:rsidR="003178BF">
              <w:rPr>
                <w:rFonts w:ascii="Calibri" w:hAnsi="Calibri" w:cs="Calibri"/>
                <w:sz w:val="18"/>
                <w:lang w:val="en-AU"/>
              </w:rPr>
              <w:t xml:space="preserve"> file</w:t>
            </w:r>
            <w:r>
              <w:rPr>
                <w:rFonts w:ascii="Calibri" w:hAnsi="Calibri" w:cs="Calibri"/>
                <w:sz w:val="18"/>
                <w:lang w:val="en-AU"/>
              </w:rPr>
              <w:t xml:space="preserve"> is a realization. </w:t>
            </w:r>
          </w:p>
        </w:tc>
      </w:tr>
      <w:tr w:rsidR="00442AAB" w14:paraId="1C6E237D" w14:textId="77777777" w:rsidTr="0067675E">
        <w:trPr>
          <w:cantSplit/>
          <w:trHeight w:val="1081"/>
        </w:trPr>
        <w:tc>
          <w:tcPr>
            <w:tcW w:w="2982" w:type="dxa"/>
            <w:shd w:val="clear" w:color="auto" w:fill="auto"/>
          </w:tcPr>
          <w:p w14:paraId="1965B648" w14:textId="40C16913"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es_autoadaloc(false)</w:t>
            </w:r>
          </w:p>
        </w:tc>
        <w:tc>
          <w:tcPr>
            <w:tcW w:w="1296" w:type="dxa"/>
            <w:shd w:val="clear" w:color="auto" w:fill="auto"/>
          </w:tcPr>
          <w:p w14:paraId="6E0EAD2A" w14:textId="38950C02" w:rsidR="00442AAB" w:rsidRDefault="00442AAB" w:rsidP="00AE1165">
            <w:pPr>
              <w:rPr>
                <w:rFonts w:ascii="Calibri" w:hAnsi="Calibri" w:cs="Calibri"/>
                <w:sz w:val="18"/>
              </w:rPr>
            </w:pPr>
            <w:r>
              <w:rPr>
                <w:rFonts w:ascii="Calibri" w:hAnsi="Calibri" w:cs="Calibri"/>
                <w:sz w:val="18"/>
              </w:rPr>
              <w:t>Boolean</w:t>
            </w:r>
          </w:p>
        </w:tc>
        <w:tc>
          <w:tcPr>
            <w:tcW w:w="4738" w:type="dxa"/>
            <w:shd w:val="clear" w:color="auto" w:fill="auto"/>
          </w:tcPr>
          <w:p w14:paraId="44160943" w14:textId="473AA4FA" w:rsidR="00442AAB" w:rsidRDefault="00442AAB" w:rsidP="00AE1165">
            <w:pPr>
              <w:rPr>
                <w:rFonts w:ascii="Calibri" w:hAnsi="Calibri" w:cs="Calibri"/>
                <w:sz w:val="18"/>
                <w:lang w:val="en-AU"/>
              </w:rPr>
            </w:pPr>
            <w:r>
              <w:rPr>
                <w:rFonts w:ascii="Calibri" w:hAnsi="Calibri" w:cs="Calibri"/>
                <w:sz w:val="18"/>
                <w:lang w:val="en-AU"/>
              </w:rPr>
              <w:t>Flag to activate automatic adaptive localization</w:t>
            </w:r>
            <w:r w:rsidR="003178BF">
              <w:rPr>
                <w:rFonts w:ascii="Calibri" w:hAnsi="Calibri" w:cs="Calibri"/>
                <w:sz w:val="18"/>
                <w:lang w:val="en-AU"/>
              </w:rPr>
              <w:t>.</w:t>
            </w:r>
          </w:p>
        </w:tc>
      </w:tr>
      <w:tr w:rsidR="00442AAB" w14:paraId="0F2ADE46" w14:textId="77777777" w:rsidTr="0067675E">
        <w:trPr>
          <w:cantSplit/>
          <w:trHeight w:val="1081"/>
        </w:trPr>
        <w:tc>
          <w:tcPr>
            <w:tcW w:w="2982" w:type="dxa"/>
            <w:shd w:val="clear" w:color="auto" w:fill="auto"/>
          </w:tcPr>
          <w:p w14:paraId="761EC44D" w14:textId="40050A8A"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es_autoadaloc_sigma_dist(1.0)</w:t>
            </w:r>
          </w:p>
        </w:tc>
        <w:tc>
          <w:tcPr>
            <w:tcW w:w="1296" w:type="dxa"/>
            <w:shd w:val="clear" w:color="auto" w:fill="auto"/>
          </w:tcPr>
          <w:p w14:paraId="155DA4C7" w14:textId="2919F191" w:rsidR="00442AAB" w:rsidRDefault="00442AAB" w:rsidP="00AE1165">
            <w:pPr>
              <w:rPr>
                <w:rFonts w:ascii="Calibri" w:hAnsi="Calibri" w:cs="Calibri"/>
                <w:sz w:val="18"/>
              </w:rPr>
            </w:pPr>
            <w:r>
              <w:rPr>
                <w:rFonts w:ascii="Calibri" w:hAnsi="Calibri" w:cs="Calibri"/>
                <w:sz w:val="18"/>
              </w:rPr>
              <w:t>Real</w:t>
            </w:r>
          </w:p>
        </w:tc>
        <w:tc>
          <w:tcPr>
            <w:tcW w:w="4738" w:type="dxa"/>
            <w:shd w:val="clear" w:color="auto" w:fill="auto"/>
          </w:tcPr>
          <w:p w14:paraId="448721DC" w14:textId="7CC17D56" w:rsidR="00442AAB" w:rsidRDefault="00442AAB" w:rsidP="00AE1165">
            <w:pPr>
              <w:rPr>
                <w:rFonts w:ascii="Calibri" w:hAnsi="Calibri" w:cs="Calibri"/>
                <w:sz w:val="18"/>
                <w:lang w:val="en-AU"/>
              </w:rPr>
            </w:pPr>
            <w:r>
              <w:rPr>
                <w:rFonts w:ascii="Calibri" w:hAnsi="Calibri" w:cs="Calibri"/>
                <w:sz w:val="18"/>
                <w:lang w:val="en-AU"/>
              </w:rPr>
              <w:t>Real number representing the</w:t>
            </w:r>
            <w:r w:rsidR="004307D0">
              <w:rPr>
                <w:rFonts w:ascii="Calibri" w:hAnsi="Calibri" w:cs="Calibri"/>
                <w:sz w:val="18"/>
                <w:lang w:val="en-AU"/>
              </w:rPr>
              <w:t xml:space="preserve"> factor by which</w:t>
            </w:r>
            <w:r w:rsidR="003178BF">
              <w:rPr>
                <w:rFonts w:ascii="Calibri" w:hAnsi="Calibri" w:cs="Calibri"/>
                <w:sz w:val="18"/>
                <w:lang w:val="en-AU"/>
              </w:rPr>
              <w:t xml:space="preserve"> a correlation coefficient</w:t>
            </w:r>
            <w:r>
              <w:rPr>
                <w:rFonts w:ascii="Calibri" w:hAnsi="Calibri" w:cs="Calibri"/>
                <w:sz w:val="18"/>
                <w:lang w:val="en-AU"/>
              </w:rPr>
              <w:t xml:space="preserve"> must </w:t>
            </w:r>
            <w:r w:rsidR="004307D0">
              <w:rPr>
                <w:rFonts w:ascii="Calibri" w:hAnsi="Calibri" w:cs="Calibri"/>
                <w:sz w:val="18"/>
                <w:lang w:val="en-AU"/>
              </w:rPr>
              <w:t>exceed</w:t>
            </w:r>
            <w:r>
              <w:rPr>
                <w:rFonts w:ascii="Calibri" w:hAnsi="Calibri" w:cs="Calibri"/>
                <w:sz w:val="18"/>
                <w:lang w:val="en-AU"/>
              </w:rPr>
              <w:t xml:space="preserve"> the </w:t>
            </w:r>
            <w:r w:rsidR="003178BF">
              <w:rPr>
                <w:rFonts w:ascii="Calibri" w:hAnsi="Calibri" w:cs="Calibri"/>
                <w:sz w:val="18"/>
                <w:lang w:val="en-AU"/>
              </w:rPr>
              <w:t>standard deviation</w:t>
            </w:r>
            <w:r>
              <w:rPr>
                <w:rFonts w:ascii="Calibri" w:hAnsi="Calibri" w:cs="Calibri"/>
                <w:sz w:val="18"/>
                <w:lang w:val="en-AU"/>
              </w:rPr>
              <w:t xml:space="preserve"> of background correlation coefficients to be considered significant. Default is 1.0</w:t>
            </w:r>
          </w:p>
        </w:tc>
      </w:tr>
      <w:tr w:rsidR="0067675E" w14:paraId="2F4E604A" w14:textId="77777777" w:rsidTr="0067675E">
        <w:trPr>
          <w:cantSplit/>
          <w:trHeight w:val="1081"/>
        </w:trPr>
        <w:tc>
          <w:tcPr>
            <w:tcW w:w="2982" w:type="dxa"/>
            <w:shd w:val="clear" w:color="auto" w:fill="auto"/>
          </w:tcPr>
          <w:p w14:paraId="5BA69805" w14:textId="38463884" w:rsidR="0067675E" w:rsidRDefault="0067675E" w:rsidP="00AE1165">
            <w:pPr>
              <w:rPr>
                <w:rFonts w:ascii="Calibri" w:hAnsi="Calibri"/>
                <w:i/>
                <w:sz w:val="18"/>
                <w:lang w:val="en-AU"/>
              </w:rPr>
            </w:pPr>
            <w:r>
              <w:rPr>
                <w:rFonts w:ascii="Calibri" w:hAnsi="Calibri"/>
                <w:i/>
                <w:sz w:val="18"/>
                <w:lang w:val="en-AU"/>
              </w:rPr>
              <w:lastRenderedPageBreak/>
              <w:t>tie_by_group</w:t>
            </w:r>
            <w:r w:rsidR="0061671F">
              <w:rPr>
                <w:rFonts w:ascii="Calibri" w:hAnsi="Calibri"/>
                <w:i/>
                <w:sz w:val="18"/>
                <w:lang w:val="en-AU"/>
              </w:rPr>
              <w:t>(false)</w:t>
            </w:r>
          </w:p>
        </w:tc>
        <w:tc>
          <w:tcPr>
            <w:tcW w:w="1296" w:type="dxa"/>
            <w:shd w:val="clear" w:color="auto" w:fill="auto"/>
          </w:tcPr>
          <w:p w14:paraId="2122DDA5" w14:textId="16F17E00" w:rsidR="0067675E" w:rsidRDefault="0067675E" w:rsidP="00AE1165">
            <w:pPr>
              <w:rPr>
                <w:rFonts w:ascii="Calibri" w:hAnsi="Calibri" w:cs="Calibri"/>
                <w:sz w:val="18"/>
              </w:rPr>
            </w:pPr>
            <w:r>
              <w:rPr>
                <w:rFonts w:ascii="Calibri" w:hAnsi="Calibri" w:cs="Calibri"/>
                <w:sz w:val="18"/>
              </w:rPr>
              <w:t>Boolean</w:t>
            </w:r>
          </w:p>
        </w:tc>
        <w:tc>
          <w:tcPr>
            <w:tcW w:w="4738" w:type="dxa"/>
            <w:shd w:val="clear" w:color="auto" w:fill="auto"/>
          </w:tcPr>
          <w:p w14:paraId="519DD703" w14:textId="664B0EB4" w:rsidR="0067675E" w:rsidRDefault="0061671F" w:rsidP="00AE1165">
            <w:pPr>
              <w:rPr>
                <w:rFonts w:ascii="Calibri" w:hAnsi="Calibri" w:cs="Calibri"/>
                <w:sz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B01B66" w14:paraId="0296B764" w14:textId="77777777" w:rsidTr="0067675E">
        <w:trPr>
          <w:cantSplit/>
          <w:trHeight w:val="1081"/>
        </w:trPr>
        <w:tc>
          <w:tcPr>
            <w:tcW w:w="2982" w:type="dxa"/>
            <w:shd w:val="clear" w:color="auto" w:fill="auto"/>
          </w:tcPr>
          <w:p w14:paraId="64708E91" w14:textId="5C750243" w:rsidR="00B01B66" w:rsidRPr="00B01B66" w:rsidRDefault="00B01B66" w:rsidP="00AE1165">
            <w:pPr>
              <w:rPr>
                <w:rFonts w:ascii="Calibri" w:hAnsi="Calibri"/>
                <w:sz w:val="18"/>
                <w:lang w:val="en-AU"/>
              </w:rPr>
            </w:pPr>
            <w:r>
              <w:rPr>
                <w:rFonts w:ascii="Calibri" w:hAnsi="Calibri"/>
                <w:i/>
                <w:sz w:val="18"/>
                <w:lang w:val="en-AU"/>
              </w:rPr>
              <w:t>Ies_enforce_chglim(false)</w:t>
            </w:r>
          </w:p>
        </w:tc>
        <w:tc>
          <w:tcPr>
            <w:tcW w:w="1296" w:type="dxa"/>
            <w:shd w:val="clear" w:color="auto" w:fill="auto"/>
          </w:tcPr>
          <w:p w14:paraId="4D1A4138" w14:textId="63AAB135" w:rsidR="00B01B66" w:rsidRDefault="00B01B66" w:rsidP="00AE1165">
            <w:pPr>
              <w:rPr>
                <w:rFonts w:ascii="Calibri" w:hAnsi="Calibri" w:cs="Calibri"/>
                <w:sz w:val="18"/>
              </w:rPr>
            </w:pPr>
            <w:r>
              <w:rPr>
                <w:rFonts w:ascii="Calibri" w:hAnsi="Calibri" w:cs="Calibri"/>
                <w:sz w:val="18"/>
              </w:rPr>
              <w:t>Boolean</w:t>
            </w:r>
          </w:p>
        </w:tc>
        <w:tc>
          <w:tcPr>
            <w:tcW w:w="4738" w:type="dxa"/>
            <w:shd w:val="clear" w:color="auto" w:fill="auto"/>
          </w:tcPr>
          <w:p w14:paraId="0344D471" w14:textId="265D182B" w:rsidR="00B01B66" w:rsidRPr="004307D0" w:rsidRDefault="00B01B66" w:rsidP="00AE1165">
            <w:pPr>
              <w:rPr>
                <w:rFonts w:asciiTheme="minorHAnsi" w:hAnsiTheme="minorHAnsi" w:cstheme="minorHAnsi"/>
                <w:sz w:val="18"/>
              </w:rPr>
            </w:pPr>
            <w:r>
              <w:rPr>
                <w:rFonts w:asciiTheme="minorHAnsi" w:hAnsiTheme="minorHAnsi" w:cstheme="minorHAnsi"/>
                <w:sz w:val="18"/>
              </w:rPr>
              <w:t>Flag to enforce parameter bounds transgression and parameter change limits (via FACPARMAX and RELPARMAX) in a way similar to PEST and PESTPP-GLM (by scaling the entire realization). Default is false.</w:t>
            </w:r>
          </w:p>
        </w:tc>
      </w:tr>
      <w:tr w:rsidR="00291C93" w14:paraId="32FCFF6E" w14:textId="77777777" w:rsidTr="0067675E">
        <w:trPr>
          <w:cantSplit/>
          <w:trHeight w:val="1081"/>
        </w:trPr>
        <w:tc>
          <w:tcPr>
            <w:tcW w:w="2982" w:type="dxa"/>
            <w:shd w:val="clear" w:color="auto" w:fill="auto"/>
          </w:tcPr>
          <w:p w14:paraId="62D0F36D" w14:textId="6259E0A4" w:rsidR="00291C93" w:rsidRDefault="00291C93" w:rsidP="00AE1165">
            <w:pPr>
              <w:rPr>
                <w:rFonts w:ascii="Calibri" w:hAnsi="Calibri"/>
                <w:i/>
                <w:sz w:val="18"/>
                <w:lang w:val="en-AU"/>
              </w:rPr>
            </w:pPr>
            <w:r>
              <w:rPr>
                <w:rFonts w:ascii="Calibri" w:hAnsi="Calibri"/>
                <w:i/>
                <w:sz w:val="18"/>
                <w:lang w:val="en-AU"/>
              </w:rPr>
              <w:t>ies_center_on(base)</w:t>
            </w:r>
          </w:p>
        </w:tc>
        <w:tc>
          <w:tcPr>
            <w:tcW w:w="1296" w:type="dxa"/>
            <w:shd w:val="clear" w:color="auto" w:fill="auto"/>
          </w:tcPr>
          <w:p w14:paraId="0517825B" w14:textId="2D0BD330" w:rsidR="00291C93" w:rsidRDefault="00291C93" w:rsidP="00AE1165">
            <w:pPr>
              <w:rPr>
                <w:rFonts w:ascii="Calibri" w:hAnsi="Calibri" w:cs="Calibri"/>
                <w:sz w:val="18"/>
              </w:rPr>
            </w:pPr>
            <w:r>
              <w:rPr>
                <w:rFonts w:ascii="Calibri" w:hAnsi="Calibri" w:cs="Calibri"/>
                <w:sz w:val="18"/>
              </w:rPr>
              <w:t>String</w:t>
            </w:r>
          </w:p>
        </w:tc>
        <w:tc>
          <w:tcPr>
            <w:tcW w:w="4738" w:type="dxa"/>
            <w:shd w:val="clear" w:color="auto" w:fill="auto"/>
          </w:tcPr>
          <w:p w14:paraId="71F083CB" w14:textId="0FDDD78B" w:rsidR="00291C93" w:rsidRDefault="00291C93" w:rsidP="00AE1165">
            <w:pPr>
              <w:rPr>
                <w:rFonts w:asciiTheme="minorHAnsi" w:hAnsiTheme="minorHAnsi" w:cstheme="minorHAnsi"/>
                <w:sz w:val="18"/>
              </w:rPr>
            </w:pPr>
            <w:r>
              <w:rPr>
                <w:rFonts w:asciiTheme="minorHAnsi" w:hAnsiTheme="minorHAnsi" w:cstheme="minorHAnsi"/>
                <w:sz w:val="18"/>
              </w:rPr>
              <w:t>A realization name that should be used for the ensemble center in calculating the approximate jacobian matrix.  The realization name must be in both the parameter and observation ensembles.  If not passed, the mean vector is used as the center.</w:t>
            </w:r>
          </w:p>
        </w:tc>
      </w:tr>
      <w:tr w:rsidR="001A568B" w14:paraId="757FF631" w14:textId="77777777" w:rsidTr="0067675E">
        <w:trPr>
          <w:cantSplit/>
          <w:trHeight w:val="1081"/>
        </w:trPr>
        <w:tc>
          <w:tcPr>
            <w:tcW w:w="2982" w:type="dxa"/>
            <w:shd w:val="clear" w:color="auto" w:fill="auto"/>
          </w:tcPr>
          <w:p w14:paraId="5B0F0F2F" w14:textId="1CA6C8B2" w:rsidR="001A568B" w:rsidRDefault="001A568B" w:rsidP="00AE1165">
            <w:pPr>
              <w:rPr>
                <w:rFonts w:ascii="Calibri" w:hAnsi="Calibri"/>
                <w:i/>
                <w:sz w:val="18"/>
                <w:lang w:val="en-AU"/>
              </w:rPr>
            </w:pPr>
            <w:r>
              <w:rPr>
                <w:rFonts w:ascii="Calibri" w:hAnsi="Calibri" w:cs="Calibri"/>
                <w:i/>
                <w:sz w:val="18"/>
                <w:szCs w:val="18"/>
                <w:lang w:val="en-AU"/>
              </w:rPr>
              <w:t>enforce_tied_bounds(false)</w:t>
            </w:r>
          </w:p>
        </w:tc>
        <w:tc>
          <w:tcPr>
            <w:tcW w:w="1296" w:type="dxa"/>
            <w:shd w:val="clear" w:color="auto" w:fill="auto"/>
          </w:tcPr>
          <w:p w14:paraId="6BC654C4" w14:textId="045379D2" w:rsidR="001A568B" w:rsidRDefault="001A568B" w:rsidP="00AE1165">
            <w:pPr>
              <w:rPr>
                <w:rFonts w:ascii="Calibri" w:hAnsi="Calibri" w:cs="Calibri"/>
                <w:sz w:val="18"/>
              </w:rPr>
            </w:pPr>
            <w:r>
              <w:rPr>
                <w:rFonts w:ascii="Calibri" w:hAnsi="Calibri" w:cs="Calibri"/>
                <w:sz w:val="18"/>
                <w:szCs w:val="18"/>
                <w:lang w:val="en-AU"/>
              </w:rPr>
              <w:t>Boolean</w:t>
            </w:r>
          </w:p>
        </w:tc>
        <w:tc>
          <w:tcPr>
            <w:tcW w:w="4738" w:type="dxa"/>
            <w:shd w:val="clear" w:color="auto" w:fill="auto"/>
          </w:tcPr>
          <w:p w14:paraId="32AEC31D" w14:textId="11752BC8" w:rsidR="001A568B" w:rsidRDefault="001A568B" w:rsidP="00AE1165">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Parallel run management variables can be supplied in addition to these. See section 5.3.6.</w:t>
      </w:r>
    </w:p>
    <w:p w14:paraId="2909CF63" w14:textId="77777777" w:rsidR="00975E92" w:rsidRDefault="00975E92" w:rsidP="00A715A9">
      <w:pPr>
        <w:rPr>
          <w:lang w:val="en-AU"/>
        </w:rPr>
        <w:sectPr w:rsidR="00975E92" w:rsidSect="00EF7F08">
          <w:headerReference w:type="default" r:id="rId34"/>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088" w:name="_Toc24975789"/>
      <w:r>
        <w:lastRenderedPageBreak/>
        <w:t>10. PESTPP-SWP</w:t>
      </w:r>
      <w:bookmarkEnd w:id="2088"/>
    </w:p>
    <w:p w14:paraId="77590EE7" w14:textId="77777777" w:rsidR="00975E92" w:rsidRDefault="006210E5" w:rsidP="006210E5">
      <w:pPr>
        <w:pStyle w:val="Heading2"/>
      </w:pPr>
      <w:bookmarkStart w:id="2089" w:name="_Toc24975790"/>
      <w:r>
        <w:t>10.1 Introduction</w:t>
      </w:r>
      <w:bookmarkEnd w:id="2089"/>
    </w:p>
    <w:p w14:paraId="2E9DA656" w14:textId="3412BD89"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82026">
        <w:rPr>
          <w:lang w:val="en-AU"/>
        </w:rPr>
        <w:t xml:space="preserve"> or in a binary </w:t>
      </w:r>
      <w:r w:rsidR="00DF1D1E">
        <w:rPr>
          <w:lang w:val="en-AU"/>
        </w:rPr>
        <w:t>(</w:t>
      </w:r>
      <w:r w:rsidR="00682026">
        <w:rPr>
          <w:lang w:val="en-AU"/>
        </w:rPr>
        <w:t>enhanced</w:t>
      </w:r>
      <w:r w:rsidR="00DF1D1E">
        <w:rPr>
          <w:lang w:val="en-AU"/>
        </w:rPr>
        <w:t>)</w:t>
      </w:r>
      <w:r w:rsidR="00682026">
        <w:rPr>
          <w:lang w:val="en-AU"/>
        </w:rPr>
        <w:t xml:space="preserve"> Jacobian matrix file (i.e. a </w:t>
      </w:r>
      <w:r w:rsidR="00DF1D1E">
        <w:rPr>
          <w:lang w:val="en-AU"/>
        </w:rPr>
        <w:t xml:space="preserve">JCO or </w:t>
      </w:r>
      <w:r w:rsidR="00682026">
        <w:rPr>
          <w:lang w:val="en-AU"/>
        </w:rPr>
        <w:t>JCB file)</w:t>
      </w:r>
      <w:r w:rsidR="006D37FA">
        <w:rPr>
          <w:lang w:val="en-AU"/>
        </w:rPr>
        <w:t xml:space="preserve">. </w:t>
      </w:r>
      <w:r w:rsidR="00DF1D1E">
        <w:rPr>
          <w:lang w:val="en-AU"/>
        </w:rPr>
        <w:t>PESTPP-SWP</w:t>
      </w:r>
      <w:r w:rsidR="006D37FA">
        <w:rPr>
          <w:lang w:val="en-AU"/>
        </w:rPr>
        <w:t xml:space="preserve">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r w:rsidR="00A71C5B">
        <w:rPr>
          <w:lang w:val="en-AU"/>
        </w:rPr>
        <w:t>P</w:t>
      </w:r>
      <w:r w:rsidR="00DB757E">
        <w:rPr>
          <w:lang w:val="en-AU"/>
        </w:rPr>
        <w:t xml:space="preserve">yEMU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090" w:name="_Toc24975791"/>
      <w:r>
        <w:t>10.2 Using PESTPP-SWP</w:t>
      </w:r>
      <w:bookmarkEnd w:id="2090"/>
    </w:p>
    <w:p w14:paraId="6CF3BCEF" w14:textId="23AAEE36"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w:t>
      </w:r>
      <w:r w:rsidR="00DF1D1E">
        <w:rPr>
          <w:lang w:val="en-AU"/>
        </w:rPr>
        <w:t>a</w:t>
      </w:r>
      <w:r>
        <w:rPr>
          <w:lang w:val="en-AU"/>
        </w:rPr>
        <w:t xml:space="preserv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3077300A" w:rsidR="00CD0413" w:rsidRPr="00AB4AEF" w:rsidRDefault="00CD0413" w:rsidP="00CD0413">
      <w:pPr>
        <w:rPr>
          <w:lang w:val="en-AU"/>
        </w:rPr>
      </w:pPr>
      <w:r>
        <w:rPr>
          <w:lang w:val="en-AU"/>
        </w:rPr>
        <w:t>PESTPP-SWP is directed to a</w:t>
      </w:r>
      <w:r w:rsidR="00682026">
        <w:rPr>
          <w:lang w:val="en-AU"/>
        </w:rPr>
        <w:t xml:space="preserve"> CSV or JCO/</w:t>
      </w:r>
      <w:r w:rsidR="00011910">
        <w:rPr>
          <w:lang w:val="en-AU"/>
        </w:rPr>
        <w:t>JCB</w:t>
      </w:r>
      <w:r>
        <w:rPr>
          <w:lang w:val="en-AU"/>
        </w:rPr>
        <w:t xml:space="preserve"> input file through the value supplied for </w:t>
      </w:r>
      <w:r w:rsidR="001D5847">
        <w:rPr>
          <w:lang w:val="en-AU"/>
        </w:rPr>
        <w:t>its</w:t>
      </w:r>
      <w:r>
        <w:rPr>
          <w:lang w:val="en-AU"/>
        </w:rPr>
        <w:t xml:space="preserve"> </w:t>
      </w:r>
      <w:r>
        <w:rPr>
          <w:i/>
          <w:lang w:val="en-AU"/>
        </w:rPr>
        <w:t>sweep_parameter_csv</w:t>
      </w:r>
      <w:r w:rsidRPr="001D5847">
        <w:rPr>
          <w:i/>
          <w:lang w:val="en-AU"/>
        </w:rPr>
        <w:t>_file()</w:t>
      </w:r>
      <w:r>
        <w:rPr>
          <w:lang w:val="en-AU"/>
        </w:rPr>
        <w:t xml:space="preserve"> control variable</w:t>
      </w:r>
      <w:r w:rsidR="00682026">
        <w:rPr>
          <w:lang w:val="en-AU"/>
        </w:rPr>
        <w:t>; the type of file is recognized by its extension.</w:t>
      </w:r>
      <w:r>
        <w:rPr>
          <w:lang w:val="en-AU"/>
        </w:rPr>
        <w:t xml:space="preserve"> </w:t>
      </w:r>
      <w:r w:rsidR="00011910">
        <w:rPr>
          <w:lang w:val="en-AU"/>
        </w:rPr>
        <w:t>A CSV</w:t>
      </w:r>
      <w:r>
        <w:rPr>
          <w:lang w:val="en-AU"/>
        </w:rPr>
        <w:t xml:space="preserve">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2D50C0">
        <w:rPr>
          <w:lang w:val="en-AU"/>
        </w:rPr>
        <w:t xml:space="preserve"> </w:t>
      </w:r>
      <w:r w:rsidR="00011910">
        <w:rPr>
          <w:lang w:val="en-AU"/>
        </w:rPr>
        <w:t>Parameter and r</w:t>
      </w:r>
      <w:r w:rsidR="002D50C0">
        <w:rPr>
          <w:lang w:val="en-AU"/>
        </w:rPr>
        <w:t>ealizations names are provided in a JCB or JCO file according to the respective protocols of these files.</w:t>
      </w:r>
    </w:p>
    <w:p w14:paraId="7B620E37" w14:textId="5D429B81" w:rsidR="00022F93" w:rsidRDefault="00BD1A49" w:rsidP="00CD0413">
      <w:pPr>
        <w:rPr>
          <w:lang w:val="en-AU"/>
        </w:rPr>
      </w:pPr>
      <w:r>
        <w:rPr>
          <w:lang w:val="en-AU"/>
        </w:rPr>
        <w:t xml:space="preserve">The number of </w:t>
      </w:r>
      <w:r w:rsidR="002D50C0">
        <w:rPr>
          <w:lang w:val="en-AU"/>
        </w:rPr>
        <w:t>realizations</w:t>
      </w:r>
      <w:r>
        <w:rPr>
          <w:lang w:val="en-AU"/>
        </w:rPr>
        <w:t xml:space="preserve"> contained in </w:t>
      </w:r>
      <w:r w:rsidR="002D50C0">
        <w:rPr>
          <w:lang w:val="en-AU"/>
        </w:rPr>
        <w:t>a</w:t>
      </w:r>
      <w:r>
        <w:rPr>
          <w:lang w:val="en-AU"/>
        </w:rPr>
        <w:t xml:space="preserve"> user-prepared </w:t>
      </w:r>
      <w:r w:rsidR="002D50C0">
        <w:rPr>
          <w:lang w:val="en-AU"/>
        </w:rPr>
        <w:t>PESTPP-SWP input</w:t>
      </w:r>
      <w:r>
        <w:rPr>
          <w:lang w:val="en-AU"/>
        </w:rPr>
        <w:t xml:space="preserve"> file depends on the number of </w:t>
      </w:r>
      <w:r w:rsidR="001D5847">
        <w:rPr>
          <w:lang w:val="en-AU"/>
        </w:rPr>
        <w:t>parameter sets for which model runs are required</w:t>
      </w:r>
      <w:r>
        <w:rPr>
          <w:lang w:val="en-AU"/>
        </w:rPr>
        <w:t>.</w:t>
      </w:r>
      <w:r w:rsidR="002D50C0">
        <w:rPr>
          <w:lang w:val="en-AU"/>
        </w:rPr>
        <w:t xml:space="preserve"> These realizations can be named according to the user’s taste. PESTPP-SWP carries out one model run for each realization.</w:t>
      </w:r>
      <w:r>
        <w:rPr>
          <w:lang w:val="en-AU"/>
        </w:rPr>
        <w:t xml:space="preserve"> </w:t>
      </w:r>
    </w:p>
    <w:p w14:paraId="7BC855E7" w14:textId="145D7CA5" w:rsidR="00BD1A49" w:rsidRDefault="00E4115B" w:rsidP="00CD0413">
      <w:pPr>
        <w:rPr>
          <w:lang w:val="en-AU"/>
        </w:rPr>
      </w:pPr>
      <w:r>
        <w:rPr>
          <w:lang w:val="en-AU"/>
        </w:rPr>
        <w:t>Parameter</w:t>
      </w:r>
      <w:r w:rsidR="002D50C0">
        <w:rPr>
          <w:lang w:val="en-AU"/>
        </w:rPr>
        <w:t xml:space="preserve"> names provided in </w:t>
      </w:r>
      <w:r w:rsidR="00011910">
        <w:rPr>
          <w:lang w:val="en-AU"/>
        </w:rPr>
        <w:t>a</w:t>
      </w:r>
      <w:r w:rsidR="002D50C0">
        <w:rPr>
          <w:lang w:val="en-AU"/>
        </w:rPr>
        <w:t xml:space="preserve"> CSV of JCO/JC</w:t>
      </w:r>
      <w:r w:rsidR="00011910">
        <w:rPr>
          <w:lang w:val="en-AU"/>
        </w:rPr>
        <w:t>B</w:t>
      </w:r>
      <w:r w:rsidR="002D50C0">
        <w:rPr>
          <w:lang w:val="en-AU"/>
        </w:rPr>
        <w:t xml:space="preserve"> file must correspond to those that are featured in a PEST control file.</w:t>
      </w:r>
    </w:p>
    <w:p w14:paraId="4F947DEC" w14:textId="77777777" w:rsidR="00022F93" w:rsidRDefault="001D5847" w:rsidP="00CD0413">
      <w:pPr>
        <w:rPr>
          <w:lang w:val="en-AU"/>
        </w:rPr>
      </w:pPr>
      <w:r>
        <w:rPr>
          <w:lang w:val="en-AU"/>
        </w:rPr>
        <w:t xml:space="preserve">If the </w:t>
      </w:r>
      <w:r>
        <w:rPr>
          <w:i/>
          <w:lang w:val="en-AU"/>
        </w:rPr>
        <w:t>sweep_parameter_csv</w:t>
      </w:r>
      <w:r w:rsidRPr="001D5847">
        <w:rPr>
          <w:i/>
          <w:lang w:val="en-AU"/>
        </w:rPr>
        <w:t>_file()</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36A05267" w:rsidR="00785CCB" w:rsidRDefault="00785CCB" w:rsidP="00785CCB">
      <w:pPr>
        <w:pStyle w:val="ListParagraph"/>
        <w:numPr>
          <w:ilvl w:val="0"/>
          <w:numId w:val="32"/>
        </w:numPr>
        <w:rPr>
          <w:lang w:val="en-AU"/>
        </w:rPr>
      </w:pPr>
      <w:r>
        <w:rPr>
          <w:lang w:val="en-AU"/>
        </w:rPr>
        <w:t>If, in the PEST control file read by PESTPP-SWP, a particular parameter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ratio is </w:t>
      </w:r>
      <w:r w:rsidR="00011910">
        <w:rPr>
          <w:lang w:val="en-AU"/>
        </w:rPr>
        <w:t>respected</w:t>
      </w:r>
      <w:r>
        <w:rPr>
          <w:lang w:val="en-AU"/>
        </w:rPr>
        <w:t xml:space="preserve"> in the user-supplied CSV file. If it is not </w:t>
      </w:r>
      <w:r w:rsidR="00011910">
        <w:rPr>
          <w:lang w:val="en-AU"/>
        </w:rPr>
        <w:t>respected</w:t>
      </w:r>
      <w:r>
        <w:rPr>
          <w:lang w:val="en-AU"/>
        </w:rPr>
        <w:t>, it alters the value of the child parameter accordingly.</w:t>
      </w:r>
    </w:p>
    <w:p w14:paraId="5B7255DA" w14:textId="6FCECE24" w:rsidR="00785CCB" w:rsidRDefault="00785CCB" w:rsidP="00785CCB">
      <w:pPr>
        <w:pStyle w:val="ListParagraph"/>
        <w:numPr>
          <w:ilvl w:val="0"/>
          <w:numId w:val="32"/>
        </w:numPr>
        <w:rPr>
          <w:lang w:val="en-AU"/>
        </w:rPr>
      </w:pPr>
      <w:r>
        <w:rPr>
          <w:lang w:val="en-AU"/>
        </w:rPr>
        <w:t xml:space="preserve">If a parameter is fixed in the PEST control file, and the value provided for that </w:t>
      </w:r>
      <w:r>
        <w:rPr>
          <w:lang w:val="en-AU"/>
        </w:rPr>
        <w:lastRenderedPageBreak/>
        <w:t>parameter in the CSV</w:t>
      </w:r>
      <w:r w:rsidR="00011910">
        <w:rPr>
          <w:lang w:val="en-AU"/>
        </w:rPr>
        <w:t xml:space="preserve"> or JCO/JCB</w:t>
      </w:r>
      <w:r>
        <w:rPr>
          <w:lang w:val="en-AU"/>
        </w:rPr>
        <w:t xml:space="preserve"> file differs from that in the PEST control file, the value in the PEST control file overrides that in the CSV</w:t>
      </w:r>
      <w:r w:rsidR="00011910">
        <w:rPr>
          <w:lang w:val="en-AU"/>
        </w:rPr>
        <w:t xml:space="preserve"> or JCO/JCB</w:t>
      </w:r>
      <w:r>
        <w:rPr>
          <w:lang w:val="en-AU"/>
        </w:rPr>
        <w:t xml:space="preserve"> file.</w:t>
      </w:r>
    </w:p>
    <w:p w14:paraId="6A4E7747" w14:textId="7E6E287B" w:rsidR="002D50C0" w:rsidRDefault="002D50C0" w:rsidP="00785CCB">
      <w:pPr>
        <w:pStyle w:val="ListParagraph"/>
        <w:numPr>
          <w:ilvl w:val="0"/>
          <w:numId w:val="32"/>
        </w:numPr>
        <w:rPr>
          <w:lang w:val="en-AU"/>
        </w:rPr>
      </w:pPr>
      <w:r>
        <w:rPr>
          <w:lang w:val="en-AU"/>
        </w:rPr>
        <w:t xml:space="preserve">If the value of the </w:t>
      </w:r>
      <w:r w:rsidRPr="002D50C0">
        <w:rPr>
          <w:i/>
          <w:lang w:val="en-AU"/>
        </w:rPr>
        <w:t>ies_csv_by_reals()</w:t>
      </w:r>
      <w:r>
        <w:rPr>
          <w:lang w:val="en-AU"/>
        </w:rPr>
        <w:t xml:space="preserve"> control variable is supplied as </w:t>
      </w:r>
      <w:r w:rsidRPr="002D50C0">
        <w:rPr>
          <w:i/>
          <w:lang w:val="en-AU"/>
        </w:rPr>
        <w:t>true</w:t>
      </w:r>
      <w:r>
        <w:rPr>
          <w:lang w:val="en-AU"/>
        </w:rPr>
        <w:t>, then the roles of rows and columns can be reversed in a CSV input file. That is, columns pertain to realizations while rows pertain to parameter values.</w:t>
      </w:r>
    </w:p>
    <w:p w14:paraId="4C546A4F" w14:textId="110B34E9" w:rsidR="00785CCB" w:rsidRDefault="00785CCB" w:rsidP="00CD0413">
      <w:pPr>
        <w:rPr>
          <w:lang w:val="en-AU"/>
        </w:rPr>
      </w:pPr>
      <w:r w:rsidRPr="00785CCB">
        <w:rPr>
          <w:lang w:val="en-AU"/>
        </w:rPr>
        <w:t>PEST</w:t>
      </w:r>
      <w:r w:rsidR="001D5847">
        <w:rPr>
          <w:lang w:val="en-AU"/>
        </w:rPr>
        <w:t>PP</w:t>
      </w:r>
      <w:r w:rsidRPr="00785CCB">
        <w:rPr>
          <w:lang w:val="en-AU"/>
        </w:rPr>
        <w:t xml:space="preserve">-SWP can fill in values for fixed and tied parameters if these are missing from </w:t>
      </w:r>
      <w:r w:rsidR="002D50C0">
        <w:rPr>
          <w:lang w:val="en-AU"/>
        </w:rPr>
        <w:t>its input file</w:t>
      </w:r>
      <w:r w:rsidRPr="00785CCB">
        <w:rPr>
          <w:lang w:val="en-AU"/>
        </w:rPr>
        <w:t>.</w:t>
      </w:r>
      <w:r>
        <w:rPr>
          <w:lang w:val="en-AU"/>
        </w:rPr>
        <w:t xml:space="preserve"> Actually, it can provide values for other missing </w:t>
      </w:r>
      <w:r w:rsidR="001D5847">
        <w:rPr>
          <w:lang w:val="en-AU"/>
        </w:rPr>
        <w:t>parameters</w:t>
      </w:r>
      <w:r>
        <w:rPr>
          <w:lang w:val="en-AU"/>
        </w:rPr>
        <w:t xml:space="preserve"> as well if the </w:t>
      </w:r>
      <w:r>
        <w:rPr>
          <w:i/>
          <w:lang w:val="en-AU"/>
        </w:rPr>
        <w:t>sweep_forgiv</w:t>
      </w:r>
      <w:r w:rsidRPr="001D5847">
        <w:rPr>
          <w:i/>
          <w:lang w:val="en-AU"/>
        </w:rPr>
        <w:t>e()</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r>
        <w:rPr>
          <w:i/>
          <w:lang w:val="en-AU"/>
        </w:rPr>
        <w:t>sweep_output_csv</w:t>
      </w:r>
      <w:r w:rsidRPr="001D5847">
        <w:rPr>
          <w:i/>
          <w:lang w:val="en-AU"/>
        </w:rPr>
        <w:t>_file()</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r>
        <w:rPr>
          <w:i/>
          <w:lang w:val="en-AU"/>
        </w:rPr>
        <w:t>sweep_chun</w:t>
      </w:r>
      <w:r w:rsidRPr="001D5847">
        <w:rPr>
          <w:i/>
          <w:lang w:val="en-AU"/>
        </w:rPr>
        <w:t>k()</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091" w:name="_Toc24975792"/>
      <w:r>
        <w:t>10.3 Summary of Control Variables</w:t>
      </w:r>
      <w:bookmarkEnd w:id="2091"/>
    </w:p>
    <w:p w14:paraId="723D5D53" w14:textId="77777777" w:rsidR="00D81E79" w:rsidRDefault="00D81E79" w:rsidP="00D81E79">
      <w:pPr>
        <w:rPr>
          <w:lang w:val="en-AU"/>
        </w:rPr>
      </w:pPr>
      <w:r>
        <w:rPr>
          <w:lang w:val="en-AU"/>
        </w:rPr>
        <w:t xml:space="preserve">Table 10.1 tabulates PESTPP-SWP control variables. </w:t>
      </w:r>
      <w:r w:rsidR="00030CE5">
        <w:rPr>
          <w:lang w:val="en-AU"/>
        </w:rPr>
        <w:t>As usual, a</w:t>
      </w:r>
      <w:r>
        <w:rPr>
          <w:lang w:val="en-AU"/>
        </w:rPr>
        <w:t>ll of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p w14:paraId="0E8A3EE2" w14:textId="77777777" w:rsidR="001A568B" w:rsidRDefault="001A568B" w:rsidP="00D81E79">
      <w:pPr>
        <w:rPr>
          <w:lang w:val="en-AU"/>
        </w:rPr>
      </w:pPr>
    </w:p>
    <w:p w14:paraId="689B255D" w14:textId="77777777" w:rsidR="001A568B" w:rsidRDefault="001A568B" w:rsidP="00D81E79">
      <w:pPr>
        <w:rPr>
          <w:lang w:val="en-AU"/>
        </w:rPr>
      </w:pPr>
    </w:p>
    <w:p w14:paraId="22F542A5" w14:textId="77777777" w:rsidR="001A568B" w:rsidRDefault="001A568B" w:rsidP="00D81E79">
      <w:pPr>
        <w:rPr>
          <w:lang w:val="en-AU"/>
        </w:rPr>
      </w:pPr>
    </w:p>
    <w:p w14:paraId="360A6FF6" w14:textId="77777777" w:rsidR="001A568B" w:rsidRDefault="001A568B" w:rsidP="00D81E79">
      <w:pPr>
        <w:rPr>
          <w:lang w:val="en-AU"/>
        </w:rPr>
      </w:pPr>
    </w:p>
    <w:p w14:paraId="4975F6CD" w14:textId="77777777" w:rsidR="001A568B" w:rsidRDefault="001A568B" w:rsidP="00D81E79">
      <w:pPr>
        <w:rPr>
          <w:lang w:val="en-AU"/>
        </w:rPr>
      </w:pPr>
    </w:p>
    <w:p w14:paraId="4D89E66C" w14:textId="77777777" w:rsidR="001A568B" w:rsidRDefault="001A568B" w:rsidP="00D81E79">
      <w:pPr>
        <w:rPr>
          <w:lang w:val="en-AU"/>
        </w:rPr>
      </w:pPr>
    </w:p>
    <w:p w14:paraId="3E598FCE" w14:textId="77777777" w:rsidR="001A568B" w:rsidRDefault="001A568B" w:rsidP="00D81E79">
      <w:pPr>
        <w:rPr>
          <w:lang w:val="en-AU"/>
        </w:rPr>
      </w:pPr>
    </w:p>
    <w:p w14:paraId="0CEEB21F" w14:textId="77777777" w:rsidR="001A568B" w:rsidRDefault="001A568B" w:rsidP="00D81E79">
      <w:pPr>
        <w:rPr>
          <w:lang w:val="en-AU"/>
        </w:rPr>
      </w:pPr>
    </w:p>
    <w:p w14:paraId="3C341266" w14:textId="77777777" w:rsidR="001A568B" w:rsidRDefault="001A568B" w:rsidP="00D81E79">
      <w:pPr>
        <w:rPr>
          <w:lang w:val="en-AU"/>
        </w:rPr>
      </w:pPr>
    </w:p>
    <w:p w14:paraId="34B2A34E" w14:textId="77777777" w:rsidR="001A568B" w:rsidRDefault="001A568B" w:rsidP="00D81E79">
      <w:pPr>
        <w:rPr>
          <w:lang w:val="en-AU"/>
        </w:rPr>
      </w:pPr>
    </w:p>
    <w:p w14:paraId="442FAF6B" w14:textId="77777777" w:rsidR="001A568B" w:rsidRDefault="001A568B" w:rsidP="00D81E79">
      <w:pPr>
        <w:rPr>
          <w:lang w:val="en-AU"/>
        </w:rPr>
      </w:pPr>
    </w:p>
    <w:p w14:paraId="74696BAB" w14:textId="77777777" w:rsidR="001A568B" w:rsidRDefault="001A568B" w:rsidP="00D81E79">
      <w:pPr>
        <w:rPr>
          <w:lang w:val="en-AU"/>
        </w:rPr>
      </w:pPr>
    </w:p>
    <w:p w14:paraId="0B546A1F" w14:textId="77777777" w:rsidR="001A568B" w:rsidRDefault="001A568B" w:rsidP="00D81E79">
      <w:pPr>
        <w:rPr>
          <w:lang w:val="en-AU"/>
        </w:rPr>
      </w:pPr>
    </w:p>
    <w:p w14:paraId="4077E96C" w14:textId="77777777" w:rsidR="001A568B" w:rsidRDefault="001A568B" w:rsidP="00D81E79">
      <w:pPr>
        <w:rPr>
          <w:lang w:val="en-AU"/>
        </w:rPr>
      </w:pPr>
    </w:p>
    <w:p w14:paraId="5342BCFC" w14:textId="77777777" w:rsidR="001A568B" w:rsidRDefault="001A568B" w:rsidP="00D81E7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1046"/>
        <w:gridCol w:w="4422"/>
      </w:tblGrid>
      <w:tr w:rsidR="00D81E79" w14:paraId="33FD3A95" w14:textId="77777777" w:rsidTr="001A568B">
        <w:trPr>
          <w:cantSplit/>
        </w:trPr>
        <w:tc>
          <w:tcPr>
            <w:tcW w:w="3548"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lastRenderedPageBreak/>
              <w:t>Variable</w:t>
            </w:r>
          </w:p>
        </w:tc>
        <w:tc>
          <w:tcPr>
            <w:tcW w:w="1046"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42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1A568B">
        <w:trPr>
          <w:cantSplit/>
        </w:trPr>
        <w:tc>
          <w:tcPr>
            <w:tcW w:w="3548"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sweep_parameter_csv_file(sweep_in.csv)</w:t>
            </w:r>
          </w:p>
        </w:tc>
        <w:tc>
          <w:tcPr>
            <w:tcW w:w="1046"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E3488E8" w14:textId="0F40CC35"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 xml:space="preserve">filename ends with </w:t>
            </w:r>
            <w:r w:rsidR="00B979C3" w:rsidRPr="00011910">
              <w:rPr>
                <w:rFonts w:ascii="Calibri" w:hAnsi="Calibri" w:cs="Calibri"/>
                <w:i/>
                <w:color w:val="000000" w:themeColor="text1"/>
                <w:sz w:val="18"/>
                <w:szCs w:val="18"/>
              </w:rPr>
              <w:t>.jcb</w:t>
            </w:r>
            <w:r w:rsidR="00B979C3">
              <w:rPr>
                <w:rFonts w:ascii="Calibri" w:hAnsi="Calibri" w:cs="Calibri"/>
                <w:color w:val="000000" w:themeColor="text1"/>
                <w:sz w:val="18"/>
                <w:szCs w:val="18"/>
              </w:rPr>
              <w:t xml:space="preserve"> or </w:t>
            </w:r>
            <w:r w:rsidR="00B979C3" w:rsidRPr="00011910">
              <w:rPr>
                <w:rFonts w:ascii="Calibri" w:hAnsi="Calibri" w:cs="Calibri"/>
                <w:i/>
                <w:color w:val="000000" w:themeColor="text1"/>
                <w:sz w:val="18"/>
                <w:szCs w:val="18"/>
              </w:rPr>
              <w:t>.jco</w:t>
            </w:r>
            <w:r w:rsidR="00B979C3">
              <w:rPr>
                <w:rFonts w:ascii="Calibri" w:hAnsi="Calibri" w:cs="Calibri"/>
                <w:color w:val="000000" w:themeColor="text1"/>
                <w:sz w:val="18"/>
                <w:szCs w:val="18"/>
              </w:rPr>
              <w:t>, then</w:t>
            </w:r>
            <w:r w:rsidR="00F238B7">
              <w:rPr>
                <w:rFonts w:ascii="Calibri" w:hAnsi="Calibri" w:cs="Calibri"/>
                <w:color w:val="000000" w:themeColor="text1"/>
                <w:sz w:val="18"/>
                <w:szCs w:val="18"/>
              </w:rPr>
              <w:t xml:space="preserve"> the ensemble is read from a binary JCB or JCO file instead</w:t>
            </w:r>
            <w:r w:rsidR="00B979C3">
              <w:rPr>
                <w:rFonts w:ascii="Calibri" w:hAnsi="Calibri" w:cs="Calibri"/>
                <w:color w:val="000000" w:themeColor="text1"/>
                <w:sz w:val="18"/>
                <w:szCs w:val="18"/>
              </w:rPr>
              <w:t>.</w:t>
            </w:r>
          </w:p>
        </w:tc>
      </w:tr>
      <w:tr w:rsidR="002D50C0" w14:paraId="3F69E08D" w14:textId="77777777" w:rsidTr="001A568B">
        <w:trPr>
          <w:cantSplit/>
        </w:trPr>
        <w:tc>
          <w:tcPr>
            <w:tcW w:w="3548" w:type="dxa"/>
            <w:shd w:val="clear" w:color="auto" w:fill="auto"/>
          </w:tcPr>
          <w:p w14:paraId="4A9FEE9C" w14:textId="09CF3E03" w:rsidR="002D50C0" w:rsidRPr="0075657B" w:rsidRDefault="002D50C0" w:rsidP="0038205A">
            <w:pPr>
              <w:rPr>
                <w:rFonts w:ascii="Calibri" w:hAnsi="Calibri" w:cs="Calibri"/>
                <w:i/>
                <w:color w:val="000000" w:themeColor="text1"/>
                <w:sz w:val="18"/>
                <w:szCs w:val="18"/>
                <w:lang w:val="en-AU"/>
              </w:rPr>
            </w:pPr>
            <w:r>
              <w:rPr>
                <w:rFonts w:ascii="Calibri" w:hAnsi="Calibri" w:cs="Calibri"/>
                <w:i/>
                <w:color w:val="000000" w:themeColor="text1"/>
                <w:sz w:val="18"/>
                <w:szCs w:val="18"/>
                <w:lang w:val="en-AU"/>
              </w:rPr>
              <w:t>Ies_csv_by_reals()</w:t>
            </w:r>
            <w:r w:rsidR="00AE69D9">
              <w:rPr>
                <w:rFonts w:ascii="Calibri" w:hAnsi="Calibri" w:cs="Calibri"/>
                <w:i/>
                <w:color w:val="000000" w:themeColor="text1"/>
                <w:sz w:val="18"/>
                <w:szCs w:val="18"/>
                <w:lang w:val="en-AU"/>
              </w:rPr>
              <w:t xml:space="preserve"> </w:t>
            </w:r>
          </w:p>
        </w:tc>
        <w:tc>
          <w:tcPr>
            <w:tcW w:w="1046" w:type="dxa"/>
            <w:shd w:val="clear" w:color="auto" w:fill="auto"/>
          </w:tcPr>
          <w:p w14:paraId="7491C69D" w14:textId="3FBB26E0" w:rsidR="002D50C0" w:rsidRPr="00C40A21" w:rsidRDefault="00A40B54"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177D5D1D" w14:textId="3F58C986" w:rsidR="002D50C0" w:rsidRPr="0075657B" w:rsidRDefault="00A40B54" w:rsidP="0038205A">
            <w:pPr>
              <w:rPr>
                <w:rFonts w:ascii="Calibri" w:hAnsi="Calibri" w:cs="Calibri"/>
                <w:color w:val="000000" w:themeColor="text1"/>
                <w:sz w:val="18"/>
                <w:szCs w:val="18"/>
                <w:lang w:val="en-AU"/>
              </w:rPr>
            </w:pPr>
            <w:r>
              <w:rPr>
                <w:rFonts w:ascii="Calibri" w:hAnsi="Calibri" w:cs="Calibri"/>
                <w:sz w:val="18"/>
                <w:lang w:val="en-AU"/>
              </w:rPr>
              <w:t>A flag to save parameter and observation ensemble CSV files by realization instead of by variable name.  If true, each row of the CSV file is a realization.  If false, each column of the CSV file is a realization.</w:t>
            </w:r>
          </w:p>
        </w:tc>
      </w:tr>
      <w:tr w:rsidR="00785CCB" w14:paraId="298EB38E" w14:textId="77777777" w:rsidTr="001A568B">
        <w:trPr>
          <w:cantSplit/>
        </w:trPr>
        <w:tc>
          <w:tcPr>
            <w:tcW w:w="3548"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sweep_forgive(false)</w:t>
            </w:r>
          </w:p>
        </w:tc>
        <w:tc>
          <w:tcPr>
            <w:tcW w:w="1046"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422" w:type="dxa"/>
            <w:shd w:val="clear" w:color="auto" w:fill="auto"/>
          </w:tcPr>
          <w:p w14:paraId="3DACCF04" w14:textId="6BC734AF"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00011910">
              <w:rPr>
                <w:rFonts w:ascii="Calibri" w:hAnsi="Calibri" w:cs="Calibri"/>
                <w:color w:val="000000" w:themeColor="text1"/>
                <w:sz w:val="18"/>
                <w:szCs w:val="18"/>
                <w:lang w:val="en-AU"/>
              </w:rPr>
              <w:t>,</w:t>
            </w:r>
            <w:r w:rsidRPr="0075657B">
              <w:rPr>
                <w:rFonts w:ascii="Calibri" w:hAnsi="Calibri" w:cs="Calibri"/>
                <w:color w:val="000000" w:themeColor="text1"/>
                <w:sz w:val="18"/>
                <w:szCs w:val="18"/>
                <w:lang w:val="en-AU"/>
              </w:rPr>
              <w:t xml:space="preserve"> PESTPP-SWP provides values for missing variables in the user-supplied </w:t>
            </w:r>
            <w:r w:rsidR="00F238B7" w:rsidRPr="00F238B7">
              <w:rPr>
                <w:rFonts w:ascii="Calibri" w:hAnsi="Calibri" w:cs="Calibri"/>
                <w:i/>
                <w:color w:val="000000" w:themeColor="text1"/>
                <w:sz w:val="18"/>
                <w:szCs w:val="18"/>
                <w:lang w:val="en-AU"/>
              </w:rPr>
              <w:t>sweep_parameter_csv_file()</w:t>
            </w:r>
            <w:r w:rsidR="00F238B7">
              <w:rPr>
                <w:rFonts w:ascii="Calibri" w:hAnsi="Calibri" w:cs="Calibri"/>
                <w:color w:val="000000" w:themeColor="text1"/>
                <w:sz w:val="18"/>
                <w:szCs w:val="18"/>
                <w:lang w:val="en-AU"/>
              </w:rPr>
              <w:t xml:space="preserve"> file.</w:t>
            </w:r>
          </w:p>
        </w:tc>
      </w:tr>
      <w:tr w:rsidR="00D81E79" w14:paraId="7EC7273D" w14:textId="77777777" w:rsidTr="001A568B">
        <w:trPr>
          <w:cantSplit/>
        </w:trPr>
        <w:tc>
          <w:tcPr>
            <w:tcW w:w="3548"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sweep_output_csv_file(sweep_out.csv)</w:t>
            </w:r>
          </w:p>
        </w:tc>
        <w:tc>
          <w:tcPr>
            <w:tcW w:w="1046"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1A568B">
        <w:trPr>
          <w:cantSplit/>
        </w:trPr>
        <w:tc>
          <w:tcPr>
            <w:tcW w:w="3548"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sweep_chunk(500)</w:t>
            </w:r>
          </w:p>
        </w:tc>
        <w:tc>
          <w:tcPr>
            <w:tcW w:w="1046"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r w:rsidR="001A568B" w14:paraId="7668FE22" w14:textId="77777777" w:rsidTr="001A568B">
        <w:trPr>
          <w:cantSplit/>
        </w:trPr>
        <w:tc>
          <w:tcPr>
            <w:tcW w:w="3548" w:type="dxa"/>
            <w:shd w:val="clear" w:color="auto" w:fill="auto"/>
          </w:tcPr>
          <w:p w14:paraId="6DA0D217" w14:textId="04EF3D6D" w:rsidR="001A568B" w:rsidRPr="0075657B" w:rsidRDefault="001A568B" w:rsidP="0038205A">
            <w:pPr>
              <w:rPr>
                <w:rFonts w:ascii="Calibri" w:hAnsi="Calibri" w:cs="Calibri"/>
                <w:i/>
                <w:color w:val="000000" w:themeColor="text1"/>
                <w:sz w:val="18"/>
                <w:szCs w:val="18"/>
              </w:rPr>
            </w:pPr>
            <w:r>
              <w:rPr>
                <w:rFonts w:ascii="Calibri" w:hAnsi="Calibri" w:cs="Calibri"/>
                <w:i/>
                <w:sz w:val="18"/>
                <w:szCs w:val="18"/>
                <w:lang w:val="en-AU"/>
              </w:rPr>
              <w:t>enforce_tied_bounds(false)</w:t>
            </w:r>
          </w:p>
        </w:tc>
        <w:tc>
          <w:tcPr>
            <w:tcW w:w="1046" w:type="dxa"/>
            <w:shd w:val="clear" w:color="auto" w:fill="auto"/>
          </w:tcPr>
          <w:p w14:paraId="4DA8A52E" w14:textId="237455AD" w:rsidR="001A568B" w:rsidRPr="00C40A21" w:rsidRDefault="001A568B"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59D5B40B" w14:textId="41078CB6" w:rsidR="001A568B" w:rsidRPr="0075657B" w:rsidRDefault="001A568B" w:rsidP="0038205A">
            <w:pPr>
              <w:rPr>
                <w:rFonts w:ascii="Calibri" w:hAnsi="Calibri" w:cs="Calibri"/>
                <w:color w:val="000000" w:themeColor="text1"/>
                <w:sz w:val="18"/>
                <w:szCs w:val="18"/>
                <w:lang w:val="en-AU"/>
              </w:rPr>
            </w:pPr>
            <w:r>
              <w:rPr>
                <w:rFonts w:ascii="Calibri" w:hAnsi="Calibri" w:cs="Calibri"/>
                <w:sz w:val="18"/>
                <w:szCs w:val="18"/>
                <w:lang w:val="en-AU"/>
              </w:rPr>
              <w:t xml:space="preserve">Flag to enforce parameter bounds on any tied parameters </w:t>
            </w:r>
          </w:p>
        </w:tc>
      </w:tr>
      <w:tr w:rsidR="001A568B" w14:paraId="35E42A77" w14:textId="77777777" w:rsidTr="001A568B">
        <w:trPr>
          <w:cantSplit/>
        </w:trPr>
        <w:tc>
          <w:tcPr>
            <w:tcW w:w="3548" w:type="dxa"/>
            <w:shd w:val="clear" w:color="auto" w:fill="auto"/>
          </w:tcPr>
          <w:p w14:paraId="071330D5" w14:textId="321EA3F6" w:rsidR="001A568B" w:rsidRDefault="001A568B" w:rsidP="0038205A">
            <w:pPr>
              <w:rPr>
                <w:rFonts w:ascii="Calibri" w:hAnsi="Calibri" w:cs="Calibri"/>
                <w:i/>
                <w:sz w:val="18"/>
                <w:szCs w:val="18"/>
                <w:lang w:val="en-AU"/>
              </w:rPr>
            </w:pPr>
            <w:r>
              <w:rPr>
                <w:rFonts w:ascii="Calibri" w:hAnsi="Calibri"/>
                <w:i/>
                <w:sz w:val="18"/>
                <w:lang w:val="en-AU"/>
              </w:rPr>
              <w:t>tie_by_group(false)</w:t>
            </w:r>
          </w:p>
        </w:tc>
        <w:tc>
          <w:tcPr>
            <w:tcW w:w="1046" w:type="dxa"/>
            <w:shd w:val="clear" w:color="auto" w:fill="auto"/>
          </w:tcPr>
          <w:p w14:paraId="06451288" w14:textId="5C84D494" w:rsidR="001A568B" w:rsidRDefault="001A568B" w:rsidP="0038205A">
            <w:pPr>
              <w:rPr>
                <w:rFonts w:ascii="Calibri" w:hAnsi="Calibri" w:cs="Calibri"/>
                <w:sz w:val="18"/>
                <w:szCs w:val="18"/>
                <w:lang w:val="en-AU"/>
              </w:rPr>
            </w:pPr>
            <w:r>
              <w:rPr>
                <w:rFonts w:ascii="Calibri" w:hAnsi="Calibri" w:cs="Calibri"/>
                <w:sz w:val="18"/>
              </w:rPr>
              <w:t>Boolean</w:t>
            </w:r>
          </w:p>
        </w:tc>
        <w:tc>
          <w:tcPr>
            <w:tcW w:w="4422" w:type="dxa"/>
            <w:shd w:val="clear" w:color="auto" w:fill="auto"/>
          </w:tcPr>
          <w:p w14:paraId="22E492E5" w14:textId="6EDC2527" w:rsidR="001A568B" w:rsidRDefault="001A568B" w:rsidP="0038205A">
            <w:pPr>
              <w:rPr>
                <w:rFonts w:ascii="Calibri" w:hAnsi="Calibri" w:cs="Calibri"/>
                <w:sz w:val="18"/>
                <w:szCs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2CC97941" w14:textId="77777777" w:rsidR="007D4C0D" w:rsidRDefault="007D4C0D" w:rsidP="00304021">
      <w:pPr>
        <w:rPr>
          <w:lang w:val="en-AU"/>
        </w:rPr>
      </w:pPr>
    </w:p>
    <w:p w14:paraId="483D881B" w14:textId="77777777" w:rsidR="00A76699" w:rsidRDefault="00A76699" w:rsidP="00D8522F">
      <w:pPr>
        <w:rPr>
          <w:lang w:val="en-AU"/>
        </w:rPr>
        <w:sectPr w:rsidR="00A76699" w:rsidSect="00EF7F08">
          <w:headerReference w:type="default" r:id="rId35"/>
          <w:endnotePr>
            <w:numFmt w:val="decimal"/>
          </w:endnotePr>
          <w:pgSz w:w="11906" w:h="16838" w:code="9"/>
          <w:pgMar w:top="1440" w:right="1440" w:bottom="1440" w:left="1440" w:header="1296" w:footer="864" w:gutter="0"/>
          <w:cols w:space="720"/>
          <w:noEndnote/>
          <w:docGrid w:linePitch="360"/>
        </w:sectPr>
      </w:pPr>
    </w:p>
    <w:p w14:paraId="7B9B574F" w14:textId="77777777" w:rsidR="00032B5D" w:rsidRDefault="0098732B" w:rsidP="00C27197">
      <w:pPr>
        <w:pStyle w:val="Heading1"/>
      </w:pPr>
      <w:bookmarkStart w:id="2092" w:name="_Toc109743984"/>
      <w:bookmarkStart w:id="2093" w:name="_Toc109744069"/>
      <w:bookmarkStart w:id="2094" w:name="_Toc110573640"/>
      <w:bookmarkStart w:id="2095" w:name="_Toc110938826"/>
      <w:bookmarkStart w:id="2096" w:name="_Toc111043779"/>
      <w:bookmarkStart w:id="2097" w:name="_Toc111138264"/>
      <w:bookmarkStart w:id="2098" w:name="_Toc111176818"/>
      <w:bookmarkStart w:id="2099" w:name="_Toc111212005"/>
      <w:bookmarkStart w:id="2100" w:name="_Toc111516409"/>
      <w:bookmarkStart w:id="2101" w:name="_Toc111705820"/>
      <w:bookmarkStart w:id="2102" w:name="_Toc111710448"/>
      <w:bookmarkStart w:id="2103" w:name="_Toc112553554"/>
      <w:bookmarkStart w:id="2104" w:name="_Toc112553661"/>
      <w:bookmarkStart w:id="2105" w:name="_Toc112925083"/>
      <w:bookmarkStart w:id="2106" w:name="_Toc113341231"/>
      <w:bookmarkStart w:id="2107" w:name="_Toc113382233"/>
      <w:bookmarkStart w:id="2108" w:name="_Toc114891027"/>
      <w:bookmarkStart w:id="2109" w:name="_Toc115937341"/>
      <w:bookmarkStart w:id="2110" w:name="_Toc115943041"/>
      <w:bookmarkStart w:id="2111" w:name="_Toc116681808"/>
      <w:bookmarkStart w:id="2112" w:name="_Toc118188683"/>
      <w:bookmarkStart w:id="2113" w:name="_Toc118631149"/>
      <w:bookmarkStart w:id="2114" w:name="_Toc119122666"/>
      <w:bookmarkStart w:id="2115" w:name="_Toc120608511"/>
      <w:bookmarkStart w:id="2116" w:name="_Toc121849376"/>
      <w:bookmarkStart w:id="2117" w:name="_Toc121938168"/>
      <w:bookmarkStart w:id="2118" w:name="_Toc122517787"/>
      <w:bookmarkStart w:id="2119" w:name="_Toc126428856"/>
      <w:bookmarkStart w:id="2120" w:name="_Toc127210205"/>
      <w:bookmarkStart w:id="2121" w:name="_Toc127210365"/>
      <w:bookmarkStart w:id="2122" w:name="_Toc128980859"/>
      <w:bookmarkStart w:id="2123" w:name="_Toc141197390"/>
      <w:bookmarkStart w:id="2124" w:name="_Toc141197581"/>
      <w:bookmarkStart w:id="2125" w:name="_Toc142390241"/>
      <w:bookmarkStart w:id="2126" w:name="_Toc142503402"/>
      <w:bookmarkStart w:id="2127" w:name="_Toc143970249"/>
      <w:bookmarkStart w:id="2128" w:name="_Toc147358623"/>
      <w:bookmarkStart w:id="2129" w:name="_Toc147358784"/>
      <w:bookmarkStart w:id="2130" w:name="_Toc147358945"/>
      <w:bookmarkStart w:id="2131" w:name="_Toc154212645"/>
      <w:bookmarkStart w:id="2132" w:name="_Toc154391546"/>
      <w:bookmarkStart w:id="2133" w:name="_Toc154727051"/>
      <w:bookmarkStart w:id="2134" w:name="_Toc154972564"/>
      <w:bookmarkStart w:id="2135" w:name="_Toc154984555"/>
      <w:bookmarkStart w:id="2136" w:name="_Toc155085865"/>
      <w:bookmarkStart w:id="2137" w:name="_Toc155626588"/>
      <w:bookmarkStart w:id="2138" w:name="_Toc157070366"/>
      <w:bookmarkStart w:id="2139" w:name="_Toc158170597"/>
      <w:bookmarkStart w:id="2140" w:name="_Toc159779027"/>
      <w:bookmarkStart w:id="2141" w:name="_Toc167892440"/>
      <w:bookmarkStart w:id="2142" w:name="_Toc168160406"/>
      <w:bookmarkStart w:id="2143" w:name="_Toc168160621"/>
      <w:bookmarkStart w:id="2144" w:name="_Toc168680351"/>
      <w:bookmarkStart w:id="2145" w:name="_Toc169683589"/>
      <w:bookmarkStart w:id="2146" w:name="_Toc169683805"/>
      <w:bookmarkStart w:id="2147" w:name="_Toc169684021"/>
      <w:bookmarkStart w:id="2148" w:name="_Toc170817664"/>
      <w:bookmarkStart w:id="2149" w:name="_Toc170832581"/>
      <w:bookmarkStart w:id="2150" w:name="_Toc171489588"/>
      <w:bookmarkStart w:id="2151" w:name="_Toc171699269"/>
      <w:bookmarkStart w:id="2152" w:name="_Toc171836916"/>
      <w:bookmarkStart w:id="2153" w:name="_Toc172041704"/>
      <w:bookmarkStart w:id="2154" w:name="_Toc172107270"/>
      <w:bookmarkStart w:id="2155" w:name="_Toc172179962"/>
      <w:bookmarkStart w:id="2156" w:name="_Toc174421902"/>
      <w:bookmarkStart w:id="2157" w:name="_Toc175324922"/>
      <w:bookmarkStart w:id="2158" w:name="_Toc175325271"/>
      <w:bookmarkStart w:id="2159" w:name="_Toc179412595"/>
      <w:bookmarkStart w:id="2160" w:name="_Toc180429927"/>
      <w:bookmarkStart w:id="2161" w:name="_Toc180479376"/>
      <w:bookmarkStart w:id="2162" w:name="_Toc180911957"/>
      <w:bookmarkStart w:id="2163" w:name="_Toc181521684"/>
      <w:bookmarkStart w:id="2164" w:name="_Toc181711076"/>
      <w:bookmarkStart w:id="2165" w:name="_Toc182327320"/>
      <w:bookmarkStart w:id="2166" w:name="_Toc182723250"/>
      <w:bookmarkStart w:id="2167" w:name="_Toc183542397"/>
      <w:bookmarkStart w:id="2168" w:name="_Toc183601048"/>
      <w:bookmarkStart w:id="2169" w:name="_Toc190165787"/>
      <w:bookmarkStart w:id="2170" w:name="_Toc197161281"/>
      <w:bookmarkStart w:id="2171" w:name="_Toc199079348"/>
      <w:bookmarkStart w:id="2172" w:name="_Toc203107090"/>
      <w:bookmarkStart w:id="2173" w:name="_Toc203109718"/>
      <w:bookmarkStart w:id="2174" w:name="_Toc203304748"/>
      <w:bookmarkStart w:id="2175" w:name="_Toc204091345"/>
      <w:bookmarkStart w:id="2176" w:name="_Toc204355705"/>
      <w:bookmarkStart w:id="2177" w:name="_Toc204359069"/>
      <w:bookmarkStart w:id="2178" w:name="_Toc205433828"/>
      <w:bookmarkStart w:id="2179" w:name="_Toc206407079"/>
      <w:bookmarkStart w:id="2180" w:name="_Toc226761602"/>
      <w:bookmarkStart w:id="2181" w:name="_Toc226762032"/>
      <w:bookmarkStart w:id="2182" w:name="_Toc226762335"/>
      <w:bookmarkStart w:id="2183" w:name="_Toc226763438"/>
      <w:bookmarkStart w:id="2184" w:name="_Toc227401295"/>
      <w:bookmarkStart w:id="2185" w:name="_Toc227869221"/>
      <w:bookmarkStart w:id="2186" w:name="_Toc227895662"/>
      <w:bookmarkStart w:id="2187" w:name="_Toc230504459"/>
      <w:bookmarkStart w:id="2188" w:name="_Toc230504767"/>
      <w:bookmarkStart w:id="2189" w:name="_Toc237250622"/>
      <w:bookmarkStart w:id="2190" w:name="_Toc237590530"/>
      <w:bookmarkStart w:id="2191" w:name="_Toc241769926"/>
      <w:bookmarkStart w:id="2192" w:name="_Toc241770245"/>
      <w:bookmarkStart w:id="2193" w:name="_Toc243072052"/>
      <w:bookmarkStart w:id="2194" w:name="_Toc243072377"/>
      <w:bookmarkStart w:id="2195" w:name="_Toc246201686"/>
      <w:bookmarkStart w:id="2196" w:name="_Toc246208605"/>
      <w:bookmarkStart w:id="2197" w:name="_Toc248959744"/>
      <w:bookmarkStart w:id="2198" w:name="_Toc249370547"/>
      <w:bookmarkStart w:id="2199" w:name="_Toc264830749"/>
      <w:bookmarkStart w:id="2200" w:name="_Toc265007504"/>
      <w:bookmarkStart w:id="2201" w:name="_Toc265277194"/>
      <w:bookmarkStart w:id="2202" w:name="_Toc266993715"/>
      <w:bookmarkStart w:id="2203" w:name="_Toc270150522"/>
      <w:bookmarkStart w:id="2204" w:name="_Toc270150866"/>
      <w:bookmarkStart w:id="2205" w:name="_Toc271662591"/>
      <w:bookmarkStart w:id="2206" w:name="_Toc278192926"/>
      <w:bookmarkStart w:id="2207" w:name="_Toc295080294"/>
      <w:bookmarkStart w:id="2208" w:name="_Toc302837883"/>
      <w:bookmarkStart w:id="2209" w:name="_Toc307131225"/>
      <w:bookmarkStart w:id="2210" w:name="_Toc321982490"/>
      <w:bookmarkStart w:id="2211" w:name="_Toc322935418"/>
      <w:bookmarkStart w:id="2212" w:name="_Toc323558247"/>
      <w:bookmarkStart w:id="2213" w:name="_Toc325399368"/>
      <w:bookmarkStart w:id="2214" w:name="_Toc327251138"/>
      <w:bookmarkStart w:id="2215" w:name="_Toc327251501"/>
      <w:bookmarkStart w:id="2216" w:name="_Toc349908821"/>
      <w:bookmarkStart w:id="2217" w:name="_Toc351895028"/>
      <w:bookmarkStart w:id="2218" w:name="_Toc352135770"/>
      <w:bookmarkStart w:id="2219" w:name="_Toc352923265"/>
      <w:bookmarkStart w:id="2220" w:name="_Toc353023789"/>
      <w:bookmarkStart w:id="2221" w:name="_Toc365005612"/>
      <w:bookmarkStart w:id="2222" w:name="_Toc365608340"/>
      <w:bookmarkStart w:id="2223" w:name="_Toc366525600"/>
      <w:bookmarkStart w:id="2224" w:name="_Toc366525986"/>
      <w:bookmarkStart w:id="2225" w:name="_Toc366872610"/>
      <w:bookmarkStart w:id="2226" w:name="_Toc368321923"/>
      <w:bookmarkStart w:id="2227" w:name="_Toc371856468"/>
      <w:bookmarkStart w:id="2228" w:name="_Toc371857906"/>
      <w:bookmarkStart w:id="2229" w:name="_Toc375911505"/>
      <w:bookmarkStart w:id="2230" w:name="_Toc392084707"/>
      <w:bookmarkStart w:id="2231" w:name="_Toc392085087"/>
      <w:bookmarkStart w:id="2232" w:name="_Toc408032159"/>
      <w:bookmarkStart w:id="2233" w:name="_Toc408557997"/>
      <w:bookmarkStart w:id="2234" w:name="_Toc434827055"/>
      <w:bookmarkStart w:id="2235" w:name="_Toc434827449"/>
      <w:bookmarkStart w:id="2236" w:name="_Toc435627787"/>
      <w:bookmarkStart w:id="2237" w:name="_Toc439791336"/>
      <w:bookmarkStart w:id="2238" w:name="_Toc439791790"/>
      <w:bookmarkStart w:id="2239" w:name="_Toc439792245"/>
      <w:bookmarkStart w:id="2240" w:name="_Toc439792699"/>
      <w:bookmarkStart w:id="2241" w:name="_Toc439793153"/>
      <w:bookmarkStart w:id="2242" w:name="_Toc439793607"/>
      <w:bookmarkStart w:id="2243" w:name="_Toc439794061"/>
      <w:bookmarkStart w:id="2244" w:name="_Toc439794515"/>
      <w:bookmarkStart w:id="2245" w:name="_Toc439794969"/>
      <w:bookmarkStart w:id="2246" w:name="_Toc439795422"/>
      <w:bookmarkStart w:id="2247" w:name="_Toc439823406"/>
      <w:bookmarkStart w:id="2248" w:name="_Toc445910568"/>
      <w:bookmarkStart w:id="2249" w:name="_Toc510516786"/>
      <w:bookmarkStart w:id="2250" w:name="_Toc24975793"/>
      <w:r>
        <w:lastRenderedPageBreak/>
        <w:t>1</w:t>
      </w:r>
      <w:r w:rsidR="00D81E79">
        <w:t>1</w:t>
      </w:r>
      <w:r w:rsidR="00C27197">
        <w:t>. References</w:t>
      </w:r>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p>
    <w:p w14:paraId="11717A4C" w14:textId="77777777" w:rsidR="004C21F5" w:rsidRDefault="004C21F5" w:rsidP="0014341C">
      <w:r>
        <w:t>Ahlfeld, D.P. and Mulligan, A.E., 2000. Optimal Management of Flow in Groundwater Systems. Vol 1. Academic Press.</w:t>
      </w:r>
    </w:p>
    <w:p w14:paraId="496D6E2E" w14:textId="77777777" w:rsidR="00291825" w:rsidRPr="0014341C" w:rsidRDefault="0014341C" w:rsidP="0014341C">
      <w:pPr>
        <w:rPr>
          <w:lang w:val="en-GB" w:eastAsia="en-US"/>
        </w:rPr>
      </w:pPr>
      <w:r>
        <w:t xml:space="preserve">Campolongo, F., Cariboni, J., Saltelli, A. and Schoutens, W., 2005, Enhancing the Morris Method, </w:t>
      </w:r>
      <w:r>
        <w:rPr>
          <w:i/>
          <w:iCs/>
        </w:rPr>
        <w:t xml:space="preserve">in </w:t>
      </w:r>
      <w:r>
        <w:t>Hanson, K.M., and Hemez,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J. Water Resour. Plan. Manag.</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r>
        <w:rPr>
          <w:lang w:val="en-AU"/>
        </w:rPr>
        <w:t xml:space="preserve">Charnes, A., Cooper, W.W., 1959. Chance-constrained programming. </w:t>
      </w:r>
      <w:r w:rsidRPr="008F2AEA">
        <w:rPr>
          <w:i/>
          <w:lang w:val="en-AU"/>
        </w:rPr>
        <w:t>Manag. Sci</w:t>
      </w:r>
      <w:r>
        <w:rPr>
          <w:lang w:val="en-AU"/>
        </w:rPr>
        <w:t>. 6 (1), 73</w:t>
      </w:r>
      <w:r>
        <w:rPr>
          <w:rFonts w:ascii="AdvPS44A44B" w:hAnsi="AdvPS44A44B" w:cs="AdvPS44A44B"/>
          <w:lang w:val="en-AU"/>
        </w:rPr>
        <w:t>-</w:t>
      </w:r>
      <w:r>
        <w:rPr>
          <w:lang w:val="en-AU"/>
        </w:rPr>
        <w:t>79</w:t>
      </w:r>
      <w:r>
        <w:rPr>
          <w:color w:val="000000"/>
          <w:lang w:val="en-AU"/>
        </w:rPr>
        <w:t>.</w:t>
      </w:r>
    </w:p>
    <w:p w14:paraId="2D796955" w14:textId="0760F177" w:rsidR="0075657B" w:rsidRDefault="0075657B" w:rsidP="0075657B">
      <w:r>
        <w:t>Chen, Y. and Oliver, D. S., 2013. Levenberg–</w:t>
      </w:r>
      <w:r w:rsidR="00F90CDB">
        <w:t>M</w:t>
      </w:r>
      <w:r>
        <w:t xml:space="preserve">arquardt forms of the iterative ensemble smoother for eﬃcient </w:t>
      </w:r>
      <w:r w:rsidR="004C7313">
        <w:t>history-matching</w:t>
      </w:r>
      <w:r>
        <w:t xml:space="preserve"> and uncertainty quantiﬁcation. </w:t>
      </w:r>
      <w:r w:rsidRPr="0075657B">
        <w:rPr>
          <w:i/>
        </w:rPr>
        <w:t>Computational Geosciences</w:t>
      </w:r>
      <w:r>
        <w:t>. 17(4), 689–703.</w:t>
      </w:r>
    </w:p>
    <w:p w14:paraId="6EC0B157" w14:textId="3A39E030" w:rsidR="004219C1" w:rsidRPr="004219C1" w:rsidRDefault="004219C1" w:rsidP="007D73E1">
      <w:r>
        <w:t xml:space="preserve">Chen, Y. and Oliver, D.S., 2016. Localization and regularization for iterative ensemble smoothers. </w:t>
      </w:r>
      <w:r>
        <w:rPr>
          <w:i/>
        </w:rPr>
        <w:t xml:space="preserve">Comput. Geosci. </w:t>
      </w:r>
      <w:r>
        <w:t>DOI 10.1007/s10596-016-9599-7.</w:t>
      </w:r>
    </w:p>
    <w:p w14:paraId="44D0C6D1" w14:textId="2715148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6"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Optimisers. Watermark Numerical Computing, Brisbane, Australia. Downloadable from </w:t>
      </w:r>
      <w:hyperlink r:id="rId37"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8" w:history="1">
        <w:r w:rsidRPr="00C6448F">
          <w:rPr>
            <w:rStyle w:val="Hyperlink"/>
          </w:rPr>
          <w:t>www.pesthomepage.org</w:t>
        </w:r>
      </w:hyperlink>
      <w:r>
        <w:t>.</w:t>
      </w:r>
    </w:p>
    <w:p w14:paraId="3C8F2594" w14:textId="0E3BCE5F" w:rsidR="003D15BF" w:rsidRDefault="003D15BF" w:rsidP="00536A8E">
      <w:r>
        <w:t xml:space="preserve">Doherty, J., White, J. and Welter, D., 2018c PEST and PEST++: An Overview. Watermark Numerical Computing, Brisbane, Australia. Downloadable from </w:t>
      </w:r>
      <w:hyperlink r:id="rId39" w:history="1">
        <w:r w:rsidRPr="004B6258">
          <w:rPr>
            <w:rStyle w:val="Hyperlink"/>
          </w:rPr>
          <w:t>www.pesthomepage.org</w:t>
        </w:r>
      </w:hyperlink>
      <w:r>
        <w:t>.</w:t>
      </w:r>
    </w:p>
    <w:p w14:paraId="0ED535E7" w14:textId="665DEE62" w:rsidR="007F5A05" w:rsidRDefault="007F5A05" w:rsidP="00536A8E">
      <w:r>
        <w:t xml:space="preserve">Doherty, J. and Welter, D., 2010, A short exploration of structural noise, </w:t>
      </w:r>
      <w:r w:rsidRPr="0070354A">
        <w:rPr>
          <w:i/>
        </w:rPr>
        <w:t>Water Resour. Res</w:t>
      </w:r>
      <w:r>
        <w:t xml:space="preserve">., 46, W05525, doi:10.1029/2009WR008377. </w:t>
      </w:r>
    </w:p>
    <w:p w14:paraId="25E0C004" w14:textId="0F95EE57" w:rsidR="00185AA2" w:rsidRPr="00B82E08" w:rsidRDefault="00B82E08" w:rsidP="00B82E08">
      <w:pPr>
        <w:rPr>
          <w:lang w:val="en-GB" w:eastAsia="en-US"/>
        </w:rPr>
      </w:pPr>
      <w:r>
        <w:rPr>
          <w:lang w:val="en-GB" w:eastAsia="en-US"/>
        </w:rPr>
        <w:t xml:space="preserve">Doherty, J., Welter, D. amd White, J.T. 2018. Overview of the PEST and PEST++ Suites. </w:t>
      </w:r>
      <w:r w:rsidR="00185AA2">
        <w:rPr>
          <w:i/>
          <w:lang w:val="en-GB" w:eastAsia="en-US"/>
        </w:rPr>
        <w:t>Caelum</w:t>
      </w:r>
      <w:r w:rsidR="00185AA2">
        <w:rPr>
          <w:lang w:val="en-GB" w:eastAsia="en-US"/>
        </w:rPr>
        <w:t xml:space="preserve">. Downloadable from </w:t>
      </w:r>
      <w:r w:rsidR="00185AA2" w:rsidRPr="00185AA2">
        <w:rPr>
          <w:lang w:val="en-GB" w:eastAsia="en-US"/>
        </w:rPr>
        <w:t>http://www.caelumsoftware.org</w:t>
      </w:r>
    </w:p>
    <w:p w14:paraId="17DA5563" w14:textId="5DF4B9C5" w:rsidR="00A06D28" w:rsidRPr="00C40A21"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[http://pubs.usgs.gov/</w:t>
      </w:r>
      <w:r w:rsidRPr="001003EC">
        <w:t>sir/2010/5159 ]</w:t>
      </w:r>
    </w:p>
    <w:p w14:paraId="61433B7B" w14:textId="77777777" w:rsidR="007141D5" w:rsidRDefault="007141D5" w:rsidP="007141D5">
      <w:pPr>
        <w:rPr>
          <w:lang w:val="en-AU"/>
        </w:rPr>
      </w:pPr>
      <w:r>
        <w:rPr>
          <w:lang w:val="en-AU"/>
        </w:rPr>
        <w:t xml:space="preserve">Forrest, J., Nuez, D., Lougee-Heimer,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r>
        <w:rPr>
          <w:lang w:val="en-AU"/>
        </w:rPr>
        <w:t>Hantush, M.M., Marino, M.A., 1989. Chance-constrained model for management of stream-</w:t>
      </w:r>
      <w:r>
        <w:rPr>
          <w:lang w:val="en-AU"/>
        </w:rPr>
        <w:lastRenderedPageBreak/>
        <w:t xml:space="preserve">aquifer system. </w:t>
      </w:r>
      <w:r w:rsidRPr="008F2AEA">
        <w:rPr>
          <w:i/>
          <w:lang w:val="en-AU"/>
        </w:rPr>
        <w:t>J. Water Resour. Plan. Manag.</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5273B44A" w:rsidR="00D331DD" w:rsidRDefault="00D331DD" w:rsidP="00D331DD">
      <w:pPr>
        <w:rPr>
          <w:lang w:val="en-AU"/>
        </w:rPr>
      </w:pPr>
      <w:r>
        <w:rPr>
          <w:lang w:val="en-AU" w:eastAsia="en-GB"/>
        </w:rPr>
        <w:t xml:space="preserve">Homma T, Saltelli A. 1996. Importance measures in global sensitivity analysis of model output. </w:t>
      </w:r>
      <w:r w:rsidRPr="00D331DD">
        <w:rPr>
          <w:i/>
          <w:lang w:val="en-AU" w:eastAsia="en-GB"/>
        </w:rPr>
        <w:t>Reliability Engineering and System Safety</w:t>
      </w:r>
      <w:r>
        <w:rPr>
          <w:lang w:val="en-AU" w:eastAsia="en-GB"/>
        </w:rPr>
        <w:t>. 52(1), 1-17.</w:t>
      </w:r>
    </w:p>
    <w:p w14:paraId="7977C89D" w14:textId="1087AC9C" w:rsidR="007141D5" w:rsidRDefault="007141D5" w:rsidP="007141D5">
      <w:pPr>
        <w:rPr>
          <w:lang w:val="en-AU"/>
        </w:rPr>
      </w:pPr>
      <w:r>
        <w:rPr>
          <w:lang w:val="en-AU"/>
        </w:rPr>
        <w:t>Lougee-Heimer,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62C97E34" w14:textId="6AB38FD6" w:rsidR="0004150D" w:rsidRPr="002F6025" w:rsidRDefault="0004150D" w:rsidP="000021BE">
      <w:pPr>
        <w:widowControl/>
        <w:spacing w:before="0" w:after="0"/>
        <w:jc w:val="left"/>
        <w:rPr>
          <w:i/>
          <w:lang w:val="en-AU"/>
        </w:rPr>
      </w:pPr>
      <w:r>
        <w:rPr>
          <w:lang w:val="en-AU"/>
        </w:rPr>
        <w:t>Luo</w:t>
      </w:r>
      <w:r w:rsidR="004230C0">
        <w:rPr>
          <w:lang w:val="en-AU"/>
        </w:rPr>
        <w:t xml:space="preserve">, X., Bhakta, T. and Naevdal, G., 2018. Correlation-based adaptive localization with applications to ensemble-based 4d seismic history-matching. </w:t>
      </w:r>
      <w:r w:rsidR="004230C0">
        <w:rPr>
          <w:i/>
          <w:lang w:val="en-AU"/>
        </w:rPr>
        <w:t>SPE Journal, April 2018, 396-427</w:t>
      </w:r>
    </w:p>
    <w:p w14:paraId="03581E62" w14:textId="4269756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r w:rsidRPr="008F2AEA">
        <w:rPr>
          <w:i/>
        </w:rPr>
        <w:t>Technometrics</w:t>
      </w:r>
      <w:r>
        <w:t>, 33</w:t>
      </w:r>
      <w:r w:rsidR="005B5DA7">
        <w:t xml:space="preserve"> (2),</w:t>
      </w:r>
      <w:r>
        <w:t xml:space="preserve"> 161–174.</w:t>
      </w:r>
    </w:p>
    <w:p w14:paraId="57A10E26" w14:textId="282381D1"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 xml:space="preserve">Inverse theory for petroleum reservoir characterization and </w:t>
      </w:r>
      <w:r w:rsidR="004C7313">
        <w:rPr>
          <w:iCs/>
          <w:color w:val="222222"/>
          <w:szCs w:val="24"/>
          <w:shd w:val="clear" w:color="auto" w:fill="FFFFFF"/>
          <w:lang w:val="en-GB" w:eastAsia="en-GB"/>
        </w:rPr>
        <w:t>history-matching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Remy, N., Boucher, A. and Wu, J., 2011. Applied Geostatistics with SGEMS. A Users Guide. Cambridge University Press.</w:t>
      </w:r>
    </w:p>
    <w:p w14:paraId="0D8F25F4" w14:textId="77777777" w:rsidR="00DE59FB" w:rsidRPr="00C40A21" w:rsidRDefault="00DE59FB" w:rsidP="00DE59FB">
      <w:pPr>
        <w:rPr>
          <w:rFonts w:cs="Calibri"/>
          <w:szCs w:val="24"/>
        </w:rPr>
      </w:pPr>
      <w:r>
        <w:t>Saltelli, A., Tarantola, S., Campolongo, F., and Ratto,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47AFC0E1" w14:textId="77777777" w:rsidR="00DE59FB" w:rsidRDefault="00DE59FB" w:rsidP="00DE59FB">
      <w:r>
        <w:t xml:space="preserve">Saltelli, A., Ratto, M., Andres, T., Campolongo, F., Cariboni, J., Gatelli, D. Saisana, M., and Tarantola,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3C875D44" w14:textId="77777777" w:rsidR="0014341C" w:rsidRPr="00C40A21" w:rsidRDefault="0014341C" w:rsidP="0014341C">
      <w:pPr>
        <w:rPr>
          <w:rFonts w:cs="Calibri"/>
          <w:szCs w:val="24"/>
        </w:rPr>
      </w:pPr>
      <w:r>
        <w:t>Sobol, I.M., 2001, Global sensitivity indices for nonlinear mathematical models and their 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r w:rsidRPr="00C40A21">
        <w:rPr>
          <w:rFonts w:cs="Calibri"/>
          <w:szCs w:val="24"/>
        </w:rPr>
        <w:t xml:space="preserve">Storn,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r w:rsidRPr="00C40A21">
        <w:rPr>
          <w:rFonts w:cs="Calibri"/>
          <w:szCs w:val="24"/>
        </w:rPr>
        <w:t xml:space="preserve">Storn,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r w:rsidRPr="008F2AEA">
        <w:rPr>
          <w:i/>
          <w:lang w:val="en-AU"/>
        </w:rPr>
        <w:t>J.Water Resour. Plan. Manag.</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Resour. Res. </w:t>
      </w:r>
      <w:r w:rsidRPr="00503B1C">
        <w:t>23(7), 1162-1174.</w:t>
      </w:r>
    </w:p>
    <w:p w14:paraId="6B73F07F" w14:textId="77777777" w:rsidR="00EF1F32" w:rsidRDefault="00EF1F32" w:rsidP="00EF1F32">
      <w:r>
        <w:t>Welter, D.E., Doherty, J.E., Hunt, R.J., Muffels, C.T., Tonkin, M.J., and Schreüder, W.A., 2012. Approaches in highly parameterized inversion</w:t>
      </w:r>
      <w:r w:rsidR="00C81EAB">
        <w:t xml:space="preserve"> - </w:t>
      </w:r>
      <w:r>
        <w:t xml:space="preserve">PEST++, a Parameter ESTimation code optimized for large environmental models: U.S. Geological Survey Techniques and Methods, book 7, section C5, 47 p., available at </w:t>
      </w:r>
      <w:hyperlink r:id="rId40"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41" w:history="1">
        <w:r w:rsidRPr="009E0797">
          <w:rPr>
            <w:color w:val="000000" w:themeColor="text1"/>
          </w:rPr>
          <w:t>Approaches in highly parameterized inversion: PEST++ Version 3, a Parameter ESTimation and uncertainty analysis software suite optimized for large environmental models</w:t>
        </w:r>
      </w:hyperlink>
      <w:r w:rsidR="00C81EAB">
        <w:rPr>
          <w:color w:val="333333"/>
        </w:rPr>
        <w:t>.</w:t>
      </w:r>
      <w:r w:rsidRPr="00C81EAB">
        <w:t xml:space="preserve"> U.S. Geological Survey Techniques </w:t>
      </w:r>
      <w:r w:rsidRPr="00C81EAB">
        <w:lastRenderedPageBreak/>
        <w:t>and Methods, book 7, section C12, 54 p.</w:t>
      </w:r>
    </w:p>
    <w:p w14:paraId="55AD08A5" w14:textId="7B350690" w:rsidR="002A221F" w:rsidRDefault="002A221F" w:rsidP="00547E85">
      <w:r>
        <w:t>Welter, D.</w:t>
      </w:r>
      <w:r w:rsidR="00976A0F">
        <w:t>,</w:t>
      </w:r>
      <w:r>
        <w:t xml:space="preserve"> Doherty, J.</w:t>
      </w:r>
      <w:r w:rsidR="00976A0F">
        <w:t xml:space="preserve"> and Egan, C.</w:t>
      </w:r>
      <w:r>
        <w:t>, 201</w:t>
      </w:r>
      <w:r w:rsidR="002400A6">
        <w:t>9</w:t>
      </w:r>
      <w:r>
        <w:t xml:space="preserve">. Manual for the PANTHER Parallel Run Manager. Watermark Numerical Computing, Downloadable from </w:t>
      </w:r>
      <w:hyperlink r:id="rId42" w:history="1">
        <w:r w:rsidRPr="004B6258">
          <w:rPr>
            <w:rStyle w:val="Hyperlink"/>
          </w:rPr>
          <w:t>www.pesthomepage.org</w:t>
        </w:r>
      </w:hyperlink>
    </w:p>
    <w:p w14:paraId="3D0A5497" w14:textId="49A1DEE4"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Water Resour.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3"/>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251" w:name="_Toc439791337"/>
      <w:bookmarkStart w:id="2252" w:name="_Toc439791791"/>
      <w:bookmarkStart w:id="2253" w:name="_Toc439792246"/>
      <w:bookmarkStart w:id="2254" w:name="_Toc439792700"/>
      <w:bookmarkStart w:id="2255" w:name="_Toc439793154"/>
      <w:bookmarkStart w:id="2256" w:name="_Toc439793608"/>
      <w:bookmarkStart w:id="2257" w:name="_Toc439794062"/>
      <w:bookmarkStart w:id="2258" w:name="_Toc439794516"/>
      <w:bookmarkStart w:id="2259" w:name="_Toc439794970"/>
      <w:bookmarkStart w:id="2260" w:name="_Toc439795423"/>
      <w:bookmarkStart w:id="2261" w:name="_Toc439823407"/>
      <w:bookmarkStart w:id="2262" w:name="_Toc445910569"/>
      <w:bookmarkStart w:id="2263" w:name="_Toc510516787"/>
      <w:bookmarkStart w:id="2264" w:name="_Toc24975794"/>
      <w:r w:rsidRPr="007D73E1">
        <w:rPr>
          <w:rStyle w:val="Technical2"/>
          <w:rFonts w:ascii="Times New Roman" w:hAnsi="Times New Roman"/>
          <w:sz w:val="48"/>
          <w:lang w:val="en-AU"/>
        </w:rPr>
        <w:lastRenderedPageBreak/>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Variables are recognized by their position in the file. They must be placed on the correct line of this file</w:t>
      </w:r>
      <w:r w:rsidR="009E0797">
        <w:rPr>
          <w:lang w:val="en-AU"/>
        </w:rPr>
        <w:t>,</w:t>
      </w:r>
      <w:r>
        <w:rPr>
          <w:lang w:val="en-AU"/>
        </w:rPr>
        <w:t xml:space="preserve"> and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All of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lastRenderedPageBreak/>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r w:rsidR="00E24E54" w:rsidRPr="003E22C0">
        <w:rPr>
          <w:rStyle w:val="Technical2"/>
          <w:sz w:val="16"/>
          <w:szCs w:val="16"/>
          <w:lang w:val="en-AU"/>
        </w:rPr>
        <w:t>pcf</w:t>
      </w:r>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r w:rsidRPr="003E22C0">
        <w:rPr>
          <w:sz w:val="16"/>
          <w:szCs w:val="16"/>
        </w:rPr>
        <w:t>SENRELTHRESH  SENMAXREUSE</w:t>
      </w:r>
    </w:p>
    <w:p w14:paraId="57401AAC" w14:textId="77777777" w:rsidR="00023DA8" w:rsidRPr="00023DA8" w:rsidRDefault="00023DA8" w:rsidP="00E24E54">
      <w:pPr>
        <w:pStyle w:val="computerChar"/>
        <w:rPr>
          <w:rFonts w:ascii="Courier" w:hAnsi="Courier"/>
          <w:sz w:val="16"/>
          <w:szCs w:val="16"/>
          <w:lang w:val="en-AU"/>
        </w:rPr>
      </w:pPr>
      <w:r w:rsidRPr="003E22C0">
        <w:rPr>
          <w:sz w:val="16"/>
          <w:szCs w:val="16"/>
        </w:rPr>
        <w:t>SENALLCALCINT  SENPREDWEIGHT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lsqr</w:t>
      </w:r>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svd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PILBL PIFAC * PARNME + PIFAC * log(PARNME)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PHIMLIM  PHIMACCEPT [FRACPHIM] [MEMSAVE] </w:t>
      </w:r>
    </w:p>
    <w:p w14:paraId="2360619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WFINIT  WFMIN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r w:rsidRPr="003E22C0">
        <w:rPr>
          <w:rStyle w:val="Technical2"/>
          <w:sz w:val="16"/>
          <w:szCs w:val="16"/>
          <w:lang w:val="en-AU"/>
        </w:rPr>
        <w:t>WFFAC  WFTOL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lastRenderedPageBreak/>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OBS_REPORT_3</w:t>
      </w:r>
      <w:r>
        <w:rPr>
          <w:rStyle w:val="Technical2"/>
          <w:sz w:val="16"/>
          <w:szCs w:val="16"/>
        </w:rPr>
        <w:t>..</w:t>
      </w:r>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lastRenderedPageBreak/>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“norestart”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“nopoint”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“obsreref”, “obsreref_N” or “noobsreref”</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fractional objective function sufficient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activation of Broyden’s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“lamforgive” or “nolamforgive”</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“derforgive” or “noderforgive”</w:t>
            </w:r>
          </w:p>
        </w:tc>
        <w:tc>
          <w:tcPr>
            <w:tcW w:w="4172" w:type="dxa"/>
          </w:tcPr>
          <w:p w14:paraId="1B44B714" w14:textId="77777777" w:rsidR="00E24E54" w:rsidRPr="00C506B5" w:rsidRDefault="00E24E54" w:rsidP="00A71947">
            <w:pPr>
              <w:jc w:val="left"/>
              <w:rPr>
                <w:rFonts w:ascii="Arial" w:hAnsi="Arial"/>
                <w:sz w:val="18"/>
                <w:szCs w:val="18"/>
                <w:lang w:val="en-AU"/>
              </w:rPr>
            </w:pPr>
            <w:r>
              <w:rPr>
                <w:rFonts w:ascii="Arial" w:hAnsi="Arial"/>
                <w:sz w:val="18"/>
                <w:szCs w:val="18"/>
                <w:lang w:val="en-AU"/>
              </w:rPr>
              <w:t>accomodates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r w:rsidR="00A71947" w:rsidRPr="00A71947">
              <w:rPr>
                <w:rFonts w:ascii="Arial" w:hAnsi="Arial"/>
                <w:i/>
                <w:sz w:val="18"/>
                <w:szCs w:val="18"/>
                <w:lang w:val="en-AU"/>
              </w:rPr>
              <w:t>N’</w:t>
            </w:r>
            <w:r w:rsidR="00A71947">
              <w:rPr>
                <w:rFonts w:ascii="Arial" w:hAnsi="Arial"/>
                <w:sz w:val="18"/>
                <w:szCs w:val="18"/>
                <w:lang w:val="en-AU"/>
              </w:rPr>
              <w:t>th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bend parameter upgrade vector if parameter hits bounds</w:t>
            </w:r>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“aui”</w:t>
            </w:r>
            <w:r>
              <w:rPr>
                <w:rFonts w:ascii="Arial" w:hAnsi="Arial"/>
                <w:sz w:val="18"/>
                <w:szCs w:val="18"/>
                <w:lang w:val="en-AU"/>
              </w:rPr>
              <w:t>, “auid”,</w:t>
            </w:r>
            <w:r w:rsidRPr="00C506B5">
              <w:rPr>
                <w:rFonts w:ascii="Arial" w:hAnsi="Arial"/>
                <w:sz w:val="18"/>
                <w:szCs w:val="18"/>
                <w:lang w:val="en-AU"/>
              </w:rPr>
              <w:t xml:space="preserve"> or “noaui”</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“senreuse” or “nosenreuse”</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“boundscale” or “noboundscale”</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relative parameter change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“jcosave” or “nojcosave”</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ave best Jacobian file as a JCO file - overwriting previously-saved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“verboserec” or “noverboserec”</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 xml:space="preserve">f set to “noverboserec”,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“jcosaveitn” or “nojcosaveitn”</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jacobian matrix to iteration-specific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“reisaveitn” or “noreisaveitn”</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“parsaveitn” or “noparsaveitn”</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“parsaverun” or “noparsaverun”</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lastRenderedPageBreak/>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sensitivity  below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cease AUI when only AUINUMFREE parameters are unheld</w:t>
            </w:r>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lastRenderedPageBreak/>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atol</w:t>
            </w:r>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btol</w:t>
            </w:r>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conlim</w:t>
            </w:r>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itnlim</w:t>
            </w:r>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lastRenderedPageBreak/>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means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lastRenderedPageBreak/>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“rel_to_max”</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“outside_pts”, “best_fit”</w:t>
            </w:r>
            <w:r>
              <w:rPr>
                <w:rFonts w:ascii="Arial" w:hAnsi="Arial"/>
                <w:sz w:val="18"/>
                <w:szCs w:val="18"/>
                <w:lang w:val="en-AU"/>
              </w:rPr>
              <w:t>, “minvar”, “maxprec”</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lastRenderedPageBreak/>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lastRenderedPageBreak/>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lastRenderedPageBreak/>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lastRenderedPageBreak/>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lastRenderedPageBreak/>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model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lastRenderedPageBreak/>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“memsave” or “nomemsave”</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“linreg” or “nonlinreg”</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“nocontinue”</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r>
              <w:rPr>
                <w:rFonts w:ascii="Arial" w:hAnsi="Arial"/>
                <w:sz w:val="18"/>
                <w:szCs w:val="18"/>
                <w:lang w:val="en-AU"/>
              </w:rPr>
              <w:t xml:space="preserve"> (as factor of highest singular value) at which use of  higher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lastRenderedPageBreak/>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name of observation group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weight factor increments to employ  in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r w:rsidRPr="00FD4608">
              <w:rPr>
                <w:rFonts w:ascii="Arial" w:hAnsi="Arial"/>
                <w:i/>
                <w:sz w:val="18"/>
                <w:szCs w:val="18"/>
                <w:lang w:val="en-AU"/>
              </w:rPr>
              <w:t>N</w:t>
            </w:r>
            <w:r>
              <w:rPr>
                <w:rFonts w:ascii="Arial" w:hAnsi="Arial"/>
                <w:sz w:val="18"/>
                <w:szCs w:val="18"/>
                <w:lang w:val="en-AU"/>
              </w:rPr>
              <w:t>’th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4"/>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265" w:name="_Toc24975795"/>
      <w:r>
        <w:lastRenderedPageBreak/>
        <w:t>Appendix B. Some File Formats</w:t>
      </w:r>
      <w:bookmarkEnd w:id="2265"/>
    </w:p>
    <w:p w14:paraId="7DE1F85D" w14:textId="77777777" w:rsidR="0079191B" w:rsidRDefault="0079191B" w:rsidP="0079191B">
      <w:pPr>
        <w:pStyle w:val="Heading2"/>
      </w:pPr>
      <w:bookmarkStart w:id="2266" w:name="_Toc24975796"/>
      <w:r>
        <w:t>B.1 Introduction</w:t>
      </w:r>
      <w:bookmarkEnd w:id="2266"/>
    </w:p>
    <w:p w14:paraId="61020DAE" w14:textId="77777777" w:rsidR="0079191B" w:rsidRDefault="0079191B" w:rsidP="0079191B">
      <w:pPr>
        <w:rPr>
          <w:lang w:val="en-AU"/>
        </w:rPr>
      </w:pPr>
      <w:r>
        <w:rPr>
          <w:lang w:val="en-AU"/>
        </w:rPr>
        <w:t>This appendix provides formats for two types of file that are used by a number of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267" w:name="_Toc445909835"/>
      <w:bookmarkStart w:id="2268" w:name="_Toc480282351"/>
      <w:bookmarkStart w:id="2269" w:name="_Toc482783379"/>
      <w:bookmarkStart w:id="2270" w:name="_Toc488660881"/>
      <w:bookmarkStart w:id="2271" w:name="_Toc500684919"/>
      <w:bookmarkStart w:id="2272" w:name="_Toc501466217"/>
      <w:bookmarkStart w:id="2273" w:name="_Toc501710530"/>
      <w:bookmarkStart w:id="2274" w:name="_Toc501778426"/>
      <w:bookmarkStart w:id="2275" w:name="_Toc501885836"/>
      <w:bookmarkStart w:id="2276" w:name="_Toc502033601"/>
      <w:bookmarkStart w:id="2277" w:name="_Toc502045032"/>
      <w:bookmarkStart w:id="2278" w:name="_Toc502143340"/>
      <w:bookmarkStart w:id="2279" w:name="_Toc502403326"/>
      <w:bookmarkStart w:id="2280" w:name="_Toc502480180"/>
      <w:bookmarkStart w:id="2281" w:name="_Toc502563975"/>
      <w:bookmarkStart w:id="2282" w:name="_Toc502581209"/>
      <w:bookmarkStart w:id="2283" w:name="_Toc502667514"/>
      <w:bookmarkStart w:id="2284" w:name="_Toc502745120"/>
      <w:bookmarkStart w:id="2285" w:name="_Toc502997032"/>
      <w:bookmarkStart w:id="2286" w:name="_Toc503686635"/>
      <w:bookmarkStart w:id="2287" w:name="_Toc503694959"/>
      <w:bookmarkStart w:id="2288" w:name="_Toc503727979"/>
      <w:bookmarkStart w:id="2289" w:name="_Toc505080267"/>
      <w:bookmarkStart w:id="2290" w:name="_Toc506014396"/>
      <w:bookmarkStart w:id="2291" w:name="_Toc506542618"/>
      <w:bookmarkStart w:id="2292" w:name="_Toc24975797"/>
      <w:r>
        <w:t>B.2 Matrix File</w:t>
      </w:r>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p>
    <w:p w14:paraId="23FFEB15" w14:textId="77777777" w:rsidR="0081679B" w:rsidRDefault="0081679B" w:rsidP="0081679B">
      <w:pPr>
        <w:pStyle w:val="Heading3"/>
      </w:pPr>
      <w:bookmarkStart w:id="2293" w:name="_Toc445909836"/>
      <w:bookmarkStart w:id="2294" w:name="_Toc480282352"/>
      <w:bookmarkStart w:id="2295" w:name="_Toc482783380"/>
      <w:bookmarkStart w:id="2296" w:name="_Toc488660882"/>
      <w:bookmarkStart w:id="2297" w:name="_Toc500684920"/>
      <w:bookmarkStart w:id="2298" w:name="_Toc501466218"/>
      <w:bookmarkStart w:id="2299" w:name="_Toc501710531"/>
      <w:bookmarkStart w:id="2300" w:name="_Toc501778427"/>
      <w:bookmarkStart w:id="2301" w:name="_Toc501885837"/>
      <w:bookmarkStart w:id="2302" w:name="_Toc502033602"/>
      <w:bookmarkStart w:id="2303" w:name="_Toc502045033"/>
      <w:bookmarkStart w:id="2304" w:name="_Toc502143341"/>
      <w:bookmarkStart w:id="2305" w:name="_Toc502403327"/>
      <w:bookmarkStart w:id="2306" w:name="_Toc502480181"/>
      <w:bookmarkStart w:id="2307" w:name="_Toc502563976"/>
      <w:bookmarkStart w:id="2308" w:name="_Toc502581210"/>
      <w:bookmarkStart w:id="2309" w:name="_Toc502667515"/>
      <w:bookmarkStart w:id="2310" w:name="_Toc502745121"/>
      <w:bookmarkStart w:id="2311" w:name="_Toc502997033"/>
      <w:bookmarkStart w:id="2312" w:name="_Toc503686636"/>
      <w:bookmarkStart w:id="2313" w:name="_Toc503694960"/>
      <w:bookmarkStart w:id="2314" w:name="_Toc503727980"/>
      <w:bookmarkStart w:id="2315" w:name="_Toc505080268"/>
      <w:bookmarkStart w:id="2316" w:name="_Toc506014397"/>
      <w:bookmarkStart w:id="2317" w:name="_Toc506542619"/>
      <w:bookmarkStart w:id="2318" w:name="_Toc24975798"/>
      <w:r>
        <w:t>B.2.1 General</w:t>
      </w:r>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p>
    <w:p w14:paraId="2BEA44D8" w14:textId="77777777" w:rsidR="0081679B" w:rsidRPr="00C55D69" w:rsidRDefault="00852E73" w:rsidP="0081679B">
      <w:pPr>
        <w:rPr>
          <w:lang w:val="en-AU"/>
        </w:rPr>
      </w:pPr>
      <w:r>
        <w:rPr>
          <w:lang w:val="en-AU"/>
        </w:rPr>
        <w:t xml:space="preserve">A number of programs of the PEST++ suite read and/or write a parameter covariance matrix. Optionally, this matrix can reside in a file that adopts “PEST matrix file” specifications. Programs of the PEST++ suite identify this type of file by an extension of </w:t>
      </w:r>
      <w:r w:rsidRPr="00852E73">
        <w:rPr>
          <w:i/>
          <w:lang w:val="en-AU"/>
        </w:rPr>
        <w:t>.cov</w:t>
      </w:r>
      <w:r>
        <w:rPr>
          <w:lang w:val="en-AU"/>
        </w:rPr>
        <w:t>; however this is not part of its specifications.</w:t>
      </w:r>
    </w:p>
    <w:p w14:paraId="555FDF7E" w14:textId="77777777" w:rsidR="0081679B" w:rsidRPr="00832110" w:rsidRDefault="00852E73" w:rsidP="0081679B">
      <w:pPr>
        <w:pStyle w:val="Heading3"/>
      </w:pPr>
      <w:bookmarkStart w:id="2319" w:name="_Toc95550157"/>
      <w:bookmarkStart w:id="2320" w:name="_Toc95921377"/>
      <w:bookmarkStart w:id="2321" w:name="_Toc98169251"/>
      <w:bookmarkStart w:id="2322" w:name="_Toc99464792"/>
      <w:bookmarkStart w:id="2323" w:name="_Toc100992758"/>
      <w:bookmarkStart w:id="2324" w:name="_Toc105522962"/>
      <w:bookmarkStart w:id="2325" w:name="_Toc105523402"/>
      <w:bookmarkStart w:id="2326" w:name="_Toc105524442"/>
      <w:bookmarkStart w:id="2327" w:name="_Toc106549127"/>
      <w:bookmarkStart w:id="2328" w:name="_Toc106904565"/>
      <w:bookmarkStart w:id="2329" w:name="_Toc109115257"/>
      <w:bookmarkStart w:id="2330" w:name="_Toc109220459"/>
      <w:bookmarkStart w:id="2331" w:name="_Toc109743948"/>
      <w:bookmarkStart w:id="2332" w:name="_Toc109744033"/>
      <w:bookmarkStart w:id="2333" w:name="_Toc110573603"/>
      <w:bookmarkStart w:id="2334" w:name="_Toc110938787"/>
      <w:bookmarkStart w:id="2335" w:name="_Toc111043740"/>
      <w:bookmarkStart w:id="2336" w:name="_Toc111138224"/>
      <w:bookmarkStart w:id="2337" w:name="_Toc111176777"/>
      <w:bookmarkStart w:id="2338" w:name="_Toc111211963"/>
      <w:bookmarkStart w:id="2339" w:name="_Toc111516366"/>
      <w:bookmarkStart w:id="2340" w:name="_Toc111705776"/>
      <w:bookmarkStart w:id="2341" w:name="_Toc111710403"/>
      <w:bookmarkStart w:id="2342" w:name="_Toc112553503"/>
      <w:bookmarkStart w:id="2343" w:name="_Toc112553611"/>
      <w:bookmarkStart w:id="2344" w:name="_Toc112925033"/>
      <w:bookmarkStart w:id="2345" w:name="_Toc113341181"/>
      <w:bookmarkStart w:id="2346" w:name="_Toc113382182"/>
      <w:bookmarkStart w:id="2347" w:name="_Toc114890972"/>
      <w:bookmarkStart w:id="2348" w:name="_Toc115937286"/>
      <w:bookmarkStart w:id="2349" w:name="_Toc115942986"/>
      <w:bookmarkStart w:id="2350" w:name="_Toc116681753"/>
      <w:bookmarkStart w:id="2351" w:name="_Toc118188627"/>
      <w:bookmarkStart w:id="2352" w:name="_Toc118631090"/>
      <w:bookmarkStart w:id="2353" w:name="_Toc119122607"/>
      <w:bookmarkStart w:id="2354" w:name="_Toc120608446"/>
      <w:bookmarkStart w:id="2355" w:name="_Toc121849307"/>
      <w:bookmarkStart w:id="2356" w:name="_Toc121938099"/>
      <w:bookmarkStart w:id="2357" w:name="_Toc122517722"/>
      <w:bookmarkStart w:id="2358" w:name="_Toc126428789"/>
      <w:bookmarkStart w:id="2359" w:name="_Toc127210137"/>
      <w:bookmarkStart w:id="2360" w:name="_Toc127210297"/>
      <w:bookmarkStart w:id="2361" w:name="_Toc128980786"/>
      <w:bookmarkStart w:id="2362" w:name="_Toc141197316"/>
      <w:bookmarkStart w:id="2363" w:name="_Toc141197507"/>
      <w:bookmarkStart w:id="2364" w:name="_Toc142390167"/>
      <w:bookmarkStart w:id="2365" w:name="_Toc142503328"/>
      <w:bookmarkStart w:id="2366" w:name="_Toc143970175"/>
      <w:bookmarkStart w:id="2367" w:name="_Toc147358549"/>
      <w:bookmarkStart w:id="2368" w:name="_Toc147358710"/>
      <w:bookmarkStart w:id="2369" w:name="_Toc147358871"/>
      <w:bookmarkStart w:id="2370" w:name="_Toc154212567"/>
      <w:bookmarkStart w:id="2371" w:name="_Toc154391467"/>
      <w:bookmarkStart w:id="2372" w:name="_Toc154726972"/>
      <w:bookmarkStart w:id="2373" w:name="_Toc154972485"/>
      <w:bookmarkStart w:id="2374" w:name="_Toc154984476"/>
      <w:bookmarkStart w:id="2375" w:name="_Toc155085786"/>
      <w:bookmarkStart w:id="2376" w:name="_Toc155626509"/>
      <w:bookmarkStart w:id="2377" w:name="_Toc157070287"/>
      <w:bookmarkStart w:id="2378" w:name="_Toc158170518"/>
      <w:bookmarkStart w:id="2379" w:name="_Toc159778948"/>
      <w:bookmarkStart w:id="2380" w:name="_Toc167892361"/>
      <w:bookmarkStart w:id="2381" w:name="_Toc168160307"/>
      <w:bookmarkStart w:id="2382" w:name="_Toc168160522"/>
      <w:bookmarkStart w:id="2383" w:name="_Toc168680252"/>
      <w:bookmarkStart w:id="2384" w:name="_Toc169683489"/>
      <w:bookmarkStart w:id="2385" w:name="_Toc169683705"/>
      <w:bookmarkStart w:id="2386" w:name="_Toc169683921"/>
      <w:bookmarkStart w:id="2387" w:name="_Toc170817545"/>
      <w:bookmarkStart w:id="2388" w:name="_Toc170832462"/>
      <w:bookmarkStart w:id="2389" w:name="_Toc171489469"/>
      <w:bookmarkStart w:id="2390" w:name="_Toc171699150"/>
      <w:bookmarkStart w:id="2391" w:name="_Toc171836797"/>
      <w:bookmarkStart w:id="2392" w:name="_Toc172041585"/>
      <w:bookmarkStart w:id="2393" w:name="_Toc172107151"/>
      <w:bookmarkStart w:id="2394" w:name="_Toc172179843"/>
      <w:bookmarkStart w:id="2395" w:name="_Toc174421783"/>
      <w:bookmarkStart w:id="2396" w:name="_Toc175324803"/>
      <w:bookmarkStart w:id="2397" w:name="_Toc175325152"/>
      <w:bookmarkStart w:id="2398" w:name="_Toc179412476"/>
      <w:bookmarkStart w:id="2399" w:name="_Toc180429808"/>
      <w:bookmarkStart w:id="2400" w:name="_Toc180479257"/>
      <w:bookmarkStart w:id="2401" w:name="_Toc180911838"/>
      <w:bookmarkStart w:id="2402" w:name="_Toc181521565"/>
      <w:bookmarkStart w:id="2403" w:name="_Toc181710957"/>
      <w:bookmarkStart w:id="2404" w:name="_Toc182327201"/>
      <w:bookmarkStart w:id="2405" w:name="_Toc182723131"/>
      <w:bookmarkStart w:id="2406" w:name="_Toc183542278"/>
      <w:bookmarkStart w:id="2407" w:name="_Toc183600928"/>
      <w:bookmarkStart w:id="2408" w:name="_Toc190165667"/>
      <w:bookmarkStart w:id="2409" w:name="_Toc197161161"/>
      <w:bookmarkStart w:id="2410" w:name="_Toc199079228"/>
      <w:bookmarkStart w:id="2411" w:name="_Toc203106970"/>
      <w:bookmarkStart w:id="2412" w:name="_Toc203109598"/>
      <w:bookmarkStart w:id="2413" w:name="_Toc203304628"/>
      <w:bookmarkStart w:id="2414" w:name="_Toc204091225"/>
      <w:bookmarkStart w:id="2415" w:name="_Toc204355574"/>
      <w:bookmarkStart w:id="2416" w:name="_Toc226761469"/>
      <w:bookmarkStart w:id="2417" w:name="_Toc226761899"/>
      <w:bookmarkStart w:id="2418" w:name="_Toc226762202"/>
      <w:bookmarkStart w:id="2419" w:name="_Toc226763305"/>
      <w:bookmarkStart w:id="2420" w:name="_Toc227401162"/>
      <w:bookmarkStart w:id="2421" w:name="_Toc227869088"/>
      <w:bookmarkStart w:id="2422" w:name="_Toc227895529"/>
      <w:bookmarkStart w:id="2423" w:name="_Toc230504326"/>
      <w:bookmarkStart w:id="2424" w:name="_Toc230504634"/>
      <w:bookmarkStart w:id="2425" w:name="_Toc237250489"/>
      <w:bookmarkStart w:id="2426" w:name="_Toc237590396"/>
      <w:bookmarkStart w:id="2427" w:name="_Toc241769783"/>
      <w:bookmarkStart w:id="2428" w:name="_Toc241770102"/>
      <w:bookmarkStart w:id="2429" w:name="_Toc243071909"/>
      <w:bookmarkStart w:id="2430" w:name="_Toc243072234"/>
      <w:bookmarkStart w:id="2431" w:name="_Toc246201543"/>
      <w:bookmarkStart w:id="2432" w:name="_Toc246208462"/>
      <w:bookmarkStart w:id="2433" w:name="_Toc248959601"/>
      <w:bookmarkStart w:id="2434" w:name="_Toc249370404"/>
      <w:bookmarkStart w:id="2435" w:name="_Toc264830606"/>
      <w:bookmarkStart w:id="2436" w:name="_Toc265007361"/>
      <w:bookmarkStart w:id="2437" w:name="_Toc265277050"/>
      <w:bookmarkStart w:id="2438" w:name="_Toc266993571"/>
      <w:bookmarkStart w:id="2439" w:name="_Toc270150378"/>
      <w:bookmarkStart w:id="2440" w:name="_Toc270150722"/>
      <w:bookmarkStart w:id="2441" w:name="_Toc271662447"/>
      <w:bookmarkStart w:id="2442" w:name="_Toc278192782"/>
      <w:bookmarkStart w:id="2443" w:name="_Toc295080150"/>
      <w:bookmarkStart w:id="2444" w:name="_Toc302837738"/>
      <w:bookmarkStart w:id="2445" w:name="_Toc307131080"/>
      <w:bookmarkStart w:id="2446" w:name="_Toc321982345"/>
      <w:bookmarkStart w:id="2447" w:name="_Toc322935273"/>
      <w:bookmarkStart w:id="2448" w:name="_Toc323558102"/>
      <w:bookmarkStart w:id="2449" w:name="_Toc325399223"/>
      <w:bookmarkStart w:id="2450" w:name="_Toc327250993"/>
      <w:bookmarkStart w:id="2451" w:name="_Toc327251356"/>
      <w:bookmarkStart w:id="2452" w:name="_Toc349908676"/>
      <w:bookmarkStart w:id="2453" w:name="_Toc351894883"/>
      <w:bookmarkStart w:id="2454" w:name="_Toc352135625"/>
      <w:bookmarkStart w:id="2455" w:name="_Toc352923120"/>
      <w:bookmarkStart w:id="2456" w:name="_Toc353023644"/>
      <w:bookmarkStart w:id="2457" w:name="_Toc365005467"/>
      <w:bookmarkStart w:id="2458" w:name="_Toc365608195"/>
      <w:bookmarkStart w:id="2459" w:name="_Toc366525455"/>
      <w:bookmarkStart w:id="2460" w:name="_Toc366525841"/>
      <w:bookmarkStart w:id="2461" w:name="_Toc366872465"/>
      <w:bookmarkStart w:id="2462" w:name="_Toc368321778"/>
      <w:bookmarkStart w:id="2463" w:name="_Toc371856345"/>
      <w:bookmarkStart w:id="2464" w:name="_Toc371857770"/>
      <w:bookmarkStart w:id="2465" w:name="_Toc375911369"/>
      <w:bookmarkStart w:id="2466" w:name="_Toc392084567"/>
      <w:bookmarkStart w:id="2467" w:name="_Toc392084947"/>
      <w:bookmarkStart w:id="2468" w:name="_Toc408032019"/>
      <w:bookmarkStart w:id="2469" w:name="_Toc408557857"/>
      <w:bookmarkStart w:id="2470" w:name="_Toc434826907"/>
      <w:bookmarkStart w:id="2471" w:name="_Toc434827301"/>
      <w:bookmarkStart w:id="2472" w:name="_Toc435627638"/>
      <w:bookmarkStart w:id="2473" w:name="_Toc445909837"/>
      <w:bookmarkStart w:id="2474" w:name="_Toc480282353"/>
      <w:bookmarkStart w:id="2475" w:name="_Toc482783381"/>
      <w:bookmarkStart w:id="2476" w:name="_Toc488660883"/>
      <w:bookmarkStart w:id="2477" w:name="_Toc500684921"/>
      <w:bookmarkStart w:id="2478" w:name="_Toc501466219"/>
      <w:bookmarkStart w:id="2479" w:name="_Toc501710532"/>
      <w:bookmarkStart w:id="2480" w:name="_Toc501778428"/>
      <w:bookmarkStart w:id="2481" w:name="_Toc501885838"/>
      <w:bookmarkStart w:id="2482" w:name="_Toc502033603"/>
      <w:bookmarkStart w:id="2483" w:name="_Toc502045034"/>
      <w:bookmarkStart w:id="2484" w:name="_Toc502143342"/>
      <w:bookmarkStart w:id="2485" w:name="_Toc502403328"/>
      <w:bookmarkStart w:id="2486" w:name="_Toc502480182"/>
      <w:bookmarkStart w:id="2487" w:name="_Toc502563977"/>
      <w:bookmarkStart w:id="2488" w:name="_Toc502581211"/>
      <w:bookmarkStart w:id="2489" w:name="_Toc502667516"/>
      <w:bookmarkStart w:id="2490" w:name="_Toc502745122"/>
      <w:bookmarkStart w:id="2491" w:name="_Toc502997034"/>
      <w:bookmarkStart w:id="2492" w:name="_Toc503686637"/>
      <w:bookmarkStart w:id="2493" w:name="_Toc503694961"/>
      <w:bookmarkStart w:id="2494" w:name="_Toc503727981"/>
      <w:bookmarkStart w:id="2495" w:name="_Toc505080269"/>
      <w:bookmarkStart w:id="2496" w:name="_Toc506014398"/>
      <w:bookmarkStart w:id="2497" w:name="_Toc506542620"/>
      <w:bookmarkStart w:id="2498" w:name="_Toc24975799"/>
      <w:r>
        <w:t>B</w:t>
      </w:r>
      <w:r w:rsidR="0081679B">
        <w:t>.</w:t>
      </w:r>
      <w:r>
        <w:t>2</w:t>
      </w:r>
      <w:r w:rsidR="0081679B">
        <w:t>.2</w:t>
      </w:r>
      <w:r w:rsidR="0081679B" w:rsidRPr="00832110">
        <w:t xml:space="preserve"> </w:t>
      </w:r>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r w:rsidR="0081679B">
        <w:t>Specifications</w:t>
      </w:r>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 xml:space="preserve">The pertinent names are listed on the NROW lines </w:t>
      </w:r>
      <w:r>
        <w:rPr>
          <w:lang w:val="en-AU"/>
        </w:rPr>
        <w:lastRenderedPageBreak/>
        <w:t>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r w:rsidRPr="00C81EAB">
              <w:rPr>
                <w:sz w:val="18"/>
              </w:rPr>
              <w:t>5  5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499" w:name="_Toc445909838"/>
      <w:bookmarkStart w:id="2500" w:name="_Toc480282354"/>
      <w:bookmarkStart w:id="2501" w:name="_Toc482783382"/>
      <w:bookmarkStart w:id="2502" w:name="_Toc488660884"/>
      <w:bookmarkStart w:id="2503" w:name="_Toc500684922"/>
      <w:bookmarkStart w:id="2504" w:name="_Toc501466220"/>
      <w:bookmarkStart w:id="2505" w:name="_Toc501710533"/>
      <w:bookmarkStart w:id="2506" w:name="_Toc501778429"/>
      <w:bookmarkStart w:id="2507" w:name="_Toc501885839"/>
      <w:bookmarkStart w:id="2508" w:name="_Toc502033604"/>
      <w:bookmarkStart w:id="2509" w:name="_Toc502045035"/>
      <w:bookmarkStart w:id="2510" w:name="_Toc502143343"/>
      <w:bookmarkStart w:id="2511" w:name="_Toc502403329"/>
      <w:bookmarkStart w:id="2512" w:name="_Toc502480183"/>
      <w:bookmarkStart w:id="2513" w:name="_Toc502563978"/>
      <w:bookmarkStart w:id="2514" w:name="_Toc502581212"/>
      <w:bookmarkStart w:id="2515" w:name="_Toc502667517"/>
      <w:bookmarkStart w:id="2516" w:name="_Toc502745123"/>
      <w:bookmarkStart w:id="2517" w:name="_Toc502997035"/>
      <w:bookmarkStart w:id="2518" w:name="_Toc503686638"/>
      <w:bookmarkStart w:id="2519" w:name="_Toc503694962"/>
      <w:bookmarkStart w:id="2520" w:name="_Toc503727982"/>
      <w:bookmarkStart w:id="2521" w:name="_Toc505080270"/>
      <w:bookmarkStart w:id="2522" w:name="_Toc506014399"/>
      <w:bookmarkStart w:id="2523" w:name="_Toc506542621"/>
      <w:bookmarkStart w:id="2524" w:name="_Toc24975800"/>
      <w:r>
        <w:t>B</w:t>
      </w:r>
      <w:r w:rsidR="0081679B">
        <w:t>.</w:t>
      </w:r>
      <w:r>
        <w:t>3</w:t>
      </w:r>
      <w:r w:rsidR="0081679B">
        <w:t xml:space="preserve"> Uncertainty Files</w:t>
      </w:r>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p>
    <w:p w14:paraId="62FD6E49" w14:textId="77777777" w:rsidR="0081679B" w:rsidRDefault="00852E73" w:rsidP="0081679B">
      <w:pPr>
        <w:pStyle w:val="Heading3"/>
      </w:pPr>
      <w:bookmarkStart w:id="2525" w:name="_Toc95921383"/>
      <w:bookmarkStart w:id="2526" w:name="_Toc98169254"/>
      <w:bookmarkStart w:id="2527" w:name="_Toc99464795"/>
      <w:bookmarkStart w:id="2528" w:name="_Toc100992761"/>
      <w:bookmarkStart w:id="2529" w:name="_Toc105522965"/>
      <w:bookmarkStart w:id="2530" w:name="_Toc105523405"/>
      <w:bookmarkStart w:id="2531" w:name="_Toc105524445"/>
      <w:bookmarkStart w:id="2532" w:name="_Toc106549130"/>
      <w:bookmarkStart w:id="2533" w:name="_Toc106904568"/>
      <w:bookmarkStart w:id="2534" w:name="_Toc109115260"/>
      <w:bookmarkStart w:id="2535" w:name="_Toc109220462"/>
      <w:bookmarkStart w:id="2536" w:name="_Toc109743951"/>
      <w:bookmarkStart w:id="2537" w:name="_Toc109744036"/>
      <w:bookmarkStart w:id="2538" w:name="_Toc110573606"/>
      <w:bookmarkStart w:id="2539" w:name="_Toc110938790"/>
      <w:bookmarkStart w:id="2540" w:name="_Toc111043743"/>
      <w:bookmarkStart w:id="2541" w:name="_Toc111138227"/>
      <w:bookmarkStart w:id="2542" w:name="_Toc111176780"/>
      <w:bookmarkStart w:id="2543" w:name="_Toc111211966"/>
      <w:bookmarkStart w:id="2544" w:name="_Toc111516369"/>
      <w:bookmarkStart w:id="2545" w:name="_Toc111705779"/>
      <w:bookmarkStart w:id="2546" w:name="_Toc111710406"/>
      <w:bookmarkStart w:id="2547" w:name="_Toc112553506"/>
      <w:bookmarkStart w:id="2548" w:name="_Toc112553614"/>
      <w:bookmarkStart w:id="2549" w:name="_Toc112925036"/>
      <w:bookmarkStart w:id="2550" w:name="_Toc113341184"/>
      <w:bookmarkStart w:id="2551" w:name="_Toc113382185"/>
      <w:bookmarkStart w:id="2552" w:name="_Toc114890975"/>
      <w:bookmarkStart w:id="2553" w:name="_Toc115937289"/>
      <w:bookmarkStart w:id="2554" w:name="_Toc115942989"/>
      <w:bookmarkStart w:id="2555" w:name="_Toc116681756"/>
      <w:bookmarkStart w:id="2556" w:name="_Toc118188630"/>
      <w:bookmarkStart w:id="2557" w:name="_Toc118631093"/>
      <w:bookmarkStart w:id="2558" w:name="_Toc119122610"/>
      <w:bookmarkStart w:id="2559" w:name="_Toc120608449"/>
      <w:bookmarkStart w:id="2560" w:name="_Toc121849310"/>
      <w:bookmarkStart w:id="2561" w:name="_Toc121938102"/>
      <w:bookmarkStart w:id="2562" w:name="_Toc122517725"/>
      <w:bookmarkStart w:id="2563" w:name="_Toc126428792"/>
      <w:bookmarkStart w:id="2564" w:name="_Toc127210140"/>
      <w:bookmarkStart w:id="2565" w:name="_Toc127210300"/>
      <w:bookmarkStart w:id="2566" w:name="_Toc128980789"/>
      <w:bookmarkStart w:id="2567" w:name="_Toc141197319"/>
      <w:bookmarkStart w:id="2568" w:name="_Toc141197510"/>
      <w:bookmarkStart w:id="2569" w:name="_Toc142390170"/>
      <w:bookmarkStart w:id="2570" w:name="_Toc142503331"/>
      <w:bookmarkStart w:id="2571" w:name="_Toc143970178"/>
      <w:bookmarkStart w:id="2572" w:name="_Toc147358552"/>
      <w:bookmarkStart w:id="2573" w:name="_Toc147358713"/>
      <w:bookmarkStart w:id="2574" w:name="_Toc147358874"/>
      <w:bookmarkStart w:id="2575" w:name="_Toc154212570"/>
      <w:bookmarkStart w:id="2576" w:name="_Toc154391470"/>
      <w:bookmarkStart w:id="2577" w:name="_Toc154726975"/>
      <w:bookmarkStart w:id="2578" w:name="_Toc154972488"/>
      <w:bookmarkStart w:id="2579" w:name="_Toc154984479"/>
      <w:bookmarkStart w:id="2580" w:name="_Toc155085789"/>
      <w:bookmarkStart w:id="2581" w:name="_Toc155626512"/>
      <w:bookmarkStart w:id="2582" w:name="_Toc157070290"/>
      <w:bookmarkStart w:id="2583" w:name="_Toc158170521"/>
      <w:bookmarkStart w:id="2584" w:name="_Toc159778951"/>
      <w:bookmarkStart w:id="2585" w:name="_Toc167892364"/>
      <w:bookmarkStart w:id="2586" w:name="_Toc168160310"/>
      <w:bookmarkStart w:id="2587" w:name="_Toc168160525"/>
      <w:bookmarkStart w:id="2588" w:name="_Toc168680255"/>
      <w:bookmarkStart w:id="2589" w:name="_Toc169683492"/>
      <w:bookmarkStart w:id="2590" w:name="_Toc169683708"/>
      <w:bookmarkStart w:id="2591" w:name="_Toc169683924"/>
      <w:bookmarkStart w:id="2592" w:name="_Toc170817548"/>
      <w:bookmarkStart w:id="2593" w:name="_Toc170832465"/>
      <w:bookmarkStart w:id="2594" w:name="_Toc171489472"/>
      <w:bookmarkStart w:id="2595" w:name="_Toc171699153"/>
      <w:bookmarkStart w:id="2596" w:name="_Toc171836800"/>
      <w:bookmarkStart w:id="2597" w:name="_Toc172041588"/>
      <w:bookmarkStart w:id="2598" w:name="_Toc172107154"/>
      <w:bookmarkStart w:id="2599" w:name="_Toc172179846"/>
      <w:bookmarkStart w:id="2600" w:name="_Toc174421786"/>
      <w:bookmarkStart w:id="2601" w:name="_Toc175324806"/>
      <w:bookmarkStart w:id="2602" w:name="_Toc175325155"/>
      <w:bookmarkStart w:id="2603" w:name="_Toc179412479"/>
      <w:bookmarkStart w:id="2604" w:name="_Toc180429811"/>
      <w:bookmarkStart w:id="2605" w:name="_Toc180479260"/>
      <w:bookmarkStart w:id="2606" w:name="_Toc180911841"/>
      <w:bookmarkStart w:id="2607" w:name="_Toc181521568"/>
      <w:bookmarkStart w:id="2608" w:name="_Toc181710960"/>
      <w:bookmarkStart w:id="2609" w:name="_Toc182327204"/>
      <w:bookmarkStart w:id="2610" w:name="_Toc182723134"/>
      <w:bookmarkStart w:id="2611" w:name="_Toc183542281"/>
      <w:bookmarkStart w:id="2612" w:name="_Toc183600931"/>
      <w:bookmarkStart w:id="2613" w:name="_Toc190165670"/>
      <w:bookmarkStart w:id="2614" w:name="_Toc197161164"/>
      <w:bookmarkStart w:id="2615" w:name="_Toc199079231"/>
      <w:bookmarkStart w:id="2616" w:name="_Toc203106973"/>
      <w:bookmarkStart w:id="2617" w:name="_Toc203109601"/>
      <w:bookmarkStart w:id="2618" w:name="_Toc203304631"/>
      <w:bookmarkStart w:id="2619" w:name="_Toc204091228"/>
      <w:bookmarkStart w:id="2620" w:name="_Toc204355577"/>
      <w:bookmarkStart w:id="2621" w:name="_Toc226761472"/>
      <w:bookmarkStart w:id="2622" w:name="_Toc226761902"/>
      <w:bookmarkStart w:id="2623" w:name="_Toc226762205"/>
      <w:bookmarkStart w:id="2624" w:name="_Toc226763308"/>
      <w:bookmarkStart w:id="2625" w:name="_Toc227401165"/>
      <w:bookmarkStart w:id="2626" w:name="_Toc227869091"/>
      <w:bookmarkStart w:id="2627" w:name="_Toc227895532"/>
      <w:bookmarkStart w:id="2628" w:name="_Toc230504329"/>
      <w:bookmarkStart w:id="2629" w:name="_Toc230504637"/>
      <w:bookmarkStart w:id="2630" w:name="_Toc237250492"/>
      <w:bookmarkStart w:id="2631" w:name="_Toc237590399"/>
      <w:bookmarkStart w:id="2632" w:name="_Toc241769786"/>
      <w:bookmarkStart w:id="2633" w:name="_Toc241770105"/>
      <w:bookmarkStart w:id="2634" w:name="_Toc243071912"/>
      <w:bookmarkStart w:id="2635" w:name="_Toc243072237"/>
      <w:bookmarkStart w:id="2636" w:name="_Toc246201546"/>
      <w:bookmarkStart w:id="2637" w:name="_Toc246208465"/>
      <w:bookmarkStart w:id="2638" w:name="_Toc248959604"/>
      <w:bookmarkStart w:id="2639" w:name="_Toc249370407"/>
      <w:bookmarkStart w:id="2640" w:name="_Toc264830609"/>
      <w:bookmarkStart w:id="2641" w:name="_Toc265007364"/>
      <w:bookmarkStart w:id="2642" w:name="_Toc265277053"/>
      <w:bookmarkStart w:id="2643" w:name="_Toc266993574"/>
      <w:bookmarkStart w:id="2644" w:name="_Toc270150381"/>
      <w:bookmarkStart w:id="2645" w:name="_Toc270150725"/>
      <w:bookmarkStart w:id="2646" w:name="_Toc271662450"/>
      <w:bookmarkStart w:id="2647" w:name="_Toc278192785"/>
      <w:bookmarkStart w:id="2648" w:name="_Toc295080153"/>
      <w:bookmarkStart w:id="2649" w:name="_Toc302837741"/>
      <w:bookmarkStart w:id="2650" w:name="_Toc307131083"/>
      <w:bookmarkStart w:id="2651" w:name="_Toc321982348"/>
      <w:bookmarkStart w:id="2652" w:name="_Toc322935276"/>
      <w:bookmarkStart w:id="2653" w:name="_Toc323558105"/>
      <w:bookmarkStart w:id="2654" w:name="_Toc325399226"/>
      <w:bookmarkStart w:id="2655" w:name="_Toc327250996"/>
      <w:bookmarkStart w:id="2656" w:name="_Toc327251359"/>
      <w:bookmarkStart w:id="2657" w:name="_Toc349908679"/>
      <w:bookmarkStart w:id="2658" w:name="_Toc351894886"/>
      <w:bookmarkStart w:id="2659" w:name="_Toc352135628"/>
      <w:bookmarkStart w:id="2660" w:name="_Toc352923123"/>
      <w:bookmarkStart w:id="2661" w:name="_Toc353023647"/>
      <w:bookmarkStart w:id="2662" w:name="_Toc365005470"/>
      <w:bookmarkStart w:id="2663" w:name="_Toc365608198"/>
      <w:bookmarkStart w:id="2664" w:name="_Toc366525458"/>
      <w:bookmarkStart w:id="2665" w:name="_Toc366525844"/>
      <w:bookmarkStart w:id="2666" w:name="_Toc366872468"/>
      <w:bookmarkStart w:id="2667" w:name="_Toc368321781"/>
      <w:bookmarkStart w:id="2668" w:name="_Toc371856348"/>
      <w:bookmarkStart w:id="2669" w:name="_Toc371857773"/>
      <w:bookmarkStart w:id="2670" w:name="_Toc375911372"/>
      <w:bookmarkStart w:id="2671" w:name="_Toc392084570"/>
      <w:bookmarkStart w:id="2672" w:name="_Toc392084950"/>
      <w:bookmarkStart w:id="2673" w:name="_Toc408032022"/>
      <w:bookmarkStart w:id="2674" w:name="_Toc408557860"/>
      <w:bookmarkStart w:id="2675" w:name="_Toc434826910"/>
      <w:bookmarkStart w:id="2676" w:name="_Toc434827304"/>
      <w:bookmarkStart w:id="2677" w:name="_Toc435627641"/>
      <w:bookmarkStart w:id="2678" w:name="_Toc445909839"/>
      <w:bookmarkStart w:id="2679" w:name="_Toc480282355"/>
      <w:bookmarkStart w:id="2680" w:name="_Toc482783383"/>
      <w:bookmarkStart w:id="2681" w:name="_Toc488660885"/>
      <w:bookmarkStart w:id="2682" w:name="_Toc500684923"/>
      <w:bookmarkStart w:id="2683" w:name="_Toc501466221"/>
      <w:bookmarkStart w:id="2684" w:name="_Toc501710534"/>
      <w:bookmarkStart w:id="2685" w:name="_Toc501778430"/>
      <w:bookmarkStart w:id="2686" w:name="_Toc501885840"/>
      <w:bookmarkStart w:id="2687" w:name="_Toc502033605"/>
      <w:bookmarkStart w:id="2688" w:name="_Toc502045036"/>
      <w:bookmarkStart w:id="2689" w:name="_Toc502143344"/>
      <w:bookmarkStart w:id="2690" w:name="_Toc502403330"/>
      <w:bookmarkStart w:id="2691" w:name="_Toc502480184"/>
      <w:bookmarkStart w:id="2692" w:name="_Toc502563979"/>
      <w:bookmarkStart w:id="2693" w:name="_Toc502581213"/>
      <w:bookmarkStart w:id="2694" w:name="_Toc502667518"/>
      <w:bookmarkStart w:id="2695" w:name="_Toc502745124"/>
      <w:bookmarkStart w:id="2696" w:name="_Toc502997036"/>
      <w:bookmarkStart w:id="2697" w:name="_Toc503686639"/>
      <w:bookmarkStart w:id="2698" w:name="_Toc503694963"/>
      <w:bookmarkStart w:id="2699" w:name="_Toc503727983"/>
      <w:bookmarkStart w:id="2700" w:name="_Toc505080271"/>
      <w:bookmarkStart w:id="2701" w:name="_Toc506014400"/>
      <w:bookmarkStart w:id="2702" w:name="_Toc506542622"/>
      <w:bookmarkStart w:id="2703" w:name="_Toc24975801"/>
      <w:r>
        <w:t>B</w:t>
      </w:r>
      <w:r w:rsidR="0081679B">
        <w:t>.</w:t>
      </w:r>
      <w:r>
        <w:t>3</w:t>
      </w:r>
      <w:r w:rsidR="0081679B">
        <w:t xml:space="preserve">.1 </w:t>
      </w:r>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r w:rsidR="0081679B">
        <w:t>Introduction</w:t>
      </w:r>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r w:rsidR="00246E03">
        <w:rPr>
          <w:i/>
          <w:lang w:val="en-AU"/>
        </w:rPr>
        <w:t>parcov()</w:t>
      </w:r>
      <w:r w:rsidR="00246E03">
        <w:rPr>
          <w:lang w:val="en-AU"/>
        </w:rPr>
        <w:t xml:space="preserve"> control variable can accept the name of a parameter uncertainty file as its argument. Programs of the PEST++ suite recognize this type of file by an extension of </w:t>
      </w:r>
      <w:r w:rsidR="00246E03" w:rsidRPr="00246E03">
        <w:rPr>
          <w:i/>
          <w:lang w:val="en-AU"/>
        </w:rPr>
        <w:t>.unc</w:t>
      </w:r>
      <w:r w:rsidR="00246E03">
        <w:rPr>
          <w:lang w:val="en-AU"/>
        </w:rPr>
        <w:t xml:space="preserve">. A parameter uncertainty file gives these programs access to a number of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Note that specifications provided herein for a parameter uncertainty file differ slightly from those provided in section 2.5 of Part II of the PEST manual. Certain options that are not used by programs of the PEST++ suite are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704" w:name="_Toc445909840"/>
      <w:bookmarkStart w:id="2705" w:name="_Toc480282356"/>
      <w:bookmarkStart w:id="2706" w:name="_Toc482783384"/>
      <w:bookmarkStart w:id="2707" w:name="_Toc488660886"/>
      <w:bookmarkStart w:id="2708" w:name="_Toc500684924"/>
      <w:bookmarkStart w:id="2709" w:name="_Toc501466222"/>
      <w:bookmarkStart w:id="2710" w:name="_Toc501710535"/>
      <w:bookmarkStart w:id="2711" w:name="_Toc501778431"/>
      <w:bookmarkStart w:id="2712" w:name="_Toc501885841"/>
      <w:bookmarkStart w:id="2713" w:name="_Toc502033606"/>
      <w:bookmarkStart w:id="2714" w:name="_Toc502045037"/>
      <w:bookmarkStart w:id="2715" w:name="_Toc502143345"/>
      <w:bookmarkStart w:id="2716" w:name="_Toc502403331"/>
      <w:bookmarkStart w:id="2717" w:name="_Toc502480185"/>
      <w:bookmarkStart w:id="2718" w:name="_Toc502563980"/>
      <w:bookmarkStart w:id="2719" w:name="_Toc502581214"/>
      <w:bookmarkStart w:id="2720" w:name="_Toc502667519"/>
      <w:bookmarkStart w:id="2721" w:name="_Toc502745125"/>
      <w:bookmarkStart w:id="2722" w:name="_Toc502997037"/>
      <w:bookmarkStart w:id="2723" w:name="_Toc503686640"/>
      <w:bookmarkStart w:id="2724" w:name="_Toc503694964"/>
      <w:bookmarkStart w:id="2725" w:name="_Toc503727984"/>
      <w:bookmarkStart w:id="2726" w:name="_Toc505080272"/>
      <w:bookmarkStart w:id="2727" w:name="_Toc506014401"/>
      <w:bookmarkStart w:id="2728" w:name="_Toc506542623"/>
      <w:bookmarkStart w:id="2729" w:name="_Toc24975802"/>
      <w:r>
        <w:t>B</w:t>
      </w:r>
      <w:r w:rsidR="0081679B">
        <w:t>.</w:t>
      </w:r>
      <w:r>
        <w:t>3</w:t>
      </w:r>
      <w:r w:rsidR="0081679B">
        <w:t>.2 Specifications</w:t>
      </w:r>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lastRenderedPageBreak/>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std_multiplier 3.0  </w:t>
            </w:r>
          </w:p>
          <w:p w14:paraId="4B370DAB" w14:textId="77777777" w:rsidR="0081679B" w:rsidRPr="00C81EAB" w:rsidRDefault="0081679B" w:rsidP="00E03C12">
            <w:pPr>
              <w:pStyle w:val="PlainText"/>
              <w:rPr>
                <w:sz w:val="18"/>
              </w:rPr>
            </w:pPr>
            <w:r w:rsidRPr="00C81EAB">
              <w:rPr>
                <w:sz w:val="18"/>
              </w:rPr>
              <w:t xml:space="preserve">  ro9  1.0</w:t>
            </w:r>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ro4  1.0</w:t>
            </w:r>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variance_multiplier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"cov.mat"</w:t>
            </w:r>
          </w:p>
          <w:p w14:paraId="6EAB3C22" w14:textId="77777777" w:rsidR="0081679B" w:rsidRPr="00C81EAB" w:rsidRDefault="0081679B" w:rsidP="00E03C12">
            <w:pPr>
              <w:pStyle w:val="PlainText"/>
              <w:rPr>
                <w:sz w:val="18"/>
              </w:rPr>
            </w:pPr>
            <w:r w:rsidRPr="00C81EAB">
              <w:rPr>
                <w:sz w:val="18"/>
              </w:rPr>
              <w:t xml:space="preserve">  variance_multiplier 1.0</w:t>
            </w:r>
          </w:p>
          <w:p w14:paraId="3A2ECC81" w14:textId="77777777" w:rsidR="0081679B" w:rsidRPr="00C81EAB" w:rsidRDefault="0081679B" w:rsidP="00E03C12">
            <w:pPr>
              <w:pStyle w:val="PlainText"/>
              <w:rPr>
                <w:sz w:val="18"/>
              </w:rPr>
            </w:pPr>
            <w:r w:rsidRPr="00C81EAB">
              <w:rPr>
                <w:sz w:val="18"/>
              </w:rPr>
              <w:t xml:space="preserve">  parameter_list_file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first_parameter kpp1</w:t>
            </w:r>
          </w:p>
          <w:p w14:paraId="15A84E59" w14:textId="77777777" w:rsidR="0081679B" w:rsidRPr="00C81EAB" w:rsidRDefault="0081679B" w:rsidP="00E03C12">
            <w:pPr>
              <w:pStyle w:val="PlainText"/>
              <w:rPr>
                <w:sz w:val="18"/>
              </w:rPr>
            </w:pPr>
            <w:r w:rsidRPr="00C81EAB">
              <w:rPr>
                <w:sz w:val="18"/>
              </w:rPr>
              <w:t xml:space="preserve">  last_parameter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1679B">
      <w:pPr>
        <w:pStyle w:val="ListParagraph"/>
        <w:numPr>
          <w:ilvl w:val="0"/>
          <w:numId w:val="37"/>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1679B">
      <w:pPr>
        <w:pStyle w:val="ListParagraph"/>
        <w:numPr>
          <w:ilvl w:val="0"/>
          <w:numId w:val="37"/>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If desired, a</w:t>
      </w:r>
      <w:r w:rsidR="0081679B" w:rsidRPr="006A40F4">
        <w:rPr>
          <w:lang w:val="en-AU"/>
        </w:rPr>
        <w:t xml:space="preserve"> single</w:t>
      </w:r>
      <w:r w:rsidR="0081679B">
        <w:rPr>
          <w:lang w:val="en-AU"/>
        </w:rPr>
        <w:t xml:space="preserve"> one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discussion it is assumed that </w:t>
      </w:r>
      <w:r w:rsidRPr="00C81EAB">
        <w:rPr>
          <w:b/>
          <w:lang w:val="en-AU"/>
        </w:rPr>
        <w:t>k</w:t>
      </w:r>
      <w:r>
        <w:rPr>
          <w:lang w:val="en-AU"/>
        </w:rPr>
        <w:t xml:space="preserve"> holds a set of model parameters. However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However the following </w:t>
      </w:r>
      <w:r w:rsidR="00246E03">
        <w:rPr>
          <w:lang w:val="en-AU"/>
        </w:rPr>
        <w:t>protocols</w:t>
      </w:r>
      <w:r>
        <w:rPr>
          <w:lang w:val="en-AU"/>
        </w:rPr>
        <w:t xml:space="preserve"> must be observed.</w:t>
      </w:r>
    </w:p>
    <w:p w14:paraId="4BDC3AA9" w14:textId="77777777" w:rsidR="0081679B" w:rsidRDefault="0081679B" w:rsidP="0081679B">
      <w:pPr>
        <w:numPr>
          <w:ilvl w:val="0"/>
          <w:numId w:val="35"/>
        </w:numPr>
        <w:rPr>
          <w:lang w:val="en-AU"/>
        </w:rPr>
      </w:pPr>
      <w:r>
        <w:rPr>
          <w:lang w:val="en-AU"/>
        </w:rPr>
        <w:t xml:space="preserve">Parameters cited in an uncertainty file, and the files cited therein, are matched by name to those featured in a PEST control file which defines a particular inverse problem. </w:t>
      </w:r>
    </w:p>
    <w:p w14:paraId="5AC33EDC" w14:textId="0322DD28" w:rsidR="0081679B" w:rsidRPr="00823F49" w:rsidRDefault="0081679B" w:rsidP="0081679B">
      <w:pPr>
        <w:numPr>
          <w:ilvl w:val="0"/>
          <w:numId w:val="35"/>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particular element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1679B">
      <w:pPr>
        <w:numPr>
          <w:ilvl w:val="0"/>
          <w:numId w:val="35"/>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w:t>
      </w:r>
      <w:r>
        <w:rPr>
          <w:lang w:val="en-AU"/>
        </w:rPr>
        <w:lastRenderedPageBreak/>
        <w:t xml:space="preserve">following the START and END designators. Within each block, data entry must follow the keyword protocol. Thus each line must comprise a keyword, followed by the value (numerical or text) associated with that keyword. Filenames must be surrounded by quotes if they contain spaces. With one exception (the </w:t>
      </w:r>
      <w:r w:rsidRPr="00CA2283">
        <w:rPr>
          <w:i/>
          <w:iCs/>
          <w:lang w:val="en-AU"/>
        </w:rPr>
        <w:t>std_multiplier</w:t>
      </w:r>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r w:rsidRPr="00BC4AFE">
        <w:rPr>
          <w:i/>
          <w:iCs/>
          <w:lang w:val="en-AU"/>
        </w:rPr>
        <w:t>std_multiplier</w:t>
      </w:r>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r w:rsidRPr="00764579">
        <w:rPr>
          <w:i/>
          <w:iCs/>
          <w:lang w:val="en-AU"/>
        </w:rPr>
        <w:t>std_multiplier</w:t>
      </w:r>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r w:rsidRPr="00764579">
        <w:rPr>
          <w:i/>
          <w:iCs/>
          <w:lang w:val="en-AU"/>
        </w:rPr>
        <w:t>variance_multiplier</w:t>
      </w:r>
      <w:r>
        <w:rPr>
          <w:lang w:val="en-AU"/>
        </w:rPr>
        <w:t xml:space="preserve"> keyword.</w:t>
      </w:r>
    </w:p>
    <w:p w14:paraId="41E4815D" w14:textId="1EBCE22D" w:rsidR="0081679B" w:rsidRDefault="00C81EAB" w:rsidP="0081679B">
      <w:pPr>
        <w:rPr>
          <w:lang w:val="en-AU"/>
        </w:rPr>
      </w:pPr>
      <w:r>
        <w:rPr>
          <w:lang w:val="en-AU"/>
        </w:rPr>
        <w:t>A number of</w:t>
      </w:r>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protocol then the COVARIANCE_MATRIX block </w:t>
      </w:r>
      <w:r w:rsidR="009E0797">
        <w:rPr>
          <w:lang w:val="en-AU"/>
        </w:rPr>
        <w:t xml:space="preserve">provided in the parameter uncertainty file </w:t>
      </w:r>
      <w:r w:rsidR="0081679B">
        <w:rPr>
          <w:lang w:val="en-AU"/>
        </w:rPr>
        <w:lastRenderedPageBreak/>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r w:rsidR="0081679B">
        <w:rPr>
          <w:i/>
          <w:lang w:val="en-AU"/>
        </w:rPr>
        <w:t>variance_</w:t>
      </w:r>
      <w:r w:rsidR="0081679B" w:rsidRPr="00C42A65">
        <w:rPr>
          <w:i/>
          <w:lang w:val="en-AU"/>
        </w:rPr>
        <w:t>multiplier</w:t>
      </w:r>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However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both of the </w:t>
      </w:r>
      <w:r>
        <w:rPr>
          <w:i/>
          <w:lang w:val="en-AU"/>
        </w:rPr>
        <w:t>first_parameter</w:t>
      </w:r>
      <w:r>
        <w:rPr>
          <w:lang w:val="en-AU"/>
        </w:rPr>
        <w:t xml:space="preserve"> and </w:t>
      </w:r>
      <w:r>
        <w:rPr>
          <w:i/>
          <w:lang w:val="en-AU"/>
        </w:rPr>
        <w:t>last_parameter</w:t>
      </w:r>
      <w:r>
        <w:rPr>
          <w:lang w:val="en-AU"/>
        </w:rPr>
        <w:t xml:space="preserve"> keywords. These refer back to the PEST control file which defines the current problem. Parameters within this PEST control file between and including the user-nominated </w:t>
      </w:r>
      <w:r>
        <w:rPr>
          <w:i/>
          <w:lang w:val="en-AU"/>
        </w:rPr>
        <w:t>first_parameter</w:t>
      </w:r>
      <w:r>
        <w:rPr>
          <w:lang w:val="en-AU"/>
        </w:rPr>
        <w:t xml:space="preserve"> and </w:t>
      </w:r>
      <w:r>
        <w:rPr>
          <w:i/>
          <w:lang w:val="en-AU"/>
        </w:rPr>
        <w:t>last_parameter</w:t>
      </w:r>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all of the above cases the </w:t>
      </w:r>
      <w:r>
        <w:rPr>
          <w:i/>
          <w:lang w:val="en-AU"/>
        </w:rPr>
        <w:t>variance_multiplier</w:t>
      </w:r>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1679B">
      <w:pPr>
        <w:numPr>
          <w:ilvl w:val="0"/>
          <w:numId w:val="36"/>
        </w:numPr>
        <w:rPr>
          <w:lang w:val="en-AU"/>
        </w:rPr>
      </w:pPr>
      <w:r>
        <w:rPr>
          <w:lang w:val="en-AU"/>
        </w:rPr>
        <w:t>A covariance matrix must be positive definite.</w:t>
      </w:r>
    </w:p>
    <w:p w14:paraId="740CEF9D" w14:textId="6F35D21B" w:rsidR="0081679B" w:rsidRDefault="0081679B" w:rsidP="0081679B">
      <w:pPr>
        <w:numPr>
          <w:ilvl w:val="0"/>
          <w:numId w:val="36"/>
        </w:numPr>
        <w:rPr>
          <w:lang w:val="en-AU"/>
        </w:rPr>
      </w:pPr>
      <w:r>
        <w:rPr>
          <w:lang w:val="en-AU"/>
        </w:rPr>
        <w:t xml:space="preserve">If the first or second of the above COVARIANCE_MATRIX block protocols </w:t>
      </w:r>
      <w:r w:rsidR="00627CDF">
        <w:rPr>
          <w:lang w:val="en-AU"/>
        </w:rPr>
        <w:t>is</w:t>
      </w:r>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1679B">
      <w:pPr>
        <w:numPr>
          <w:ilvl w:val="0"/>
          <w:numId w:val="36"/>
        </w:numPr>
        <w:rPr>
          <w:lang w:val="en-AU"/>
        </w:rPr>
      </w:pPr>
      <w:r>
        <w:rPr>
          <w:lang w:val="en-AU"/>
        </w:rPr>
        <w:t>A covariance matrix</w:t>
      </w:r>
      <w:r w:rsidR="00627CDF">
        <w:rPr>
          <w:lang w:val="en-AU"/>
        </w:rPr>
        <w:t xml:space="preserve"> that is cited in a parameter uncertainty file</w:t>
      </w:r>
      <w:r>
        <w:rPr>
          <w:lang w:val="en-AU"/>
        </w:rPr>
        <w:t xml:space="preserve"> need not describe all of the parameters associated with the current inverse problem, for it need only pertain to a subset of these. Other parameters can be associated with other COVARIANCE_MATRIX blocks and/or can be cited in one or more STANDARD_DEVIATION blocks supplied in the same uncertainty file. However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1679B">
      <w:pPr>
        <w:numPr>
          <w:ilvl w:val="0"/>
          <w:numId w:val="36"/>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3CB49F8F" w:rsidR="0079191B" w:rsidRDefault="00B81A24" w:rsidP="00B81A24">
      <w:pPr>
        <w:pStyle w:val="Heading2"/>
      </w:pPr>
      <w:bookmarkStart w:id="2730" w:name="_Toc24975803"/>
      <w:r>
        <w:lastRenderedPageBreak/>
        <w:t>B.4 JCO File</w:t>
      </w:r>
      <w:bookmarkEnd w:id="2730"/>
    </w:p>
    <w:p w14:paraId="7859F940" w14:textId="6AADF386" w:rsidR="00B81A24" w:rsidRDefault="00B81A24" w:rsidP="00B81A24">
      <w:pPr>
        <w:pStyle w:val="Heading3"/>
      </w:pPr>
      <w:bookmarkStart w:id="2731" w:name="_Toc24975804"/>
      <w:r>
        <w:t>B.4.1 Introduction</w:t>
      </w:r>
      <w:bookmarkEnd w:id="2731"/>
    </w:p>
    <w:p w14:paraId="2E645E48" w14:textId="716D4CB2" w:rsidR="00B81A24" w:rsidRDefault="00B81A24" w:rsidP="00B81A24">
      <w:pPr>
        <w:rPr>
          <w:lang w:val="en-AU"/>
        </w:rPr>
      </w:pPr>
      <w:r>
        <w:rPr>
          <w:lang w:val="en-AU"/>
        </w:rPr>
        <w:t>A JCO file is a binary file</w:t>
      </w:r>
      <w:r w:rsidR="002B5C99">
        <w:rPr>
          <w:lang w:val="en-AU"/>
        </w:rPr>
        <w:t>.</w:t>
      </w:r>
      <w:r>
        <w:rPr>
          <w:lang w:val="en-AU"/>
        </w:rPr>
        <w:t xml:space="preserve"> </w:t>
      </w:r>
      <w:r w:rsidR="002B5C99">
        <w:rPr>
          <w:lang w:val="en-AU"/>
        </w:rPr>
        <w:t xml:space="preserve">It is </w:t>
      </w:r>
      <w:r>
        <w:rPr>
          <w:lang w:val="en-AU"/>
        </w:rPr>
        <w:t>used by members of the PEST and PEST++ suites to hold a Jacobian matrix. However it can hold any matrix in which rows and columns are labelled. When holding a Jacobian matrix, columns pertain to parameters</w:t>
      </w:r>
      <w:r w:rsidR="002B5C99">
        <w:rPr>
          <w:lang w:val="en-AU"/>
        </w:rPr>
        <w:t>.</w:t>
      </w:r>
      <w:r>
        <w:rPr>
          <w:lang w:val="en-AU"/>
        </w:rPr>
        <w:t xml:space="preserve"> </w:t>
      </w:r>
      <w:r w:rsidR="002B5C99">
        <w:rPr>
          <w:lang w:val="en-AU"/>
        </w:rPr>
        <w:t>I</w:t>
      </w:r>
      <w:r>
        <w:rPr>
          <w:lang w:val="en-AU"/>
        </w:rPr>
        <w:t>n accordance with the old PEST protocol</w:t>
      </w:r>
      <w:r w:rsidR="002B5C99">
        <w:rPr>
          <w:lang w:val="en-AU"/>
        </w:rPr>
        <w:t>,</w:t>
      </w:r>
      <w:r>
        <w:rPr>
          <w:lang w:val="en-AU"/>
        </w:rPr>
        <w:t xml:space="preserve"> parameter names are at most 12 characters in length. Rows pertain to observations</w:t>
      </w:r>
      <w:r w:rsidR="002B5C99">
        <w:rPr>
          <w:lang w:val="en-AU"/>
        </w:rPr>
        <w:t>;</w:t>
      </w:r>
      <w:r>
        <w:rPr>
          <w:lang w:val="en-AU"/>
        </w:rPr>
        <w:t xml:space="preserve"> in accordance with the old PEST protocol, observation names are at most 20 characters in length.</w:t>
      </w:r>
    </w:p>
    <w:p w14:paraId="45F0B448" w14:textId="1A69C3F5" w:rsidR="00C10D90" w:rsidRDefault="00C10D90" w:rsidP="00C10D90">
      <w:pPr>
        <w:pStyle w:val="Heading3"/>
      </w:pPr>
      <w:bookmarkStart w:id="2732" w:name="_Toc24975805"/>
      <w:r>
        <w:t>B.4.2 Specifications</w:t>
      </w:r>
      <w:bookmarkEnd w:id="2732"/>
    </w:p>
    <w:p w14:paraId="668F4F6A" w14:textId="2CDC2AA3" w:rsidR="00C10D90" w:rsidRDefault="00C10D90" w:rsidP="00C10D90">
      <w:pPr>
        <w:rPr>
          <w:lang w:val="en-AU"/>
        </w:rPr>
      </w:pPr>
      <w:r>
        <w:rPr>
          <w:lang w:val="en-AU"/>
        </w:rPr>
        <w:t>Specifications are shown in Figure B.4.1</w:t>
      </w:r>
    </w:p>
    <w:tbl>
      <w:tblPr>
        <w:tblStyle w:val="TableGrid"/>
        <w:tblW w:w="0" w:type="auto"/>
        <w:tblLook w:val="04A0" w:firstRow="1" w:lastRow="0" w:firstColumn="1" w:lastColumn="0" w:noHBand="0" w:noVBand="1"/>
      </w:tblPr>
      <w:tblGrid>
        <w:gridCol w:w="9016"/>
      </w:tblGrid>
      <w:tr w:rsidR="00C10D90" w14:paraId="2BB6F667" w14:textId="77777777" w:rsidTr="00C10D90">
        <w:tc>
          <w:tcPr>
            <w:tcW w:w="9016" w:type="dxa"/>
          </w:tcPr>
          <w:p w14:paraId="7D541A0B" w14:textId="09244520" w:rsidR="00C10D90"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negncol, nrow</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integers</w:t>
            </w:r>
          </w:p>
          <w:p w14:paraId="497E44C4" w14:textId="4F7C84DC"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w:t>
            </w:r>
          </w:p>
          <w:p w14:paraId="6F079490" w14:textId="7701DA83"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index, value</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 64 bit real</w:t>
            </w:r>
          </w:p>
          <w:p w14:paraId="7C724D95" w14:textId="559E88AF"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w:t>
            </w:r>
            <w:r w:rsidR="006D4482">
              <w:rPr>
                <w:rFonts w:ascii="Courier New" w:hAnsi="Courier New" w:cs="Courier New"/>
                <w:i/>
                <w:sz w:val="20"/>
                <w:lang w:val="en-AU"/>
              </w:rPr>
              <w:t>c</w:t>
            </w:r>
            <w:r w:rsidRPr="00496DA8">
              <w:rPr>
                <w:rFonts w:ascii="Courier New" w:hAnsi="Courier New" w:cs="Courier New"/>
                <w:i/>
                <w:sz w:val="20"/>
                <w:lang w:val="en-AU"/>
              </w:rPr>
              <w:t>ount times</w:t>
            </w:r>
          </w:p>
          <w:p w14:paraId="73B97A26" w14:textId="1D28D7B1"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parname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12 bit character</w:t>
            </w:r>
          </w:p>
          <w:p w14:paraId="0368AB30" w14:textId="77777777"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1D70CCF9" w14:textId="42E75DC5"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obsname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20 bit character</w:t>
            </w:r>
          </w:p>
          <w:p w14:paraId="78ECB3B4" w14:textId="717C0598" w:rsidR="00496DA8" w:rsidRPr="00496DA8" w:rsidRDefault="00496DA8" w:rsidP="00496DA8">
            <w:pPr>
              <w:spacing w:before="0" w:after="0"/>
              <w:rPr>
                <w:lang w:val="en-AU"/>
              </w:rPr>
            </w:pPr>
            <w:r w:rsidRPr="00496DA8">
              <w:rPr>
                <w:rFonts w:ascii="Courier New" w:hAnsi="Courier New" w:cs="Courier New"/>
                <w:i/>
                <w:sz w:val="20"/>
                <w:lang w:val="en-AU"/>
              </w:rPr>
              <w:t>repeat the above nrow times</w:t>
            </w:r>
          </w:p>
        </w:tc>
      </w:tr>
    </w:tbl>
    <w:p w14:paraId="155C8310" w14:textId="11C527DB" w:rsidR="00C10D90" w:rsidRDefault="00496DA8" w:rsidP="00496DA8">
      <w:pPr>
        <w:pStyle w:val="Caption"/>
        <w:rPr>
          <w:b w:val="0"/>
          <w:lang w:val="en-AU"/>
        </w:rPr>
      </w:pPr>
      <w:r>
        <w:rPr>
          <w:lang w:val="en-AU"/>
        </w:rPr>
        <w:t>Figure B.4.1. Protocol of a JCO file.</w:t>
      </w:r>
    </w:p>
    <w:p w14:paraId="5396B248" w14:textId="15D25D94" w:rsidR="00496DA8" w:rsidRDefault="00496DA8" w:rsidP="00496DA8">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06619" w14:paraId="24F884AF" w14:textId="77777777" w:rsidTr="00206619">
        <w:tc>
          <w:tcPr>
            <w:tcW w:w="1838" w:type="dxa"/>
          </w:tcPr>
          <w:p w14:paraId="6CFA72BE" w14:textId="46F7D706" w:rsidR="00206619" w:rsidRPr="00206619" w:rsidRDefault="00206619" w:rsidP="00496DA8">
            <w:pPr>
              <w:rPr>
                <w:rFonts w:ascii="Arial" w:hAnsi="Arial" w:cs="Arial"/>
                <w:b/>
                <w:sz w:val="20"/>
                <w:lang w:val="en-AU"/>
              </w:rPr>
            </w:pPr>
            <w:r w:rsidRPr="00206619">
              <w:rPr>
                <w:rFonts w:ascii="Arial" w:hAnsi="Arial" w:cs="Arial"/>
                <w:b/>
                <w:sz w:val="20"/>
                <w:lang w:val="en-AU"/>
              </w:rPr>
              <w:t>Variable name</w:t>
            </w:r>
          </w:p>
        </w:tc>
        <w:tc>
          <w:tcPr>
            <w:tcW w:w="7178" w:type="dxa"/>
          </w:tcPr>
          <w:p w14:paraId="5F10DCEE" w14:textId="53047604" w:rsidR="00206619" w:rsidRPr="00206619" w:rsidRDefault="00206619" w:rsidP="00496DA8">
            <w:pPr>
              <w:rPr>
                <w:rFonts w:ascii="Arial" w:hAnsi="Arial" w:cs="Arial"/>
                <w:b/>
                <w:sz w:val="20"/>
                <w:lang w:val="en-AU"/>
              </w:rPr>
            </w:pPr>
            <w:r w:rsidRPr="00206619">
              <w:rPr>
                <w:rFonts w:ascii="Arial" w:hAnsi="Arial" w:cs="Arial"/>
                <w:b/>
                <w:sz w:val="20"/>
                <w:lang w:val="en-AU"/>
              </w:rPr>
              <w:t>Role</w:t>
            </w:r>
          </w:p>
        </w:tc>
      </w:tr>
      <w:tr w:rsidR="00206619" w14:paraId="534FCC55" w14:textId="77777777" w:rsidTr="00206619">
        <w:tc>
          <w:tcPr>
            <w:tcW w:w="1838" w:type="dxa"/>
          </w:tcPr>
          <w:p w14:paraId="6D06E877" w14:textId="63A3C0BB" w:rsidR="00206619" w:rsidRPr="00206619" w:rsidRDefault="00206619" w:rsidP="00496DA8">
            <w:pPr>
              <w:rPr>
                <w:rFonts w:ascii="Arial" w:hAnsi="Arial" w:cs="Arial"/>
                <w:sz w:val="20"/>
                <w:lang w:val="en-AU"/>
              </w:rPr>
            </w:pPr>
            <w:r>
              <w:rPr>
                <w:rFonts w:ascii="Arial" w:hAnsi="Arial" w:cs="Arial"/>
                <w:sz w:val="20"/>
                <w:lang w:val="en-AU"/>
              </w:rPr>
              <w:t>negncol</w:t>
            </w:r>
          </w:p>
        </w:tc>
        <w:tc>
          <w:tcPr>
            <w:tcW w:w="7178" w:type="dxa"/>
          </w:tcPr>
          <w:p w14:paraId="3D111497" w14:textId="7EB854EB" w:rsidR="00206619" w:rsidRPr="00206619" w:rsidRDefault="00206619" w:rsidP="00496DA8">
            <w:pPr>
              <w:rPr>
                <w:rFonts w:ascii="Arial" w:hAnsi="Arial" w:cs="Arial"/>
                <w:sz w:val="20"/>
                <w:lang w:val="en-AU"/>
              </w:rPr>
            </w:pPr>
            <w:r>
              <w:rPr>
                <w:rFonts w:ascii="Arial" w:hAnsi="Arial" w:cs="Arial"/>
                <w:sz w:val="20"/>
                <w:lang w:val="en-AU"/>
              </w:rPr>
              <w:t>Negative of the number of columns in the matrix</w:t>
            </w:r>
          </w:p>
        </w:tc>
      </w:tr>
      <w:tr w:rsidR="00206619" w14:paraId="20AE09FC" w14:textId="77777777" w:rsidTr="00206619">
        <w:tc>
          <w:tcPr>
            <w:tcW w:w="1838" w:type="dxa"/>
          </w:tcPr>
          <w:p w14:paraId="375EACCD" w14:textId="7F82AAFA" w:rsidR="00206619" w:rsidRPr="00206619" w:rsidRDefault="00206619" w:rsidP="00496DA8">
            <w:pPr>
              <w:rPr>
                <w:rFonts w:ascii="Arial" w:hAnsi="Arial" w:cs="Arial"/>
                <w:sz w:val="20"/>
                <w:lang w:val="en-AU"/>
              </w:rPr>
            </w:pPr>
            <w:r>
              <w:rPr>
                <w:rFonts w:ascii="Arial" w:hAnsi="Arial" w:cs="Arial"/>
                <w:sz w:val="20"/>
                <w:lang w:val="en-AU"/>
              </w:rPr>
              <w:t>nrow</w:t>
            </w:r>
          </w:p>
        </w:tc>
        <w:tc>
          <w:tcPr>
            <w:tcW w:w="7178" w:type="dxa"/>
          </w:tcPr>
          <w:p w14:paraId="4617F8BB" w14:textId="5E4C5686" w:rsidR="00206619" w:rsidRPr="00206619" w:rsidRDefault="00206619" w:rsidP="00496DA8">
            <w:pPr>
              <w:rPr>
                <w:rFonts w:ascii="Arial" w:hAnsi="Arial" w:cs="Arial"/>
                <w:sz w:val="20"/>
                <w:lang w:val="en-AU"/>
              </w:rPr>
            </w:pPr>
            <w:r>
              <w:rPr>
                <w:rFonts w:ascii="Arial" w:hAnsi="Arial" w:cs="Arial"/>
                <w:sz w:val="20"/>
                <w:lang w:val="en-AU"/>
              </w:rPr>
              <w:t>Number of rows in the matrix</w:t>
            </w:r>
          </w:p>
        </w:tc>
      </w:tr>
      <w:tr w:rsidR="00206619" w14:paraId="04C7E3BE" w14:textId="77777777" w:rsidTr="00206619">
        <w:tc>
          <w:tcPr>
            <w:tcW w:w="1838" w:type="dxa"/>
          </w:tcPr>
          <w:p w14:paraId="4FC1B92D" w14:textId="623538D2" w:rsidR="00206619" w:rsidRPr="00206619" w:rsidRDefault="00206619" w:rsidP="00496DA8">
            <w:pPr>
              <w:rPr>
                <w:rFonts w:ascii="Arial" w:hAnsi="Arial" w:cs="Arial"/>
                <w:sz w:val="20"/>
                <w:lang w:val="en-AU"/>
              </w:rPr>
            </w:pPr>
            <w:r>
              <w:rPr>
                <w:rFonts w:ascii="Arial" w:hAnsi="Arial" w:cs="Arial"/>
                <w:sz w:val="20"/>
                <w:lang w:val="en-AU"/>
              </w:rPr>
              <w:t>index</w:t>
            </w:r>
          </w:p>
        </w:tc>
        <w:tc>
          <w:tcPr>
            <w:tcW w:w="7178" w:type="dxa"/>
          </w:tcPr>
          <w:p w14:paraId="55E9C8C4" w14:textId="5B79B0A4" w:rsidR="00206619" w:rsidRPr="00206619" w:rsidRDefault="00206619" w:rsidP="00496DA8">
            <w:pPr>
              <w:rPr>
                <w:rFonts w:ascii="Arial" w:hAnsi="Arial" w:cs="Arial"/>
                <w:sz w:val="20"/>
                <w:lang w:val="en-AU"/>
              </w:rPr>
            </w:pPr>
            <w:r>
              <w:rPr>
                <w:rFonts w:ascii="Arial" w:hAnsi="Arial" w:cs="Arial"/>
                <w:sz w:val="20"/>
                <w:lang w:val="en-AU"/>
              </w:rPr>
              <w:t>Index number of matrix element. Indices starts at 1. The index of an element is computed as (icol-1)*nrow+icol</w:t>
            </w:r>
          </w:p>
        </w:tc>
      </w:tr>
      <w:tr w:rsidR="00206619" w14:paraId="0CB1801E" w14:textId="77777777" w:rsidTr="00206619">
        <w:tc>
          <w:tcPr>
            <w:tcW w:w="1838" w:type="dxa"/>
          </w:tcPr>
          <w:p w14:paraId="0378B004" w14:textId="70B37FFF" w:rsidR="00206619" w:rsidRPr="00206619" w:rsidRDefault="00206619" w:rsidP="00496DA8">
            <w:pPr>
              <w:rPr>
                <w:rFonts w:ascii="Arial" w:hAnsi="Arial" w:cs="Arial"/>
                <w:sz w:val="20"/>
                <w:lang w:val="en-AU"/>
              </w:rPr>
            </w:pPr>
            <w:r>
              <w:rPr>
                <w:rFonts w:ascii="Arial" w:hAnsi="Arial" w:cs="Arial"/>
                <w:sz w:val="20"/>
                <w:lang w:val="en-AU"/>
              </w:rPr>
              <w:t>value</w:t>
            </w:r>
          </w:p>
        </w:tc>
        <w:tc>
          <w:tcPr>
            <w:tcW w:w="7178" w:type="dxa"/>
          </w:tcPr>
          <w:p w14:paraId="48054193" w14:textId="77C5BACA" w:rsidR="00206619" w:rsidRPr="00206619" w:rsidRDefault="00206619" w:rsidP="00496DA8">
            <w:pPr>
              <w:rPr>
                <w:rFonts w:ascii="Arial" w:hAnsi="Arial" w:cs="Arial"/>
                <w:sz w:val="20"/>
                <w:lang w:val="en-AU"/>
              </w:rPr>
            </w:pPr>
            <w:r>
              <w:rPr>
                <w:rFonts w:ascii="Arial" w:hAnsi="Arial" w:cs="Arial"/>
                <w:sz w:val="20"/>
                <w:lang w:val="en-AU"/>
              </w:rPr>
              <w:t>The value of the matrix element</w:t>
            </w:r>
          </w:p>
        </w:tc>
      </w:tr>
      <w:tr w:rsidR="00206619" w14:paraId="07D2F7E2" w14:textId="77777777" w:rsidTr="00206619">
        <w:tc>
          <w:tcPr>
            <w:tcW w:w="1838" w:type="dxa"/>
          </w:tcPr>
          <w:p w14:paraId="108CBEF7" w14:textId="64F29391" w:rsidR="00206619" w:rsidRPr="00206619" w:rsidRDefault="00206619" w:rsidP="00496DA8">
            <w:pPr>
              <w:rPr>
                <w:rFonts w:ascii="Arial" w:hAnsi="Arial" w:cs="Arial"/>
                <w:sz w:val="20"/>
                <w:lang w:val="en-AU"/>
              </w:rPr>
            </w:pPr>
            <w:r>
              <w:rPr>
                <w:rFonts w:ascii="Arial" w:hAnsi="Arial" w:cs="Arial"/>
                <w:sz w:val="20"/>
                <w:lang w:val="en-AU"/>
              </w:rPr>
              <w:t>parname</w:t>
            </w:r>
          </w:p>
        </w:tc>
        <w:tc>
          <w:tcPr>
            <w:tcW w:w="7178" w:type="dxa"/>
          </w:tcPr>
          <w:p w14:paraId="0286C8D3" w14:textId="0CECBC90" w:rsidR="00206619" w:rsidRPr="00206619" w:rsidRDefault="00206619" w:rsidP="00496DA8">
            <w:pPr>
              <w:rPr>
                <w:rFonts w:ascii="Arial" w:hAnsi="Arial" w:cs="Arial"/>
                <w:sz w:val="20"/>
                <w:lang w:val="en-AU"/>
              </w:rPr>
            </w:pPr>
            <w:r>
              <w:rPr>
                <w:rFonts w:ascii="Arial" w:hAnsi="Arial" w:cs="Arial"/>
                <w:sz w:val="20"/>
                <w:lang w:val="en-AU"/>
              </w:rPr>
              <w:t>The name of a matrix column</w:t>
            </w:r>
          </w:p>
        </w:tc>
      </w:tr>
      <w:tr w:rsidR="00206619" w14:paraId="26699C73" w14:textId="77777777" w:rsidTr="00206619">
        <w:tc>
          <w:tcPr>
            <w:tcW w:w="1838" w:type="dxa"/>
          </w:tcPr>
          <w:p w14:paraId="437C598B" w14:textId="36BA253B" w:rsidR="00206619" w:rsidRPr="00206619" w:rsidRDefault="00206619" w:rsidP="00496DA8">
            <w:pPr>
              <w:rPr>
                <w:rFonts w:ascii="Arial" w:hAnsi="Arial" w:cs="Arial"/>
                <w:sz w:val="20"/>
                <w:lang w:val="en-AU"/>
              </w:rPr>
            </w:pPr>
            <w:r>
              <w:rPr>
                <w:rFonts w:ascii="Arial" w:hAnsi="Arial" w:cs="Arial"/>
                <w:sz w:val="20"/>
                <w:lang w:val="en-AU"/>
              </w:rPr>
              <w:t>obsname</w:t>
            </w:r>
          </w:p>
        </w:tc>
        <w:tc>
          <w:tcPr>
            <w:tcW w:w="7178" w:type="dxa"/>
          </w:tcPr>
          <w:p w14:paraId="1483FC10" w14:textId="70DDC19E" w:rsidR="00206619" w:rsidRPr="00206619" w:rsidRDefault="00206619" w:rsidP="00496DA8">
            <w:pPr>
              <w:rPr>
                <w:rFonts w:ascii="Arial" w:hAnsi="Arial" w:cs="Arial"/>
                <w:sz w:val="20"/>
                <w:lang w:val="en-AU"/>
              </w:rPr>
            </w:pPr>
            <w:r>
              <w:rPr>
                <w:rFonts w:ascii="Arial" w:hAnsi="Arial" w:cs="Arial"/>
                <w:sz w:val="20"/>
                <w:lang w:val="en-AU"/>
              </w:rPr>
              <w:t>The name of a matrix row</w:t>
            </w:r>
          </w:p>
        </w:tc>
      </w:tr>
    </w:tbl>
    <w:p w14:paraId="425CC4FE" w14:textId="077C0FB9" w:rsidR="00496DA8" w:rsidRDefault="00206619" w:rsidP="00496DA8">
      <w:pPr>
        <w:rPr>
          <w:lang w:val="en-AU"/>
        </w:rPr>
      </w:pPr>
      <w:r>
        <w:rPr>
          <w:lang w:val="en-AU"/>
        </w:rPr>
        <w:t>If a value is not provided for a particular matrix element in a JCO file, its value is assumed to be zero.</w:t>
      </w:r>
    </w:p>
    <w:p w14:paraId="22A0BF81" w14:textId="3A9E3B08" w:rsidR="002B5C99" w:rsidRDefault="002B5C99" w:rsidP="002B5C99">
      <w:pPr>
        <w:pStyle w:val="Heading2"/>
      </w:pPr>
      <w:bookmarkStart w:id="2733" w:name="_Toc24975806"/>
      <w:r>
        <w:t>B.5 JCB File</w:t>
      </w:r>
      <w:bookmarkEnd w:id="2733"/>
    </w:p>
    <w:p w14:paraId="0BDF87D1" w14:textId="5EE32212" w:rsidR="002B5C99" w:rsidRDefault="002B5C99" w:rsidP="002B5C99">
      <w:pPr>
        <w:pStyle w:val="Heading3"/>
      </w:pPr>
      <w:bookmarkStart w:id="2734" w:name="_Toc24975807"/>
      <w:r>
        <w:t>B.5.1 Introduction</w:t>
      </w:r>
      <w:bookmarkEnd w:id="2734"/>
    </w:p>
    <w:p w14:paraId="4313A106" w14:textId="121E1E38" w:rsidR="002B5C99" w:rsidRDefault="002B5C99" w:rsidP="002B5C99">
      <w:pPr>
        <w:rPr>
          <w:lang w:val="en-AU"/>
        </w:rPr>
      </w:pPr>
      <w:r>
        <w:rPr>
          <w:lang w:val="en-AU"/>
        </w:rPr>
        <w:t>A JCB file is a binary file. It is used by members of the PEST++ suite to hold a matrix for which rows and columns are labelled (often members of an ensemble). Row and column names can be up to 200 characters in length.</w:t>
      </w:r>
    </w:p>
    <w:p w14:paraId="13ED3DA3" w14:textId="7DB0E969" w:rsidR="002B5C99" w:rsidRDefault="002B5C99" w:rsidP="002B5C99">
      <w:pPr>
        <w:pStyle w:val="Heading3"/>
      </w:pPr>
      <w:bookmarkStart w:id="2735" w:name="_Toc24975808"/>
      <w:r>
        <w:lastRenderedPageBreak/>
        <w:t>B.5.2 Specifications</w:t>
      </w:r>
      <w:bookmarkEnd w:id="2735"/>
    </w:p>
    <w:p w14:paraId="0F62595B" w14:textId="624A7924" w:rsidR="002B5C99" w:rsidRDefault="002B5C99" w:rsidP="002B5C99">
      <w:pPr>
        <w:rPr>
          <w:lang w:val="en-AU"/>
        </w:rPr>
      </w:pPr>
      <w:r>
        <w:rPr>
          <w:lang w:val="en-AU"/>
        </w:rPr>
        <w:t>Specifications are shown in Figure B.5.2.</w:t>
      </w:r>
    </w:p>
    <w:tbl>
      <w:tblPr>
        <w:tblStyle w:val="TableGrid"/>
        <w:tblW w:w="0" w:type="auto"/>
        <w:tblLook w:val="04A0" w:firstRow="1" w:lastRow="0" w:firstColumn="1" w:lastColumn="0" w:noHBand="0" w:noVBand="1"/>
      </w:tblPr>
      <w:tblGrid>
        <w:gridCol w:w="9016"/>
      </w:tblGrid>
      <w:tr w:rsidR="002B5C99" w14:paraId="62570468" w14:textId="77777777" w:rsidTr="00E31749">
        <w:tc>
          <w:tcPr>
            <w:tcW w:w="9016" w:type="dxa"/>
          </w:tcPr>
          <w:p w14:paraId="4B0AA1F1" w14:textId="49E30161"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ncol, nrow</w:t>
            </w:r>
            <w:r w:rsidRPr="00496DA8">
              <w:rPr>
                <w:rFonts w:ascii="Courier New" w:hAnsi="Courier New" w:cs="Courier New"/>
                <w:sz w:val="20"/>
                <w:lang w:val="en-AU"/>
              </w:rPr>
              <w:tab/>
            </w:r>
            <w:r w:rsidRPr="00496DA8">
              <w:rPr>
                <w:rFonts w:ascii="Courier New" w:hAnsi="Courier New" w:cs="Courier New"/>
                <w:sz w:val="20"/>
                <w:lang w:val="en-AU"/>
              </w:rPr>
              <w:tab/>
            </w:r>
            <w:r w:rsidR="00CA5322">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integers</w:t>
            </w:r>
          </w:p>
          <w:p w14:paraId="71F388FE"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w:t>
            </w:r>
          </w:p>
          <w:p w14:paraId="26DB6E70" w14:textId="286FDEFF"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irow</w:t>
            </w:r>
            <w:r w:rsidR="002B5C99" w:rsidRPr="00496DA8">
              <w:rPr>
                <w:rFonts w:ascii="Courier New" w:hAnsi="Courier New" w:cs="Courier New"/>
                <w:sz w:val="20"/>
                <w:lang w:val="en-AU"/>
              </w:rPr>
              <w:t>,</w:t>
            </w:r>
            <w:r>
              <w:rPr>
                <w:rFonts w:ascii="Courier New" w:hAnsi="Courier New" w:cs="Courier New"/>
                <w:sz w:val="20"/>
                <w:lang w:val="en-AU"/>
              </w:rPr>
              <w:t xml:space="preserve"> icol,</w:t>
            </w:r>
            <w:r w:rsidR="002B5C99" w:rsidRPr="00496DA8">
              <w:rPr>
                <w:rFonts w:ascii="Courier New" w:hAnsi="Courier New" w:cs="Courier New"/>
                <w:sz w:val="20"/>
                <w:lang w:val="en-AU"/>
              </w:rPr>
              <w:t xml:space="preserve"> value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 xml:space="preserve">32 bit integer, </w:t>
            </w:r>
            <w:r>
              <w:rPr>
                <w:rFonts w:ascii="Courier New" w:hAnsi="Courier New" w:cs="Courier New"/>
                <w:sz w:val="20"/>
                <w:lang w:val="en-AU"/>
              </w:rPr>
              <w:t xml:space="preserve">32 bit integer, </w:t>
            </w:r>
            <w:r w:rsidR="002B5C99" w:rsidRPr="00496DA8">
              <w:rPr>
                <w:rFonts w:ascii="Courier New" w:hAnsi="Courier New" w:cs="Courier New"/>
                <w:sz w:val="20"/>
                <w:lang w:val="en-AU"/>
              </w:rPr>
              <w:t>64 bit real</w:t>
            </w:r>
          </w:p>
          <w:p w14:paraId="4B288365"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noount times</w:t>
            </w:r>
          </w:p>
          <w:p w14:paraId="6C45A92F" w14:textId="73BDDBD1"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col</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Pr>
                <w:rFonts w:ascii="Courier New" w:hAnsi="Courier New" w:cs="Courier New"/>
                <w:sz w:val="20"/>
                <w:lang w:val="en-AU"/>
              </w:rPr>
              <w:t>200</w:t>
            </w:r>
            <w:r w:rsidR="002B5C99" w:rsidRPr="00496DA8">
              <w:rPr>
                <w:rFonts w:ascii="Courier New" w:hAnsi="Courier New" w:cs="Courier New"/>
                <w:sz w:val="20"/>
                <w:lang w:val="en-AU"/>
              </w:rPr>
              <w:t xml:space="preserve"> bit character</w:t>
            </w:r>
          </w:p>
          <w:p w14:paraId="477854B4"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6E565521" w14:textId="5C592282"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row</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20</w:t>
            </w:r>
            <w:r>
              <w:rPr>
                <w:rFonts w:ascii="Courier New" w:hAnsi="Courier New" w:cs="Courier New"/>
                <w:sz w:val="20"/>
                <w:lang w:val="en-AU"/>
              </w:rPr>
              <w:t>0</w:t>
            </w:r>
            <w:r w:rsidR="002B5C99" w:rsidRPr="00496DA8">
              <w:rPr>
                <w:rFonts w:ascii="Courier New" w:hAnsi="Courier New" w:cs="Courier New"/>
                <w:sz w:val="20"/>
                <w:lang w:val="en-AU"/>
              </w:rPr>
              <w:t xml:space="preserve"> bit character</w:t>
            </w:r>
          </w:p>
          <w:p w14:paraId="010CC7BB" w14:textId="628DB595" w:rsidR="002B5C99" w:rsidRPr="00496DA8" w:rsidRDefault="002B5C99" w:rsidP="00E31749">
            <w:pPr>
              <w:spacing w:before="0" w:after="0"/>
              <w:rPr>
                <w:lang w:val="en-AU"/>
              </w:rPr>
            </w:pPr>
            <w:r w:rsidRPr="00496DA8">
              <w:rPr>
                <w:rFonts w:ascii="Courier New" w:hAnsi="Courier New" w:cs="Courier New"/>
                <w:i/>
                <w:sz w:val="20"/>
                <w:lang w:val="en-AU"/>
              </w:rPr>
              <w:t>repeat the above nrow times</w:t>
            </w:r>
          </w:p>
        </w:tc>
      </w:tr>
    </w:tbl>
    <w:p w14:paraId="3F5101D1" w14:textId="03D5C298" w:rsidR="002B5C99" w:rsidRDefault="002B5C99" w:rsidP="002B5C99">
      <w:pPr>
        <w:pStyle w:val="Caption"/>
        <w:rPr>
          <w:b w:val="0"/>
          <w:lang w:val="en-AU"/>
        </w:rPr>
      </w:pPr>
      <w:r>
        <w:rPr>
          <w:lang w:val="en-AU"/>
        </w:rPr>
        <w:t>Figure B.</w:t>
      </w:r>
      <w:r w:rsidR="00CA5322">
        <w:rPr>
          <w:lang w:val="en-AU"/>
        </w:rPr>
        <w:t>5</w:t>
      </w:r>
      <w:r>
        <w:rPr>
          <w:lang w:val="en-AU"/>
        </w:rPr>
        <w:t>.</w:t>
      </w:r>
      <w:r w:rsidR="006D4482">
        <w:rPr>
          <w:lang w:val="en-AU"/>
        </w:rPr>
        <w:t>2</w:t>
      </w:r>
      <w:r>
        <w:rPr>
          <w:lang w:val="en-AU"/>
        </w:rPr>
        <w:t>. Protocol of a JC</w:t>
      </w:r>
      <w:r w:rsidR="00CA5322">
        <w:rPr>
          <w:lang w:val="en-AU"/>
        </w:rPr>
        <w:t>B</w:t>
      </w:r>
      <w:r>
        <w:rPr>
          <w:lang w:val="en-AU"/>
        </w:rPr>
        <w:t xml:space="preserve"> file.</w:t>
      </w:r>
    </w:p>
    <w:p w14:paraId="21BF93C8" w14:textId="77777777" w:rsidR="002B5C99" w:rsidRDefault="002B5C99" w:rsidP="002B5C99">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B5C99" w14:paraId="7022153B" w14:textId="77777777" w:rsidTr="00E31749">
        <w:tc>
          <w:tcPr>
            <w:tcW w:w="1838" w:type="dxa"/>
          </w:tcPr>
          <w:p w14:paraId="4D9525DD"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Variable name</w:t>
            </w:r>
          </w:p>
        </w:tc>
        <w:tc>
          <w:tcPr>
            <w:tcW w:w="7178" w:type="dxa"/>
          </w:tcPr>
          <w:p w14:paraId="6DDA70B1"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Role</w:t>
            </w:r>
          </w:p>
        </w:tc>
      </w:tr>
      <w:tr w:rsidR="002B5C99" w14:paraId="6FAE43DA" w14:textId="77777777" w:rsidTr="00E31749">
        <w:tc>
          <w:tcPr>
            <w:tcW w:w="1838" w:type="dxa"/>
          </w:tcPr>
          <w:p w14:paraId="66957E07" w14:textId="3DEF8AB6" w:rsidR="002B5C99" w:rsidRPr="00206619" w:rsidRDefault="002B5C99" w:rsidP="00E31749">
            <w:pPr>
              <w:rPr>
                <w:rFonts w:ascii="Arial" w:hAnsi="Arial" w:cs="Arial"/>
                <w:sz w:val="20"/>
                <w:lang w:val="en-AU"/>
              </w:rPr>
            </w:pPr>
            <w:r>
              <w:rPr>
                <w:rFonts w:ascii="Arial" w:hAnsi="Arial" w:cs="Arial"/>
                <w:sz w:val="20"/>
                <w:lang w:val="en-AU"/>
              </w:rPr>
              <w:t>ncol</w:t>
            </w:r>
          </w:p>
        </w:tc>
        <w:tc>
          <w:tcPr>
            <w:tcW w:w="7178" w:type="dxa"/>
          </w:tcPr>
          <w:p w14:paraId="1010CDA7" w14:textId="5AB943AE" w:rsidR="002B5C99" w:rsidRPr="00206619" w:rsidRDefault="00CA5322" w:rsidP="00E31749">
            <w:pPr>
              <w:rPr>
                <w:rFonts w:ascii="Arial" w:hAnsi="Arial" w:cs="Arial"/>
                <w:sz w:val="20"/>
                <w:lang w:val="en-AU"/>
              </w:rPr>
            </w:pPr>
            <w:r>
              <w:rPr>
                <w:rFonts w:ascii="Arial" w:hAnsi="Arial" w:cs="Arial"/>
                <w:sz w:val="20"/>
                <w:lang w:val="en-AU"/>
              </w:rPr>
              <w:t>N</w:t>
            </w:r>
            <w:r w:rsidR="002B5C99">
              <w:rPr>
                <w:rFonts w:ascii="Arial" w:hAnsi="Arial" w:cs="Arial"/>
                <w:sz w:val="20"/>
                <w:lang w:val="en-AU"/>
              </w:rPr>
              <w:t>umber of columns in the matrix</w:t>
            </w:r>
          </w:p>
        </w:tc>
      </w:tr>
      <w:tr w:rsidR="002B5C99" w14:paraId="5F84E069" w14:textId="77777777" w:rsidTr="00E31749">
        <w:tc>
          <w:tcPr>
            <w:tcW w:w="1838" w:type="dxa"/>
          </w:tcPr>
          <w:p w14:paraId="0B6DE747" w14:textId="77777777" w:rsidR="002B5C99" w:rsidRPr="00206619" w:rsidRDefault="002B5C99" w:rsidP="00E31749">
            <w:pPr>
              <w:rPr>
                <w:rFonts w:ascii="Arial" w:hAnsi="Arial" w:cs="Arial"/>
                <w:sz w:val="20"/>
                <w:lang w:val="en-AU"/>
              </w:rPr>
            </w:pPr>
            <w:r>
              <w:rPr>
                <w:rFonts w:ascii="Arial" w:hAnsi="Arial" w:cs="Arial"/>
                <w:sz w:val="20"/>
                <w:lang w:val="en-AU"/>
              </w:rPr>
              <w:t>nrow</w:t>
            </w:r>
          </w:p>
        </w:tc>
        <w:tc>
          <w:tcPr>
            <w:tcW w:w="7178" w:type="dxa"/>
          </w:tcPr>
          <w:p w14:paraId="124E439F" w14:textId="77777777" w:rsidR="002B5C99" w:rsidRPr="00206619" w:rsidRDefault="002B5C99" w:rsidP="00E31749">
            <w:pPr>
              <w:rPr>
                <w:rFonts w:ascii="Arial" w:hAnsi="Arial" w:cs="Arial"/>
                <w:sz w:val="20"/>
                <w:lang w:val="en-AU"/>
              </w:rPr>
            </w:pPr>
            <w:r>
              <w:rPr>
                <w:rFonts w:ascii="Arial" w:hAnsi="Arial" w:cs="Arial"/>
                <w:sz w:val="20"/>
                <w:lang w:val="en-AU"/>
              </w:rPr>
              <w:t>Number of rows in the matrix</w:t>
            </w:r>
          </w:p>
        </w:tc>
      </w:tr>
      <w:tr w:rsidR="002B5C99" w14:paraId="695150AB" w14:textId="77777777" w:rsidTr="00E31749">
        <w:tc>
          <w:tcPr>
            <w:tcW w:w="1838" w:type="dxa"/>
          </w:tcPr>
          <w:p w14:paraId="07A1F816" w14:textId="386C657D" w:rsidR="002B5C99" w:rsidRPr="00206619" w:rsidRDefault="00CA5322" w:rsidP="00E31749">
            <w:pPr>
              <w:rPr>
                <w:rFonts w:ascii="Arial" w:hAnsi="Arial" w:cs="Arial"/>
                <w:sz w:val="20"/>
                <w:lang w:val="en-AU"/>
              </w:rPr>
            </w:pPr>
            <w:r>
              <w:rPr>
                <w:rFonts w:ascii="Arial" w:hAnsi="Arial" w:cs="Arial"/>
                <w:sz w:val="20"/>
                <w:lang w:val="en-AU"/>
              </w:rPr>
              <w:t>irow</w:t>
            </w:r>
          </w:p>
        </w:tc>
        <w:tc>
          <w:tcPr>
            <w:tcW w:w="7178" w:type="dxa"/>
          </w:tcPr>
          <w:p w14:paraId="6BB71298" w14:textId="2AF719C1"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 xml:space="preserve"> number of matrix element</w:t>
            </w:r>
            <w:r>
              <w:rPr>
                <w:rFonts w:ascii="Arial" w:hAnsi="Arial" w:cs="Arial"/>
                <w:sz w:val="20"/>
                <w:lang w:val="en-AU"/>
              </w:rPr>
              <w:t>;</w:t>
            </w:r>
            <w:r w:rsidR="002B5C99">
              <w:rPr>
                <w:rFonts w:ascii="Arial" w:hAnsi="Arial" w:cs="Arial"/>
                <w:sz w:val="20"/>
                <w:lang w:val="en-AU"/>
              </w:rPr>
              <w:t xml:space="preserve"> starts at </w:t>
            </w:r>
            <w:r>
              <w:rPr>
                <w:rFonts w:ascii="Arial" w:hAnsi="Arial" w:cs="Arial"/>
                <w:sz w:val="20"/>
                <w:lang w:val="en-AU"/>
              </w:rPr>
              <w:t>0</w:t>
            </w:r>
            <w:r w:rsidR="002B5C99">
              <w:rPr>
                <w:rFonts w:ascii="Arial" w:hAnsi="Arial" w:cs="Arial"/>
                <w:sz w:val="20"/>
                <w:lang w:val="en-AU"/>
              </w:rPr>
              <w:t>.</w:t>
            </w:r>
          </w:p>
        </w:tc>
      </w:tr>
      <w:tr w:rsidR="00CA5322" w14:paraId="54D460BB" w14:textId="77777777" w:rsidTr="00E31749">
        <w:tc>
          <w:tcPr>
            <w:tcW w:w="1838" w:type="dxa"/>
          </w:tcPr>
          <w:p w14:paraId="75932DC5" w14:textId="7D05AEC7" w:rsidR="00CA5322" w:rsidRDefault="00CA5322" w:rsidP="00E31749">
            <w:pPr>
              <w:rPr>
                <w:rFonts w:ascii="Arial" w:hAnsi="Arial" w:cs="Arial"/>
                <w:sz w:val="20"/>
                <w:lang w:val="en-AU"/>
              </w:rPr>
            </w:pPr>
            <w:r>
              <w:rPr>
                <w:rFonts w:ascii="Arial" w:hAnsi="Arial" w:cs="Arial"/>
                <w:sz w:val="20"/>
                <w:lang w:val="en-AU"/>
              </w:rPr>
              <w:t>icol</w:t>
            </w:r>
          </w:p>
        </w:tc>
        <w:tc>
          <w:tcPr>
            <w:tcW w:w="7178" w:type="dxa"/>
          </w:tcPr>
          <w:p w14:paraId="2A4FDCBF" w14:textId="4C072698" w:rsidR="00CA5322" w:rsidRDefault="00CA5322" w:rsidP="00E31749">
            <w:pPr>
              <w:rPr>
                <w:rFonts w:ascii="Arial" w:hAnsi="Arial" w:cs="Arial"/>
                <w:sz w:val="20"/>
                <w:lang w:val="en-AU"/>
              </w:rPr>
            </w:pPr>
            <w:r>
              <w:rPr>
                <w:rFonts w:ascii="Arial" w:hAnsi="Arial" w:cs="Arial"/>
                <w:sz w:val="20"/>
                <w:lang w:val="en-AU"/>
              </w:rPr>
              <w:t>Column number of matrix element; starts at 0.</w:t>
            </w:r>
          </w:p>
        </w:tc>
      </w:tr>
      <w:tr w:rsidR="002B5C99" w14:paraId="65AF7A92" w14:textId="77777777" w:rsidTr="00E31749">
        <w:tc>
          <w:tcPr>
            <w:tcW w:w="1838" w:type="dxa"/>
          </w:tcPr>
          <w:p w14:paraId="6F90AF46" w14:textId="77777777" w:rsidR="002B5C99" w:rsidRPr="00206619" w:rsidRDefault="002B5C99" w:rsidP="00E31749">
            <w:pPr>
              <w:rPr>
                <w:rFonts w:ascii="Arial" w:hAnsi="Arial" w:cs="Arial"/>
                <w:sz w:val="20"/>
                <w:lang w:val="en-AU"/>
              </w:rPr>
            </w:pPr>
            <w:r>
              <w:rPr>
                <w:rFonts w:ascii="Arial" w:hAnsi="Arial" w:cs="Arial"/>
                <w:sz w:val="20"/>
                <w:lang w:val="en-AU"/>
              </w:rPr>
              <w:t>value</w:t>
            </w:r>
          </w:p>
        </w:tc>
        <w:tc>
          <w:tcPr>
            <w:tcW w:w="7178" w:type="dxa"/>
          </w:tcPr>
          <w:p w14:paraId="1CA0F3A3" w14:textId="77777777" w:rsidR="002B5C99" w:rsidRPr="00206619" w:rsidRDefault="002B5C99" w:rsidP="00E31749">
            <w:pPr>
              <w:rPr>
                <w:rFonts w:ascii="Arial" w:hAnsi="Arial" w:cs="Arial"/>
                <w:sz w:val="20"/>
                <w:lang w:val="en-AU"/>
              </w:rPr>
            </w:pPr>
            <w:r>
              <w:rPr>
                <w:rFonts w:ascii="Arial" w:hAnsi="Arial" w:cs="Arial"/>
                <w:sz w:val="20"/>
                <w:lang w:val="en-AU"/>
              </w:rPr>
              <w:t>The value of the matrix element</w:t>
            </w:r>
          </w:p>
        </w:tc>
      </w:tr>
      <w:tr w:rsidR="002B5C99" w14:paraId="5D9E7D27" w14:textId="77777777" w:rsidTr="00E31749">
        <w:tc>
          <w:tcPr>
            <w:tcW w:w="1838" w:type="dxa"/>
          </w:tcPr>
          <w:p w14:paraId="17FE2263" w14:textId="69ADAFE8" w:rsidR="002B5C99" w:rsidRPr="00206619" w:rsidRDefault="00CA5322" w:rsidP="00E31749">
            <w:pPr>
              <w:rPr>
                <w:rFonts w:ascii="Arial" w:hAnsi="Arial" w:cs="Arial"/>
                <w:sz w:val="20"/>
                <w:lang w:val="en-AU"/>
              </w:rPr>
            </w:pPr>
            <w:r>
              <w:rPr>
                <w:rFonts w:ascii="Arial" w:hAnsi="Arial" w:cs="Arial"/>
                <w:sz w:val="20"/>
                <w:lang w:val="en-AU"/>
              </w:rPr>
              <w:t>col</w:t>
            </w:r>
            <w:r w:rsidR="002B5C99">
              <w:rPr>
                <w:rFonts w:ascii="Arial" w:hAnsi="Arial" w:cs="Arial"/>
                <w:sz w:val="20"/>
                <w:lang w:val="en-AU"/>
              </w:rPr>
              <w:t>name</w:t>
            </w:r>
          </w:p>
        </w:tc>
        <w:tc>
          <w:tcPr>
            <w:tcW w:w="7178" w:type="dxa"/>
          </w:tcPr>
          <w:p w14:paraId="0B79E0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column</w:t>
            </w:r>
          </w:p>
        </w:tc>
      </w:tr>
      <w:tr w:rsidR="002B5C99" w14:paraId="31961F75" w14:textId="77777777" w:rsidTr="00E31749">
        <w:tc>
          <w:tcPr>
            <w:tcW w:w="1838" w:type="dxa"/>
          </w:tcPr>
          <w:p w14:paraId="24342E31" w14:textId="0A399B75"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name</w:t>
            </w:r>
          </w:p>
        </w:tc>
        <w:tc>
          <w:tcPr>
            <w:tcW w:w="7178" w:type="dxa"/>
          </w:tcPr>
          <w:p w14:paraId="00DCCC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row</w:t>
            </w:r>
          </w:p>
        </w:tc>
      </w:tr>
    </w:tbl>
    <w:p w14:paraId="6741868C" w14:textId="27BBB849" w:rsidR="002B5C99" w:rsidRPr="00496DA8" w:rsidRDefault="002B5C99" w:rsidP="002B5C99">
      <w:pPr>
        <w:rPr>
          <w:lang w:val="en-AU"/>
        </w:rPr>
      </w:pPr>
      <w:r>
        <w:rPr>
          <w:lang w:val="en-AU"/>
        </w:rPr>
        <w:t>If a value is not provided for a particular matrix element in a JC</w:t>
      </w:r>
      <w:r w:rsidR="00CA5322">
        <w:rPr>
          <w:lang w:val="en-AU"/>
        </w:rPr>
        <w:t>B</w:t>
      </w:r>
      <w:r>
        <w:rPr>
          <w:lang w:val="en-AU"/>
        </w:rPr>
        <w:t xml:space="preserve"> file, its value is assumed to be zero.</w:t>
      </w:r>
    </w:p>
    <w:p w14:paraId="3D73E83A" w14:textId="0D181F72" w:rsidR="002B5C99" w:rsidRDefault="006D4482" w:rsidP="006D4482">
      <w:pPr>
        <w:pStyle w:val="Heading3"/>
      </w:pPr>
      <w:bookmarkStart w:id="2736" w:name="_Toc24975809"/>
      <w:r>
        <w:t>B</w:t>
      </w:r>
      <w:r w:rsidR="00434DBF">
        <w:t>.</w:t>
      </w:r>
      <w:r>
        <w:t>5.3 Distinguishing between a JCO and a JCB File</w:t>
      </w:r>
      <w:bookmarkEnd w:id="2736"/>
    </w:p>
    <w:p w14:paraId="25921F41" w14:textId="7793E184" w:rsidR="006D4482" w:rsidRPr="006D4482" w:rsidRDefault="006D4482" w:rsidP="006D4482">
      <w:pPr>
        <w:rPr>
          <w:lang w:val="en-AU"/>
        </w:rPr>
      </w:pPr>
      <w:r>
        <w:rPr>
          <w:lang w:val="en-AU"/>
        </w:rPr>
        <w:t xml:space="preserve">A PEST++ program recognizes a JCO file </w:t>
      </w:r>
      <w:r w:rsidR="006321FB">
        <w:rPr>
          <w:lang w:val="en-AU"/>
        </w:rPr>
        <w:t>from integers that it reads from the first line of this file, regardless of the filename extension. If the first integer that it reads is negative then the file is a JCO file. If it is positive, then it is a JCB file.</w:t>
      </w:r>
    </w:p>
    <w:sectPr w:rsidR="006D4482" w:rsidRPr="006D4482" w:rsidSect="00EF7F08">
      <w:headerReference w:type="default" r:id="rId45"/>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34945" w14:textId="77777777" w:rsidR="00BA0988" w:rsidRDefault="00BA0988">
      <w:pPr>
        <w:spacing w:line="20" w:lineRule="exact"/>
      </w:pPr>
    </w:p>
  </w:endnote>
  <w:endnote w:type="continuationSeparator" w:id="0">
    <w:p w14:paraId="54619F6E" w14:textId="77777777" w:rsidR="00BA0988" w:rsidRDefault="00BA0988">
      <w:r>
        <w:t xml:space="preserve"> </w:t>
      </w:r>
    </w:p>
  </w:endnote>
  <w:endnote w:type="continuationNotice" w:id="1">
    <w:p w14:paraId="46FDF9AA" w14:textId="77777777" w:rsidR="00BA0988" w:rsidRDefault="00BA0988">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Univers 47 CondensedLight">
    <w:panose1 w:val="020B0604020202020204"/>
    <w:charset w:val="00"/>
    <w:family w:val="swiss"/>
    <w:notTrueType/>
    <w:pitch w:val="variable"/>
    <w:sig w:usb0="00000003" w:usb1="00000000" w:usb2="00000000" w:usb3="00000000" w:csb0="00000001" w:csb1="00000000"/>
  </w:font>
  <w:font w:name="Univers 57 Condensed">
    <w:altName w:val="Arial"/>
    <w:panose1 w:val="020B0604020202020204"/>
    <w:charset w:val="00"/>
    <w:family w:val="modern"/>
    <w:notTrueType/>
    <w:pitch w:val="variable"/>
    <w:sig w:usb0="A000002F" w:usb1="4000004A" w:usb2="00000000" w:usb3="00000000" w:csb0="00000111"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Univers">
    <w:panose1 w:val="020B0503020202020204"/>
    <w:charset w:val="00"/>
    <w:family w:val="swiss"/>
    <w:pitch w:val="variable"/>
    <w:sig w:usb0="80000287" w:usb1="00000000" w:usb2="00000000" w:usb3="00000000" w:csb0="0000000F" w:csb1="00000000"/>
  </w:font>
  <w:font w:name="&amp;quot">
    <w:altName w:val="Cambria"/>
    <w:panose1 w:val="020B0604020202020204"/>
    <w:charset w:val="00"/>
    <w:family w:val="roman"/>
    <w:notTrueType/>
    <w:pitch w:val="default"/>
  </w:font>
  <w:font w:name="Bookman">
    <w:altName w:val="Cambria"/>
    <w:panose1 w:val="020B0604020202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dvPS44A44B">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A58CC" w14:textId="77777777" w:rsidR="004F11D5" w:rsidRDefault="004F11D5">
    <w:pPr>
      <w:pStyle w:val="Footer"/>
      <w:framePr w:wrap="auto" w:vAnchor="text" w:hAnchor="margin" w:xAlign="right" w:y="1"/>
      <w:rPr>
        <w:rStyle w:val="PageNumber"/>
      </w:rPr>
    </w:pPr>
  </w:p>
  <w:p w14:paraId="056D5890" w14:textId="77777777" w:rsidR="004F11D5" w:rsidRDefault="004F11D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DD63F" w14:textId="77777777" w:rsidR="004F11D5" w:rsidRDefault="004F11D5">
    <w:pPr>
      <w:pStyle w:val="Footer"/>
      <w:framePr w:wrap="auto" w:vAnchor="text" w:hAnchor="margin" w:xAlign="right" w:y="1"/>
      <w:rPr>
        <w:rStyle w:val="PageNumber"/>
      </w:rPr>
    </w:pPr>
  </w:p>
  <w:p w14:paraId="0271116C" w14:textId="77777777" w:rsidR="004F11D5" w:rsidRDefault="004F11D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B53A5" w14:textId="77777777" w:rsidR="00BA0988" w:rsidRDefault="00BA0988">
      <w:r>
        <w:separator/>
      </w:r>
    </w:p>
  </w:footnote>
  <w:footnote w:type="continuationSeparator" w:id="0">
    <w:p w14:paraId="6C44D8C3" w14:textId="77777777" w:rsidR="00BA0988" w:rsidRDefault="00BA09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948E0" w14:textId="77777777" w:rsidR="004F11D5" w:rsidRDefault="004F11D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4F11D5" w:rsidRDefault="004F11D5">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CF9A8" w14:textId="77777777" w:rsidR="004F11D5" w:rsidRDefault="004F11D5"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88</w:t>
    </w:r>
    <w:r>
      <w:rPr>
        <w:rStyle w:val="PageNumber"/>
      </w:rPr>
      <w:fldChar w:fldCharType="end"/>
    </w:r>
  </w:p>
  <w:p w14:paraId="6C929D10" w14:textId="7645B95F" w:rsidR="004F11D5" w:rsidRDefault="004F11D5">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281D6EA5">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73DD9CB" id="Line 21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5pt,17.1pt" to="45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aZ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" o:allowincell="f">
              <w10:wrap type="topAndBottom"/>
            </v:line>
          </w:pict>
        </mc:Fallback>
      </mc:AlternateContent>
    </w:r>
    <w:r>
      <w:rPr>
        <w:noProof/>
      </w:rPr>
      <w:t>PESTPP-GLM</w:t>
    </w:r>
    <w:r>
      <w:rPr>
        <w:noProof/>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5AF9A" w14:textId="77777777" w:rsidR="004F11D5" w:rsidRDefault="004F11D5"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97</w:t>
    </w:r>
    <w:r>
      <w:rPr>
        <w:rStyle w:val="PageNumber"/>
      </w:rPr>
      <w:fldChar w:fldCharType="end"/>
    </w:r>
  </w:p>
  <w:p w14:paraId="27AE88A7" w14:textId="2FBB1DC7" w:rsidR="004F11D5" w:rsidRDefault="004F11D5">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4F11D5" w:rsidRDefault="004F11D5">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1A263" id="Rectangle 220" o:spid="_x0000_s1032"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C5kvnI6QEAALYDAAAOAAAAAAAAAAAAAAAAAC4CAABkcnMvZTJvRG9jLnht&#13;&#10;bFBLAQItABQABgAIAAAAIQArX/1z3gAAAA0BAAAPAAAAAAAAAAAAAAAAAEMEAABkcnMvZG93bnJl&#13;&#10;di54bWxQSwUGAAAAAAQABADzAAAATgUAAAAA&#13;&#10;" o:allowincell="f" filled="f" stroked="f" strokeweight="0">
              <v:textbox inset="0,0,0,0">
                <w:txbxContent>
                  <w:p w14:paraId="6AD6A257" w14:textId="77777777" w:rsidR="004F11D5" w:rsidRDefault="004F11D5">
                    <w:pPr>
                      <w:tabs>
                        <w:tab w:val="center" w:pos="4513"/>
                        <w:tab w:val="right" w:pos="9026"/>
                      </w:tabs>
                    </w:pPr>
                  </w:p>
                </w:txbxContent>
              </v:textbox>
              <w10:wrap anchorx="page"/>
            </v:rect>
          </w:pict>
        </mc:Fallback>
      </mc:AlternateContent>
    </w:r>
    <w:r>
      <w:rPr>
        <w:noProof/>
      </w:rPr>
      <w:t>PESTPP-SEN</w:t>
    </w:r>
    <w:r>
      <w:rPr>
        <w:noProof/>
      </w:rP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7E37" w14:textId="77777777" w:rsidR="004F11D5" w:rsidRDefault="004F11D5"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114</w:t>
    </w:r>
    <w:r>
      <w:rPr>
        <w:rStyle w:val="PageNumber"/>
      </w:rPr>
      <w:fldChar w:fldCharType="end"/>
    </w:r>
  </w:p>
  <w:p w14:paraId="5D2AACF7" w14:textId="2C6E0384" w:rsidR="004F11D5" w:rsidRDefault="004F11D5">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4F11D5" w:rsidRDefault="004F11D5">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980E3" id="Rectangle 222" o:spid="_x0000_s1033"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LxV9p6QEAALYDAAAOAAAAAAAAAAAAAAAAAC4CAABkcnMvZTJvRG9jLnht&#13;&#10;bFBLAQItABQABgAIAAAAIQArX/1z3gAAAA0BAAAPAAAAAAAAAAAAAAAAAEMEAABkcnMvZG93bnJl&#13;&#10;di54bWxQSwUGAAAAAAQABADzAAAATgUAAAAA&#13;&#10;" o:allowincell="f" filled="f" stroked="f" strokeweight="0">
              <v:textbox inset="0,0,0,0">
                <w:txbxContent>
                  <w:p w14:paraId="0441EE8A" w14:textId="77777777" w:rsidR="004F11D5" w:rsidRDefault="004F11D5">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9100B" w14:textId="77777777" w:rsidR="004F11D5" w:rsidRDefault="004F11D5"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142</w:t>
    </w:r>
    <w:r>
      <w:rPr>
        <w:rStyle w:val="PageNumber"/>
      </w:rPr>
      <w:fldChar w:fldCharType="end"/>
    </w:r>
  </w:p>
  <w:p w14:paraId="6B095C7F" w14:textId="059AECB1" w:rsidR="004F11D5" w:rsidRDefault="004F11D5">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4F11D5" w:rsidRDefault="004F11D5">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24ADB" id="Rectangle 233" o:spid="_x0000_s1034"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BWFXqz6QEAALYDAAAOAAAAAAAAAAAAAAAAAC4CAABkcnMvZTJvRG9jLnht&#13;&#10;bFBLAQItABQABgAIAAAAIQArX/1z3gAAAA0BAAAPAAAAAAAAAAAAAAAAAEMEAABkcnMvZG93bnJl&#13;&#10;di54bWxQSwUGAAAAAAQABADzAAAATgUAAAAA&#13;&#10;" o:allowincell="f" filled="f" stroked="f" strokeweight="0">
              <v:textbox inset="0,0,0,0">
                <w:txbxContent>
                  <w:p w14:paraId="0285DD71" w14:textId="77777777" w:rsidR="004F11D5" w:rsidRDefault="004F11D5">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B217E" w14:textId="77777777" w:rsidR="004F11D5" w:rsidRDefault="004F11D5"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144</w:t>
    </w:r>
    <w:r>
      <w:rPr>
        <w:rStyle w:val="PageNumber"/>
      </w:rPr>
      <w:fldChar w:fldCharType="end"/>
    </w:r>
  </w:p>
  <w:p w14:paraId="3680CCEB" w14:textId="3840D8BF" w:rsidR="004F11D5" w:rsidRDefault="004F11D5"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PESTPP-SWP</w:t>
    </w:r>
    <w:r>
      <w:rPr>
        <w:noProof/>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E8184" w14:textId="77777777" w:rsidR="004F11D5" w:rsidRDefault="004F11D5"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147</w:t>
    </w:r>
    <w:r>
      <w:rPr>
        <w:rStyle w:val="PageNumber"/>
      </w:rPr>
      <w:fldChar w:fldCharType="end"/>
    </w:r>
  </w:p>
  <w:p w14:paraId="7A1B659D" w14:textId="55C6F357" w:rsidR="004F11D5" w:rsidRDefault="004F11D5"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0FE26" w14:textId="354896AC" w:rsidR="004F11D5" w:rsidRDefault="004F11D5"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Pr>
        <w:noProof/>
      </w:rPr>
      <w:t>150</w:t>
    </w:r>
    <w:r>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CA73A" w14:textId="11D85BC4" w:rsidR="004F11D5" w:rsidRDefault="004F11D5"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Pr>
        <w:noProof/>
      </w:rPr>
      <w:t>172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08E4A" w14:textId="1FDE149F" w:rsidR="004F11D5" w:rsidRDefault="004F11D5"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9CCFF" w14:textId="6ED0D9EC" w:rsidR="004F11D5" w:rsidRDefault="004F11D5"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42380" w14:textId="7CF02458" w:rsidR="004F11D5" w:rsidRDefault="004F11D5">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4F11D5" w:rsidRDefault="004F11D5">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" o:allowincell="f" filled="f" stroked="f" strokeweight="0">
              <v:textbox inset="0,0,0,0">
                <w:txbxContent>
                  <w:p w14:paraId="013B83AE" w14:textId="77777777" w:rsidR="004F11D5" w:rsidRDefault="004F11D5">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E36FA" w14:textId="77777777" w:rsidR="004F11D5" w:rsidRDefault="004F11D5"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A100211" w14:textId="34F34358" w:rsidR="004F11D5" w:rsidRDefault="004F11D5">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4F11D5" w:rsidRDefault="004F11D5">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&#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zepLb+cBAAC2AwAADgAAAAAAAAAAAAAAAAAuAgAAZHJzL2Uyb0RvYy54bWxQ&#13;&#10;SwECLQAUAAYACAAAACEAK1/9c94AAAANAQAADwAAAAAAAAAAAAAAAABBBAAAZHJzL2Rvd25yZXYu&#13;&#10;eG1sUEsFBgAAAAAEAAQA8wAAAEwFAAAAAA==&#13;&#10;" o:allowincell="f" filled="f" stroked="f" strokeweight="0">
              <v:textbox inset="0,0,0,0">
                <w:txbxContent>
                  <w:p w14:paraId="5F1A6EB6" w14:textId="77777777" w:rsidR="004F11D5" w:rsidRDefault="004F11D5">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3B43B" w14:textId="77777777" w:rsidR="004F11D5" w:rsidRDefault="004F11D5"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14:paraId="191625C2" w14:textId="701DBA4C" w:rsidR="004F11D5" w:rsidRDefault="004F11D5">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4F11D5" w:rsidRDefault="004F11D5">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" o:allowincell="f" filled="f" stroked="f" strokeweight="0">
              <v:textbox inset="0,0,0,0">
                <w:txbxContent>
                  <w:p w14:paraId="30A82EE8" w14:textId="77777777" w:rsidR="004F11D5" w:rsidRDefault="004F11D5">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CEEC8" w14:textId="77777777" w:rsidR="004F11D5" w:rsidRDefault="004F11D5"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28</w:t>
    </w:r>
    <w:r>
      <w:rPr>
        <w:rStyle w:val="PageNumber"/>
      </w:rPr>
      <w:fldChar w:fldCharType="end"/>
    </w:r>
  </w:p>
  <w:p w14:paraId="3A814294" w14:textId="490BD09B" w:rsidR="004F11D5" w:rsidRDefault="004F11D5">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4F11D5" w:rsidRPr="005F65CE" w:rsidRDefault="004F11D5">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" o:allowincell="f" filled="f" stroked="f" strokeweight="0">
              <v:textbox inset="0,0,0,0">
                <w:txbxContent>
                  <w:p w14:paraId="3B66EB5C" w14:textId="77777777" w:rsidR="004F11D5" w:rsidRPr="005F65CE" w:rsidRDefault="004F11D5">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50686" w14:textId="77777777" w:rsidR="004F11D5" w:rsidRDefault="004F11D5"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66</w:t>
    </w:r>
    <w:r>
      <w:rPr>
        <w:rStyle w:val="PageNumber"/>
      </w:rPr>
      <w:fldChar w:fldCharType="end"/>
    </w:r>
  </w:p>
  <w:p w14:paraId="69E81A7E" w14:textId="328924C8" w:rsidR="004F11D5" w:rsidRDefault="004F11D5">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4F11D5" w:rsidRDefault="004F11D5">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jXcbd6QEAALYDAAAOAAAAAAAAAAAAAAAAAC4CAABkcnMvZTJvRG9jLnht&#13;&#10;bFBLAQItABQABgAIAAAAIQArX/1z3gAAAA0BAAAPAAAAAAAAAAAAAAAAAEMEAABkcnMvZG93bnJl&#13;&#10;di54bWxQSwUGAAAAAAQABADzAAAATgUAAAAA&#13;&#10;" o:allowincell="f" filled="f" stroked="f" strokeweight="0">
              <v:textbox inset="0,0,0,0">
                <w:txbxContent>
                  <w:p w14:paraId="5A244E74" w14:textId="77777777" w:rsidR="004F11D5" w:rsidRDefault="004F11D5">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EF741" w14:textId="77777777" w:rsidR="004F11D5" w:rsidRDefault="004F11D5"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22903CBA" w14:textId="2E1A2CE7" w:rsidR="004F11D5" w:rsidRDefault="004F11D5">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4F11D5" w:rsidRDefault="004F11D5">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" o:allowincell="f" filled="f" stroked="f" strokeweight="0">
              <v:textbox inset="0,0,0,0">
                <w:txbxContent>
                  <w:p w14:paraId="39B64875" w14:textId="77777777" w:rsidR="004F11D5" w:rsidRDefault="004F11D5">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164756"/>
    <w:multiLevelType w:val="hybridMultilevel"/>
    <w:tmpl w:val="F2424C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DC539A"/>
    <w:multiLevelType w:val="hybridMultilevel"/>
    <w:tmpl w:val="2400870A"/>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15:restartNumberingAfterBreak="0">
    <w:nsid w:val="110F1670"/>
    <w:multiLevelType w:val="hybridMultilevel"/>
    <w:tmpl w:val="D10E7D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6" w15:restartNumberingAfterBreak="0">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0" w15:restartNumberingAfterBreak="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12" w15:restartNumberingAfterBreak="0">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1377975"/>
    <w:multiLevelType w:val="hybridMultilevel"/>
    <w:tmpl w:val="96A81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64F51DE"/>
    <w:multiLevelType w:val="hybridMultilevel"/>
    <w:tmpl w:val="CDE687BC"/>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5" w15:restartNumberingAfterBreak="0">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9E27B49"/>
    <w:multiLevelType w:val="hybridMultilevel"/>
    <w:tmpl w:val="0B0A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F2336D"/>
    <w:multiLevelType w:val="hybridMultilevel"/>
    <w:tmpl w:val="EEA6FE1C"/>
    <w:lvl w:ilvl="0" w:tplc="47D635CA">
      <w:start w:val="1"/>
      <w:numFmt w:val="decimal"/>
      <w:lvlText w:val="%1)"/>
      <w:lvlJc w:val="left"/>
      <w:pPr>
        <w:ind w:left="492" w:hanging="360"/>
      </w:pPr>
      <w:rPr>
        <w:rFonts w:hint="default"/>
      </w:rPr>
    </w:lvl>
    <w:lvl w:ilvl="1" w:tplc="04090019" w:tentative="1">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abstractNum w:abstractNumId="18" w15:restartNumberingAfterBreak="0">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ED1473C"/>
    <w:multiLevelType w:val="hybridMultilevel"/>
    <w:tmpl w:val="2AB0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DD7176B"/>
    <w:multiLevelType w:val="hybridMultilevel"/>
    <w:tmpl w:val="42CC15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E91027F"/>
    <w:multiLevelType w:val="hybridMultilevel"/>
    <w:tmpl w:val="787A5290"/>
    <w:lvl w:ilvl="0" w:tplc="48E6298E">
      <w:start w:val="1"/>
      <w:numFmt w:val="decimal"/>
      <w:lvlText w:val="%1."/>
      <w:lvlJc w:val="left"/>
      <w:pPr>
        <w:ind w:left="786" w:hanging="360"/>
      </w:pPr>
      <w:rPr>
        <w:rFonts w:hint="default"/>
        <w:i w:val="0"/>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3" w15:restartNumberingAfterBreak="0">
    <w:nsid w:val="43740E78"/>
    <w:multiLevelType w:val="hybridMultilevel"/>
    <w:tmpl w:val="64E040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BC6249B"/>
    <w:multiLevelType w:val="hybridMultilevel"/>
    <w:tmpl w:val="F4366918"/>
    <w:lvl w:ilvl="0" w:tplc="0C090001">
      <w:start w:val="1"/>
      <w:numFmt w:val="bullet"/>
      <w:lvlText w:val=""/>
      <w:lvlJc w:val="left"/>
      <w:pPr>
        <w:ind w:left="776" w:hanging="360"/>
      </w:pPr>
      <w:rPr>
        <w:rFonts w:ascii="Symbol" w:hAnsi="Symbol" w:hint="default"/>
      </w:rPr>
    </w:lvl>
    <w:lvl w:ilvl="1" w:tplc="0C090003" w:tentative="1">
      <w:start w:val="1"/>
      <w:numFmt w:val="bullet"/>
      <w:lvlText w:val="o"/>
      <w:lvlJc w:val="left"/>
      <w:pPr>
        <w:ind w:left="1496" w:hanging="360"/>
      </w:pPr>
      <w:rPr>
        <w:rFonts w:ascii="Courier New" w:hAnsi="Courier New" w:cs="Courier New" w:hint="default"/>
      </w:rPr>
    </w:lvl>
    <w:lvl w:ilvl="2" w:tplc="0C090005" w:tentative="1">
      <w:start w:val="1"/>
      <w:numFmt w:val="bullet"/>
      <w:lvlText w:val=""/>
      <w:lvlJc w:val="left"/>
      <w:pPr>
        <w:ind w:left="2216" w:hanging="360"/>
      </w:pPr>
      <w:rPr>
        <w:rFonts w:ascii="Wingdings" w:hAnsi="Wingdings" w:hint="default"/>
      </w:rPr>
    </w:lvl>
    <w:lvl w:ilvl="3" w:tplc="0C090001" w:tentative="1">
      <w:start w:val="1"/>
      <w:numFmt w:val="bullet"/>
      <w:lvlText w:val=""/>
      <w:lvlJc w:val="left"/>
      <w:pPr>
        <w:ind w:left="2936" w:hanging="360"/>
      </w:pPr>
      <w:rPr>
        <w:rFonts w:ascii="Symbol" w:hAnsi="Symbol" w:hint="default"/>
      </w:rPr>
    </w:lvl>
    <w:lvl w:ilvl="4" w:tplc="0C090003" w:tentative="1">
      <w:start w:val="1"/>
      <w:numFmt w:val="bullet"/>
      <w:lvlText w:val="o"/>
      <w:lvlJc w:val="left"/>
      <w:pPr>
        <w:ind w:left="3656" w:hanging="360"/>
      </w:pPr>
      <w:rPr>
        <w:rFonts w:ascii="Courier New" w:hAnsi="Courier New" w:cs="Courier New" w:hint="default"/>
      </w:rPr>
    </w:lvl>
    <w:lvl w:ilvl="5" w:tplc="0C090005" w:tentative="1">
      <w:start w:val="1"/>
      <w:numFmt w:val="bullet"/>
      <w:lvlText w:val=""/>
      <w:lvlJc w:val="left"/>
      <w:pPr>
        <w:ind w:left="4376" w:hanging="360"/>
      </w:pPr>
      <w:rPr>
        <w:rFonts w:ascii="Wingdings" w:hAnsi="Wingdings" w:hint="default"/>
      </w:rPr>
    </w:lvl>
    <w:lvl w:ilvl="6" w:tplc="0C090001" w:tentative="1">
      <w:start w:val="1"/>
      <w:numFmt w:val="bullet"/>
      <w:lvlText w:val=""/>
      <w:lvlJc w:val="left"/>
      <w:pPr>
        <w:ind w:left="5096" w:hanging="360"/>
      </w:pPr>
      <w:rPr>
        <w:rFonts w:ascii="Symbol" w:hAnsi="Symbol" w:hint="default"/>
      </w:rPr>
    </w:lvl>
    <w:lvl w:ilvl="7" w:tplc="0C090003" w:tentative="1">
      <w:start w:val="1"/>
      <w:numFmt w:val="bullet"/>
      <w:lvlText w:val="o"/>
      <w:lvlJc w:val="left"/>
      <w:pPr>
        <w:ind w:left="5816" w:hanging="360"/>
      </w:pPr>
      <w:rPr>
        <w:rFonts w:ascii="Courier New" w:hAnsi="Courier New" w:cs="Courier New" w:hint="default"/>
      </w:rPr>
    </w:lvl>
    <w:lvl w:ilvl="8" w:tplc="0C090005" w:tentative="1">
      <w:start w:val="1"/>
      <w:numFmt w:val="bullet"/>
      <w:lvlText w:val=""/>
      <w:lvlJc w:val="left"/>
      <w:pPr>
        <w:ind w:left="6536" w:hanging="360"/>
      </w:pPr>
      <w:rPr>
        <w:rFonts w:ascii="Wingdings" w:hAnsi="Wingdings" w:hint="default"/>
      </w:rPr>
    </w:lvl>
  </w:abstractNum>
  <w:abstractNum w:abstractNumId="26" w15:restartNumberingAfterBreak="0">
    <w:nsid w:val="4BD02C8B"/>
    <w:multiLevelType w:val="hybridMultilevel"/>
    <w:tmpl w:val="0B8A16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28" w15:restartNumberingAfterBreak="0">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DE14DBB"/>
    <w:multiLevelType w:val="hybridMultilevel"/>
    <w:tmpl w:val="7AC67A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32" w15:restartNumberingAfterBreak="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76E174D"/>
    <w:multiLevelType w:val="hybridMultilevel"/>
    <w:tmpl w:val="C4CA196C"/>
    <w:lvl w:ilvl="0" w:tplc="A352105A">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77E6A07"/>
    <w:multiLevelType w:val="hybridMultilevel"/>
    <w:tmpl w:val="F01ABA86"/>
    <w:lvl w:ilvl="0" w:tplc="83F85742">
      <w:start w:val="1"/>
      <w:numFmt w:val="decimal"/>
      <w:lvlText w:val="(%1)"/>
      <w:lvlJc w:val="left"/>
      <w:pPr>
        <w:ind w:left="435" w:hanging="375"/>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38" w15:restartNumberingAfterBreak="0">
    <w:nsid w:val="778A3907"/>
    <w:multiLevelType w:val="hybridMultilevel"/>
    <w:tmpl w:val="1E32E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2"/>
  </w:num>
  <w:num w:numId="3">
    <w:abstractNumId w:val="15"/>
  </w:num>
  <w:num w:numId="4">
    <w:abstractNumId w:val="41"/>
  </w:num>
  <w:num w:numId="5">
    <w:abstractNumId w:val="18"/>
  </w:num>
  <w:num w:numId="6">
    <w:abstractNumId w:val="21"/>
  </w:num>
  <w:num w:numId="7">
    <w:abstractNumId w:val="3"/>
  </w:num>
  <w:num w:numId="8">
    <w:abstractNumId w:val="20"/>
  </w:num>
  <w:num w:numId="9">
    <w:abstractNumId w:val="6"/>
  </w:num>
  <w:num w:numId="10">
    <w:abstractNumId w:val="13"/>
  </w:num>
  <w:num w:numId="11">
    <w:abstractNumId w:val="39"/>
  </w:num>
  <w:num w:numId="12">
    <w:abstractNumId w:val="24"/>
  </w:num>
  <w:num w:numId="13">
    <w:abstractNumId w:val="28"/>
  </w:num>
  <w:num w:numId="14">
    <w:abstractNumId w:val="35"/>
  </w:num>
  <w:num w:numId="15">
    <w:abstractNumId w:val="8"/>
  </w:num>
  <w:num w:numId="16">
    <w:abstractNumId w:val="17"/>
  </w:num>
  <w:num w:numId="17">
    <w:abstractNumId w:val="40"/>
  </w:num>
  <w:num w:numId="18">
    <w:abstractNumId w:val="31"/>
  </w:num>
  <w:num w:numId="19">
    <w:abstractNumId w:val="9"/>
  </w:num>
  <w:num w:numId="20">
    <w:abstractNumId w:val="2"/>
  </w:num>
  <w:num w:numId="21">
    <w:abstractNumId w:val="37"/>
  </w:num>
  <w:num w:numId="22">
    <w:abstractNumId w:val="27"/>
  </w:num>
  <w:num w:numId="23">
    <w:abstractNumId w:val="14"/>
  </w:num>
  <w:num w:numId="24">
    <w:abstractNumId w:val="22"/>
  </w:num>
  <w:num w:numId="25">
    <w:abstractNumId w:val="26"/>
  </w:num>
  <w:num w:numId="26">
    <w:abstractNumId w:val="32"/>
  </w:num>
  <w:num w:numId="27">
    <w:abstractNumId w:val="1"/>
  </w:num>
  <w:num w:numId="28">
    <w:abstractNumId w:val="25"/>
  </w:num>
  <w:num w:numId="29">
    <w:abstractNumId w:val="33"/>
  </w:num>
  <w:num w:numId="30">
    <w:abstractNumId w:val="5"/>
  </w:num>
  <w:num w:numId="31">
    <w:abstractNumId w:val="30"/>
  </w:num>
  <w:num w:numId="32">
    <w:abstractNumId w:val="10"/>
  </w:num>
  <w:num w:numId="33">
    <w:abstractNumId w:val="34"/>
  </w:num>
  <w:num w:numId="34">
    <w:abstractNumId w:val="36"/>
  </w:num>
  <w:num w:numId="35">
    <w:abstractNumId w:val="7"/>
  </w:num>
  <w:num w:numId="36">
    <w:abstractNumId w:val="4"/>
  </w:num>
  <w:num w:numId="37">
    <w:abstractNumId w:val="11"/>
  </w:num>
  <w:num w:numId="38">
    <w:abstractNumId w:val="29"/>
  </w:num>
  <w:num w:numId="39">
    <w:abstractNumId w:val="23"/>
  </w:num>
  <w:num w:numId="40">
    <w:abstractNumId w:val="19"/>
  </w:num>
  <w:num w:numId="41">
    <w:abstractNumId w:val="16"/>
  </w:num>
  <w:num w:numId="42">
    <w:abstractNumId w:val="3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37"/>
    <w:rsid w:val="000003DE"/>
    <w:rsid w:val="0000069F"/>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910"/>
    <w:rsid w:val="00011A4C"/>
    <w:rsid w:val="00011AA2"/>
    <w:rsid w:val="00011D07"/>
    <w:rsid w:val="00011E33"/>
    <w:rsid w:val="00011E3E"/>
    <w:rsid w:val="000124D6"/>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0F4B"/>
    <w:rsid w:val="00021401"/>
    <w:rsid w:val="0002182D"/>
    <w:rsid w:val="00021AB8"/>
    <w:rsid w:val="00021E03"/>
    <w:rsid w:val="00021EE4"/>
    <w:rsid w:val="000221DE"/>
    <w:rsid w:val="00022355"/>
    <w:rsid w:val="000226B0"/>
    <w:rsid w:val="000227EA"/>
    <w:rsid w:val="000228CC"/>
    <w:rsid w:val="00022CDA"/>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1FAF"/>
    <w:rsid w:val="0003200B"/>
    <w:rsid w:val="00032B5D"/>
    <w:rsid w:val="00032F59"/>
    <w:rsid w:val="0003317C"/>
    <w:rsid w:val="00033674"/>
    <w:rsid w:val="00033FA6"/>
    <w:rsid w:val="00034327"/>
    <w:rsid w:val="000343DB"/>
    <w:rsid w:val="00034516"/>
    <w:rsid w:val="000346CF"/>
    <w:rsid w:val="000348C7"/>
    <w:rsid w:val="000348FF"/>
    <w:rsid w:val="000349AD"/>
    <w:rsid w:val="00034A25"/>
    <w:rsid w:val="00034E5F"/>
    <w:rsid w:val="00035007"/>
    <w:rsid w:val="000350DD"/>
    <w:rsid w:val="000352CC"/>
    <w:rsid w:val="00035480"/>
    <w:rsid w:val="00035756"/>
    <w:rsid w:val="000358F0"/>
    <w:rsid w:val="00035C7B"/>
    <w:rsid w:val="00035E03"/>
    <w:rsid w:val="00035E7F"/>
    <w:rsid w:val="000361B1"/>
    <w:rsid w:val="00036250"/>
    <w:rsid w:val="0003630C"/>
    <w:rsid w:val="000364D5"/>
    <w:rsid w:val="00036533"/>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50D"/>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50057"/>
    <w:rsid w:val="00050688"/>
    <w:rsid w:val="000509EC"/>
    <w:rsid w:val="00051242"/>
    <w:rsid w:val="0005169C"/>
    <w:rsid w:val="00051886"/>
    <w:rsid w:val="00051C39"/>
    <w:rsid w:val="00051F2D"/>
    <w:rsid w:val="0005298E"/>
    <w:rsid w:val="00052F86"/>
    <w:rsid w:val="00053305"/>
    <w:rsid w:val="0005381B"/>
    <w:rsid w:val="00053D29"/>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6063"/>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7751B"/>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6F42"/>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911"/>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DD"/>
    <w:rsid w:val="000B159F"/>
    <w:rsid w:val="000B16EE"/>
    <w:rsid w:val="000B1BD4"/>
    <w:rsid w:val="000B1D74"/>
    <w:rsid w:val="000B1E44"/>
    <w:rsid w:val="000B1E8C"/>
    <w:rsid w:val="000B21AD"/>
    <w:rsid w:val="000B22BE"/>
    <w:rsid w:val="000B2778"/>
    <w:rsid w:val="000B2E5D"/>
    <w:rsid w:val="000B302B"/>
    <w:rsid w:val="000B379D"/>
    <w:rsid w:val="000B3870"/>
    <w:rsid w:val="000B414B"/>
    <w:rsid w:val="000B45E9"/>
    <w:rsid w:val="000B4679"/>
    <w:rsid w:val="000B473A"/>
    <w:rsid w:val="000B4A15"/>
    <w:rsid w:val="000B4BB0"/>
    <w:rsid w:val="000B4BE6"/>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D01F4"/>
    <w:rsid w:val="000D05B5"/>
    <w:rsid w:val="000D0B2D"/>
    <w:rsid w:val="000D1029"/>
    <w:rsid w:val="000D104E"/>
    <w:rsid w:val="000D17DF"/>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A28"/>
    <w:rsid w:val="000E0B57"/>
    <w:rsid w:val="000E0D19"/>
    <w:rsid w:val="000E0DFD"/>
    <w:rsid w:val="000E1398"/>
    <w:rsid w:val="000E13BC"/>
    <w:rsid w:val="000E188A"/>
    <w:rsid w:val="000E18E0"/>
    <w:rsid w:val="000E1C05"/>
    <w:rsid w:val="000E21AE"/>
    <w:rsid w:val="000E2526"/>
    <w:rsid w:val="000E28D2"/>
    <w:rsid w:val="000E33C5"/>
    <w:rsid w:val="000E34E8"/>
    <w:rsid w:val="000E3671"/>
    <w:rsid w:val="000E3B90"/>
    <w:rsid w:val="000E437A"/>
    <w:rsid w:val="000E449D"/>
    <w:rsid w:val="000E44F1"/>
    <w:rsid w:val="000E4786"/>
    <w:rsid w:val="000E4935"/>
    <w:rsid w:val="000E4E19"/>
    <w:rsid w:val="000E523B"/>
    <w:rsid w:val="000E57D8"/>
    <w:rsid w:val="000E5EF3"/>
    <w:rsid w:val="000E6057"/>
    <w:rsid w:val="000E6480"/>
    <w:rsid w:val="000E6542"/>
    <w:rsid w:val="000E7009"/>
    <w:rsid w:val="000E7270"/>
    <w:rsid w:val="000E75F1"/>
    <w:rsid w:val="000E76CF"/>
    <w:rsid w:val="000F053D"/>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4E78"/>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64"/>
    <w:rsid w:val="00114BF1"/>
    <w:rsid w:val="00115128"/>
    <w:rsid w:val="00115F56"/>
    <w:rsid w:val="00115FA4"/>
    <w:rsid w:val="001162FD"/>
    <w:rsid w:val="00116525"/>
    <w:rsid w:val="00116532"/>
    <w:rsid w:val="00116AA0"/>
    <w:rsid w:val="00116C16"/>
    <w:rsid w:val="00116C95"/>
    <w:rsid w:val="00116CBF"/>
    <w:rsid w:val="00116F9E"/>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CCD"/>
    <w:rsid w:val="00123E18"/>
    <w:rsid w:val="00123F41"/>
    <w:rsid w:val="00124009"/>
    <w:rsid w:val="001243F8"/>
    <w:rsid w:val="001248BA"/>
    <w:rsid w:val="00124BD9"/>
    <w:rsid w:val="00124FA0"/>
    <w:rsid w:val="00125501"/>
    <w:rsid w:val="001257F6"/>
    <w:rsid w:val="0012584E"/>
    <w:rsid w:val="0012587F"/>
    <w:rsid w:val="00125A2B"/>
    <w:rsid w:val="00125AD6"/>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913"/>
    <w:rsid w:val="00143C09"/>
    <w:rsid w:val="00143D97"/>
    <w:rsid w:val="00144096"/>
    <w:rsid w:val="001440DE"/>
    <w:rsid w:val="00144860"/>
    <w:rsid w:val="001449E0"/>
    <w:rsid w:val="00144B3D"/>
    <w:rsid w:val="00144D0B"/>
    <w:rsid w:val="00145110"/>
    <w:rsid w:val="00145794"/>
    <w:rsid w:val="00145A7E"/>
    <w:rsid w:val="00145EF8"/>
    <w:rsid w:val="00146957"/>
    <w:rsid w:val="001469CE"/>
    <w:rsid w:val="00146B08"/>
    <w:rsid w:val="00147744"/>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2CE8"/>
    <w:rsid w:val="001539FB"/>
    <w:rsid w:val="00153A06"/>
    <w:rsid w:val="00153D75"/>
    <w:rsid w:val="00153FBE"/>
    <w:rsid w:val="0015434E"/>
    <w:rsid w:val="001543C7"/>
    <w:rsid w:val="0015454F"/>
    <w:rsid w:val="0015457C"/>
    <w:rsid w:val="001546FB"/>
    <w:rsid w:val="001547A9"/>
    <w:rsid w:val="0015489E"/>
    <w:rsid w:val="00154A26"/>
    <w:rsid w:val="001556B5"/>
    <w:rsid w:val="001558C4"/>
    <w:rsid w:val="00156125"/>
    <w:rsid w:val="00156E10"/>
    <w:rsid w:val="00157179"/>
    <w:rsid w:val="00157199"/>
    <w:rsid w:val="00157366"/>
    <w:rsid w:val="00157458"/>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38C"/>
    <w:rsid w:val="0016240A"/>
    <w:rsid w:val="0016257B"/>
    <w:rsid w:val="0016262C"/>
    <w:rsid w:val="00162BDF"/>
    <w:rsid w:val="00163174"/>
    <w:rsid w:val="001631AC"/>
    <w:rsid w:val="0016406C"/>
    <w:rsid w:val="00164125"/>
    <w:rsid w:val="00164A01"/>
    <w:rsid w:val="00164A36"/>
    <w:rsid w:val="00164B2E"/>
    <w:rsid w:val="00164D62"/>
    <w:rsid w:val="00164DBD"/>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68B"/>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509"/>
    <w:rsid w:val="001B486E"/>
    <w:rsid w:val="001B4963"/>
    <w:rsid w:val="001B4AF5"/>
    <w:rsid w:val="001B4F3C"/>
    <w:rsid w:val="001B4F3F"/>
    <w:rsid w:val="001B4FC4"/>
    <w:rsid w:val="001B4FED"/>
    <w:rsid w:val="001B5046"/>
    <w:rsid w:val="001B5140"/>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602E"/>
    <w:rsid w:val="001C60B5"/>
    <w:rsid w:val="001C6509"/>
    <w:rsid w:val="001C6537"/>
    <w:rsid w:val="001C6D93"/>
    <w:rsid w:val="001C725F"/>
    <w:rsid w:val="001C7446"/>
    <w:rsid w:val="001C75DC"/>
    <w:rsid w:val="001C763D"/>
    <w:rsid w:val="001C7AEE"/>
    <w:rsid w:val="001D04D3"/>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CB"/>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8C4"/>
    <w:rsid w:val="001F29E5"/>
    <w:rsid w:val="001F2A2E"/>
    <w:rsid w:val="001F340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2933"/>
    <w:rsid w:val="002032E3"/>
    <w:rsid w:val="0020389A"/>
    <w:rsid w:val="00203C33"/>
    <w:rsid w:val="002040A5"/>
    <w:rsid w:val="0020443F"/>
    <w:rsid w:val="0020452D"/>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619"/>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759"/>
    <w:rsid w:val="002107CE"/>
    <w:rsid w:val="00210BFA"/>
    <w:rsid w:val="00210DB7"/>
    <w:rsid w:val="00211252"/>
    <w:rsid w:val="002113A1"/>
    <w:rsid w:val="0021144A"/>
    <w:rsid w:val="00211519"/>
    <w:rsid w:val="00211855"/>
    <w:rsid w:val="0021192C"/>
    <w:rsid w:val="00211E25"/>
    <w:rsid w:val="00211E84"/>
    <w:rsid w:val="0021209F"/>
    <w:rsid w:val="0021240B"/>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0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1D"/>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76"/>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613"/>
    <w:rsid w:val="002366D3"/>
    <w:rsid w:val="00236998"/>
    <w:rsid w:val="002370E5"/>
    <w:rsid w:val="0023722B"/>
    <w:rsid w:val="00237A54"/>
    <w:rsid w:val="002400A6"/>
    <w:rsid w:val="00240827"/>
    <w:rsid w:val="002412C7"/>
    <w:rsid w:val="0024151D"/>
    <w:rsid w:val="002419AB"/>
    <w:rsid w:val="00241CE6"/>
    <w:rsid w:val="00241D7A"/>
    <w:rsid w:val="00241DA6"/>
    <w:rsid w:val="00241E09"/>
    <w:rsid w:val="002420A7"/>
    <w:rsid w:val="00242437"/>
    <w:rsid w:val="00242800"/>
    <w:rsid w:val="0024312A"/>
    <w:rsid w:val="00243610"/>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448"/>
    <w:rsid w:val="002518AD"/>
    <w:rsid w:val="00251BB3"/>
    <w:rsid w:val="00251C4E"/>
    <w:rsid w:val="00251DF1"/>
    <w:rsid w:val="00251EF4"/>
    <w:rsid w:val="00252791"/>
    <w:rsid w:val="002529DE"/>
    <w:rsid w:val="00252BB3"/>
    <w:rsid w:val="00252EC7"/>
    <w:rsid w:val="00252F36"/>
    <w:rsid w:val="002534C2"/>
    <w:rsid w:val="00253510"/>
    <w:rsid w:val="00253B32"/>
    <w:rsid w:val="00253C90"/>
    <w:rsid w:val="00253CB1"/>
    <w:rsid w:val="00253D56"/>
    <w:rsid w:val="00254696"/>
    <w:rsid w:val="00254ADA"/>
    <w:rsid w:val="00254D2F"/>
    <w:rsid w:val="002552E8"/>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51F"/>
    <w:rsid w:val="002645E4"/>
    <w:rsid w:val="00264AD5"/>
    <w:rsid w:val="00264AF1"/>
    <w:rsid w:val="00264C7C"/>
    <w:rsid w:val="00265284"/>
    <w:rsid w:val="0026539E"/>
    <w:rsid w:val="0026581D"/>
    <w:rsid w:val="00265827"/>
    <w:rsid w:val="0026597F"/>
    <w:rsid w:val="00265ABC"/>
    <w:rsid w:val="00265AC6"/>
    <w:rsid w:val="00265B57"/>
    <w:rsid w:val="00265BD8"/>
    <w:rsid w:val="00265F4B"/>
    <w:rsid w:val="00266023"/>
    <w:rsid w:val="002663E9"/>
    <w:rsid w:val="002664D3"/>
    <w:rsid w:val="00266B0F"/>
    <w:rsid w:val="00266C9E"/>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38E"/>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353"/>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93"/>
    <w:rsid w:val="00291CEA"/>
    <w:rsid w:val="00291CFA"/>
    <w:rsid w:val="00291D08"/>
    <w:rsid w:val="00291F69"/>
    <w:rsid w:val="00292195"/>
    <w:rsid w:val="0029233E"/>
    <w:rsid w:val="00292430"/>
    <w:rsid w:val="00292522"/>
    <w:rsid w:val="00292BCC"/>
    <w:rsid w:val="00292C66"/>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6E2"/>
    <w:rsid w:val="00296D3F"/>
    <w:rsid w:val="00296F5C"/>
    <w:rsid w:val="00296FEB"/>
    <w:rsid w:val="002979EC"/>
    <w:rsid w:val="002A0181"/>
    <w:rsid w:val="002A0873"/>
    <w:rsid w:val="002A0A74"/>
    <w:rsid w:val="002A1105"/>
    <w:rsid w:val="002A1194"/>
    <w:rsid w:val="002A1400"/>
    <w:rsid w:val="002A1712"/>
    <w:rsid w:val="002A2014"/>
    <w:rsid w:val="002A221F"/>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5FBA"/>
    <w:rsid w:val="002A65F2"/>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C99"/>
    <w:rsid w:val="002B5D66"/>
    <w:rsid w:val="002B662B"/>
    <w:rsid w:val="002B6AE5"/>
    <w:rsid w:val="002B6B34"/>
    <w:rsid w:val="002B712B"/>
    <w:rsid w:val="002B75BA"/>
    <w:rsid w:val="002B7760"/>
    <w:rsid w:val="002B795E"/>
    <w:rsid w:val="002B7E8E"/>
    <w:rsid w:val="002C0049"/>
    <w:rsid w:val="002C0092"/>
    <w:rsid w:val="002C0225"/>
    <w:rsid w:val="002C03A2"/>
    <w:rsid w:val="002C03A8"/>
    <w:rsid w:val="002C0427"/>
    <w:rsid w:val="002C0952"/>
    <w:rsid w:val="002C0B33"/>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A7"/>
    <w:rsid w:val="002C5DC8"/>
    <w:rsid w:val="002C5FFB"/>
    <w:rsid w:val="002C640E"/>
    <w:rsid w:val="002C6470"/>
    <w:rsid w:val="002C6946"/>
    <w:rsid w:val="002C6ACB"/>
    <w:rsid w:val="002C6DF4"/>
    <w:rsid w:val="002C7159"/>
    <w:rsid w:val="002C71C5"/>
    <w:rsid w:val="002C787A"/>
    <w:rsid w:val="002C79BF"/>
    <w:rsid w:val="002C79D5"/>
    <w:rsid w:val="002C7B33"/>
    <w:rsid w:val="002C7F2D"/>
    <w:rsid w:val="002D01CA"/>
    <w:rsid w:val="002D0374"/>
    <w:rsid w:val="002D0C92"/>
    <w:rsid w:val="002D0EB6"/>
    <w:rsid w:val="002D12FF"/>
    <w:rsid w:val="002D144B"/>
    <w:rsid w:val="002D165D"/>
    <w:rsid w:val="002D17FD"/>
    <w:rsid w:val="002D20EE"/>
    <w:rsid w:val="002D2920"/>
    <w:rsid w:val="002D2B89"/>
    <w:rsid w:val="002D2E21"/>
    <w:rsid w:val="002D30DC"/>
    <w:rsid w:val="002D32F5"/>
    <w:rsid w:val="002D409A"/>
    <w:rsid w:val="002D41A8"/>
    <w:rsid w:val="002D4223"/>
    <w:rsid w:val="002D448C"/>
    <w:rsid w:val="002D46F7"/>
    <w:rsid w:val="002D485E"/>
    <w:rsid w:val="002D4EB4"/>
    <w:rsid w:val="002D4EE1"/>
    <w:rsid w:val="002D4F0F"/>
    <w:rsid w:val="002D50C0"/>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25"/>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0ED"/>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3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02"/>
    <w:rsid w:val="00316C1D"/>
    <w:rsid w:val="003172EC"/>
    <w:rsid w:val="003173CC"/>
    <w:rsid w:val="0031756A"/>
    <w:rsid w:val="0031771F"/>
    <w:rsid w:val="003178B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4091"/>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485"/>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D74"/>
    <w:rsid w:val="00342702"/>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51"/>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65"/>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4A5"/>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C1"/>
    <w:rsid w:val="00367909"/>
    <w:rsid w:val="00367C93"/>
    <w:rsid w:val="00367EAA"/>
    <w:rsid w:val="00367FC7"/>
    <w:rsid w:val="00370E4F"/>
    <w:rsid w:val="00370EB1"/>
    <w:rsid w:val="00371224"/>
    <w:rsid w:val="0037131C"/>
    <w:rsid w:val="0037164B"/>
    <w:rsid w:val="003717F3"/>
    <w:rsid w:val="00371BAF"/>
    <w:rsid w:val="00372E43"/>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68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5FE"/>
    <w:rsid w:val="0038464D"/>
    <w:rsid w:val="0038472B"/>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C61"/>
    <w:rsid w:val="003A1210"/>
    <w:rsid w:val="003A1842"/>
    <w:rsid w:val="003A18A0"/>
    <w:rsid w:val="003A1991"/>
    <w:rsid w:val="003A22F7"/>
    <w:rsid w:val="003A2500"/>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A55"/>
    <w:rsid w:val="003C3E1A"/>
    <w:rsid w:val="003C4030"/>
    <w:rsid w:val="003C4813"/>
    <w:rsid w:val="003C4B58"/>
    <w:rsid w:val="003C4D7B"/>
    <w:rsid w:val="003C52C2"/>
    <w:rsid w:val="003C534B"/>
    <w:rsid w:val="003C5794"/>
    <w:rsid w:val="003C5931"/>
    <w:rsid w:val="003C65FD"/>
    <w:rsid w:val="003C73CA"/>
    <w:rsid w:val="003C74B8"/>
    <w:rsid w:val="003C795B"/>
    <w:rsid w:val="003D00DF"/>
    <w:rsid w:val="003D02CA"/>
    <w:rsid w:val="003D03F8"/>
    <w:rsid w:val="003D0746"/>
    <w:rsid w:val="003D087E"/>
    <w:rsid w:val="003D09E2"/>
    <w:rsid w:val="003D0C0A"/>
    <w:rsid w:val="003D0D57"/>
    <w:rsid w:val="003D10BC"/>
    <w:rsid w:val="003D129F"/>
    <w:rsid w:val="003D1489"/>
    <w:rsid w:val="003D1543"/>
    <w:rsid w:val="003D15BF"/>
    <w:rsid w:val="003D1822"/>
    <w:rsid w:val="003D1A64"/>
    <w:rsid w:val="003D1FAE"/>
    <w:rsid w:val="003D21C7"/>
    <w:rsid w:val="003D260A"/>
    <w:rsid w:val="003D289E"/>
    <w:rsid w:val="003D2982"/>
    <w:rsid w:val="003D2AEA"/>
    <w:rsid w:val="003D2C0B"/>
    <w:rsid w:val="003D2C32"/>
    <w:rsid w:val="003D2E4F"/>
    <w:rsid w:val="003D3074"/>
    <w:rsid w:val="003D3800"/>
    <w:rsid w:val="003D39AA"/>
    <w:rsid w:val="003D3E25"/>
    <w:rsid w:val="003D3EF6"/>
    <w:rsid w:val="003D4070"/>
    <w:rsid w:val="003D41D6"/>
    <w:rsid w:val="003D4411"/>
    <w:rsid w:val="003D44B4"/>
    <w:rsid w:val="003D45A6"/>
    <w:rsid w:val="003D48FA"/>
    <w:rsid w:val="003D4CC8"/>
    <w:rsid w:val="003D4D53"/>
    <w:rsid w:val="003D4E7C"/>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160"/>
    <w:rsid w:val="003E131F"/>
    <w:rsid w:val="003E1453"/>
    <w:rsid w:val="003E1698"/>
    <w:rsid w:val="003E18E0"/>
    <w:rsid w:val="003E1A66"/>
    <w:rsid w:val="003E1C97"/>
    <w:rsid w:val="003E22C0"/>
    <w:rsid w:val="003E261C"/>
    <w:rsid w:val="003E2641"/>
    <w:rsid w:val="003E29B6"/>
    <w:rsid w:val="003E29CA"/>
    <w:rsid w:val="003E2B15"/>
    <w:rsid w:val="003E2E01"/>
    <w:rsid w:val="003E3274"/>
    <w:rsid w:val="003E3280"/>
    <w:rsid w:val="003E34D5"/>
    <w:rsid w:val="003E3B8B"/>
    <w:rsid w:val="003E3BD3"/>
    <w:rsid w:val="003E3CF3"/>
    <w:rsid w:val="003E4547"/>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141"/>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AE"/>
    <w:rsid w:val="00407839"/>
    <w:rsid w:val="004078E6"/>
    <w:rsid w:val="004100CF"/>
    <w:rsid w:val="004103BB"/>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53"/>
    <w:rsid w:val="00415590"/>
    <w:rsid w:val="00415939"/>
    <w:rsid w:val="0041593F"/>
    <w:rsid w:val="004160A1"/>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9C1"/>
    <w:rsid w:val="00421AC9"/>
    <w:rsid w:val="0042235C"/>
    <w:rsid w:val="00422669"/>
    <w:rsid w:val="0042269A"/>
    <w:rsid w:val="00422C18"/>
    <w:rsid w:val="00422F02"/>
    <w:rsid w:val="004230C0"/>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7D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4DBF"/>
    <w:rsid w:val="004355D1"/>
    <w:rsid w:val="00435D44"/>
    <w:rsid w:val="0043607B"/>
    <w:rsid w:val="004362F8"/>
    <w:rsid w:val="00436BA0"/>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AAB"/>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89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8FA"/>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488"/>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1D8"/>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62C"/>
    <w:rsid w:val="004817F4"/>
    <w:rsid w:val="004818D8"/>
    <w:rsid w:val="00481CB5"/>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B18"/>
    <w:rsid w:val="00493172"/>
    <w:rsid w:val="00493843"/>
    <w:rsid w:val="00493862"/>
    <w:rsid w:val="004941F0"/>
    <w:rsid w:val="004944D7"/>
    <w:rsid w:val="0049465D"/>
    <w:rsid w:val="00494A06"/>
    <w:rsid w:val="00494D67"/>
    <w:rsid w:val="0049506D"/>
    <w:rsid w:val="0049520D"/>
    <w:rsid w:val="0049538A"/>
    <w:rsid w:val="0049545A"/>
    <w:rsid w:val="004954AA"/>
    <w:rsid w:val="00495656"/>
    <w:rsid w:val="0049581A"/>
    <w:rsid w:val="004959B2"/>
    <w:rsid w:val="00495BAB"/>
    <w:rsid w:val="00495CA8"/>
    <w:rsid w:val="00495DFF"/>
    <w:rsid w:val="0049603A"/>
    <w:rsid w:val="00496070"/>
    <w:rsid w:val="0049607F"/>
    <w:rsid w:val="004960AE"/>
    <w:rsid w:val="00496293"/>
    <w:rsid w:val="0049635B"/>
    <w:rsid w:val="00496B05"/>
    <w:rsid w:val="00496D4C"/>
    <w:rsid w:val="00496DA8"/>
    <w:rsid w:val="0049701A"/>
    <w:rsid w:val="0049720E"/>
    <w:rsid w:val="0049725C"/>
    <w:rsid w:val="00497323"/>
    <w:rsid w:val="004973F2"/>
    <w:rsid w:val="0049742F"/>
    <w:rsid w:val="0049781C"/>
    <w:rsid w:val="00497894"/>
    <w:rsid w:val="00497985"/>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49FE"/>
    <w:rsid w:val="004C51A5"/>
    <w:rsid w:val="004C5207"/>
    <w:rsid w:val="004C52BC"/>
    <w:rsid w:val="004C53F6"/>
    <w:rsid w:val="004C6ACD"/>
    <w:rsid w:val="004C6E8B"/>
    <w:rsid w:val="004C70AC"/>
    <w:rsid w:val="004C721C"/>
    <w:rsid w:val="004C7313"/>
    <w:rsid w:val="004C7C95"/>
    <w:rsid w:val="004D0755"/>
    <w:rsid w:val="004D0A7C"/>
    <w:rsid w:val="004D0C71"/>
    <w:rsid w:val="004D0C9E"/>
    <w:rsid w:val="004D0CCB"/>
    <w:rsid w:val="004D112E"/>
    <w:rsid w:val="004D13B6"/>
    <w:rsid w:val="004D1934"/>
    <w:rsid w:val="004D1AAD"/>
    <w:rsid w:val="004D1B82"/>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446"/>
    <w:rsid w:val="004E7750"/>
    <w:rsid w:val="004E7799"/>
    <w:rsid w:val="004E79E8"/>
    <w:rsid w:val="004F0054"/>
    <w:rsid w:val="004F0529"/>
    <w:rsid w:val="004F0799"/>
    <w:rsid w:val="004F0943"/>
    <w:rsid w:val="004F0CB0"/>
    <w:rsid w:val="004F11D5"/>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8F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528"/>
    <w:rsid w:val="00514669"/>
    <w:rsid w:val="005147AE"/>
    <w:rsid w:val="00514DF1"/>
    <w:rsid w:val="00515014"/>
    <w:rsid w:val="00515176"/>
    <w:rsid w:val="00515355"/>
    <w:rsid w:val="00515A2D"/>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27FF9"/>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AC8"/>
    <w:rsid w:val="00540C3D"/>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BCB"/>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4EE"/>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05C"/>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69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638"/>
    <w:rsid w:val="005957FC"/>
    <w:rsid w:val="0059588A"/>
    <w:rsid w:val="005959F9"/>
    <w:rsid w:val="00595B14"/>
    <w:rsid w:val="00595CDD"/>
    <w:rsid w:val="00595F94"/>
    <w:rsid w:val="00595FA7"/>
    <w:rsid w:val="00595FC2"/>
    <w:rsid w:val="00596139"/>
    <w:rsid w:val="0059620F"/>
    <w:rsid w:val="00596268"/>
    <w:rsid w:val="0059626A"/>
    <w:rsid w:val="005962E0"/>
    <w:rsid w:val="00596604"/>
    <w:rsid w:val="00596F13"/>
    <w:rsid w:val="00597395"/>
    <w:rsid w:val="00597AD5"/>
    <w:rsid w:val="005A0022"/>
    <w:rsid w:val="005A00DA"/>
    <w:rsid w:val="005A01B9"/>
    <w:rsid w:val="005A0599"/>
    <w:rsid w:val="005A0728"/>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014"/>
    <w:rsid w:val="005A6193"/>
    <w:rsid w:val="005A624E"/>
    <w:rsid w:val="005A62ED"/>
    <w:rsid w:val="005A62EF"/>
    <w:rsid w:val="005A65F7"/>
    <w:rsid w:val="005A6A11"/>
    <w:rsid w:val="005A6B22"/>
    <w:rsid w:val="005A6D9D"/>
    <w:rsid w:val="005A6DA8"/>
    <w:rsid w:val="005A7737"/>
    <w:rsid w:val="005A77B4"/>
    <w:rsid w:val="005A7CC1"/>
    <w:rsid w:val="005A7FC9"/>
    <w:rsid w:val="005B0600"/>
    <w:rsid w:val="005B0A54"/>
    <w:rsid w:val="005B0EAC"/>
    <w:rsid w:val="005B0EB0"/>
    <w:rsid w:val="005B0EB1"/>
    <w:rsid w:val="005B10BA"/>
    <w:rsid w:val="005B17CE"/>
    <w:rsid w:val="005B1A9D"/>
    <w:rsid w:val="005B1E1E"/>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333"/>
    <w:rsid w:val="005B63C0"/>
    <w:rsid w:val="005B645F"/>
    <w:rsid w:val="005B649C"/>
    <w:rsid w:val="005B717E"/>
    <w:rsid w:val="005B71CF"/>
    <w:rsid w:val="005B73D0"/>
    <w:rsid w:val="005B7446"/>
    <w:rsid w:val="005B7753"/>
    <w:rsid w:val="005B796A"/>
    <w:rsid w:val="005B796B"/>
    <w:rsid w:val="005B79B0"/>
    <w:rsid w:val="005B7C6B"/>
    <w:rsid w:val="005C0352"/>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BAE"/>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4"/>
    <w:rsid w:val="005E661F"/>
    <w:rsid w:val="005E683D"/>
    <w:rsid w:val="005E6DFB"/>
    <w:rsid w:val="005E706C"/>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D3E"/>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671F"/>
    <w:rsid w:val="006170DF"/>
    <w:rsid w:val="00617411"/>
    <w:rsid w:val="00617601"/>
    <w:rsid w:val="0061782E"/>
    <w:rsid w:val="006179EF"/>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7D1"/>
    <w:rsid w:val="00627CDF"/>
    <w:rsid w:val="00630951"/>
    <w:rsid w:val="00630C56"/>
    <w:rsid w:val="006314C3"/>
    <w:rsid w:val="0063151B"/>
    <w:rsid w:val="00631925"/>
    <w:rsid w:val="00631A58"/>
    <w:rsid w:val="00631C6E"/>
    <w:rsid w:val="00631FCE"/>
    <w:rsid w:val="006321FB"/>
    <w:rsid w:val="0063221F"/>
    <w:rsid w:val="0063280E"/>
    <w:rsid w:val="0063301E"/>
    <w:rsid w:val="0063303F"/>
    <w:rsid w:val="006339A6"/>
    <w:rsid w:val="00633F40"/>
    <w:rsid w:val="00634071"/>
    <w:rsid w:val="0063489C"/>
    <w:rsid w:val="00634CD4"/>
    <w:rsid w:val="00634E0F"/>
    <w:rsid w:val="006361D6"/>
    <w:rsid w:val="006363AF"/>
    <w:rsid w:val="00636726"/>
    <w:rsid w:val="00636A3F"/>
    <w:rsid w:val="00636EEF"/>
    <w:rsid w:val="006373EB"/>
    <w:rsid w:val="00637701"/>
    <w:rsid w:val="00637B44"/>
    <w:rsid w:val="00637E37"/>
    <w:rsid w:val="0064003F"/>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D5F"/>
    <w:rsid w:val="00650E79"/>
    <w:rsid w:val="0065119B"/>
    <w:rsid w:val="006516B2"/>
    <w:rsid w:val="006516C4"/>
    <w:rsid w:val="00651870"/>
    <w:rsid w:val="00651BC5"/>
    <w:rsid w:val="00651D14"/>
    <w:rsid w:val="00651D2D"/>
    <w:rsid w:val="0065245C"/>
    <w:rsid w:val="0065258E"/>
    <w:rsid w:val="00652A9A"/>
    <w:rsid w:val="00652FDE"/>
    <w:rsid w:val="006535E3"/>
    <w:rsid w:val="00653642"/>
    <w:rsid w:val="006539D8"/>
    <w:rsid w:val="006540E2"/>
    <w:rsid w:val="006542E9"/>
    <w:rsid w:val="0065436D"/>
    <w:rsid w:val="00654402"/>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79"/>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234"/>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5236"/>
    <w:rsid w:val="00676609"/>
    <w:rsid w:val="0067675E"/>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2026"/>
    <w:rsid w:val="006823C2"/>
    <w:rsid w:val="00682445"/>
    <w:rsid w:val="00682592"/>
    <w:rsid w:val="00682AE9"/>
    <w:rsid w:val="00682F0D"/>
    <w:rsid w:val="00683025"/>
    <w:rsid w:val="00683A92"/>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1F4"/>
    <w:rsid w:val="006925B2"/>
    <w:rsid w:val="00692AB9"/>
    <w:rsid w:val="00692EB5"/>
    <w:rsid w:val="00693373"/>
    <w:rsid w:val="00693505"/>
    <w:rsid w:val="00693563"/>
    <w:rsid w:val="006935B1"/>
    <w:rsid w:val="00693935"/>
    <w:rsid w:val="00693D2F"/>
    <w:rsid w:val="0069449F"/>
    <w:rsid w:val="0069452E"/>
    <w:rsid w:val="006946D4"/>
    <w:rsid w:val="00694CEC"/>
    <w:rsid w:val="00694E7E"/>
    <w:rsid w:val="00694F4A"/>
    <w:rsid w:val="006952B3"/>
    <w:rsid w:val="006952D2"/>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482"/>
    <w:rsid w:val="006D4C26"/>
    <w:rsid w:val="006D4C7A"/>
    <w:rsid w:val="006D4CB8"/>
    <w:rsid w:val="006D4D42"/>
    <w:rsid w:val="006D5BB8"/>
    <w:rsid w:val="006D5CF5"/>
    <w:rsid w:val="006D6133"/>
    <w:rsid w:val="006D615F"/>
    <w:rsid w:val="006D70DD"/>
    <w:rsid w:val="006D741F"/>
    <w:rsid w:val="006D7528"/>
    <w:rsid w:val="006D759A"/>
    <w:rsid w:val="006D76B6"/>
    <w:rsid w:val="006D77C0"/>
    <w:rsid w:val="006D7BDD"/>
    <w:rsid w:val="006D7C05"/>
    <w:rsid w:val="006D7DA2"/>
    <w:rsid w:val="006E07A4"/>
    <w:rsid w:val="006E07E1"/>
    <w:rsid w:val="006E0879"/>
    <w:rsid w:val="006E0C4C"/>
    <w:rsid w:val="006E0F7D"/>
    <w:rsid w:val="006E21ED"/>
    <w:rsid w:val="006E227D"/>
    <w:rsid w:val="006E259B"/>
    <w:rsid w:val="006E261E"/>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19A"/>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1CD"/>
    <w:rsid w:val="00707286"/>
    <w:rsid w:val="007079B2"/>
    <w:rsid w:val="007079FB"/>
    <w:rsid w:val="007100F9"/>
    <w:rsid w:val="007103DF"/>
    <w:rsid w:val="0071054A"/>
    <w:rsid w:val="00710729"/>
    <w:rsid w:val="007108E3"/>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3FFB"/>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2024"/>
    <w:rsid w:val="007226FF"/>
    <w:rsid w:val="00722778"/>
    <w:rsid w:val="00722922"/>
    <w:rsid w:val="00722C12"/>
    <w:rsid w:val="00722D7E"/>
    <w:rsid w:val="00722DED"/>
    <w:rsid w:val="00722F57"/>
    <w:rsid w:val="00723043"/>
    <w:rsid w:val="007230A7"/>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82E"/>
    <w:rsid w:val="00737990"/>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6E74"/>
    <w:rsid w:val="007471F8"/>
    <w:rsid w:val="0074748F"/>
    <w:rsid w:val="0074750C"/>
    <w:rsid w:val="0074760C"/>
    <w:rsid w:val="0074787C"/>
    <w:rsid w:val="0074790F"/>
    <w:rsid w:val="00747A1B"/>
    <w:rsid w:val="00747DBF"/>
    <w:rsid w:val="00747EBB"/>
    <w:rsid w:val="00750038"/>
    <w:rsid w:val="00750BC8"/>
    <w:rsid w:val="00751494"/>
    <w:rsid w:val="007516E6"/>
    <w:rsid w:val="0075176F"/>
    <w:rsid w:val="0075187F"/>
    <w:rsid w:val="00751B4D"/>
    <w:rsid w:val="00751D9E"/>
    <w:rsid w:val="00752200"/>
    <w:rsid w:val="00752421"/>
    <w:rsid w:val="007525C6"/>
    <w:rsid w:val="007529A7"/>
    <w:rsid w:val="00752BFF"/>
    <w:rsid w:val="00752E53"/>
    <w:rsid w:val="007533AC"/>
    <w:rsid w:val="007533FF"/>
    <w:rsid w:val="007535E6"/>
    <w:rsid w:val="00753996"/>
    <w:rsid w:val="00753C20"/>
    <w:rsid w:val="00753E9F"/>
    <w:rsid w:val="00754202"/>
    <w:rsid w:val="007545E5"/>
    <w:rsid w:val="0075490E"/>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3BC"/>
    <w:rsid w:val="007754FF"/>
    <w:rsid w:val="00775D01"/>
    <w:rsid w:val="00775D0C"/>
    <w:rsid w:val="007763C9"/>
    <w:rsid w:val="00776466"/>
    <w:rsid w:val="007766AC"/>
    <w:rsid w:val="007768B6"/>
    <w:rsid w:val="007769D5"/>
    <w:rsid w:val="00776E29"/>
    <w:rsid w:val="00776FA2"/>
    <w:rsid w:val="007771F7"/>
    <w:rsid w:val="007772DD"/>
    <w:rsid w:val="007775D4"/>
    <w:rsid w:val="007778E2"/>
    <w:rsid w:val="00777BE9"/>
    <w:rsid w:val="00780602"/>
    <w:rsid w:val="0078070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6165"/>
    <w:rsid w:val="007862B4"/>
    <w:rsid w:val="00786411"/>
    <w:rsid w:val="0078684F"/>
    <w:rsid w:val="00786A76"/>
    <w:rsid w:val="00786AC4"/>
    <w:rsid w:val="00786AF7"/>
    <w:rsid w:val="00786D9F"/>
    <w:rsid w:val="00786DCC"/>
    <w:rsid w:val="00786E63"/>
    <w:rsid w:val="00787574"/>
    <w:rsid w:val="00787701"/>
    <w:rsid w:val="00787874"/>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641"/>
    <w:rsid w:val="0079464C"/>
    <w:rsid w:val="00794A5C"/>
    <w:rsid w:val="0079527C"/>
    <w:rsid w:val="007953B3"/>
    <w:rsid w:val="00795B52"/>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85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1A4"/>
    <w:rsid w:val="007B372C"/>
    <w:rsid w:val="007B3C00"/>
    <w:rsid w:val="007B3DF6"/>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4CE3"/>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24"/>
    <w:rsid w:val="007D6CAB"/>
    <w:rsid w:val="007D7005"/>
    <w:rsid w:val="007D73E1"/>
    <w:rsid w:val="007D75BD"/>
    <w:rsid w:val="007D7B05"/>
    <w:rsid w:val="007D7C0A"/>
    <w:rsid w:val="007D7DA0"/>
    <w:rsid w:val="007E03D0"/>
    <w:rsid w:val="007E0508"/>
    <w:rsid w:val="007E0597"/>
    <w:rsid w:val="007E05C4"/>
    <w:rsid w:val="007E0CD5"/>
    <w:rsid w:val="007E0E4A"/>
    <w:rsid w:val="007E1237"/>
    <w:rsid w:val="007E16D0"/>
    <w:rsid w:val="007E189C"/>
    <w:rsid w:val="007E1AB6"/>
    <w:rsid w:val="007E1B0B"/>
    <w:rsid w:val="007E227A"/>
    <w:rsid w:val="007E2694"/>
    <w:rsid w:val="007E2775"/>
    <w:rsid w:val="007E28D2"/>
    <w:rsid w:val="007E2A31"/>
    <w:rsid w:val="007E2AA3"/>
    <w:rsid w:val="007E2ABC"/>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5639"/>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1EA7"/>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7DA"/>
    <w:rsid w:val="008059F8"/>
    <w:rsid w:val="00805ABE"/>
    <w:rsid w:val="00805B3E"/>
    <w:rsid w:val="00806084"/>
    <w:rsid w:val="00806136"/>
    <w:rsid w:val="0080628B"/>
    <w:rsid w:val="00806C71"/>
    <w:rsid w:val="00807246"/>
    <w:rsid w:val="00807595"/>
    <w:rsid w:val="00807ABF"/>
    <w:rsid w:val="00807D5E"/>
    <w:rsid w:val="00807E3A"/>
    <w:rsid w:val="008101DA"/>
    <w:rsid w:val="00810223"/>
    <w:rsid w:val="008102A6"/>
    <w:rsid w:val="0081055B"/>
    <w:rsid w:val="008105DD"/>
    <w:rsid w:val="008107E3"/>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3F5F"/>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33E0"/>
    <w:rsid w:val="008239D8"/>
    <w:rsid w:val="008239F5"/>
    <w:rsid w:val="00823EC5"/>
    <w:rsid w:val="00823F49"/>
    <w:rsid w:val="00824129"/>
    <w:rsid w:val="0082441F"/>
    <w:rsid w:val="008248C3"/>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2EE"/>
    <w:rsid w:val="0084046C"/>
    <w:rsid w:val="008407ED"/>
    <w:rsid w:val="008409EA"/>
    <w:rsid w:val="00840A7E"/>
    <w:rsid w:val="00840A9A"/>
    <w:rsid w:val="00841178"/>
    <w:rsid w:val="00841784"/>
    <w:rsid w:val="00841860"/>
    <w:rsid w:val="00841DE2"/>
    <w:rsid w:val="00841ED2"/>
    <w:rsid w:val="00842055"/>
    <w:rsid w:val="008420FE"/>
    <w:rsid w:val="008423B9"/>
    <w:rsid w:val="00842553"/>
    <w:rsid w:val="008425E0"/>
    <w:rsid w:val="00842786"/>
    <w:rsid w:val="00842926"/>
    <w:rsid w:val="00842940"/>
    <w:rsid w:val="00842972"/>
    <w:rsid w:val="00842C8A"/>
    <w:rsid w:val="00842D2A"/>
    <w:rsid w:val="00842F24"/>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AD7"/>
    <w:rsid w:val="00884E6B"/>
    <w:rsid w:val="0088518E"/>
    <w:rsid w:val="00885BE2"/>
    <w:rsid w:val="00885EF2"/>
    <w:rsid w:val="0088621A"/>
    <w:rsid w:val="008867C8"/>
    <w:rsid w:val="00886D15"/>
    <w:rsid w:val="00886D5E"/>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222"/>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5B"/>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A2E"/>
    <w:rsid w:val="008B7DD4"/>
    <w:rsid w:val="008B7FF1"/>
    <w:rsid w:val="008C0E5E"/>
    <w:rsid w:val="008C1231"/>
    <w:rsid w:val="008C1710"/>
    <w:rsid w:val="008C19AB"/>
    <w:rsid w:val="008C1C26"/>
    <w:rsid w:val="008C1D52"/>
    <w:rsid w:val="008C2973"/>
    <w:rsid w:val="008C2A54"/>
    <w:rsid w:val="008C2C5C"/>
    <w:rsid w:val="008C2E5A"/>
    <w:rsid w:val="008C2F24"/>
    <w:rsid w:val="008C300A"/>
    <w:rsid w:val="008C3160"/>
    <w:rsid w:val="008C38E0"/>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FF4"/>
    <w:rsid w:val="008C7065"/>
    <w:rsid w:val="008C7588"/>
    <w:rsid w:val="008C7615"/>
    <w:rsid w:val="008C784F"/>
    <w:rsid w:val="008C79A1"/>
    <w:rsid w:val="008C7A97"/>
    <w:rsid w:val="008C7AEE"/>
    <w:rsid w:val="008C7C61"/>
    <w:rsid w:val="008C7FEB"/>
    <w:rsid w:val="008D0019"/>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FDF"/>
    <w:rsid w:val="008F24A2"/>
    <w:rsid w:val="008F2AEA"/>
    <w:rsid w:val="008F2FB9"/>
    <w:rsid w:val="008F3105"/>
    <w:rsid w:val="008F3216"/>
    <w:rsid w:val="008F39F4"/>
    <w:rsid w:val="008F3C03"/>
    <w:rsid w:val="008F3C81"/>
    <w:rsid w:val="008F3F9B"/>
    <w:rsid w:val="008F407E"/>
    <w:rsid w:val="008F422A"/>
    <w:rsid w:val="008F4421"/>
    <w:rsid w:val="008F44A8"/>
    <w:rsid w:val="008F45A4"/>
    <w:rsid w:val="008F4711"/>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2EE"/>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E2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5DDF"/>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37AC8"/>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1291"/>
    <w:rsid w:val="00971512"/>
    <w:rsid w:val="00971A8A"/>
    <w:rsid w:val="00971D98"/>
    <w:rsid w:val="009722EA"/>
    <w:rsid w:val="0097252F"/>
    <w:rsid w:val="0097291F"/>
    <w:rsid w:val="00972DF2"/>
    <w:rsid w:val="00973419"/>
    <w:rsid w:val="009745E9"/>
    <w:rsid w:val="00974A9E"/>
    <w:rsid w:val="00974BED"/>
    <w:rsid w:val="0097505E"/>
    <w:rsid w:val="00975106"/>
    <w:rsid w:val="009751DB"/>
    <w:rsid w:val="0097533A"/>
    <w:rsid w:val="00975512"/>
    <w:rsid w:val="0097554A"/>
    <w:rsid w:val="00975615"/>
    <w:rsid w:val="009757FB"/>
    <w:rsid w:val="00975E92"/>
    <w:rsid w:val="00976138"/>
    <w:rsid w:val="0097652F"/>
    <w:rsid w:val="009765C6"/>
    <w:rsid w:val="00976807"/>
    <w:rsid w:val="00976A0F"/>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736"/>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732"/>
    <w:rsid w:val="00993BC3"/>
    <w:rsid w:val="009940A9"/>
    <w:rsid w:val="00994330"/>
    <w:rsid w:val="009944C6"/>
    <w:rsid w:val="00994687"/>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480"/>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39E"/>
    <w:rsid w:val="009A7823"/>
    <w:rsid w:val="009A7897"/>
    <w:rsid w:val="009B0069"/>
    <w:rsid w:val="009B0606"/>
    <w:rsid w:val="009B0B29"/>
    <w:rsid w:val="009B0BDF"/>
    <w:rsid w:val="009B1430"/>
    <w:rsid w:val="009B16B3"/>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A68"/>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75A"/>
    <w:rsid w:val="009D575E"/>
    <w:rsid w:val="009D57EF"/>
    <w:rsid w:val="009D58CC"/>
    <w:rsid w:val="009D5E5E"/>
    <w:rsid w:val="009D5F99"/>
    <w:rsid w:val="009D61E3"/>
    <w:rsid w:val="009D6340"/>
    <w:rsid w:val="009D671D"/>
    <w:rsid w:val="009D6E73"/>
    <w:rsid w:val="009D6F28"/>
    <w:rsid w:val="009D7040"/>
    <w:rsid w:val="009D722B"/>
    <w:rsid w:val="009D74B1"/>
    <w:rsid w:val="009D7503"/>
    <w:rsid w:val="009D77BF"/>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6CB"/>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17B"/>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822"/>
    <w:rsid w:val="00A14DAF"/>
    <w:rsid w:val="00A152B8"/>
    <w:rsid w:val="00A1587A"/>
    <w:rsid w:val="00A158F6"/>
    <w:rsid w:val="00A1591D"/>
    <w:rsid w:val="00A15963"/>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DD"/>
    <w:rsid w:val="00A20C7C"/>
    <w:rsid w:val="00A20FD9"/>
    <w:rsid w:val="00A2106C"/>
    <w:rsid w:val="00A21292"/>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57"/>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2"/>
    <w:rsid w:val="00A400BA"/>
    <w:rsid w:val="00A4029E"/>
    <w:rsid w:val="00A4085B"/>
    <w:rsid w:val="00A4086E"/>
    <w:rsid w:val="00A40A88"/>
    <w:rsid w:val="00A40B54"/>
    <w:rsid w:val="00A4118D"/>
    <w:rsid w:val="00A4120F"/>
    <w:rsid w:val="00A41391"/>
    <w:rsid w:val="00A413DA"/>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5372"/>
    <w:rsid w:val="00A465E6"/>
    <w:rsid w:val="00A46717"/>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29"/>
    <w:rsid w:val="00A67BDE"/>
    <w:rsid w:val="00A67CDA"/>
    <w:rsid w:val="00A67E8C"/>
    <w:rsid w:val="00A67ECC"/>
    <w:rsid w:val="00A7049E"/>
    <w:rsid w:val="00A70582"/>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86F"/>
    <w:rsid w:val="00A74BA0"/>
    <w:rsid w:val="00A74C06"/>
    <w:rsid w:val="00A74CA9"/>
    <w:rsid w:val="00A7505C"/>
    <w:rsid w:val="00A75252"/>
    <w:rsid w:val="00A755D9"/>
    <w:rsid w:val="00A75BC6"/>
    <w:rsid w:val="00A75C42"/>
    <w:rsid w:val="00A75D08"/>
    <w:rsid w:val="00A75F47"/>
    <w:rsid w:val="00A7612B"/>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800AE"/>
    <w:rsid w:val="00A8063E"/>
    <w:rsid w:val="00A8075E"/>
    <w:rsid w:val="00A80935"/>
    <w:rsid w:val="00A80AFB"/>
    <w:rsid w:val="00A80BF7"/>
    <w:rsid w:val="00A80D85"/>
    <w:rsid w:val="00A8151C"/>
    <w:rsid w:val="00A81A8E"/>
    <w:rsid w:val="00A81EDA"/>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581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A0A"/>
    <w:rsid w:val="00AA10D4"/>
    <w:rsid w:val="00AA1220"/>
    <w:rsid w:val="00AA1748"/>
    <w:rsid w:val="00AA1A55"/>
    <w:rsid w:val="00AA1C08"/>
    <w:rsid w:val="00AA235D"/>
    <w:rsid w:val="00AA23A2"/>
    <w:rsid w:val="00AA27C2"/>
    <w:rsid w:val="00AA282D"/>
    <w:rsid w:val="00AA2D1A"/>
    <w:rsid w:val="00AA31BB"/>
    <w:rsid w:val="00AA3224"/>
    <w:rsid w:val="00AA326D"/>
    <w:rsid w:val="00AA3518"/>
    <w:rsid w:val="00AA36FB"/>
    <w:rsid w:val="00AA38C3"/>
    <w:rsid w:val="00AA3E4B"/>
    <w:rsid w:val="00AA3E5B"/>
    <w:rsid w:val="00AA3F49"/>
    <w:rsid w:val="00AA3FDE"/>
    <w:rsid w:val="00AA4030"/>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479"/>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D0067"/>
    <w:rsid w:val="00AD01BC"/>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91A"/>
    <w:rsid w:val="00AD6B7A"/>
    <w:rsid w:val="00AD6B89"/>
    <w:rsid w:val="00AD6EB3"/>
    <w:rsid w:val="00AD7450"/>
    <w:rsid w:val="00AE031C"/>
    <w:rsid w:val="00AE0706"/>
    <w:rsid w:val="00AE0771"/>
    <w:rsid w:val="00AE0963"/>
    <w:rsid w:val="00AE0D8F"/>
    <w:rsid w:val="00AE0F98"/>
    <w:rsid w:val="00AE0FE3"/>
    <w:rsid w:val="00AE1165"/>
    <w:rsid w:val="00AE1298"/>
    <w:rsid w:val="00AE16B4"/>
    <w:rsid w:val="00AE17B8"/>
    <w:rsid w:val="00AE18A7"/>
    <w:rsid w:val="00AE1D2F"/>
    <w:rsid w:val="00AE24F5"/>
    <w:rsid w:val="00AE3340"/>
    <w:rsid w:val="00AE33F0"/>
    <w:rsid w:val="00AE35B5"/>
    <w:rsid w:val="00AE3657"/>
    <w:rsid w:val="00AE44C3"/>
    <w:rsid w:val="00AE47FB"/>
    <w:rsid w:val="00AE4D73"/>
    <w:rsid w:val="00AE4F23"/>
    <w:rsid w:val="00AE4F74"/>
    <w:rsid w:val="00AE51B9"/>
    <w:rsid w:val="00AE52B4"/>
    <w:rsid w:val="00AE53F8"/>
    <w:rsid w:val="00AE565E"/>
    <w:rsid w:val="00AE5A7A"/>
    <w:rsid w:val="00AE5B86"/>
    <w:rsid w:val="00AE5C50"/>
    <w:rsid w:val="00AE5E95"/>
    <w:rsid w:val="00AE656E"/>
    <w:rsid w:val="00AE666B"/>
    <w:rsid w:val="00AE685A"/>
    <w:rsid w:val="00AE699B"/>
    <w:rsid w:val="00AE69D9"/>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B85"/>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492"/>
    <w:rsid w:val="00B007BB"/>
    <w:rsid w:val="00B01200"/>
    <w:rsid w:val="00B01693"/>
    <w:rsid w:val="00B01920"/>
    <w:rsid w:val="00B01979"/>
    <w:rsid w:val="00B01A7C"/>
    <w:rsid w:val="00B01B66"/>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CEF"/>
    <w:rsid w:val="00B162EC"/>
    <w:rsid w:val="00B165BE"/>
    <w:rsid w:val="00B168A0"/>
    <w:rsid w:val="00B169FA"/>
    <w:rsid w:val="00B17056"/>
    <w:rsid w:val="00B1717B"/>
    <w:rsid w:val="00B1738A"/>
    <w:rsid w:val="00B17883"/>
    <w:rsid w:val="00B17AA9"/>
    <w:rsid w:val="00B17B52"/>
    <w:rsid w:val="00B20211"/>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E83"/>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EBC"/>
    <w:rsid w:val="00B40681"/>
    <w:rsid w:val="00B40AFD"/>
    <w:rsid w:val="00B40D36"/>
    <w:rsid w:val="00B4128B"/>
    <w:rsid w:val="00B418DB"/>
    <w:rsid w:val="00B41A9E"/>
    <w:rsid w:val="00B41D33"/>
    <w:rsid w:val="00B41F4E"/>
    <w:rsid w:val="00B42089"/>
    <w:rsid w:val="00B42426"/>
    <w:rsid w:val="00B424C4"/>
    <w:rsid w:val="00B4283F"/>
    <w:rsid w:val="00B42AD7"/>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42F"/>
    <w:rsid w:val="00B62634"/>
    <w:rsid w:val="00B626D0"/>
    <w:rsid w:val="00B62C40"/>
    <w:rsid w:val="00B6323A"/>
    <w:rsid w:val="00B63317"/>
    <w:rsid w:val="00B63400"/>
    <w:rsid w:val="00B635D3"/>
    <w:rsid w:val="00B6378B"/>
    <w:rsid w:val="00B637B4"/>
    <w:rsid w:val="00B639F9"/>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D6"/>
    <w:rsid w:val="00B77DED"/>
    <w:rsid w:val="00B77E47"/>
    <w:rsid w:val="00B80251"/>
    <w:rsid w:val="00B808C6"/>
    <w:rsid w:val="00B80B03"/>
    <w:rsid w:val="00B815B7"/>
    <w:rsid w:val="00B81630"/>
    <w:rsid w:val="00B81A24"/>
    <w:rsid w:val="00B81B05"/>
    <w:rsid w:val="00B82108"/>
    <w:rsid w:val="00B82A29"/>
    <w:rsid w:val="00B82C1E"/>
    <w:rsid w:val="00B82E08"/>
    <w:rsid w:val="00B830B9"/>
    <w:rsid w:val="00B83319"/>
    <w:rsid w:val="00B836E9"/>
    <w:rsid w:val="00B83BC8"/>
    <w:rsid w:val="00B83D38"/>
    <w:rsid w:val="00B83DF4"/>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766"/>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242"/>
    <w:rsid w:val="00B968E4"/>
    <w:rsid w:val="00B96E2B"/>
    <w:rsid w:val="00B97392"/>
    <w:rsid w:val="00B975DD"/>
    <w:rsid w:val="00B975ED"/>
    <w:rsid w:val="00B97766"/>
    <w:rsid w:val="00B97769"/>
    <w:rsid w:val="00B979C3"/>
    <w:rsid w:val="00B97A79"/>
    <w:rsid w:val="00B97C49"/>
    <w:rsid w:val="00B97CDB"/>
    <w:rsid w:val="00BA00BA"/>
    <w:rsid w:val="00BA0273"/>
    <w:rsid w:val="00BA0367"/>
    <w:rsid w:val="00BA0988"/>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6E1"/>
    <w:rsid w:val="00BB36EC"/>
    <w:rsid w:val="00BB3793"/>
    <w:rsid w:val="00BB3868"/>
    <w:rsid w:val="00BB3FB9"/>
    <w:rsid w:val="00BB4061"/>
    <w:rsid w:val="00BB4401"/>
    <w:rsid w:val="00BB474A"/>
    <w:rsid w:val="00BB47C9"/>
    <w:rsid w:val="00BB4AA1"/>
    <w:rsid w:val="00BB4D91"/>
    <w:rsid w:val="00BB4E41"/>
    <w:rsid w:val="00BB53D7"/>
    <w:rsid w:val="00BB540C"/>
    <w:rsid w:val="00BB568F"/>
    <w:rsid w:val="00BB59B9"/>
    <w:rsid w:val="00BB5DD7"/>
    <w:rsid w:val="00BB676F"/>
    <w:rsid w:val="00BB6790"/>
    <w:rsid w:val="00BB6B57"/>
    <w:rsid w:val="00BB729D"/>
    <w:rsid w:val="00BB7581"/>
    <w:rsid w:val="00BB7A2A"/>
    <w:rsid w:val="00BB7E14"/>
    <w:rsid w:val="00BB7F5D"/>
    <w:rsid w:val="00BB7FFD"/>
    <w:rsid w:val="00BC0124"/>
    <w:rsid w:val="00BC064B"/>
    <w:rsid w:val="00BC0BD7"/>
    <w:rsid w:val="00BC114C"/>
    <w:rsid w:val="00BC1199"/>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71"/>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EAE"/>
    <w:rsid w:val="00BE1F6C"/>
    <w:rsid w:val="00BE2581"/>
    <w:rsid w:val="00BE25D2"/>
    <w:rsid w:val="00BE26F8"/>
    <w:rsid w:val="00BE33BB"/>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12"/>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0D90"/>
    <w:rsid w:val="00C11217"/>
    <w:rsid w:val="00C1180D"/>
    <w:rsid w:val="00C11C65"/>
    <w:rsid w:val="00C11C75"/>
    <w:rsid w:val="00C11D32"/>
    <w:rsid w:val="00C11E4E"/>
    <w:rsid w:val="00C1215A"/>
    <w:rsid w:val="00C1239F"/>
    <w:rsid w:val="00C123EE"/>
    <w:rsid w:val="00C12845"/>
    <w:rsid w:val="00C12BE1"/>
    <w:rsid w:val="00C12C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01"/>
    <w:rsid w:val="00C20153"/>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CD"/>
    <w:rsid w:val="00C34C88"/>
    <w:rsid w:val="00C34C8F"/>
    <w:rsid w:val="00C34CD5"/>
    <w:rsid w:val="00C35AB4"/>
    <w:rsid w:val="00C35D51"/>
    <w:rsid w:val="00C36071"/>
    <w:rsid w:val="00C36212"/>
    <w:rsid w:val="00C36438"/>
    <w:rsid w:val="00C3689E"/>
    <w:rsid w:val="00C3698D"/>
    <w:rsid w:val="00C36EC6"/>
    <w:rsid w:val="00C373AD"/>
    <w:rsid w:val="00C37716"/>
    <w:rsid w:val="00C37987"/>
    <w:rsid w:val="00C37CCC"/>
    <w:rsid w:val="00C37F3C"/>
    <w:rsid w:val="00C4068C"/>
    <w:rsid w:val="00C40A21"/>
    <w:rsid w:val="00C40D88"/>
    <w:rsid w:val="00C40DAA"/>
    <w:rsid w:val="00C41056"/>
    <w:rsid w:val="00C4119A"/>
    <w:rsid w:val="00C412F2"/>
    <w:rsid w:val="00C416E2"/>
    <w:rsid w:val="00C417E9"/>
    <w:rsid w:val="00C41821"/>
    <w:rsid w:val="00C41E7D"/>
    <w:rsid w:val="00C42392"/>
    <w:rsid w:val="00C42539"/>
    <w:rsid w:val="00C4269C"/>
    <w:rsid w:val="00C42751"/>
    <w:rsid w:val="00C4277F"/>
    <w:rsid w:val="00C427D2"/>
    <w:rsid w:val="00C42824"/>
    <w:rsid w:val="00C42897"/>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71B4"/>
    <w:rsid w:val="00C57721"/>
    <w:rsid w:val="00C5792B"/>
    <w:rsid w:val="00C57EF8"/>
    <w:rsid w:val="00C6015B"/>
    <w:rsid w:val="00C60AF2"/>
    <w:rsid w:val="00C60BD6"/>
    <w:rsid w:val="00C60E8C"/>
    <w:rsid w:val="00C61817"/>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5D56"/>
    <w:rsid w:val="00C66257"/>
    <w:rsid w:val="00C666CB"/>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24D"/>
    <w:rsid w:val="00C735CF"/>
    <w:rsid w:val="00C7364C"/>
    <w:rsid w:val="00C736DE"/>
    <w:rsid w:val="00C7373B"/>
    <w:rsid w:val="00C73746"/>
    <w:rsid w:val="00C74119"/>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68C"/>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07"/>
    <w:rsid w:val="00CA1E61"/>
    <w:rsid w:val="00CA2283"/>
    <w:rsid w:val="00CA306F"/>
    <w:rsid w:val="00CA325E"/>
    <w:rsid w:val="00CA3320"/>
    <w:rsid w:val="00CA35E9"/>
    <w:rsid w:val="00CA4057"/>
    <w:rsid w:val="00CA457F"/>
    <w:rsid w:val="00CA4BA8"/>
    <w:rsid w:val="00CA4FA8"/>
    <w:rsid w:val="00CA5188"/>
    <w:rsid w:val="00CA5322"/>
    <w:rsid w:val="00CA55A5"/>
    <w:rsid w:val="00CA57BB"/>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11B1"/>
    <w:rsid w:val="00CB139D"/>
    <w:rsid w:val="00CB147D"/>
    <w:rsid w:val="00CB14EA"/>
    <w:rsid w:val="00CB156D"/>
    <w:rsid w:val="00CB18B6"/>
    <w:rsid w:val="00CB1A8D"/>
    <w:rsid w:val="00CB1BA8"/>
    <w:rsid w:val="00CB1E62"/>
    <w:rsid w:val="00CB20DC"/>
    <w:rsid w:val="00CB2559"/>
    <w:rsid w:val="00CB2BF3"/>
    <w:rsid w:val="00CB2C69"/>
    <w:rsid w:val="00CB32FF"/>
    <w:rsid w:val="00CB353D"/>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49C"/>
    <w:rsid w:val="00CB783E"/>
    <w:rsid w:val="00CB78D5"/>
    <w:rsid w:val="00CC0890"/>
    <w:rsid w:val="00CC08A7"/>
    <w:rsid w:val="00CC0925"/>
    <w:rsid w:val="00CC1469"/>
    <w:rsid w:val="00CC14E7"/>
    <w:rsid w:val="00CC1626"/>
    <w:rsid w:val="00CC1C58"/>
    <w:rsid w:val="00CC1CEF"/>
    <w:rsid w:val="00CC1F73"/>
    <w:rsid w:val="00CC210C"/>
    <w:rsid w:val="00CC28A5"/>
    <w:rsid w:val="00CC28BC"/>
    <w:rsid w:val="00CC297B"/>
    <w:rsid w:val="00CC2992"/>
    <w:rsid w:val="00CC2FBD"/>
    <w:rsid w:val="00CC3D55"/>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CB7"/>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E55"/>
    <w:rsid w:val="00CF4FD9"/>
    <w:rsid w:val="00CF54AB"/>
    <w:rsid w:val="00CF5BB1"/>
    <w:rsid w:val="00CF639D"/>
    <w:rsid w:val="00CF6749"/>
    <w:rsid w:val="00CF684A"/>
    <w:rsid w:val="00CF75B2"/>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3A3"/>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8F3"/>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0A6"/>
    <w:rsid w:val="00D2434C"/>
    <w:rsid w:val="00D2458E"/>
    <w:rsid w:val="00D24B92"/>
    <w:rsid w:val="00D258CF"/>
    <w:rsid w:val="00D25E54"/>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908"/>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3AD"/>
    <w:rsid w:val="00D56BDE"/>
    <w:rsid w:val="00D56BDF"/>
    <w:rsid w:val="00D56D81"/>
    <w:rsid w:val="00D570AA"/>
    <w:rsid w:val="00D57557"/>
    <w:rsid w:val="00D57AF8"/>
    <w:rsid w:val="00D60008"/>
    <w:rsid w:val="00D60279"/>
    <w:rsid w:val="00D60643"/>
    <w:rsid w:val="00D6094C"/>
    <w:rsid w:val="00D60C70"/>
    <w:rsid w:val="00D60DB6"/>
    <w:rsid w:val="00D60EA9"/>
    <w:rsid w:val="00D61A30"/>
    <w:rsid w:val="00D61C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7A3"/>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886"/>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3F8"/>
    <w:rsid w:val="00D86CB0"/>
    <w:rsid w:val="00D86CE3"/>
    <w:rsid w:val="00D86E48"/>
    <w:rsid w:val="00D875DA"/>
    <w:rsid w:val="00D8793E"/>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9B7"/>
    <w:rsid w:val="00D96A8B"/>
    <w:rsid w:val="00D96DA5"/>
    <w:rsid w:val="00D96DB6"/>
    <w:rsid w:val="00D96F70"/>
    <w:rsid w:val="00D9725A"/>
    <w:rsid w:val="00D97911"/>
    <w:rsid w:val="00D97A4A"/>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792"/>
    <w:rsid w:val="00DC2B3E"/>
    <w:rsid w:val="00DC2E02"/>
    <w:rsid w:val="00DC3471"/>
    <w:rsid w:val="00DC3653"/>
    <w:rsid w:val="00DC3746"/>
    <w:rsid w:val="00DC38CD"/>
    <w:rsid w:val="00DC5040"/>
    <w:rsid w:val="00DC53FC"/>
    <w:rsid w:val="00DC5F2F"/>
    <w:rsid w:val="00DC61A5"/>
    <w:rsid w:val="00DC6216"/>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12A"/>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86B"/>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1D1E"/>
    <w:rsid w:val="00DF2152"/>
    <w:rsid w:val="00DF21D2"/>
    <w:rsid w:val="00DF224F"/>
    <w:rsid w:val="00DF243D"/>
    <w:rsid w:val="00DF28C4"/>
    <w:rsid w:val="00DF2B51"/>
    <w:rsid w:val="00DF2C33"/>
    <w:rsid w:val="00DF2D9E"/>
    <w:rsid w:val="00DF2F54"/>
    <w:rsid w:val="00DF329E"/>
    <w:rsid w:val="00DF3643"/>
    <w:rsid w:val="00DF370A"/>
    <w:rsid w:val="00DF39DF"/>
    <w:rsid w:val="00DF3CCA"/>
    <w:rsid w:val="00DF40CE"/>
    <w:rsid w:val="00DF41B6"/>
    <w:rsid w:val="00DF426B"/>
    <w:rsid w:val="00DF444B"/>
    <w:rsid w:val="00DF4467"/>
    <w:rsid w:val="00DF47FB"/>
    <w:rsid w:val="00DF4951"/>
    <w:rsid w:val="00DF4B02"/>
    <w:rsid w:val="00DF4C79"/>
    <w:rsid w:val="00DF5090"/>
    <w:rsid w:val="00DF53E8"/>
    <w:rsid w:val="00DF54F2"/>
    <w:rsid w:val="00DF5756"/>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7AF"/>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7B"/>
    <w:rsid w:val="00E04EF5"/>
    <w:rsid w:val="00E050C5"/>
    <w:rsid w:val="00E05850"/>
    <w:rsid w:val="00E05BD8"/>
    <w:rsid w:val="00E062C2"/>
    <w:rsid w:val="00E06887"/>
    <w:rsid w:val="00E06A7A"/>
    <w:rsid w:val="00E06D81"/>
    <w:rsid w:val="00E0727B"/>
    <w:rsid w:val="00E0770F"/>
    <w:rsid w:val="00E078DF"/>
    <w:rsid w:val="00E079BA"/>
    <w:rsid w:val="00E10077"/>
    <w:rsid w:val="00E10503"/>
    <w:rsid w:val="00E105FF"/>
    <w:rsid w:val="00E106C2"/>
    <w:rsid w:val="00E114BB"/>
    <w:rsid w:val="00E11555"/>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749"/>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BC4"/>
    <w:rsid w:val="00E40FDA"/>
    <w:rsid w:val="00E4115B"/>
    <w:rsid w:val="00E418D0"/>
    <w:rsid w:val="00E421BB"/>
    <w:rsid w:val="00E422EE"/>
    <w:rsid w:val="00E423F4"/>
    <w:rsid w:val="00E4241F"/>
    <w:rsid w:val="00E428C0"/>
    <w:rsid w:val="00E42956"/>
    <w:rsid w:val="00E42A45"/>
    <w:rsid w:val="00E42CF5"/>
    <w:rsid w:val="00E42F9A"/>
    <w:rsid w:val="00E43094"/>
    <w:rsid w:val="00E43146"/>
    <w:rsid w:val="00E43198"/>
    <w:rsid w:val="00E43778"/>
    <w:rsid w:val="00E43CC1"/>
    <w:rsid w:val="00E440CF"/>
    <w:rsid w:val="00E4410E"/>
    <w:rsid w:val="00E441EC"/>
    <w:rsid w:val="00E4464C"/>
    <w:rsid w:val="00E4489B"/>
    <w:rsid w:val="00E44A29"/>
    <w:rsid w:val="00E45114"/>
    <w:rsid w:val="00E451D9"/>
    <w:rsid w:val="00E456AB"/>
    <w:rsid w:val="00E456D3"/>
    <w:rsid w:val="00E45759"/>
    <w:rsid w:val="00E45AFD"/>
    <w:rsid w:val="00E45B96"/>
    <w:rsid w:val="00E45E40"/>
    <w:rsid w:val="00E4600A"/>
    <w:rsid w:val="00E460B0"/>
    <w:rsid w:val="00E46589"/>
    <w:rsid w:val="00E46A6E"/>
    <w:rsid w:val="00E46A7B"/>
    <w:rsid w:val="00E46CB0"/>
    <w:rsid w:val="00E46DE9"/>
    <w:rsid w:val="00E47174"/>
    <w:rsid w:val="00E473D2"/>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06"/>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5AD"/>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FCA"/>
    <w:rsid w:val="00E83162"/>
    <w:rsid w:val="00E835BE"/>
    <w:rsid w:val="00E83887"/>
    <w:rsid w:val="00E83B78"/>
    <w:rsid w:val="00E83E04"/>
    <w:rsid w:val="00E83F13"/>
    <w:rsid w:val="00E85271"/>
    <w:rsid w:val="00E854B8"/>
    <w:rsid w:val="00E85E62"/>
    <w:rsid w:val="00E85F9B"/>
    <w:rsid w:val="00E85FAE"/>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2F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260"/>
    <w:rsid w:val="00E9634C"/>
    <w:rsid w:val="00E964D5"/>
    <w:rsid w:val="00E96673"/>
    <w:rsid w:val="00E96724"/>
    <w:rsid w:val="00E96B6D"/>
    <w:rsid w:val="00E96D80"/>
    <w:rsid w:val="00E96F4D"/>
    <w:rsid w:val="00E97440"/>
    <w:rsid w:val="00E97D1E"/>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F4F"/>
    <w:rsid w:val="00EA409C"/>
    <w:rsid w:val="00EA4436"/>
    <w:rsid w:val="00EA4CAA"/>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594"/>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C01CA"/>
    <w:rsid w:val="00EC03C7"/>
    <w:rsid w:val="00EC0ADE"/>
    <w:rsid w:val="00EC0B16"/>
    <w:rsid w:val="00EC127F"/>
    <w:rsid w:val="00EC1660"/>
    <w:rsid w:val="00EC1C29"/>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462"/>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524"/>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D1A"/>
    <w:rsid w:val="00EE60D8"/>
    <w:rsid w:val="00EE60EB"/>
    <w:rsid w:val="00EE611C"/>
    <w:rsid w:val="00EE653C"/>
    <w:rsid w:val="00EE6B29"/>
    <w:rsid w:val="00EE7065"/>
    <w:rsid w:val="00EE73C9"/>
    <w:rsid w:val="00EE7475"/>
    <w:rsid w:val="00EF0217"/>
    <w:rsid w:val="00EF033E"/>
    <w:rsid w:val="00EF0661"/>
    <w:rsid w:val="00EF0A05"/>
    <w:rsid w:val="00EF1173"/>
    <w:rsid w:val="00EF1333"/>
    <w:rsid w:val="00EF174C"/>
    <w:rsid w:val="00EF18F4"/>
    <w:rsid w:val="00EF1F32"/>
    <w:rsid w:val="00EF2016"/>
    <w:rsid w:val="00EF297B"/>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65"/>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100AB"/>
    <w:rsid w:val="00F100C7"/>
    <w:rsid w:val="00F1011C"/>
    <w:rsid w:val="00F1048D"/>
    <w:rsid w:val="00F10DA6"/>
    <w:rsid w:val="00F112EC"/>
    <w:rsid w:val="00F115F1"/>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38B7"/>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C57"/>
    <w:rsid w:val="00F31D80"/>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AD0"/>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4C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6CB"/>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7DF"/>
    <w:rsid w:val="00F81C66"/>
    <w:rsid w:val="00F81DB2"/>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6A3"/>
    <w:rsid w:val="00F847F7"/>
    <w:rsid w:val="00F84993"/>
    <w:rsid w:val="00F84D4C"/>
    <w:rsid w:val="00F853E6"/>
    <w:rsid w:val="00F85483"/>
    <w:rsid w:val="00F854A8"/>
    <w:rsid w:val="00F85EB1"/>
    <w:rsid w:val="00F86140"/>
    <w:rsid w:val="00F8638C"/>
    <w:rsid w:val="00F863BC"/>
    <w:rsid w:val="00F86965"/>
    <w:rsid w:val="00F869C3"/>
    <w:rsid w:val="00F86CB0"/>
    <w:rsid w:val="00F875D6"/>
    <w:rsid w:val="00F87DEA"/>
    <w:rsid w:val="00F87EA4"/>
    <w:rsid w:val="00F900F3"/>
    <w:rsid w:val="00F9010E"/>
    <w:rsid w:val="00F902D9"/>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497"/>
    <w:rsid w:val="00FA1797"/>
    <w:rsid w:val="00FA1B17"/>
    <w:rsid w:val="00FA1CB3"/>
    <w:rsid w:val="00FA1D73"/>
    <w:rsid w:val="00FA2034"/>
    <w:rsid w:val="00FA23A6"/>
    <w:rsid w:val="00FA2529"/>
    <w:rsid w:val="00FA2755"/>
    <w:rsid w:val="00FA2914"/>
    <w:rsid w:val="00FA2C54"/>
    <w:rsid w:val="00FA2D38"/>
    <w:rsid w:val="00FA2E00"/>
    <w:rsid w:val="00FA2FD0"/>
    <w:rsid w:val="00FA303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3A7"/>
    <w:rsid w:val="00FC1CC4"/>
    <w:rsid w:val="00FC1E48"/>
    <w:rsid w:val="00FC25D0"/>
    <w:rsid w:val="00FC29E0"/>
    <w:rsid w:val="00FC2EE3"/>
    <w:rsid w:val="00FC3077"/>
    <w:rsid w:val="00FC30AC"/>
    <w:rsid w:val="00FC3307"/>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527"/>
    <w:rsid w:val="00FC7D84"/>
    <w:rsid w:val="00FD058E"/>
    <w:rsid w:val="00FD0788"/>
    <w:rsid w:val="00FD0D43"/>
    <w:rsid w:val="00FD0D52"/>
    <w:rsid w:val="00FD162F"/>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A65"/>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autoRedefine/>
    <w:qFormat/>
    <w:rsid w:val="003F2EA4"/>
    <w:pPr>
      <w:keepNext/>
      <w:spacing w:before="240" w:after="60"/>
      <w:jc w:val="left"/>
      <w:outlineLvl w:val="1"/>
    </w:pPr>
    <w:rPr>
      <w:b/>
      <w:sz w:val="36"/>
      <w:lang w:val="en-AU"/>
    </w:rPr>
  </w:style>
  <w:style w:type="paragraph" w:styleId="Heading3">
    <w:name w:val="heading 3"/>
    <w:basedOn w:val="Normal"/>
    <w:next w:val="Normal"/>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5">
    <w:name w:val="Unresolved Mention5"/>
    <w:basedOn w:val="DefaultParagraphFont"/>
    <w:rsid w:val="00185AA2"/>
    <w:rPr>
      <w:color w:val="605E5C"/>
      <w:shd w:val="clear" w:color="auto" w:fill="E1DFDD"/>
    </w:rPr>
  </w:style>
  <w:style w:type="character" w:customStyle="1" w:styleId="UnresolvedMention6">
    <w:name w:val="Unresolved Mention6"/>
    <w:basedOn w:val="DefaultParagraphFont"/>
    <w:uiPriority w:val="99"/>
    <w:rsid w:val="003D15BF"/>
    <w:rPr>
      <w:color w:val="605E5C"/>
      <w:shd w:val="clear" w:color="auto" w:fill="E1DFDD"/>
    </w:rPr>
  </w:style>
  <w:style w:type="character" w:styleId="UnresolvedMention">
    <w:name w:val="Unresolved Mention"/>
    <w:basedOn w:val="DefaultParagraphFont"/>
    <w:uiPriority w:val="99"/>
    <w:unhideWhenUsed/>
    <w:rsid w:val="003F71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wmf"/><Relationship Id="rId26" Type="http://schemas.openxmlformats.org/officeDocument/2006/relationships/oleObject" Target="embeddings/oleObject3.bin"/><Relationship Id="rId39" Type="http://schemas.openxmlformats.org/officeDocument/2006/relationships/hyperlink" Target="http://www.pesthomepage.org" TargetMode="External"/><Relationship Id="rId21" Type="http://schemas.openxmlformats.org/officeDocument/2006/relationships/oleObject" Target="embeddings/oleObject2.bin"/><Relationship Id="rId34" Type="http://schemas.openxmlformats.org/officeDocument/2006/relationships/header" Target="header13.xml"/><Relationship Id="rId42" Type="http://schemas.openxmlformats.org/officeDocument/2006/relationships/hyperlink" Target="http://www.pesthomepage.org"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yperlink" Target="https://github.com/cequencer/redsv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1.xml"/><Relationship Id="rId37" Type="http://schemas.openxmlformats.org/officeDocument/2006/relationships/hyperlink" Target="http://www.pesthomepage.org" TargetMode="External"/><Relationship Id="rId40" Type="http://schemas.openxmlformats.org/officeDocument/2006/relationships/hyperlink" Target="https://pubs.usgs.gov/tm/tm7c5" TargetMode="External"/><Relationship Id="rId45" Type="http://schemas.openxmlformats.org/officeDocument/2006/relationships/header" Target="header17.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yperlink" Target="http://sun.stanford.edu/~rmunk/PROPACK/" TargetMode="External"/><Relationship Id="rId36" Type="http://schemas.openxmlformats.org/officeDocument/2006/relationships/hyperlink" Target="http://www.pesthomepage.org" TargetMode="External"/><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header" Target="header10.xml"/><Relationship Id="rId44"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yperlink" Target="http://eigen.tuxfamily.org" TargetMode="External"/><Relationship Id="rId30" Type="http://schemas.openxmlformats.org/officeDocument/2006/relationships/hyperlink" Target="http://www1.icsi.berkeley.edu/~storn/code.html" TargetMode="External"/><Relationship Id="rId35" Type="http://schemas.openxmlformats.org/officeDocument/2006/relationships/header" Target="header14.xml"/><Relationship Id="rId43" Type="http://schemas.openxmlformats.org/officeDocument/2006/relationships/header" Target="header15.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opensource.org/licenses/MIT" TargetMode="External"/><Relationship Id="rId17" Type="http://schemas.openxmlformats.org/officeDocument/2006/relationships/header" Target="header6.xml"/><Relationship Id="rId25" Type="http://schemas.openxmlformats.org/officeDocument/2006/relationships/image" Target="media/image4.wmf"/><Relationship Id="rId33" Type="http://schemas.openxmlformats.org/officeDocument/2006/relationships/header" Target="header12.xml"/><Relationship Id="rId38" Type="http://schemas.openxmlformats.org/officeDocument/2006/relationships/hyperlink" Target="http://www.pesthomepage.org" TargetMode="External"/><Relationship Id="rId46" Type="http://schemas.openxmlformats.org/officeDocument/2006/relationships/fontTable" Target="fontTable.xml"/><Relationship Id="rId20" Type="http://schemas.openxmlformats.org/officeDocument/2006/relationships/image" Target="media/image3.wmf"/><Relationship Id="rId41" Type="http://schemas.openxmlformats.org/officeDocument/2006/relationships/hyperlink" Target="https://pubs.er.usgs.gov/publication/tm7C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76B81-1F5E-864E-BB2F-7C92A92FC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184</Pages>
  <Words>79928</Words>
  <Characters>455595</Characters>
  <Application>Microsoft Office Word</Application>
  <DocSecurity>0</DocSecurity>
  <Lines>3796</Lines>
  <Paragraphs>1068</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534455</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White, Jeremy T</cp:lastModifiedBy>
  <cp:revision>45</cp:revision>
  <cp:lastPrinted>2019-03-02T06:14:00Z</cp:lastPrinted>
  <dcterms:created xsi:type="dcterms:W3CDTF">2019-03-01T22:11:00Z</dcterms:created>
  <dcterms:modified xsi:type="dcterms:W3CDTF">2019-11-18T20:25:00Z</dcterms:modified>
</cp:coreProperties>
</file>