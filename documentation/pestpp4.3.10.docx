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25927B20" w:rsidR="00BA6D10" w:rsidRDefault="00E1209D" w:rsidP="00B34F9F">
      <w:pPr>
        <w:pStyle w:val="BodyText"/>
        <w:jc w:val="center"/>
        <w:rPr>
          <w:b/>
          <w:i w:val="0"/>
          <w:sz w:val="40"/>
          <w:lang w:val="en-AU"/>
        </w:rPr>
      </w:pPr>
      <w:r>
        <w:rPr>
          <w:b/>
          <w:i w:val="0"/>
          <w:sz w:val="40"/>
          <w:lang w:val="en-AU"/>
        </w:rPr>
        <w:t>Version 4</w:t>
      </w:r>
      <w:r w:rsidR="004F11D5">
        <w:rPr>
          <w:b/>
          <w:i w:val="0"/>
          <w:sz w:val="40"/>
          <w:lang w:val="en-AU"/>
        </w:rPr>
        <w:t>.3.</w:t>
      </w:r>
      <w:r w:rsidR="00A77D37">
        <w:rPr>
          <w:b/>
          <w:i w:val="0"/>
          <w:sz w:val="40"/>
          <w:lang w:val="en-AU"/>
        </w:rPr>
        <w:t>10</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1742AF5A" w:rsidR="00B34F9F" w:rsidRPr="00E1209D" w:rsidRDefault="00AD691A" w:rsidP="00B34F9F">
      <w:pPr>
        <w:pStyle w:val="BodyText"/>
        <w:spacing w:before="0" w:after="0"/>
        <w:jc w:val="center"/>
        <w:rPr>
          <w:rFonts w:ascii="Arial" w:hAnsi="Arial" w:cs="Arial"/>
          <w:i w:val="0"/>
          <w:sz w:val="20"/>
          <w:lang w:val="en-AU"/>
        </w:rPr>
      </w:pPr>
      <w:r>
        <w:rPr>
          <w:rFonts w:ascii="Arial" w:hAnsi="Arial" w:cs="Arial"/>
          <w:i w:val="0"/>
          <w:lang w:val="en-AU"/>
        </w:rPr>
        <w:t>PEST++ Development Team</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0218BB2C" w:rsidR="00CE126F" w:rsidRPr="00CF4E55" w:rsidRDefault="00A77D37" w:rsidP="00E1209D">
      <w:pPr>
        <w:pStyle w:val="BodyText"/>
        <w:jc w:val="center"/>
        <w:rPr>
          <w:rFonts w:ascii="Arial" w:hAnsi="Arial" w:cs="Arial"/>
          <w:i w:val="0"/>
          <w:noProof/>
          <w:lang w:val="en-AU"/>
        </w:rPr>
      </w:pPr>
      <w:r>
        <w:rPr>
          <w:rFonts w:ascii="Arial" w:hAnsi="Arial" w:cs="Arial"/>
          <w:i w:val="0"/>
          <w:noProof/>
          <w:lang w:val="en-AU"/>
        </w:rPr>
        <w:t>April</w:t>
      </w:r>
      <w:r w:rsidR="00887038">
        <w:rPr>
          <w:rFonts w:ascii="Arial" w:hAnsi="Arial" w:cs="Arial"/>
          <w:i w:val="0"/>
          <w:noProof/>
          <w:lang w:val="en-AU"/>
        </w:rPr>
        <w:t xml:space="preserve"> 2020</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w:t>
      </w:r>
      <w:proofErr w:type="gramStart"/>
      <w:r w:rsidR="006277D1">
        <w:rPr>
          <w:lang w:val="en-AU"/>
        </w:rPr>
        <w:t>Training, and</w:t>
      </w:r>
      <w:proofErr w:type="gramEnd"/>
      <w:r w:rsidR="006277D1">
        <w:rPr>
          <w:lang w:val="en-AU"/>
        </w:rPr>
        <w:t xml:space="preserve">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 xml:space="preserve">Wes </w:t>
      </w:r>
      <w:proofErr w:type="spellStart"/>
      <w:r>
        <w:rPr>
          <w:szCs w:val="24"/>
          <w:lang w:val="en-AU"/>
        </w:rPr>
        <w:t>Kitlasten</w:t>
      </w:r>
      <w:proofErr w:type="spellEnd"/>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proofErr w:type="spellStart"/>
      <w:r>
        <w:rPr>
          <w:szCs w:val="24"/>
          <w:lang w:val="en-AU"/>
        </w:rPr>
        <w:t>Brioch</w:t>
      </w:r>
      <w:proofErr w:type="spellEnd"/>
      <w:r>
        <w:rPr>
          <w:szCs w:val="24"/>
          <w:lang w:val="en-AU"/>
        </w:rPr>
        <w:t xml:space="preserve"> Hemmings (GNS Science)</w:t>
      </w:r>
    </w:p>
    <w:p w14:paraId="6F8D6092" w14:textId="6BDA5F2F" w:rsidR="005C21B2" w:rsidRDefault="005C21B2" w:rsidP="009A524A">
      <w:pPr>
        <w:widowControl/>
        <w:spacing w:before="0" w:after="0"/>
        <w:jc w:val="left"/>
        <w:rPr>
          <w:szCs w:val="24"/>
          <w:lang w:val="en-AU"/>
        </w:rPr>
      </w:pPr>
      <w:r>
        <w:rPr>
          <w:szCs w:val="24"/>
          <w:lang w:val="en-AU"/>
        </w:rPr>
        <w:t xml:space="preserve">Chris </w:t>
      </w:r>
      <w:proofErr w:type="spellStart"/>
      <w:r>
        <w:rPr>
          <w:szCs w:val="24"/>
          <w:lang w:val="en-AU"/>
        </w:rPr>
        <w:t>Muffels</w:t>
      </w:r>
      <w:proofErr w:type="spellEnd"/>
      <w:r>
        <w:rPr>
          <w:szCs w:val="24"/>
          <w:lang w:val="en-AU"/>
        </w:rPr>
        <w:t xml:space="preserve">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w:t>
      </w:r>
      <w:proofErr w:type="gramStart"/>
      <w:r>
        <w:rPr>
          <w:lang w:val="en-AU"/>
        </w:rPr>
        <w:t>In particular, many</w:t>
      </w:r>
      <w:proofErr w:type="gramEnd"/>
      <w:r>
        <w:rPr>
          <w:lang w:val="en-AU"/>
        </w:rPr>
        <w:t xml:space="preserve">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w:t>
      </w:r>
      <w:proofErr w:type="spellStart"/>
      <w:r>
        <w:rPr>
          <w:lang w:val="en-AU"/>
        </w:rPr>
        <w:t>PyEMU</w:t>
      </w:r>
      <w:proofErr w:type="spellEnd"/>
      <w:r>
        <w:rPr>
          <w:lang w:val="en-AU"/>
        </w:rPr>
        <w:t xml:space="preserve">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w:t>
      </w:r>
      <w:proofErr w:type="gramStart"/>
      <w:r w:rsidR="00AE17B8">
        <w:rPr>
          <w:lang w:val="en-AU"/>
        </w:rPr>
        <w:t>model</w:t>
      </w:r>
      <w:proofErr w:type="gramEnd"/>
      <w:r w:rsidR="00AE17B8">
        <w:rPr>
          <w:lang w:val="en-AU"/>
        </w:rPr>
        <w:t xml:space="preserve">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w:t>
      </w:r>
      <w:proofErr w:type="gramStart"/>
      <w:r w:rsidR="00AE17B8">
        <w:rPr>
          <w:lang w:val="en-AU"/>
        </w:rPr>
        <w:t>a number of</w:t>
      </w:r>
      <w:proofErr w:type="gramEnd"/>
      <w:r w:rsidR="00AE17B8">
        <w:rPr>
          <w:lang w:val="en-AU"/>
        </w:rPr>
        <w:t xml:space="preserve">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386A6647" w14:textId="447974CB" w:rsidR="008D19EA" w:rsidRDefault="008D19EA">
      <w:pPr>
        <w:widowControl/>
        <w:spacing w:before="0" w:after="0"/>
        <w:jc w:val="left"/>
        <w:rPr>
          <w:lang w:val="en-AU"/>
        </w:rPr>
      </w:pPr>
    </w:p>
    <w:p w14:paraId="02825FC6" w14:textId="5EA0E21B" w:rsidR="00887038" w:rsidRDefault="00887038">
      <w:pPr>
        <w:widowControl/>
        <w:spacing w:before="0" w:after="0"/>
        <w:jc w:val="left"/>
        <w:rPr>
          <w:lang w:val="en-AU"/>
        </w:rPr>
      </w:pPr>
    </w:p>
    <w:p w14:paraId="5D0F01F9" w14:textId="23CB87F9" w:rsidR="00887038" w:rsidRDefault="00887038">
      <w:pPr>
        <w:widowControl/>
        <w:spacing w:before="0" w:after="0"/>
        <w:jc w:val="left"/>
        <w:rPr>
          <w:lang w:val="en-AU"/>
        </w:rPr>
      </w:pPr>
    </w:p>
    <w:p w14:paraId="522C1F1E" w14:textId="01B29C91" w:rsidR="00887038" w:rsidRDefault="00887038">
      <w:pPr>
        <w:widowControl/>
        <w:spacing w:before="0" w:after="0"/>
        <w:jc w:val="left"/>
        <w:rPr>
          <w:lang w:val="en-AU"/>
        </w:rPr>
      </w:pPr>
    </w:p>
    <w:p w14:paraId="3C2D11E9" w14:textId="2814EA12" w:rsidR="00887038" w:rsidRDefault="00887038">
      <w:pPr>
        <w:widowControl/>
        <w:spacing w:before="0" w:after="0"/>
        <w:jc w:val="left"/>
        <w:rPr>
          <w:lang w:val="en-AU"/>
        </w:rPr>
      </w:pPr>
    </w:p>
    <w:p w14:paraId="45647786" w14:textId="3A4A385B" w:rsidR="00887038" w:rsidRDefault="00887038">
      <w:pPr>
        <w:widowControl/>
        <w:spacing w:before="0" w:after="0"/>
        <w:jc w:val="left"/>
        <w:rPr>
          <w:lang w:val="en-AU"/>
        </w:rPr>
      </w:pPr>
    </w:p>
    <w:p w14:paraId="4C60CB62" w14:textId="38673DA7" w:rsidR="00887038" w:rsidRDefault="00887038">
      <w:pPr>
        <w:widowControl/>
        <w:spacing w:before="0" w:after="0"/>
        <w:jc w:val="left"/>
        <w:rPr>
          <w:lang w:val="en-AU"/>
        </w:rPr>
      </w:pPr>
    </w:p>
    <w:p w14:paraId="6BB4FB58" w14:textId="77777777" w:rsidR="00887038" w:rsidRDefault="00887038">
      <w:pPr>
        <w:widowControl/>
        <w:spacing w:before="0" w:after="0"/>
        <w:jc w:val="left"/>
        <w:rPr>
          <w:b/>
          <w:sz w:val="48"/>
          <w:lang w:val="en-AU"/>
        </w:rPr>
      </w:pP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 xml:space="preserve">Programs of the PEST++ suite </w:t>
      </w:r>
      <w:proofErr w:type="gramStart"/>
      <w:r>
        <w:t>are</w:t>
      </w:r>
      <w:proofErr w:type="gramEnd"/>
      <w:r>
        <w:t xml:space="preserve"> distributed under the following license. This is the so-called “MIT license”. It is explained at the following site.</w:t>
      </w:r>
    </w:p>
    <w:p w14:paraId="666F5C6B" w14:textId="2E2A12D1" w:rsidR="008800D7" w:rsidRDefault="009834C7"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13E053FF" w14:textId="10A49960" w:rsidR="00B960D1" w:rsidRDefault="0071629F">
      <w:pPr>
        <w:pStyle w:val="TOC1"/>
        <w:tabs>
          <w:tab w:val="right" w:leader="dot" w:pos="9016"/>
        </w:tabs>
        <w:rPr>
          <w:rFonts w:asciiTheme="minorHAnsi" w:eastAsiaTheme="minorEastAsia" w:hAnsiTheme="minorHAnsi" w:cstheme="minorBidi"/>
          <w:noProof/>
          <w:szCs w:val="24"/>
          <w:lang w:eastAsia="en-US"/>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32564031" w:history="1">
        <w:r w:rsidR="00B960D1" w:rsidRPr="006F6672">
          <w:rPr>
            <w:rStyle w:val="Hyperlink"/>
            <w:noProof/>
          </w:rPr>
          <w:t>1. Introduction</w:t>
        </w:r>
        <w:r w:rsidR="00B960D1">
          <w:rPr>
            <w:noProof/>
            <w:webHidden/>
          </w:rPr>
          <w:tab/>
        </w:r>
        <w:r w:rsidR="00B960D1">
          <w:rPr>
            <w:noProof/>
            <w:webHidden/>
          </w:rPr>
          <w:fldChar w:fldCharType="begin"/>
        </w:r>
        <w:r w:rsidR="00B960D1">
          <w:rPr>
            <w:noProof/>
            <w:webHidden/>
          </w:rPr>
          <w:instrText xml:space="preserve"> PAGEREF _Toc32564031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200317DC" w14:textId="38F870E8"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032" w:history="1">
        <w:r w:rsidR="00B960D1" w:rsidRPr="006F6672">
          <w:rPr>
            <w:rStyle w:val="Hyperlink"/>
            <w:noProof/>
          </w:rPr>
          <w:t>1.1 PEST++ and PEST</w:t>
        </w:r>
        <w:r w:rsidR="00B960D1">
          <w:rPr>
            <w:noProof/>
            <w:webHidden/>
          </w:rPr>
          <w:tab/>
        </w:r>
        <w:r w:rsidR="00B960D1">
          <w:rPr>
            <w:noProof/>
            <w:webHidden/>
          </w:rPr>
          <w:fldChar w:fldCharType="begin"/>
        </w:r>
        <w:r w:rsidR="00B960D1">
          <w:rPr>
            <w:noProof/>
            <w:webHidden/>
          </w:rPr>
          <w:instrText xml:space="preserve"> PAGEREF _Toc32564032 \h </w:instrText>
        </w:r>
        <w:r w:rsidR="00B960D1">
          <w:rPr>
            <w:noProof/>
            <w:webHidden/>
          </w:rPr>
        </w:r>
        <w:r w:rsidR="00B960D1">
          <w:rPr>
            <w:noProof/>
            <w:webHidden/>
          </w:rPr>
          <w:fldChar w:fldCharType="separate"/>
        </w:r>
        <w:r w:rsidR="00B960D1">
          <w:rPr>
            <w:noProof/>
            <w:webHidden/>
          </w:rPr>
          <w:t>1</w:t>
        </w:r>
        <w:r w:rsidR="00B960D1">
          <w:rPr>
            <w:noProof/>
            <w:webHidden/>
          </w:rPr>
          <w:fldChar w:fldCharType="end"/>
        </w:r>
      </w:hyperlink>
    </w:p>
    <w:p w14:paraId="31B70B92" w14:textId="0601C3C2"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033" w:history="1">
        <w:r w:rsidR="00B960D1" w:rsidRPr="006F6672">
          <w:rPr>
            <w:rStyle w:val="Hyperlink"/>
            <w:noProof/>
          </w:rPr>
          <w:t>1.2 Software Installation</w:t>
        </w:r>
        <w:r w:rsidR="00B960D1">
          <w:rPr>
            <w:noProof/>
            <w:webHidden/>
          </w:rPr>
          <w:tab/>
        </w:r>
        <w:r w:rsidR="00B960D1">
          <w:rPr>
            <w:noProof/>
            <w:webHidden/>
          </w:rPr>
          <w:fldChar w:fldCharType="begin"/>
        </w:r>
        <w:r w:rsidR="00B960D1">
          <w:rPr>
            <w:noProof/>
            <w:webHidden/>
          </w:rPr>
          <w:instrText xml:space="preserve"> PAGEREF _Toc32564033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56439FCD" w14:textId="250C140E"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034" w:history="1">
        <w:r w:rsidR="00B960D1" w:rsidRPr="006F6672">
          <w:rPr>
            <w:rStyle w:val="Hyperlink"/>
            <w:noProof/>
          </w:rPr>
          <w:t>1.3 This Document</w:t>
        </w:r>
        <w:r w:rsidR="00B960D1">
          <w:rPr>
            <w:noProof/>
            <w:webHidden/>
          </w:rPr>
          <w:tab/>
        </w:r>
        <w:r w:rsidR="00B960D1">
          <w:rPr>
            <w:noProof/>
            <w:webHidden/>
          </w:rPr>
          <w:fldChar w:fldCharType="begin"/>
        </w:r>
        <w:r w:rsidR="00B960D1">
          <w:rPr>
            <w:noProof/>
            <w:webHidden/>
          </w:rPr>
          <w:instrText xml:space="preserve"> PAGEREF _Toc32564034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7B566B6A" w14:textId="072EF161"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035" w:history="1">
        <w:r w:rsidR="00B960D1" w:rsidRPr="006F6672">
          <w:rPr>
            <w:rStyle w:val="Hyperlink"/>
            <w:noProof/>
          </w:rPr>
          <w:t>1.4 A Model: Some Considerations</w:t>
        </w:r>
        <w:r w:rsidR="00B960D1">
          <w:rPr>
            <w:noProof/>
            <w:webHidden/>
          </w:rPr>
          <w:tab/>
        </w:r>
        <w:r w:rsidR="00B960D1">
          <w:rPr>
            <w:noProof/>
            <w:webHidden/>
          </w:rPr>
          <w:fldChar w:fldCharType="begin"/>
        </w:r>
        <w:r w:rsidR="00B960D1">
          <w:rPr>
            <w:noProof/>
            <w:webHidden/>
          </w:rPr>
          <w:instrText xml:space="preserve"> PAGEREF _Toc32564035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D63A995" w14:textId="55F09562"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36" w:history="1">
        <w:r w:rsidR="00B960D1" w:rsidRPr="006F6672">
          <w:rPr>
            <w:rStyle w:val="Hyperlink"/>
            <w:noProof/>
          </w:rPr>
          <w:t>1.4.1 Running a Model</w:t>
        </w:r>
        <w:r w:rsidR="00B960D1">
          <w:rPr>
            <w:noProof/>
            <w:webHidden/>
          </w:rPr>
          <w:tab/>
        </w:r>
        <w:r w:rsidR="00B960D1">
          <w:rPr>
            <w:noProof/>
            <w:webHidden/>
          </w:rPr>
          <w:fldChar w:fldCharType="begin"/>
        </w:r>
        <w:r w:rsidR="00B960D1">
          <w:rPr>
            <w:noProof/>
            <w:webHidden/>
          </w:rPr>
          <w:instrText xml:space="preserve"> PAGEREF _Toc32564036 \h </w:instrText>
        </w:r>
        <w:r w:rsidR="00B960D1">
          <w:rPr>
            <w:noProof/>
            <w:webHidden/>
          </w:rPr>
        </w:r>
        <w:r w:rsidR="00B960D1">
          <w:rPr>
            <w:noProof/>
            <w:webHidden/>
          </w:rPr>
          <w:fldChar w:fldCharType="separate"/>
        </w:r>
        <w:r w:rsidR="00B960D1">
          <w:rPr>
            <w:noProof/>
            <w:webHidden/>
          </w:rPr>
          <w:t>3</w:t>
        </w:r>
        <w:r w:rsidR="00B960D1">
          <w:rPr>
            <w:noProof/>
            <w:webHidden/>
          </w:rPr>
          <w:fldChar w:fldCharType="end"/>
        </w:r>
      </w:hyperlink>
    </w:p>
    <w:p w14:paraId="336D9E82" w14:textId="280A2A7D"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37" w:history="1">
        <w:r w:rsidR="00B960D1" w:rsidRPr="006F6672">
          <w:rPr>
            <w:rStyle w:val="Hyperlink"/>
            <w:noProof/>
          </w:rPr>
          <w:t>1.4.2 Model Input and Output Files</w:t>
        </w:r>
        <w:r w:rsidR="00B960D1">
          <w:rPr>
            <w:noProof/>
            <w:webHidden/>
          </w:rPr>
          <w:tab/>
        </w:r>
        <w:r w:rsidR="00B960D1">
          <w:rPr>
            <w:noProof/>
            <w:webHidden/>
          </w:rPr>
          <w:fldChar w:fldCharType="begin"/>
        </w:r>
        <w:r w:rsidR="00B960D1">
          <w:rPr>
            <w:noProof/>
            <w:webHidden/>
          </w:rPr>
          <w:instrText xml:space="preserve"> PAGEREF _Toc32564037 \h </w:instrText>
        </w:r>
        <w:r w:rsidR="00B960D1">
          <w:rPr>
            <w:noProof/>
            <w:webHidden/>
          </w:rPr>
        </w:r>
        <w:r w:rsidR="00B960D1">
          <w:rPr>
            <w:noProof/>
            <w:webHidden/>
          </w:rPr>
          <w:fldChar w:fldCharType="separate"/>
        </w:r>
        <w:r w:rsidR="00B960D1">
          <w:rPr>
            <w:noProof/>
            <w:webHidden/>
          </w:rPr>
          <w:t>4</w:t>
        </w:r>
        <w:r w:rsidR="00B960D1">
          <w:rPr>
            <w:noProof/>
            <w:webHidden/>
          </w:rPr>
          <w:fldChar w:fldCharType="end"/>
        </w:r>
      </w:hyperlink>
    </w:p>
    <w:p w14:paraId="0F66B1DA" w14:textId="4E06C4F9"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38" w:history="1">
        <w:r w:rsidR="00B960D1" w:rsidRPr="006F6672">
          <w:rPr>
            <w:rStyle w:val="Hyperlink"/>
            <w:noProof/>
          </w:rPr>
          <w:t>1.4.3 Differentiability of Model Outputs</w:t>
        </w:r>
        <w:r w:rsidR="00B960D1">
          <w:rPr>
            <w:noProof/>
            <w:webHidden/>
          </w:rPr>
          <w:tab/>
        </w:r>
        <w:r w:rsidR="00B960D1">
          <w:rPr>
            <w:noProof/>
            <w:webHidden/>
          </w:rPr>
          <w:fldChar w:fldCharType="begin"/>
        </w:r>
        <w:r w:rsidR="00B960D1">
          <w:rPr>
            <w:noProof/>
            <w:webHidden/>
          </w:rPr>
          <w:instrText xml:space="preserve"> PAGEREF _Toc32564038 \h </w:instrText>
        </w:r>
        <w:r w:rsidR="00B960D1">
          <w:rPr>
            <w:noProof/>
            <w:webHidden/>
          </w:rPr>
        </w:r>
        <w:r w:rsidR="00B960D1">
          <w:rPr>
            <w:noProof/>
            <w:webHidden/>
          </w:rPr>
          <w:fldChar w:fldCharType="separate"/>
        </w:r>
        <w:r w:rsidR="00B960D1">
          <w:rPr>
            <w:noProof/>
            <w:webHidden/>
          </w:rPr>
          <w:t>5</w:t>
        </w:r>
        <w:r w:rsidR="00B960D1">
          <w:rPr>
            <w:noProof/>
            <w:webHidden/>
          </w:rPr>
          <w:fldChar w:fldCharType="end"/>
        </w:r>
      </w:hyperlink>
    </w:p>
    <w:p w14:paraId="71C1BCC1" w14:textId="25E73407"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39" w:history="1">
        <w:r w:rsidR="00B960D1" w:rsidRPr="006F6672">
          <w:rPr>
            <w:rStyle w:val="Hyperlink"/>
            <w:noProof/>
          </w:rPr>
          <w:t>1.4.4 Observations and Predictions</w:t>
        </w:r>
        <w:r w:rsidR="00B960D1">
          <w:rPr>
            <w:noProof/>
            <w:webHidden/>
          </w:rPr>
          <w:tab/>
        </w:r>
        <w:r w:rsidR="00B960D1">
          <w:rPr>
            <w:noProof/>
            <w:webHidden/>
          </w:rPr>
          <w:fldChar w:fldCharType="begin"/>
        </w:r>
        <w:r w:rsidR="00B960D1">
          <w:rPr>
            <w:noProof/>
            <w:webHidden/>
          </w:rPr>
          <w:instrText xml:space="preserve"> PAGEREF _Toc32564039 \h </w:instrText>
        </w:r>
        <w:r w:rsidR="00B960D1">
          <w:rPr>
            <w:noProof/>
            <w:webHidden/>
          </w:rPr>
        </w:r>
        <w:r w:rsidR="00B960D1">
          <w:rPr>
            <w:noProof/>
            <w:webHidden/>
          </w:rPr>
          <w:fldChar w:fldCharType="separate"/>
        </w:r>
        <w:r w:rsidR="00B960D1">
          <w:rPr>
            <w:noProof/>
            <w:webHidden/>
          </w:rPr>
          <w:t>6</w:t>
        </w:r>
        <w:r w:rsidR="00B960D1">
          <w:rPr>
            <w:noProof/>
            <w:webHidden/>
          </w:rPr>
          <w:fldChar w:fldCharType="end"/>
        </w:r>
      </w:hyperlink>
    </w:p>
    <w:p w14:paraId="307319AC" w14:textId="21B51262" w:rsidR="00B960D1" w:rsidRDefault="009834C7">
      <w:pPr>
        <w:pStyle w:val="TOC1"/>
        <w:tabs>
          <w:tab w:val="right" w:leader="dot" w:pos="9016"/>
        </w:tabs>
        <w:rPr>
          <w:rFonts w:asciiTheme="minorHAnsi" w:eastAsiaTheme="minorEastAsia" w:hAnsiTheme="minorHAnsi" w:cstheme="minorBidi"/>
          <w:noProof/>
          <w:szCs w:val="24"/>
          <w:lang w:eastAsia="en-US"/>
        </w:rPr>
      </w:pPr>
      <w:hyperlink w:anchor="_Toc32564040" w:history="1">
        <w:r w:rsidR="00B960D1" w:rsidRPr="006F6672">
          <w:rPr>
            <w:rStyle w:val="Hyperlink"/>
            <w:noProof/>
          </w:rPr>
          <w:t>2.  The PEST(++) Model Interface</w:t>
        </w:r>
        <w:r w:rsidR="00B960D1">
          <w:rPr>
            <w:noProof/>
            <w:webHidden/>
          </w:rPr>
          <w:tab/>
        </w:r>
        <w:r w:rsidR="00B960D1">
          <w:rPr>
            <w:noProof/>
            <w:webHidden/>
          </w:rPr>
          <w:fldChar w:fldCharType="begin"/>
        </w:r>
        <w:r w:rsidR="00B960D1">
          <w:rPr>
            <w:noProof/>
            <w:webHidden/>
          </w:rPr>
          <w:instrText xml:space="preserve"> PAGEREF _Toc32564040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AACA224" w14:textId="144FC95A"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041" w:history="1">
        <w:r w:rsidR="00B960D1" w:rsidRPr="006F6672">
          <w:rPr>
            <w:rStyle w:val="Hyperlink"/>
            <w:noProof/>
          </w:rPr>
          <w:t>2.1 Introduction</w:t>
        </w:r>
        <w:r w:rsidR="00B960D1">
          <w:rPr>
            <w:noProof/>
            <w:webHidden/>
          </w:rPr>
          <w:tab/>
        </w:r>
        <w:r w:rsidR="00B960D1">
          <w:rPr>
            <w:noProof/>
            <w:webHidden/>
          </w:rPr>
          <w:fldChar w:fldCharType="begin"/>
        </w:r>
        <w:r w:rsidR="00B960D1">
          <w:rPr>
            <w:noProof/>
            <w:webHidden/>
          </w:rPr>
          <w:instrText xml:space="preserve"> PAGEREF _Toc32564041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5BD523EE" w14:textId="0CBFA833"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042" w:history="1">
        <w:r w:rsidR="00B960D1" w:rsidRPr="006F6672">
          <w:rPr>
            <w:rStyle w:val="Hyperlink"/>
            <w:noProof/>
          </w:rPr>
          <w:t>2.2 PEST++ Input Files</w:t>
        </w:r>
        <w:r w:rsidR="00B960D1">
          <w:rPr>
            <w:noProof/>
            <w:webHidden/>
          </w:rPr>
          <w:tab/>
        </w:r>
        <w:r w:rsidR="00B960D1">
          <w:rPr>
            <w:noProof/>
            <w:webHidden/>
          </w:rPr>
          <w:fldChar w:fldCharType="begin"/>
        </w:r>
        <w:r w:rsidR="00B960D1">
          <w:rPr>
            <w:noProof/>
            <w:webHidden/>
          </w:rPr>
          <w:instrText xml:space="preserve"> PAGEREF _Toc32564042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1AD04E09" w14:textId="6B7DBD85"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043" w:history="1">
        <w:r w:rsidR="00B960D1" w:rsidRPr="006F6672">
          <w:rPr>
            <w:rStyle w:val="Hyperlink"/>
            <w:noProof/>
          </w:rPr>
          <w:t>2.3 Template Files</w:t>
        </w:r>
        <w:r w:rsidR="00B960D1">
          <w:rPr>
            <w:noProof/>
            <w:webHidden/>
          </w:rPr>
          <w:tab/>
        </w:r>
        <w:r w:rsidR="00B960D1">
          <w:rPr>
            <w:noProof/>
            <w:webHidden/>
          </w:rPr>
          <w:fldChar w:fldCharType="begin"/>
        </w:r>
        <w:r w:rsidR="00B960D1">
          <w:rPr>
            <w:noProof/>
            <w:webHidden/>
          </w:rPr>
          <w:instrText xml:space="preserve"> PAGEREF _Toc32564043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444E6A50" w14:textId="54E86255"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44" w:history="1">
        <w:r w:rsidR="00B960D1" w:rsidRPr="006F6672">
          <w:rPr>
            <w:rStyle w:val="Hyperlink"/>
            <w:noProof/>
          </w:rPr>
          <w:t>2.3.1 Model Input Files</w:t>
        </w:r>
        <w:r w:rsidR="00B960D1">
          <w:rPr>
            <w:noProof/>
            <w:webHidden/>
          </w:rPr>
          <w:tab/>
        </w:r>
        <w:r w:rsidR="00B960D1">
          <w:rPr>
            <w:noProof/>
            <w:webHidden/>
          </w:rPr>
          <w:fldChar w:fldCharType="begin"/>
        </w:r>
        <w:r w:rsidR="00B960D1">
          <w:rPr>
            <w:noProof/>
            <w:webHidden/>
          </w:rPr>
          <w:instrText xml:space="preserve"> PAGEREF _Toc32564044 \h </w:instrText>
        </w:r>
        <w:r w:rsidR="00B960D1">
          <w:rPr>
            <w:noProof/>
            <w:webHidden/>
          </w:rPr>
        </w:r>
        <w:r w:rsidR="00B960D1">
          <w:rPr>
            <w:noProof/>
            <w:webHidden/>
          </w:rPr>
          <w:fldChar w:fldCharType="separate"/>
        </w:r>
        <w:r w:rsidR="00B960D1">
          <w:rPr>
            <w:noProof/>
            <w:webHidden/>
          </w:rPr>
          <w:t>7</w:t>
        </w:r>
        <w:r w:rsidR="00B960D1">
          <w:rPr>
            <w:noProof/>
            <w:webHidden/>
          </w:rPr>
          <w:fldChar w:fldCharType="end"/>
        </w:r>
      </w:hyperlink>
    </w:p>
    <w:p w14:paraId="0F515E00" w14:textId="761DA005"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45" w:history="1">
        <w:r w:rsidR="00B960D1" w:rsidRPr="006F6672">
          <w:rPr>
            <w:rStyle w:val="Hyperlink"/>
            <w:noProof/>
          </w:rPr>
          <w:t>2.3.2 An Example</w:t>
        </w:r>
        <w:r w:rsidR="00B960D1">
          <w:rPr>
            <w:noProof/>
            <w:webHidden/>
          </w:rPr>
          <w:tab/>
        </w:r>
        <w:r w:rsidR="00B960D1">
          <w:rPr>
            <w:noProof/>
            <w:webHidden/>
          </w:rPr>
          <w:fldChar w:fldCharType="begin"/>
        </w:r>
        <w:r w:rsidR="00B960D1">
          <w:rPr>
            <w:noProof/>
            <w:webHidden/>
          </w:rPr>
          <w:instrText xml:space="preserve"> PAGEREF _Toc32564045 \h </w:instrText>
        </w:r>
        <w:r w:rsidR="00B960D1">
          <w:rPr>
            <w:noProof/>
            <w:webHidden/>
          </w:rPr>
        </w:r>
        <w:r w:rsidR="00B960D1">
          <w:rPr>
            <w:noProof/>
            <w:webHidden/>
          </w:rPr>
          <w:fldChar w:fldCharType="separate"/>
        </w:r>
        <w:r w:rsidR="00B960D1">
          <w:rPr>
            <w:noProof/>
            <w:webHidden/>
          </w:rPr>
          <w:t>8</w:t>
        </w:r>
        <w:r w:rsidR="00B960D1">
          <w:rPr>
            <w:noProof/>
            <w:webHidden/>
          </w:rPr>
          <w:fldChar w:fldCharType="end"/>
        </w:r>
      </w:hyperlink>
    </w:p>
    <w:p w14:paraId="3F8FDECC" w14:textId="109EF887"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46" w:history="1">
        <w:r w:rsidR="00B960D1" w:rsidRPr="006F6672">
          <w:rPr>
            <w:rStyle w:val="Hyperlink"/>
            <w:noProof/>
          </w:rPr>
          <w:t>2.3.3 The Parameter Delimiter</w:t>
        </w:r>
        <w:r w:rsidR="00B960D1">
          <w:rPr>
            <w:noProof/>
            <w:webHidden/>
          </w:rPr>
          <w:tab/>
        </w:r>
        <w:r w:rsidR="00B960D1">
          <w:rPr>
            <w:noProof/>
            <w:webHidden/>
          </w:rPr>
          <w:fldChar w:fldCharType="begin"/>
        </w:r>
        <w:r w:rsidR="00B960D1">
          <w:rPr>
            <w:noProof/>
            <w:webHidden/>
          </w:rPr>
          <w:instrText xml:space="preserve"> PAGEREF _Toc32564046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0D6305D0" w14:textId="0D936955"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47" w:history="1">
        <w:r w:rsidR="00B960D1" w:rsidRPr="006F6672">
          <w:rPr>
            <w:rStyle w:val="Hyperlink"/>
            <w:noProof/>
          </w:rPr>
          <w:t>2.3.4 Parameter Names</w:t>
        </w:r>
        <w:r w:rsidR="00B960D1">
          <w:rPr>
            <w:noProof/>
            <w:webHidden/>
          </w:rPr>
          <w:tab/>
        </w:r>
        <w:r w:rsidR="00B960D1">
          <w:rPr>
            <w:noProof/>
            <w:webHidden/>
          </w:rPr>
          <w:fldChar w:fldCharType="begin"/>
        </w:r>
        <w:r w:rsidR="00B960D1">
          <w:rPr>
            <w:noProof/>
            <w:webHidden/>
          </w:rPr>
          <w:instrText xml:space="preserve"> PAGEREF _Toc32564047 \h </w:instrText>
        </w:r>
        <w:r w:rsidR="00B960D1">
          <w:rPr>
            <w:noProof/>
            <w:webHidden/>
          </w:rPr>
        </w:r>
        <w:r w:rsidR="00B960D1">
          <w:rPr>
            <w:noProof/>
            <w:webHidden/>
          </w:rPr>
          <w:fldChar w:fldCharType="separate"/>
        </w:r>
        <w:r w:rsidR="00B960D1">
          <w:rPr>
            <w:noProof/>
            <w:webHidden/>
          </w:rPr>
          <w:t>9</w:t>
        </w:r>
        <w:r w:rsidR="00B960D1">
          <w:rPr>
            <w:noProof/>
            <w:webHidden/>
          </w:rPr>
          <w:fldChar w:fldCharType="end"/>
        </w:r>
      </w:hyperlink>
    </w:p>
    <w:p w14:paraId="2AE2BDE7" w14:textId="014C81B5"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48" w:history="1">
        <w:r w:rsidR="00B960D1" w:rsidRPr="006F6672">
          <w:rPr>
            <w:rStyle w:val="Hyperlink"/>
            <w:noProof/>
          </w:rPr>
          <w:t>2.3.5 Setting the Parameter Space Width</w:t>
        </w:r>
        <w:r w:rsidR="00B960D1">
          <w:rPr>
            <w:noProof/>
            <w:webHidden/>
          </w:rPr>
          <w:tab/>
        </w:r>
        <w:r w:rsidR="00B960D1">
          <w:rPr>
            <w:noProof/>
            <w:webHidden/>
          </w:rPr>
          <w:fldChar w:fldCharType="begin"/>
        </w:r>
        <w:r w:rsidR="00B960D1">
          <w:rPr>
            <w:noProof/>
            <w:webHidden/>
          </w:rPr>
          <w:instrText xml:space="preserve"> PAGEREF _Toc32564048 \h </w:instrText>
        </w:r>
        <w:r w:rsidR="00B960D1">
          <w:rPr>
            <w:noProof/>
            <w:webHidden/>
          </w:rPr>
        </w:r>
        <w:r w:rsidR="00B960D1">
          <w:rPr>
            <w:noProof/>
            <w:webHidden/>
          </w:rPr>
          <w:fldChar w:fldCharType="separate"/>
        </w:r>
        <w:r w:rsidR="00B960D1">
          <w:rPr>
            <w:noProof/>
            <w:webHidden/>
          </w:rPr>
          <w:t>10</w:t>
        </w:r>
        <w:r w:rsidR="00B960D1">
          <w:rPr>
            <w:noProof/>
            <w:webHidden/>
          </w:rPr>
          <w:fldChar w:fldCharType="end"/>
        </w:r>
      </w:hyperlink>
    </w:p>
    <w:p w14:paraId="579C0961" w14:textId="25E6B866"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49" w:history="1">
        <w:r w:rsidR="00B960D1" w:rsidRPr="006F6672">
          <w:rPr>
            <w:rStyle w:val="Hyperlink"/>
            <w:noProof/>
          </w:rPr>
          <w:t>2.3.6 How a Parameter Space is Filled with a Number</w:t>
        </w:r>
        <w:r w:rsidR="00B960D1">
          <w:rPr>
            <w:noProof/>
            <w:webHidden/>
          </w:rPr>
          <w:tab/>
        </w:r>
        <w:r w:rsidR="00B960D1">
          <w:rPr>
            <w:noProof/>
            <w:webHidden/>
          </w:rPr>
          <w:fldChar w:fldCharType="begin"/>
        </w:r>
        <w:r w:rsidR="00B960D1">
          <w:rPr>
            <w:noProof/>
            <w:webHidden/>
          </w:rPr>
          <w:instrText xml:space="preserve"> PAGEREF _Toc32564049 \h </w:instrText>
        </w:r>
        <w:r w:rsidR="00B960D1">
          <w:rPr>
            <w:noProof/>
            <w:webHidden/>
          </w:rPr>
        </w:r>
        <w:r w:rsidR="00B960D1">
          <w:rPr>
            <w:noProof/>
            <w:webHidden/>
          </w:rPr>
          <w:fldChar w:fldCharType="separate"/>
        </w:r>
        <w:r w:rsidR="00B960D1">
          <w:rPr>
            <w:noProof/>
            <w:webHidden/>
          </w:rPr>
          <w:t>11</w:t>
        </w:r>
        <w:r w:rsidR="00B960D1">
          <w:rPr>
            <w:noProof/>
            <w:webHidden/>
          </w:rPr>
          <w:fldChar w:fldCharType="end"/>
        </w:r>
      </w:hyperlink>
    </w:p>
    <w:p w14:paraId="1820AC80" w14:textId="2B196B30"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50" w:history="1">
        <w:r w:rsidR="00B960D1" w:rsidRPr="006F6672">
          <w:rPr>
            <w:rStyle w:val="Hyperlink"/>
            <w:noProof/>
          </w:rPr>
          <w:t>2.3.7 Multiple Occurrences of the Same Parameter</w:t>
        </w:r>
        <w:r w:rsidR="00B960D1">
          <w:rPr>
            <w:noProof/>
            <w:webHidden/>
          </w:rPr>
          <w:tab/>
        </w:r>
        <w:r w:rsidR="00B960D1">
          <w:rPr>
            <w:noProof/>
            <w:webHidden/>
          </w:rPr>
          <w:fldChar w:fldCharType="begin"/>
        </w:r>
        <w:r w:rsidR="00B960D1">
          <w:rPr>
            <w:noProof/>
            <w:webHidden/>
          </w:rPr>
          <w:instrText xml:space="preserve"> PAGEREF _Toc32564050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3886714F" w14:textId="168C73B2"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51" w:history="1">
        <w:r w:rsidR="00B960D1" w:rsidRPr="006F6672">
          <w:rPr>
            <w:rStyle w:val="Hyperlink"/>
            <w:noProof/>
          </w:rPr>
          <w:t>2.3.8 Preparing a Template File</w:t>
        </w:r>
        <w:r w:rsidR="00B960D1">
          <w:rPr>
            <w:noProof/>
            <w:webHidden/>
          </w:rPr>
          <w:tab/>
        </w:r>
        <w:r w:rsidR="00B960D1">
          <w:rPr>
            <w:noProof/>
            <w:webHidden/>
          </w:rPr>
          <w:fldChar w:fldCharType="begin"/>
        </w:r>
        <w:r w:rsidR="00B960D1">
          <w:rPr>
            <w:noProof/>
            <w:webHidden/>
          </w:rPr>
          <w:instrText xml:space="preserve"> PAGEREF _Toc32564051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18B5B021" w14:textId="7CB8C5A3"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052" w:history="1">
        <w:r w:rsidR="00B960D1" w:rsidRPr="006F6672">
          <w:rPr>
            <w:rStyle w:val="Hyperlink"/>
            <w:noProof/>
          </w:rPr>
          <w:t>2.4 Instruction Files</w:t>
        </w:r>
        <w:r w:rsidR="00B960D1">
          <w:rPr>
            <w:noProof/>
            <w:webHidden/>
          </w:rPr>
          <w:tab/>
        </w:r>
        <w:r w:rsidR="00B960D1">
          <w:rPr>
            <w:noProof/>
            <w:webHidden/>
          </w:rPr>
          <w:fldChar w:fldCharType="begin"/>
        </w:r>
        <w:r w:rsidR="00B960D1">
          <w:rPr>
            <w:noProof/>
            <w:webHidden/>
          </w:rPr>
          <w:instrText xml:space="preserve"> PAGEREF _Toc32564052 \h </w:instrText>
        </w:r>
        <w:r w:rsidR="00B960D1">
          <w:rPr>
            <w:noProof/>
            <w:webHidden/>
          </w:rPr>
        </w:r>
        <w:r w:rsidR="00B960D1">
          <w:rPr>
            <w:noProof/>
            <w:webHidden/>
          </w:rPr>
          <w:fldChar w:fldCharType="separate"/>
        </w:r>
        <w:r w:rsidR="00B960D1">
          <w:rPr>
            <w:noProof/>
            <w:webHidden/>
          </w:rPr>
          <w:t>12</w:t>
        </w:r>
        <w:r w:rsidR="00B960D1">
          <w:rPr>
            <w:noProof/>
            <w:webHidden/>
          </w:rPr>
          <w:fldChar w:fldCharType="end"/>
        </w:r>
      </w:hyperlink>
    </w:p>
    <w:p w14:paraId="0D329FF5" w14:textId="3FBE6DF7"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53" w:history="1">
        <w:r w:rsidR="00B960D1" w:rsidRPr="006F6672">
          <w:rPr>
            <w:rStyle w:val="Hyperlink"/>
            <w:noProof/>
          </w:rPr>
          <w:t>2.4.1 Precision in Model Output Files</w:t>
        </w:r>
        <w:r w:rsidR="00B960D1">
          <w:rPr>
            <w:noProof/>
            <w:webHidden/>
          </w:rPr>
          <w:tab/>
        </w:r>
        <w:r w:rsidR="00B960D1">
          <w:rPr>
            <w:noProof/>
            <w:webHidden/>
          </w:rPr>
          <w:fldChar w:fldCharType="begin"/>
        </w:r>
        <w:r w:rsidR="00B960D1">
          <w:rPr>
            <w:noProof/>
            <w:webHidden/>
          </w:rPr>
          <w:instrText xml:space="preserve"> PAGEREF _Toc32564053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6A2F35CB" w14:textId="57AF6B79"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54" w:history="1">
        <w:r w:rsidR="00B960D1" w:rsidRPr="006F6672">
          <w:rPr>
            <w:rStyle w:val="Hyperlink"/>
            <w:noProof/>
          </w:rPr>
          <w:t>2.4.2 How Model Output Files are Read</w:t>
        </w:r>
        <w:r w:rsidR="00B960D1">
          <w:rPr>
            <w:noProof/>
            <w:webHidden/>
          </w:rPr>
          <w:tab/>
        </w:r>
        <w:r w:rsidR="00B960D1">
          <w:rPr>
            <w:noProof/>
            <w:webHidden/>
          </w:rPr>
          <w:fldChar w:fldCharType="begin"/>
        </w:r>
        <w:r w:rsidR="00B960D1">
          <w:rPr>
            <w:noProof/>
            <w:webHidden/>
          </w:rPr>
          <w:instrText xml:space="preserve"> PAGEREF _Toc32564054 \h </w:instrText>
        </w:r>
        <w:r w:rsidR="00B960D1">
          <w:rPr>
            <w:noProof/>
            <w:webHidden/>
          </w:rPr>
        </w:r>
        <w:r w:rsidR="00B960D1">
          <w:rPr>
            <w:noProof/>
            <w:webHidden/>
          </w:rPr>
          <w:fldChar w:fldCharType="separate"/>
        </w:r>
        <w:r w:rsidR="00B960D1">
          <w:rPr>
            <w:noProof/>
            <w:webHidden/>
          </w:rPr>
          <w:t>13</w:t>
        </w:r>
        <w:r w:rsidR="00B960D1">
          <w:rPr>
            <w:noProof/>
            <w:webHidden/>
          </w:rPr>
          <w:fldChar w:fldCharType="end"/>
        </w:r>
      </w:hyperlink>
    </w:p>
    <w:p w14:paraId="302FAB00" w14:textId="1C188E49"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55" w:history="1">
        <w:r w:rsidR="00B960D1" w:rsidRPr="006F6672">
          <w:rPr>
            <w:rStyle w:val="Hyperlink"/>
            <w:noProof/>
          </w:rPr>
          <w:t>2.4.3 An Example Instruction File</w:t>
        </w:r>
        <w:r w:rsidR="00B960D1">
          <w:rPr>
            <w:noProof/>
            <w:webHidden/>
          </w:rPr>
          <w:tab/>
        </w:r>
        <w:r w:rsidR="00B960D1">
          <w:rPr>
            <w:noProof/>
            <w:webHidden/>
          </w:rPr>
          <w:fldChar w:fldCharType="begin"/>
        </w:r>
        <w:r w:rsidR="00B960D1">
          <w:rPr>
            <w:noProof/>
            <w:webHidden/>
          </w:rPr>
          <w:instrText xml:space="preserve"> PAGEREF _Toc32564055 \h </w:instrText>
        </w:r>
        <w:r w:rsidR="00B960D1">
          <w:rPr>
            <w:noProof/>
            <w:webHidden/>
          </w:rPr>
        </w:r>
        <w:r w:rsidR="00B960D1">
          <w:rPr>
            <w:noProof/>
            <w:webHidden/>
          </w:rPr>
          <w:fldChar w:fldCharType="separate"/>
        </w:r>
        <w:r w:rsidR="00B960D1">
          <w:rPr>
            <w:noProof/>
            <w:webHidden/>
          </w:rPr>
          <w:t>14</w:t>
        </w:r>
        <w:r w:rsidR="00B960D1">
          <w:rPr>
            <w:noProof/>
            <w:webHidden/>
          </w:rPr>
          <w:fldChar w:fldCharType="end"/>
        </w:r>
      </w:hyperlink>
    </w:p>
    <w:p w14:paraId="2FBFFB50" w14:textId="78519296"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56" w:history="1">
        <w:r w:rsidR="00B960D1" w:rsidRPr="006F6672">
          <w:rPr>
            <w:rStyle w:val="Hyperlink"/>
            <w:noProof/>
          </w:rPr>
          <w:t>2.4.4 The Marker Delimiter</w:t>
        </w:r>
        <w:r w:rsidR="00B960D1">
          <w:rPr>
            <w:noProof/>
            <w:webHidden/>
          </w:rPr>
          <w:tab/>
        </w:r>
        <w:r w:rsidR="00B960D1">
          <w:rPr>
            <w:noProof/>
            <w:webHidden/>
          </w:rPr>
          <w:fldChar w:fldCharType="begin"/>
        </w:r>
        <w:r w:rsidR="00B960D1">
          <w:rPr>
            <w:noProof/>
            <w:webHidden/>
          </w:rPr>
          <w:instrText xml:space="preserve"> PAGEREF _Toc32564056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7318FD82" w14:textId="4DD281A7"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57" w:history="1">
        <w:r w:rsidR="00B960D1" w:rsidRPr="006F6672">
          <w:rPr>
            <w:rStyle w:val="Hyperlink"/>
            <w:noProof/>
          </w:rPr>
          <w:t>2.4.5 Observation Names</w:t>
        </w:r>
        <w:r w:rsidR="00B960D1">
          <w:rPr>
            <w:noProof/>
            <w:webHidden/>
          </w:rPr>
          <w:tab/>
        </w:r>
        <w:r w:rsidR="00B960D1">
          <w:rPr>
            <w:noProof/>
            <w:webHidden/>
          </w:rPr>
          <w:fldChar w:fldCharType="begin"/>
        </w:r>
        <w:r w:rsidR="00B960D1">
          <w:rPr>
            <w:noProof/>
            <w:webHidden/>
          </w:rPr>
          <w:instrText xml:space="preserve"> PAGEREF _Toc32564057 \h </w:instrText>
        </w:r>
        <w:r w:rsidR="00B960D1">
          <w:rPr>
            <w:noProof/>
            <w:webHidden/>
          </w:rPr>
        </w:r>
        <w:r w:rsidR="00B960D1">
          <w:rPr>
            <w:noProof/>
            <w:webHidden/>
          </w:rPr>
          <w:fldChar w:fldCharType="separate"/>
        </w:r>
        <w:r w:rsidR="00B960D1">
          <w:rPr>
            <w:noProof/>
            <w:webHidden/>
          </w:rPr>
          <w:t>15</w:t>
        </w:r>
        <w:r w:rsidR="00B960D1">
          <w:rPr>
            <w:noProof/>
            <w:webHidden/>
          </w:rPr>
          <w:fldChar w:fldCharType="end"/>
        </w:r>
      </w:hyperlink>
    </w:p>
    <w:p w14:paraId="20C24F14" w14:textId="38BEEA63"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58" w:history="1">
        <w:r w:rsidR="00B960D1" w:rsidRPr="006F6672">
          <w:rPr>
            <w:rStyle w:val="Hyperlink"/>
            <w:noProof/>
          </w:rPr>
          <w:t>2.4.6 The Instruction Set</w:t>
        </w:r>
        <w:r w:rsidR="00B960D1">
          <w:rPr>
            <w:noProof/>
            <w:webHidden/>
          </w:rPr>
          <w:tab/>
        </w:r>
        <w:r w:rsidR="00B960D1">
          <w:rPr>
            <w:noProof/>
            <w:webHidden/>
          </w:rPr>
          <w:fldChar w:fldCharType="begin"/>
        </w:r>
        <w:r w:rsidR="00B960D1">
          <w:rPr>
            <w:noProof/>
            <w:webHidden/>
          </w:rPr>
          <w:instrText xml:space="preserve"> PAGEREF _Toc32564058 \h </w:instrText>
        </w:r>
        <w:r w:rsidR="00B960D1">
          <w:rPr>
            <w:noProof/>
            <w:webHidden/>
          </w:rPr>
        </w:r>
        <w:r w:rsidR="00B960D1">
          <w:rPr>
            <w:noProof/>
            <w:webHidden/>
          </w:rPr>
          <w:fldChar w:fldCharType="separate"/>
        </w:r>
        <w:r w:rsidR="00B960D1">
          <w:rPr>
            <w:noProof/>
            <w:webHidden/>
          </w:rPr>
          <w:t>16</w:t>
        </w:r>
        <w:r w:rsidR="00B960D1">
          <w:rPr>
            <w:noProof/>
            <w:webHidden/>
          </w:rPr>
          <w:fldChar w:fldCharType="end"/>
        </w:r>
      </w:hyperlink>
    </w:p>
    <w:p w14:paraId="596066A4" w14:textId="264B625A"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59" w:history="1">
        <w:r w:rsidR="00B960D1" w:rsidRPr="006F6672">
          <w:rPr>
            <w:rStyle w:val="Hyperlink"/>
            <w:noProof/>
          </w:rPr>
          <w:t>2.4.7 Making an Instruction File</w:t>
        </w:r>
        <w:r w:rsidR="00B960D1">
          <w:rPr>
            <w:noProof/>
            <w:webHidden/>
          </w:rPr>
          <w:tab/>
        </w:r>
        <w:r w:rsidR="00B960D1">
          <w:rPr>
            <w:noProof/>
            <w:webHidden/>
          </w:rPr>
          <w:fldChar w:fldCharType="begin"/>
        </w:r>
        <w:r w:rsidR="00B960D1">
          <w:rPr>
            <w:noProof/>
            <w:webHidden/>
          </w:rPr>
          <w:instrText xml:space="preserve"> PAGEREF _Toc32564059 \h </w:instrText>
        </w:r>
        <w:r w:rsidR="00B960D1">
          <w:rPr>
            <w:noProof/>
            <w:webHidden/>
          </w:rPr>
        </w:r>
        <w:r w:rsidR="00B960D1">
          <w:rPr>
            <w:noProof/>
            <w:webHidden/>
          </w:rPr>
          <w:fldChar w:fldCharType="separate"/>
        </w:r>
        <w:r w:rsidR="00B960D1">
          <w:rPr>
            <w:noProof/>
            <w:webHidden/>
          </w:rPr>
          <w:t>26</w:t>
        </w:r>
        <w:r w:rsidR="00B960D1">
          <w:rPr>
            <w:noProof/>
            <w:webHidden/>
          </w:rPr>
          <w:fldChar w:fldCharType="end"/>
        </w:r>
      </w:hyperlink>
    </w:p>
    <w:p w14:paraId="624E7A24" w14:textId="6359C02C" w:rsidR="00B960D1" w:rsidRDefault="009834C7">
      <w:pPr>
        <w:pStyle w:val="TOC1"/>
        <w:tabs>
          <w:tab w:val="right" w:leader="dot" w:pos="9016"/>
        </w:tabs>
        <w:rPr>
          <w:rFonts w:asciiTheme="minorHAnsi" w:eastAsiaTheme="minorEastAsia" w:hAnsiTheme="minorHAnsi" w:cstheme="minorBidi"/>
          <w:noProof/>
          <w:szCs w:val="24"/>
          <w:lang w:eastAsia="en-US"/>
        </w:rPr>
      </w:pPr>
      <w:hyperlink w:anchor="_Toc32564060" w:history="1">
        <w:r w:rsidR="00B960D1" w:rsidRPr="006F6672">
          <w:rPr>
            <w:rStyle w:val="Hyperlink"/>
            <w:noProof/>
          </w:rPr>
          <w:t>3. Some Important PEST++ Features</w:t>
        </w:r>
        <w:r w:rsidR="00B960D1">
          <w:rPr>
            <w:noProof/>
            <w:webHidden/>
          </w:rPr>
          <w:tab/>
        </w:r>
        <w:r w:rsidR="00B960D1">
          <w:rPr>
            <w:noProof/>
            <w:webHidden/>
          </w:rPr>
          <w:fldChar w:fldCharType="begin"/>
        </w:r>
        <w:r w:rsidR="00B960D1">
          <w:rPr>
            <w:noProof/>
            <w:webHidden/>
          </w:rPr>
          <w:instrText xml:space="preserve"> PAGEREF _Toc32564060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77B0ABBD" w14:textId="71BAFDDE"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061" w:history="1">
        <w:r w:rsidR="00B960D1" w:rsidRPr="006F6672">
          <w:rPr>
            <w:rStyle w:val="Hyperlink"/>
            <w:noProof/>
          </w:rPr>
          <w:t>3.1 General</w:t>
        </w:r>
        <w:r w:rsidR="00B960D1">
          <w:rPr>
            <w:noProof/>
            <w:webHidden/>
          </w:rPr>
          <w:tab/>
        </w:r>
        <w:r w:rsidR="00B960D1">
          <w:rPr>
            <w:noProof/>
            <w:webHidden/>
          </w:rPr>
          <w:fldChar w:fldCharType="begin"/>
        </w:r>
        <w:r w:rsidR="00B960D1">
          <w:rPr>
            <w:noProof/>
            <w:webHidden/>
          </w:rPr>
          <w:instrText xml:space="preserve"> PAGEREF _Toc32564061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FB96ABE" w14:textId="4F0B4D7B"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062" w:history="1">
        <w:r w:rsidR="00B960D1" w:rsidRPr="006F6672">
          <w:rPr>
            <w:rStyle w:val="Hyperlink"/>
            <w:noProof/>
          </w:rPr>
          <w:t>3.2 Parameter Adjustment</w:t>
        </w:r>
        <w:r w:rsidR="00B960D1">
          <w:rPr>
            <w:noProof/>
            <w:webHidden/>
          </w:rPr>
          <w:tab/>
        </w:r>
        <w:r w:rsidR="00B960D1">
          <w:rPr>
            <w:noProof/>
            <w:webHidden/>
          </w:rPr>
          <w:fldChar w:fldCharType="begin"/>
        </w:r>
        <w:r w:rsidR="00B960D1">
          <w:rPr>
            <w:noProof/>
            <w:webHidden/>
          </w:rPr>
          <w:instrText xml:space="preserve"> PAGEREF _Toc32564062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1740E93F" w14:textId="1FC28249"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63" w:history="1">
        <w:r w:rsidR="00B960D1" w:rsidRPr="006F6672">
          <w:rPr>
            <w:rStyle w:val="Hyperlink"/>
            <w:noProof/>
          </w:rPr>
          <w:t>3.2.1 Parameter Transformation</w:t>
        </w:r>
        <w:r w:rsidR="00B960D1">
          <w:rPr>
            <w:noProof/>
            <w:webHidden/>
          </w:rPr>
          <w:tab/>
        </w:r>
        <w:r w:rsidR="00B960D1">
          <w:rPr>
            <w:noProof/>
            <w:webHidden/>
          </w:rPr>
          <w:fldChar w:fldCharType="begin"/>
        </w:r>
        <w:r w:rsidR="00B960D1">
          <w:rPr>
            <w:noProof/>
            <w:webHidden/>
          </w:rPr>
          <w:instrText xml:space="preserve"> PAGEREF _Toc32564063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3040D0C8" w14:textId="05D26E85"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64" w:history="1">
        <w:r w:rsidR="00B960D1" w:rsidRPr="006F6672">
          <w:rPr>
            <w:rStyle w:val="Hyperlink"/>
            <w:noProof/>
          </w:rPr>
          <w:t>3.2.2 Fixed and Tied Parameters</w:t>
        </w:r>
        <w:r w:rsidR="00B960D1">
          <w:rPr>
            <w:noProof/>
            <w:webHidden/>
          </w:rPr>
          <w:tab/>
        </w:r>
        <w:r w:rsidR="00B960D1">
          <w:rPr>
            <w:noProof/>
            <w:webHidden/>
          </w:rPr>
          <w:fldChar w:fldCharType="begin"/>
        </w:r>
        <w:r w:rsidR="00B960D1">
          <w:rPr>
            <w:noProof/>
            <w:webHidden/>
          </w:rPr>
          <w:instrText xml:space="preserve"> PAGEREF _Toc32564064 \h </w:instrText>
        </w:r>
        <w:r w:rsidR="00B960D1">
          <w:rPr>
            <w:noProof/>
            <w:webHidden/>
          </w:rPr>
        </w:r>
        <w:r w:rsidR="00B960D1">
          <w:rPr>
            <w:noProof/>
            <w:webHidden/>
          </w:rPr>
          <w:fldChar w:fldCharType="separate"/>
        </w:r>
        <w:r w:rsidR="00B960D1">
          <w:rPr>
            <w:noProof/>
            <w:webHidden/>
          </w:rPr>
          <w:t>27</w:t>
        </w:r>
        <w:r w:rsidR="00B960D1">
          <w:rPr>
            <w:noProof/>
            <w:webHidden/>
          </w:rPr>
          <w:fldChar w:fldCharType="end"/>
        </w:r>
      </w:hyperlink>
    </w:p>
    <w:p w14:paraId="419659A7" w14:textId="34C28BE5"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65" w:history="1">
        <w:r w:rsidR="00B960D1" w:rsidRPr="006F6672">
          <w:rPr>
            <w:rStyle w:val="Hyperlink"/>
            <w:noProof/>
          </w:rPr>
          <w:t>3.2.3 Upper and Lower Parameter Bounds</w:t>
        </w:r>
        <w:r w:rsidR="00B960D1">
          <w:rPr>
            <w:noProof/>
            <w:webHidden/>
          </w:rPr>
          <w:tab/>
        </w:r>
        <w:r w:rsidR="00B960D1">
          <w:rPr>
            <w:noProof/>
            <w:webHidden/>
          </w:rPr>
          <w:fldChar w:fldCharType="begin"/>
        </w:r>
        <w:r w:rsidR="00B960D1">
          <w:rPr>
            <w:noProof/>
            <w:webHidden/>
          </w:rPr>
          <w:instrText xml:space="preserve"> PAGEREF _Toc32564065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3FFA4312" w14:textId="0C206EEC"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66" w:history="1">
        <w:r w:rsidR="00B960D1" w:rsidRPr="006F6672">
          <w:rPr>
            <w:rStyle w:val="Hyperlink"/>
            <w:noProof/>
          </w:rPr>
          <w:t>3.2.4 Scale and Offset</w:t>
        </w:r>
        <w:r w:rsidR="00B960D1">
          <w:rPr>
            <w:noProof/>
            <w:webHidden/>
          </w:rPr>
          <w:tab/>
        </w:r>
        <w:r w:rsidR="00B960D1">
          <w:rPr>
            <w:noProof/>
            <w:webHidden/>
          </w:rPr>
          <w:fldChar w:fldCharType="begin"/>
        </w:r>
        <w:r w:rsidR="00B960D1">
          <w:rPr>
            <w:noProof/>
            <w:webHidden/>
          </w:rPr>
          <w:instrText xml:space="preserve"> PAGEREF _Toc32564066 \h </w:instrText>
        </w:r>
        <w:r w:rsidR="00B960D1">
          <w:rPr>
            <w:noProof/>
            <w:webHidden/>
          </w:rPr>
        </w:r>
        <w:r w:rsidR="00B960D1">
          <w:rPr>
            <w:noProof/>
            <w:webHidden/>
          </w:rPr>
          <w:fldChar w:fldCharType="separate"/>
        </w:r>
        <w:r w:rsidR="00B960D1">
          <w:rPr>
            <w:noProof/>
            <w:webHidden/>
          </w:rPr>
          <w:t>28</w:t>
        </w:r>
        <w:r w:rsidR="00B960D1">
          <w:rPr>
            <w:noProof/>
            <w:webHidden/>
          </w:rPr>
          <w:fldChar w:fldCharType="end"/>
        </w:r>
      </w:hyperlink>
    </w:p>
    <w:p w14:paraId="7EEBD67D" w14:textId="6746EFA1"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67" w:history="1">
        <w:r w:rsidR="00B960D1" w:rsidRPr="006F6672">
          <w:rPr>
            <w:rStyle w:val="Hyperlink"/>
            <w:noProof/>
          </w:rPr>
          <w:t>3.2.5 Parameter Change Limits</w:t>
        </w:r>
        <w:r w:rsidR="00B960D1">
          <w:rPr>
            <w:noProof/>
            <w:webHidden/>
          </w:rPr>
          <w:tab/>
        </w:r>
        <w:r w:rsidR="00B960D1">
          <w:rPr>
            <w:noProof/>
            <w:webHidden/>
          </w:rPr>
          <w:fldChar w:fldCharType="begin"/>
        </w:r>
        <w:r w:rsidR="00B960D1">
          <w:rPr>
            <w:noProof/>
            <w:webHidden/>
          </w:rPr>
          <w:instrText xml:space="preserve"> PAGEREF _Toc32564067 \h </w:instrText>
        </w:r>
        <w:r w:rsidR="00B960D1">
          <w:rPr>
            <w:noProof/>
            <w:webHidden/>
          </w:rPr>
        </w:r>
        <w:r w:rsidR="00B960D1">
          <w:rPr>
            <w:noProof/>
            <w:webHidden/>
          </w:rPr>
          <w:fldChar w:fldCharType="separate"/>
        </w:r>
        <w:r w:rsidR="00B960D1">
          <w:rPr>
            <w:noProof/>
            <w:webHidden/>
          </w:rPr>
          <w:t>29</w:t>
        </w:r>
        <w:r w:rsidR="00B960D1">
          <w:rPr>
            <w:noProof/>
            <w:webHidden/>
          </w:rPr>
          <w:fldChar w:fldCharType="end"/>
        </w:r>
      </w:hyperlink>
    </w:p>
    <w:p w14:paraId="38906828" w14:textId="7008F66A"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068" w:history="1">
        <w:r w:rsidR="00B960D1" w:rsidRPr="006F6672">
          <w:rPr>
            <w:rStyle w:val="Hyperlink"/>
            <w:noProof/>
          </w:rPr>
          <w:t>3.3 Calculation of Derivatives</w:t>
        </w:r>
        <w:r w:rsidR="00B960D1">
          <w:rPr>
            <w:noProof/>
            <w:webHidden/>
          </w:rPr>
          <w:tab/>
        </w:r>
        <w:r w:rsidR="00B960D1">
          <w:rPr>
            <w:noProof/>
            <w:webHidden/>
          </w:rPr>
          <w:fldChar w:fldCharType="begin"/>
        </w:r>
        <w:r w:rsidR="00B960D1">
          <w:rPr>
            <w:noProof/>
            <w:webHidden/>
          </w:rPr>
          <w:instrText xml:space="preserve"> PAGEREF _Toc32564068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16F88BFE" w14:textId="233524B3"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69" w:history="1">
        <w:r w:rsidR="00B960D1" w:rsidRPr="006F6672">
          <w:rPr>
            <w:rStyle w:val="Hyperlink"/>
            <w:noProof/>
          </w:rPr>
          <w:t>3.3.1 General</w:t>
        </w:r>
        <w:r w:rsidR="00B960D1">
          <w:rPr>
            <w:noProof/>
            <w:webHidden/>
          </w:rPr>
          <w:tab/>
        </w:r>
        <w:r w:rsidR="00B960D1">
          <w:rPr>
            <w:noProof/>
            <w:webHidden/>
          </w:rPr>
          <w:fldChar w:fldCharType="begin"/>
        </w:r>
        <w:r w:rsidR="00B960D1">
          <w:rPr>
            <w:noProof/>
            <w:webHidden/>
          </w:rPr>
          <w:instrText xml:space="preserve"> PAGEREF _Toc32564069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581F515C" w14:textId="2C727E27"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70" w:history="1">
        <w:r w:rsidR="00B960D1" w:rsidRPr="006F6672">
          <w:rPr>
            <w:rStyle w:val="Hyperlink"/>
            <w:noProof/>
          </w:rPr>
          <w:t>3.3.2 Forward or Central Differences</w:t>
        </w:r>
        <w:r w:rsidR="00B960D1">
          <w:rPr>
            <w:noProof/>
            <w:webHidden/>
          </w:rPr>
          <w:tab/>
        </w:r>
        <w:r w:rsidR="00B960D1">
          <w:rPr>
            <w:noProof/>
            <w:webHidden/>
          </w:rPr>
          <w:fldChar w:fldCharType="begin"/>
        </w:r>
        <w:r w:rsidR="00B960D1">
          <w:rPr>
            <w:noProof/>
            <w:webHidden/>
          </w:rPr>
          <w:instrText xml:space="preserve"> PAGEREF _Toc32564070 \h </w:instrText>
        </w:r>
        <w:r w:rsidR="00B960D1">
          <w:rPr>
            <w:noProof/>
            <w:webHidden/>
          </w:rPr>
        </w:r>
        <w:r w:rsidR="00B960D1">
          <w:rPr>
            <w:noProof/>
            <w:webHidden/>
          </w:rPr>
          <w:fldChar w:fldCharType="separate"/>
        </w:r>
        <w:r w:rsidR="00B960D1">
          <w:rPr>
            <w:noProof/>
            <w:webHidden/>
          </w:rPr>
          <w:t>31</w:t>
        </w:r>
        <w:r w:rsidR="00B960D1">
          <w:rPr>
            <w:noProof/>
            <w:webHidden/>
          </w:rPr>
          <w:fldChar w:fldCharType="end"/>
        </w:r>
      </w:hyperlink>
    </w:p>
    <w:p w14:paraId="44811834" w14:textId="372D6220"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71" w:history="1">
        <w:r w:rsidR="00B960D1" w:rsidRPr="006F6672">
          <w:rPr>
            <w:rStyle w:val="Hyperlink"/>
            <w:noProof/>
          </w:rPr>
          <w:t>3.3.3 Parameter Increments for Two and Three-Point Derivatives</w:t>
        </w:r>
        <w:r w:rsidR="00B960D1">
          <w:rPr>
            <w:noProof/>
            <w:webHidden/>
          </w:rPr>
          <w:tab/>
        </w:r>
        <w:r w:rsidR="00B960D1">
          <w:rPr>
            <w:noProof/>
            <w:webHidden/>
          </w:rPr>
          <w:fldChar w:fldCharType="begin"/>
        </w:r>
        <w:r w:rsidR="00B960D1">
          <w:rPr>
            <w:noProof/>
            <w:webHidden/>
          </w:rPr>
          <w:instrText xml:space="preserve"> PAGEREF _Toc32564071 \h </w:instrText>
        </w:r>
        <w:r w:rsidR="00B960D1">
          <w:rPr>
            <w:noProof/>
            <w:webHidden/>
          </w:rPr>
        </w:r>
        <w:r w:rsidR="00B960D1">
          <w:rPr>
            <w:noProof/>
            <w:webHidden/>
          </w:rPr>
          <w:fldChar w:fldCharType="separate"/>
        </w:r>
        <w:r w:rsidR="00B960D1">
          <w:rPr>
            <w:noProof/>
            <w:webHidden/>
          </w:rPr>
          <w:t>32</w:t>
        </w:r>
        <w:r w:rsidR="00B960D1">
          <w:rPr>
            <w:noProof/>
            <w:webHidden/>
          </w:rPr>
          <w:fldChar w:fldCharType="end"/>
        </w:r>
      </w:hyperlink>
    </w:p>
    <w:p w14:paraId="278A5E4E" w14:textId="4125A5E6"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72" w:history="1">
        <w:r w:rsidR="00B960D1" w:rsidRPr="006F6672">
          <w:rPr>
            <w:rStyle w:val="Hyperlink"/>
            <w:noProof/>
          </w:rPr>
          <w:t>3.3.4 Settings for Three-Point Derivatives</w:t>
        </w:r>
        <w:r w:rsidR="00B960D1">
          <w:rPr>
            <w:noProof/>
            <w:webHidden/>
          </w:rPr>
          <w:tab/>
        </w:r>
        <w:r w:rsidR="00B960D1">
          <w:rPr>
            <w:noProof/>
            <w:webHidden/>
          </w:rPr>
          <w:fldChar w:fldCharType="begin"/>
        </w:r>
        <w:r w:rsidR="00B960D1">
          <w:rPr>
            <w:noProof/>
            <w:webHidden/>
          </w:rPr>
          <w:instrText xml:space="preserve"> PAGEREF _Toc32564072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0250A0E5" w14:textId="1EB7A0CA"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73" w:history="1">
        <w:r w:rsidR="00B960D1" w:rsidRPr="006F6672">
          <w:rPr>
            <w:rStyle w:val="Hyperlink"/>
            <w:noProof/>
          </w:rPr>
          <w:t>3.3.5 How to Obtain Derivatives You Can Trust</w:t>
        </w:r>
        <w:r w:rsidR="00B960D1">
          <w:rPr>
            <w:noProof/>
            <w:webHidden/>
          </w:rPr>
          <w:tab/>
        </w:r>
        <w:r w:rsidR="00B960D1">
          <w:rPr>
            <w:noProof/>
            <w:webHidden/>
          </w:rPr>
          <w:fldChar w:fldCharType="begin"/>
        </w:r>
        <w:r w:rsidR="00B960D1">
          <w:rPr>
            <w:noProof/>
            <w:webHidden/>
          </w:rPr>
          <w:instrText xml:space="preserve"> PAGEREF _Toc32564073 \h </w:instrText>
        </w:r>
        <w:r w:rsidR="00B960D1">
          <w:rPr>
            <w:noProof/>
            <w:webHidden/>
          </w:rPr>
        </w:r>
        <w:r w:rsidR="00B960D1">
          <w:rPr>
            <w:noProof/>
            <w:webHidden/>
          </w:rPr>
          <w:fldChar w:fldCharType="separate"/>
        </w:r>
        <w:r w:rsidR="00B960D1">
          <w:rPr>
            <w:noProof/>
            <w:webHidden/>
          </w:rPr>
          <w:t>34</w:t>
        </w:r>
        <w:r w:rsidR="00B960D1">
          <w:rPr>
            <w:noProof/>
            <w:webHidden/>
          </w:rPr>
          <w:fldChar w:fldCharType="end"/>
        </w:r>
      </w:hyperlink>
    </w:p>
    <w:p w14:paraId="6A391A66" w14:textId="02ED568B"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74" w:history="1">
        <w:r w:rsidR="00B960D1" w:rsidRPr="006F6672">
          <w:rPr>
            <w:rStyle w:val="Hyperlink"/>
            <w:noProof/>
          </w:rPr>
          <w:t>3.3.6 Looking at Model Outputs under the Magnifying Glass</w:t>
        </w:r>
        <w:r w:rsidR="00B960D1">
          <w:rPr>
            <w:noProof/>
            <w:webHidden/>
          </w:rPr>
          <w:tab/>
        </w:r>
        <w:r w:rsidR="00B960D1">
          <w:rPr>
            <w:noProof/>
            <w:webHidden/>
          </w:rPr>
          <w:fldChar w:fldCharType="begin"/>
        </w:r>
        <w:r w:rsidR="00B960D1">
          <w:rPr>
            <w:noProof/>
            <w:webHidden/>
          </w:rPr>
          <w:instrText xml:space="preserve"> PAGEREF _Toc32564074 \h </w:instrText>
        </w:r>
        <w:r w:rsidR="00B960D1">
          <w:rPr>
            <w:noProof/>
            <w:webHidden/>
          </w:rPr>
        </w:r>
        <w:r w:rsidR="00B960D1">
          <w:rPr>
            <w:noProof/>
            <w:webHidden/>
          </w:rPr>
          <w:fldChar w:fldCharType="separate"/>
        </w:r>
        <w:r w:rsidR="00B960D1">
          <w:rPr>
            <w:noProof/>
            <w:webHidden/>
          </w:rPr>
          <w:t>35</w:t>
        </w:r>
        <w:r w:rsidR="00B960D1">
          <w:rPr>
            <w:noProof/>
            <w:webHidden/>
          </w:rPr>
          <w:fldChar w:fldCharType="end"/>
        </w:r>
      </w:hyperlink>
    </w:p>
    <w:p w14:paraId="2BB6B784" w14:textId="6E1E87D9"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075" w:history="1">
        <w:r w:rsidR="00B960D1" w:rsidRPr="006F6672">
          <w:rPr>
            <w:rStyle w:val="Hyperlink"/>
            <w:noProof/>
          </w:rPr>
          <w:t>3.4 The Jacobian Matrix File</w:t>
        </w:r>
        <w:r w:rsidR="00B960D1">
          <w:rPr>
            <w:noProof/>
            <w:webHidden/>
          </w:rPr>
          <w:tab/>
        </w:r>
        <w:r w:rsidR="00B960D1">
          <w:rPr>
            <w:noProof/>
            <w:webHidden/>
          </w:rPr>
          <w:fldChar w:fldCharType="begin"/>
        </w:r>
        <w:r w:rsidR="00B960D1">
          <w:rPr>
            <w:noProof/>
            <w:webHidden/>
          </w:rPr>
          <w:instrText xml:space="preserve"> PAGEREF _Toc32564075 \h </w:instrText>
        </w:r>
        <w:r w:rsidR="00B960D1">
          <w:rPr>
            <w:noProof/>
            <w:webHidden/>
          </w:rPr>
        </w:r>
        <w:r w:rsidR="00B960D1">
          <w:rPr>
            <w:noProof/>
            <w:webHidden/>
          </w:rPr>
          <w:fldChar w:fldCharType="separate"/>
        </w:r>
        <w:r w:rsidR="00B960D1">
          <w:rPr>
            <w:noProof/>
            <w:webHidden/>
          </w:rPr>
          <w:t>36</w:t>
        </w:r>
        <w:r w:rsidR="00B960D1">
          <w:rPr>
            <w:noProof/>
            <w:webHidden/>
          </w:rPr>
          <w:fldChar w:fldCharType="end"/>
        </w:r>
      </w:hyperlink>
    </w:p>
    <w:p w14:paraId="1BAB021F" w14:textId="16EE04B4"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076" w:history="1">
        <w:r w:rsidR="00B960D1" w:rsidRPr="006F6672">
          <w:rPr>
            <w:rStyle w:val="Hyperlink"/>
            <w:noProof/>
          </w:rPr>
          <w:t>3.5 The Objective Function</w:t>
        </w:r>
        <w:r w:rsidR="00B960D1">
          <w:rPr>
            <w:noProof/>
            <w:webHidden/>
          </w:rPr>
          <w:tab/>
        </w:r>
        <w:r w:rsidR="00B960D1">
          <w:rPr>
            <w:noProof/>
            <w:webHidden/>
          </w:rPr>
          <w:fldChar w:fldCharType="begin"/>
        </w:r>
        <w:r w:rsidR="00B960D1">
          <w:rPr>
            <w:noProof/>
            <w:webHidden/>
          </w:rPr>
          <w:instrText xml:space="preserve"> PAGEREF _Toc32564076 \h </w:instrText>
        </w:r>
        <w:r w:rsidR="00B960D1">
          <w:rPr>
            <w:noProof/>
            <w:webHidden/>
          </w:rPr>
        </w:r>
        <w:r w:rsidR="00B960D1">
          <w:rPr>
            <w:noProof/>
            <w:webHidden/>
          </w:rPr>
          <w:fldChar w:fldCharType="separate"/>
        </w:r>
        <w:r w:rsidR="00B960D1">
          <w:rPr>
            <w:noProof/>
            <w:webHidden/>
          </w:rPr>
          <w:t>37</w:t>
        </w:r>
        <w:r w:rsidR="00B960D1">
          <w:rPr>
            <w:noProof/>
            <w:webHidden/>
          </w:rPr>
          <w:fldChar w:fldCharType="end"/>
        </w:r>
      </w:hyperlink>
    </w:p>
    <w:p w14:paraId="0A7D1776" w14:textId="179640DA" w:rsidR="00B960D1" w:rsidRDefault="009834C7">
      <w:pPr>
        <w:pStyle w:val="TOC1"/>
        <w:tabs>
          <w:tab w:val="right" w:leader="dot" w:pos="9016"/>
        </w:tabs>
        <w:rPr>
          <w:rFonts w:asciiTheme="minorHAnsi" w:eastAsiaTheme="minorEastAsia" w:hAnsiTheme="minorHAnsi" w:cstheme="minorBidi"/>
          <w:noProof/>
          <w:szCs w:val="24"/>
          <w:lang w:eastAsia="en-US"/>
        </w:rPr>
      </w:pPr>
      <w:hyperlink w:anchor="_Toc32564077" w:history="1">
        <w:r w:rsidR="00B960D1" w:rsidRPr="006F6672">
          <w:rPr>
            <w:rStyle w:val="Hyperlink"/>
            <w:noProof/>
          </w:rPr>
          <w:t>4. The PEST Control File</w:t>
        </w:r>
        <w:r w:rsidR="00B960D1">
          <w:rPr>
            <w:noProof/>
            <w:webHidden/>
          </w:rPr>
          <w:tab/>
        </w:r>
        <w:r w:rsidR="00B960D1">
          <w:rPr>
            <w:noProof/>
            <w:webHidden/>
          </w:rPr>
          <w:fldChar w:fldCharType="begin"/>
        </w:r>
        <w:r w:rsidR="00B960D1">
          <w:rPr>
            <w:noProof/>
            <w:webHidden/>
          </w:rPr>
          <w:instrText xml:space="preserve"> PAGEREF _Toc32564077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7BF9C62E" w14:textId="1E7B4AA4"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078" w:history="1">
        <w:r w:rsidR="00B960D1" w:rsidRPr="006F6672">
          <w:rPr>
            <w:rStyle w:val="Hyperlink"/>
            <w:noProof/>
          </w:rPr>
          <w:t>4.1 General</w:t>
        </w:r>
        <w:r w:rsidR="00B960D1">
          <w:rPr>
            <w:noProof/>
            <w:webHidden/>
          </w:rPr>
          <w:tab/>
        </w:r>
        <w:r w:rsidR="00B960D1">
          <w:rPr>
            <w:noProof/>
            <w:webHidden/>
          </w:rPr>
          <w:fldChar w:fldCharType="begin"/>
        </w:r>
        <w:r w:rsidR="00B960D1">
          <w:rPr>
            <w:noProof/>
            <w:webHidden/>
          </w:rPr>
          <w:instrText xml:space="preserve"> PAGEREF _Toc32564078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3834DB62" w14:textId="6B752D52"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079" w:history="1">
        <w:r w:rsidR="00B960D1" w:rsidRPr="006F6672">
          <w:rPr>
            <w:rStyle w:val="Hyperlink"/>
            <w:noProof/>
          </w:rPr>
          <w:t>4.2 Naming Conventions</w:t>
        </w:r>
        <w:r w:rsidR="00B960D1">
          <w:rPr>
            <w:noProof/>
            <w:webHidden/>
          </w:rPr>
          <w:tab/>
        </w:r>
        <w:r w:rsidR="00B960D1">
          <w:rPr>
            <w:noProof/>
            <w:webHidden/>
          </w:rPr>
          <w:fldChar w:fldCharType="begin"/>
        </w:r>
        <w:r w:rsidR="00B960D1">
          <w:rPr>
            <w:noProof/>
            <w:webHidden/>
          </w:rPr>
          <w:instrText xml:space="preserve"> PAGEREF _Toc32564079 \h </w:instrText>
        </w:r>
        <w:r w:rsidR="00B960D1">
          <w:rPr>
            <w:noProof/>
            <w:webHidden/>
          </w:rPr>
        </w:r>
        <w:r w:rsidR="00B960D1">
          <w:rPr>
            <w:noProof/>
            <w:webHidden/>
          </w:rPr>
          <w:fldChar w:fldCharType="separate"/>
        </w:r>
        <w:r w:rsidR="00B960D1">
          <w:rPr>
            <w:noProof/>
            <w:webHidden/>
          </w:rPr>
          <w:t>39</w:t>
        </w:r>
        <w:r w:rsidR="00B960D1">
          <w:rPr>
            <w:noProof/>
            <w:webHidden/>
          </w:rPr>
          <w:fldChar w:fldCharType="end"/>
        </w:r>
      </w:hyperlink>
    </w:p>
    <w:p w14:paraId="5ED0FE10" w14:textId="670EDB1A"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080" w:history="1">
        <w:r w:rsidR="00B960D1" w:rsidRPr="006F6672">
          <w:rPr>
            <w:rStyle w:val="Hyperlink"/>
            <w:noProof/>
          </w:rPr>
          <w:t>4.3 Sections</w:t>
        </w:r>
        <w:r w:rsidR="00B960D1">
          <w:rPr>
            <w:noProof/>
            <w:webHidden/>
          </w:rPr>
          <w:tab/>
        </w:r>
        <w:r w:rsidR="00B960D1">
          <w:rPr>
            <w:noProof/>
            <w:webHidden/>
          </w:rPr>
          <w:fldChar w:fldCharType="begin"/>
        </w:r>
        <w:r w:rsidR="00B960D1">
          <w:rPr>
            <w:noProof/>
            <w:webHidden/>
          </w:rPr>
          <w:instrText xml:space="preserve"> PAGEREF _Toc32564080 \h </w:instrText>
        </w:r>
        <w:r w:rsidR="00B960D1">
          <w:rPr>
            <w:noProof/>
            <w:webHidden/>
          </w:rPr>
        </w:r>
        <w:r w:rsidR="00B960D1">
          <w:rPr>
            <w:noProof/>
            <w:webHidden/>
          </w:rPr>
          <w:fldChar w:fldCharType="separate"/>
        </w:r>
        <w:r w:rsidR="00B960D1">
          <w:rPr>
            <w:noProof/>
            <w:webHidden/>
          </w:rPr>
          <w:t>40</w:t>
        </w:r>
        <w:r w:rsidR="00B960D1">
          <w:rPr>
            <w:noProof/>
            <w:webHidden/>
          </w:rPr>
          <w:fldChar w:fldCharType="end"/>
        </w:r>
      </w:hyperlink>
    </w:p>
    <w:p w14:paraId="12AFA640" w14:textId="646829DC"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081" w:history="1">
        <w:r w:rsidR="00B960D1" w:rsidRPr="006F6672">
          <w:rPr>
            <w:rStyle w:val="Hyperlink"/>
            <w:noProof/>
          </w:rPr>
          <w:t>4.4 Control Variables</w:t>
        </w:r>
        <w:r w:rsidR="00B960D1">
          <w:rPr>
            <w:noProof/>
            <w:webHidden/>
          </w:rPr>
          <w:tab/>
        </w:r>
        <w:r w:rsidR="00B960D1">
          <w:rPr>
            <w:noProof/>
            <w:webHidden/>
          </w:rPr>
          <w:fldChar w:fldCharType="begin"/>
        </w:r>
        <w:r w:rsidR="00B960D1">
          <w:rPr>
            <w:noProof/>
            <w:webHidden/>
          </w:rPr>
          <w:instrText xml:space="preserve"> PAGEREF _Toc32564081 \h </w:instrText>
        </w:r>
        <w:r w:rsidR="00B960D1">
          <w:rPr>
            <w:noProof/>
            <w:webHidden/>
          </w:rPr>
        </w:r>
        <w:r w:rsidR="00B960D1">
          <w:rPr>
            <w:noProof/>
            <w:webHidden/>
          </w:rPr>
          <w:fldChar w:fldCharType="separate"/>
        </w:r>
        <w:r w:rsidR="00B960D1">
          <w:rPr>
            <w:noProof/>
            <w:webHidden/>
          </w:rPr>
          <w:t>41</w:t>
        </w:r>
        <w:r w:rsidR="00B960D1">
          <w:rPr>
            <w:noProof/>
            <w:webHidden/>
          </w:rPr>
          <w:fldChar w:fldCharType="end"/>
        </w:r>
      </w:hyperlink>
    </w:p>
    <w:p w14:paraId="77899114" w14:textId="4A2D3FEB"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082" w:history="1">
        <w:r w:rsidR="00B960D1" w:rsidRPr="006F6672">
          <w:rPr>
            <w:rStyle w:val="Hyperlink"/>
            <w:noProof/>
          </w:rPr>
          <w:t>4.5 The PESTCHEK Utility</w:t>
        </w:r>
        <w:r w:rsidR="00B960D1">
          <w:rPr>
            <w:noProof/>
            <w:webHidden/>
          </w:rPr>
          <w:tab/>
        </w:r>
        <w:r w:rsidR="00B960D1">
          <w:rPr>
            <w:noProof/>
            <w:webHidden/>
          </w:rPr>
          <w:fldChar w:fldCharType="begin"/>
        </w:r>
        <w:r w:rsidR="00B960D1">
          <w:rPr>
            <w:noProof/>
            <w:webHidden/>
          </w:rPr>
          <w:instrText xml:space="preserve"> PAGEREF _Toc32564082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38FB66E" w14:textId="482A85B2"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083" w:history="1">
        <w:r w:rsidR="00B960D1" w:rsidRPr="006F6672">
          <w:rPr>
            <w:rStyle w:val="Hyperlink"/>
            <w:noProof/>
          </w:rPr>
          <w:t>4.6 Control Data Section</w:t>
        </w:r>
        <w:r w:rsidR="00B960D1">
          <w:rPr>
            <w:noProof/>
            <w:webHidden/>
          </w:rPr>
          <w:tab/>
        </w:r>
        <w:r w:rsidR="00B960D1">
          <w:rPr>
            <w:noProof/>
            <w:webHidden/>
          </w:rPr>
          <w:fldChar w:fldCharType="begin"/>
        </w:r>
        <w:r w:rsidR="00B960D1">
          <w:rPr>
            <w:noProof/>
            <w:webHidden/>
          </w:rPr>
          <w:instrText xml:space="preserve"> PAGEREF _Toc32564083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6B569810" w14:textId="1D28AF9F"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84" w:history="1">
        <w:r w:rsidR="00B960D1" w:rsidRPr="006F6672">
          <w:rPr>
            <w:rStyle w:val="Hyperlink"/>
            <w:noProof/>
          </w:rPr>
          <w:t>4.6.1 General</w:t>
        </w:r>
        <w:r w:rsidR="00B960D1">
          <w:rPr>
            <w:noProof/>
            <w:webHidden/>
          </w:rPr>
          <w:tab/>
        </w:r>
        <w:r w:rsidR="00B960D1">
          <w:rPr>
            <w:noProof/>
            <w:webHidden/>
          </w:rPr>
          <w:fldChar w:fldCharType="begin"/>
        </w:r>
        <w:r w:rsidR="00B960D1">
          <w:rPr>
            <w:noProof/>
            <w:webHidden/>
          </w:rPr>
          <w:instrText xml:space="preserve"> PAGEREF _Toc32564084 \h </w:instrText>
        </w:r>
        <w:r w:rsidR="00B960D1">
          <w:rPr>
            <w:noProof/>
            <w:webHidden/>
          </w:rPr>
        </w:r>
        <w:r w:rsidR="00B960D1">
          <w:rPr>
            <w:noProof/>
            <w:webHidden/>
          </w:rPr>
          <w:fldChar w:fldCharType="separate"/>
        </w:r>
        <w:r w:rsidR="00B960D1">
          <w:rPr>
            <w:noProof/>
            <w:webHidden/>
          </w:rPr>
          <w:t>44</w:t>
        </w:r>
        <w:r w:rsidR="00B960D1">
          <w:rPr>
            <w:noProof/>
            <w:webHidden/>
          </w:rPr>
          <w:fldChar w:fldCharType="end"/>
        </w:r>
      </w:hyperlink>
    </w:p>
    <w:p w14:paraId="7414929F" w14:textId="59F792AC"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85" w:history="1">
        <w:r w:rsidR="00B960D1" w:rsidRPr="006F6672">
          <w:rPr>
            <w:rStyle w:val="Hyperlink"/>
            <w:noProof/>
          </w:rPr>
          <w:t>4.6.2 First Line</w:t>
        </w:r>
        <w:r w:rsidR="00B960D1">
          <w:rPr>
            <w:noProof/>
            <w:webHidden/>
          </w:rPr>
          <w:tab/>
        </w:r>
        <w:r w:rsidR="00B960D1">
          <w:rPr>
            <w:noProof/>
            <w:webHidden/>
          </w:rPr>
          <w:fldChar w:fldCharType="begin"/>
        </w:r>
        <w:r w:rsidR="00B960D1">
          <w:rPr>
            <w:noProof/>
            <w:webHidden/>
          </w:rPr>
          <w:instrText xml:space="preserve"> PAGEREF _Toc32564085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449E4DB" w14:textId="0CBA2469"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86" w:history="1">
        <w:r w:rsidR="00B960D1" w:rsidRPr="006F6672">
          <w:rPr>
            <w:rStyle w:val="Hyperlink"/>
            <w:noProof/>
          </w:rPr>
          <w:t>4.6.3 Second Line</w:t>
        </w:r>
        <w:r w:rsidR="00B960D1">
          <w:rPr>
            <w:noProof/>
            <w:webHidden/>
          </w:rPr>
          <w:tab/>
        </w:r>
        <w:r w:rsidR="00B960D1">
          <w:rPr>
            <w:noProof/>
            <w:webHidden/>
          </w:rPr>
          <w:fldChar w:fldCharType="begin"/>
        </w:r>
        <w:r w:rsidR="00B960D1">
          <w:rPr>
            <w:noProof/>
            <w:webHidden/>
          </w:rPr>
          <w:instrText xml:space="preserve"> PAGEREF _Toc32564086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31DD9295" w14:textId="6ACB97A5"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87" w:history="1">
        <w:r w:rsidR="00B960D1" w:rsidRPr="006F6672">
          <w:rPr>
            <w:rStyle w:val="Hyperlink"/>
            <w:noProof/>
          </w:rPr>
          <w:t>4.6.4 Third Line</w:t>
        </w:r>
        <w:r w:rsidR="00B960D1">
          <w:rPr>
            <w:noProof/>
            <w:webHidden/>
          </w:rPr>
          <w:tab/>
        </w:r>
        <w:r w:rsidR="00B960D1">
          <w:rPr>
            <w:noProof/>
            <w:webHidden/>
          </w:rPr>
          <w:fldChar w:fldCharType="begin"/>
        </w:r>
        <w:r w:rsidR="00B960D1">
          <w:rPr>
            <w:noProof/>
            <w:webHidden/>
          </w:rPr>
          <w:instrText xml:space="preserve"> PAGEREF _Toc32564087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1C4D1C9F" w14:textId="2E4C48DA"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88" w:history="1">
        <w:r w:rsidR="00B960D1" w:rsidRPr="006F6672">
          <w:rPr>
            <w:rStyle w:val="Hyperlink"/>
            <w:noProof/>
          </w:rPr>
          <w:t>4.6.5 Fourth Line</w:t>
        </w:r>
        <w:r w:rsidR="00B960D1">
          <w:rPr>
            <w:noProof/>
            <w:webHidden/>
          </w:rPr>
          <w:tab/>
        </w:r>
        <w:r w:rsidR="00B960D1">
          <w:rPr>
            <w:noProof/>
            <w:webHidden/>
          </w:rPr>
          <w:fldChar w:fldCharType="begin"/>
        </w:r>
        <w:r w:rsidR="00B960D1">
          <w:rPr>
            <w:noProof/>
            <w:webHidden/>
          </w:rPr>
          <w:instrText xml:space="preserve"> PAGEREF _Toc32564088 \h </w:instrText>
        </w:r>
        <w:r w:rsidR="00B960D1">
          <w:rPr>
            <w:noProof/>
            <w:webHidden/>
          </w:rPr>
        </w:r>
        <w:r w:rsidR="00B960D1">
          <w:rPr>
            <w:noProof/>
            <w:webHidden/>
          </w:rPr>
          <w:fldChar w:fldCharType="separate"/>
        </w:r>
        <w:r w:rsidR="00B960D1">
          <w:rPr>
            <w:noProof/>
            <w:webHidden/>
          </w:rPr>
          <w:t>45</w:t>
        </w:r>
        <w:r w:rsidR="00B960D1">
          <w:rPr>
            <w:noProof/>
            <w:webHidden/>
          </w:rPr>
          <w:fldChar w:fldCharType="end"/>
        </w:r>
      </w:hyperlink>
    </w:p>
    <w:p w14:paraId="554FC5F8" w14:textId="00328690"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89" w:history="1">
        <w:r w:rsidR="00B960D1" w:rsidRPr="006F6672">
          <w:rPr>
            <w:rStyle w:val="Hyperlink"/>
            <w:noProof/>
          </w:rPr>
          <w:t>4.6.6 Fifth Line</w:t>
        </w:r>
        <w:r w:rsidR="00B960D1">
          <w:rPr>
            <w:noProof/>
            <w:webHidden/>
          </w:rPr>
          <w:tab/>
        </w:r>
        <w:r w:rsidR="00B960D1">
          <w:rPr>
            <w:noProof/>
            <w:webHidden/>
          </w:rPr>
          <w:fldChar w:fldCharType="begin"/>
        </w:r>
        <w:r w:rsidR="00B960D1">
          <w:rPr>
            <w:noProof/>
            <w:webHidden/>
          </w:rPr>
          <w:instrText xml:space="preserve"> PAGEREF _Toc32564089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706A9C7F" w14:textId="69A198FB"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90" w:history="1">
        <w:r w:rsidR="00B960D1" w:rsidRPr="006F6672">
          <w:rPr>
            <w:rStyle w:val="Hyperlink"/>
            <w:noProof/>
          </w:rPr>
          <w:t>4.6.7 Sixth Line</w:t>
        </w:r>
        <w:r w:rsidR="00B960D1">
          <w:rPr>
            <w:noProof/>
            <w:webHidden/>
          </w:rPr>
          <w:tab/>
        </w:r>
        <w:r w:rsidR="00B960D1">
          <w:rPr>
            <w:noProof/>
            <w:webHidden/>
          </w:rPr>
          <w:fldChar w:fldCharType="begin"/>
        </w:r>
        <w:r w:rsidR="00B960D1">
          <w:rPr>
            <w:noProof/>
            <w:webHidden/>
          </w:rPr>
          <w:instrText xml:space="preserve"> PAGEREF _Toc32564090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4502B96F" w14:textId="48A60B82"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91" w:history="1">
        <w:r w:rsidR="00B960D1" w:rsidRPr="006F6672">
          <w:rPr>
            <w:rStyle w:val="Hyperlink"/>
            <w:noProof/>
          </w:rPr>
          <w:t>4.6.8 Seventh Line</w:t>
        </w:r>
        <w:r w:rsidR="00B960D1">
          <w:rPr>
            <w:noProof/>
            <w:webHidden/>
          </w:rPr>
          <w:tab/>
        </w:r>
        <w:r w:rsidR="00B960D1">
          <w:rPr>
            <w:noProof/>
            <w:webHidden/>
          </w:rPr>
          <w:fldChar w:fldCharType="begin"/>
        </w:r>
        <w:r w:rsidR="00B960D1">
          <w:rPr>
            <w:noProof/>
            <w:webHidden/>
          </w:rPr>
          <w:instrText xml:space="preserve"> PAGEREF _Toc32564091 \h </w:instrText>
        </w:r>
        <w:r w:rsidR="00B960D1">
          <w:rPr>
            <w:noProof/>
            <w:webHidden/>
          </w:rPr>
        </w:r>
        <w:r w:rsidR="00B960D1">
          <w:rPr>
            <w:noProof/>
            <w:webHidden/>
          </w:rPr>
          <w:fldChar w:fldCharType="separate"/>
        </w:r>
        <w:r w:rsidR="00B960D1">
          <w:rPr>
            <w:noProof/>
            <w:webHidden/>
          </w:rPr>
          <w:t>46</w:t>
        </w:r>
        <w:r w:rsidR="00B960D1">
          <w:rPr>
            <w:noProof/>
            <w:webHidden/>
          </w:rPr>
          <w:fldChar w:fldCharType="end"/>
        </w:r>
      </w:hyperlink>
    </w:p>
    <w:p w14:paraId="1490B690" w14:textId="7779C427"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92" w:history="1">
        <w:r w:rsidR="00B960D1" w:rsidRPr="006F6672">
          <w:rPr>
            <w:rStyle w:val="Hyperlink"/>
            <w:noProof/>
          </w:rPr>
          <w:t>4.6.9 Eighth Line</w:t>
        </w:r>
        <w:r w:rsidR="00B960D1">
          <w:rPr>
            <w:noProof/>
            <w:webHidden/>
          </w:rPr>
          <w:tab/>
        </w:r>
        <w:r w:rsidR="00B960D1">
          <w:rPr>
            <w:noProof/>
            <w:webHidden/>
          </w:rPr>
          <w:fldChar w:fldCharType="begin"/>
        </w:r>
        <w:r w:rsidR="00B960D1">
          <w:rPr>
            <w:noProof/>
            <w:webHidden/>
          </w:rPr>
          <w:instrText xml:space="preserve"> PAGEREF _Toc32564092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0EB8609F" w14:textId="65558CE4"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93" w:history="1">
        <w:r w:rsidR="00B960D1" w:rsidRPr="006F6672">
          <w:rPr>
            <w:rStyle w:val="Hyperlink"/>
            <w:noProof/>
          </w:rPr>
          <w:t>4.6.10 Ninth Line</w:t>
        </w:r>
        <w:r w:rsidR="00B960D1">
          <w:rPr>
            <w:noProof/>
            <w:webHidden/>
          </w:rPr>
          <w:tab/>
        </w:r>
        <w:r w:rsidR="00B960D1">
          <w:rPr>
            <w:noProof/>
            <w:webHidden/>
          </w:rPr>
          <w:fldChar w:fldCharType="begin"/>
        </w:r>
        <w:r w:rsidR="00B960D1">
          <w:rPr>
            <w:noProof/>
            <w:webHidden/>
          </w:rPr>
          <w:instrText xml:space="preserve"> PAGEREF _Toc32564093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525F70FA" w14:textId="2C69757B"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094" w:history="1">
        <w:r w:rsidR="00B960D1" w:rsidRPr="006F6672">
          <w:rPr>
            <w:rStyle w:val="Hyperlink"/>
            <w:noProof/>
          </w:rPr>
          <w:t>4.7 Singular Value Decomposition Section</w:t>
        </w:r>
        <w:r w:rsidR="00B960D1">
          <w:rPr>
            <w:noProof/>
            <w:webHidden/>
          </w:rPr>
          <w:tab/>
        </w:r>
        <w:r w:rsidR="00B960D1">
          <w:rPr>
            <w:noProof/>
            <w:webHidden/>
          </w:rPr>
          <w:fldChar w:fldCharType="begin"/>
        </w:r>
        <w:r w:rsidR="00B960D1">
          <w:rPr>
            <w:noProof/>
            <w:webHidden/>
          </w:rPr>
          <w:instrText xml:space="preserve"> PAGEREF _Toc32564094 \h </w:instrText>
        </w:r>
        <w:r w:rsidR="00B960D1">
          <w:rPr>
            <w:noProof/>
            <w:webHidden/>
          </w:rPr>
        </w:r>
        <w:r w:rsidR="00B960D1">
          <w:rPr>
            <w:noProof/>
            <w:webHidden/>
          </w:rPr>
          <w:fldChar w:fldCharType="separate"/>
        </w:r>
        <w:r w:rsidR="00B960D1">
          <w:rPr>
            <w:noProof/>
            <w:webHidden/>
          </w:rPr>
          <w:t>47</w:t>
        </w:r>
        <w:r w:rsidR="00B960D1">
          <w:rPr>
            <w:noProof/>
            <w:webHidden/>
          </w:rPr>
          <w:fldChar w:fldCharType="end"/>
        </w:r>
      </w:hyperlink>
    </w:p>
    <w:p w14:paraId="327E1005" w14:textId="09607A0D"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095" w:history="1">
        <w:r w:rsidR="00B960D1" w:rsidRPr="006F6672">
          <w:rPr>
            <w:rStyle w:val="Hyperlink"/>
            <w:noProof/>
          </w:rPr>
          <w:t>4.8 Parameter Groups Section</w:t>
        </w:r>
        <w:r w:rsidR="00B960D1">
          <w:rPr>
            <w:noProof/>
            <w:webHidden/>
          </w:rPr>
          <w:tab/>
        </w:r>
        <w:r w:rsidR="00B960D1">
          <w:rPr>
            <w:noProof/>
            <w:webHidden/>
          </w:rPr>
          <w:fldChar w:fldCharType="begin"/>
        </w:r>
        <w:r w:rsidR="00B960D1">
          <w:rPr>
            <w:noProof/>
            <w:webHidden/>
          </w:rPr>
          <w:instrText xml:space="preserve"> PAGEREF _Toc32564095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29396A8E" w14:textId="3FE4AEE9"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96" w:history="1">
        <w:r w:rsidR="00B960D1" w:rsidRPr="006F6672">
          <w:rPr>
            <w:rStyle w:val="Hyperlink"/>
            <w:noProof/>
          </w:rPr>
          <w:t>4.8.1 General</w:t>
        </w:r>
        <w:r w:rsidR="00B960D1">
          <w:rPr>
            <w:noProof/>
            <w:webHidden/>
          </w:rPr>
          <w:tab/>
        </w:r>
        <w:r w:rsidR="00B960D1">
          <w:rPr>
            <w:noProof/>
            <w:webHidden/>
          </w:rPr>
          <w:fldChar w:fldCharType="begin"/>
        </w:r>
        <w:r w:rsidR="00B960D1">
          <w:rPr>
            <w:noProof/>
            <w:webHidden/>
          </w:rPr>
          <w:instrText xml:space="preserve"> PAGEREF _Toc32564096 \h </w:instrText>
        </w:r>
        <w:r w:rsidR="00B960D1">
          <w:rPr>
            <w:noProof/>
            <w:webHidden/>
          </w:rPr>
        </w:r>
        <w:r w:rsidR="00B960D1">
          <w:rPr>
            <w:noProof/>
            <w:webHidden/>
          </w:rPr>
          <w:fldChar w:fldCharType="separate"/>
        </w:r>
        <w:r w:rsidR="00B960D1">
          <w:rPr>
            <w:noProof/>
            <w:webHidden/>
          </w:rPr>
          <w:t>48</w:t>
        </w:r>
        <w:r w:rsidR="00B960D1">
          <w:rPr>
            <w:noProof/>
            <w:webHidden/>
          </w:rPr>
          <w:fldChar w:fldCharType="end"/>
        </w:r>
      </w:hyperlink>
    </w:p>
    <w:p w14:paraId="1AB9A227" w14:textId="1C0594C7"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97" w:history="1">
        <w:r w:rsidR="00B960D1" w:rsidRPr="006F6672">
          <w:rPr>
            <w:rStyle w:val="Hyperlink"/>
            <w:noProof/>
          </w:rPr>
          <w:t>4.8.2 Parameter Group Variables</w:t>
        </w:r>
        <w:r w:rsidR="00B960D1">
          <w:rPr>
            <w:noProof/>
            <w:webHidden/>
          </w:rPr>
          <w:tab/>
        </w:r>
        <w:r w:rsidR="00B960D1">
          <w:rPr>
            <w:noProof/>
            <w:webHidden/>
          </w:rPr>
          <w:fldChar w:fldCharType="begin"/>
        </w:r>
        <w:r w:rsidR="00B960D1">
          <w:rPr>
            <w:noProof/>
            <w:webHidden/>
          </w:rPr>
          <w:instrText xml:space="preserve"> PAGEREF _Toc32564097 \h </w:instrText>
        </w:r>
        <w:r w:rsidR="00B960D1">
          <w:rPr>
            <w:noProof/>
            <w:webHidden/>
          </w:rPr>
        </w:r>
        <w:r w:rsidR="00B960D1">
          <w:rPr>
            <w:noProof/>
            <w:webHidden/>
          </w:rPr>
          <w:fldChar w:fldCharType="separate"/>
        </w:r>
        <w:r w:rsidR="00B960D1">
          <w:rPr>
            <w:noProof/>
            <w:webHidden/>
          </w:rPr>
          <w:t>49</w:t>
        </w:r>
        <w:r w:rsidR="00B960D1">
          <w:rPr>
            <w:noProof/>
            <w:webHidden/>
          </w:rPr>
          <w:fldChar w:fldCharType="end"/>
        </w:r>
      </w:hyperlink>
    </w:p>
    <w:p w14:paraId="5E8E8077" w14:textId="5320E4B2"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098" w:history="1">
        <w:r w:rsidR="00B960D1" w:rsidRPr="006F6672">
          <w:rPr>
            <w:rStyle w:val="Hyperlink"/>
            <w:noProof/>
          </w:rPr>
          <w:t>4.9 Parameter Data Section</w:t>
        </w:r>
        <w:r w:rsidR="00B960D1">
          <w:rPr>
            <w:noProof/>
            <w:webHidden/>
          </w:rPr>
          <w:tab/>
        </w:r>
        <w:r w:rsidR="00B960D1">
          <w:rPr>
            <w:noProof/>
            <w:webHidden/>
          </w:rPr>
          <w:fldChar w:fldCharType="begin"/>
        </w:r>
        <w:r w:rsidR="00B960D1">
          <w:rPr>
            <w:noProof/>
            <w:webHidden/>
          </w:rPr>
          <w:instrText xml:space="preserve"> PAGEREF _Toc32564098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1BE34E51" w14:textId="72DEDD6C"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099" w:history="1">
        <w:r w:rsidR="00B960D1" w:rsidRPr="006F6672">
          <w:rPr>
            <w:rStyle w:val="Hyperlink"/>
            <w:noProof/>
          </w:rPr>
          <w:t>4.9.1 General</w:t>
        </w:r>
        <w:r w:rsidR="00B960D1">
          <w:rPr>
            <w:noProof/>
            <w:webHidden/>
          </w:rPr>
          <w:tab/>
        </w:r>
        <w:r w:rsidR="00B960D1">
          <w:rPr>
            <w:noProof/>
            <w:webHidden/>
          </w:rPr>
          <w:fldChar w:fldCharType="begin"/>
        </w:r>
        <w:r w:rsidR="00B960D1">
          <w:rPr>
            <w:noProof/>
            <w:webHidden/>
          </w:rPr>
          <w:instrText xml:space="preserve"> PAGEREF _Toc32564099 \h </w:instrText>
        </w:r>
        <w:r w:rsidR="00B960D1">
          <w:rPr>
            <w:noProof/>
            <w:webHidden/>
          </w:rPr>
        </w:r>
        <w:r w:rsidR="00B960D1">
          <w:rPr>
            <w:noProof/>
            <w:webHidden/>
          </w:rPr>
          <w:fldChar w:fldCharType="separate"/>
        </w:r>
        <w:r w:rsidR="00B960D1">
          <w:rPr>
            <w:noProof/>
            <w:webHidden/>
          </w:rPr>
          <w:t>51</w:t>
        </w:r>
        <w:r w:rsidR="00B960D1">
          <w:rPr>
            <w:noProof/>
            <w:webHidden/>
          </w:rPr>
          <w:fldChar w:fldCharType="end"/>
        </w:r>
      </w:hyperlink>
    </w:p>
    <w:p w14:paraId="7A404147" w14:textId="2E251D68"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00" w:history="1">
        <w:r w:rsidR="00B960D1" w:rsidRPr="006F6672">
          <w:rPr>
            <w:rStyle w:val="Hyperlink"/>
            <w:noProof/>
          </w:rPr>
          <w:t>4.9.2 First Part</w:t>
        </w:r>
        <w:r w:rsidR="00B960D1">
          <w:rPr>
            <w:noProof/>
            <w:webHidden/>
          </w:rPr>
          <w:tab/>
        </w:r>
        <w:r w:rsidR="00B960D1">
          <w:rPr>
            <w:noProof/>
            <w:webHidden/>
          </w:rPr>
          <w:fldChar w:fldCharType="begin"/>
        </w:r>
        <w:r w:rsidR="00B960D1">
          <w:rPr>
            <w:noProof/>
            <w:webHidden/>
          </w:rPr>
          <w:instrText xml:space="preserve"> PAGEREF _Toc32564100 \h </w:instrText>
        </w:r>
        <w:r w:rsidR="00B960D1">
          <w:rPr>
            <w:noProof/>
            <w:webHidden/>
          </w:rPr>
        </w:r>
        <w:r w:rsidR="00B960D1">
          <w:rPr>
            <w:noProof/>
            <w:webHidden/>
          </w:rPr>
          <w:fldChar w:fldCharType="separate"/>
        </w:r>
        <w:r w:rsidR="00B960D1">
          <w:rPr>
            <w:noProof/>
            <w:webHidden/>
          </w:rPr>
          <w:t>52</w:t>
        </w:r>
        <w:r w:rsidR="00B960D1">
          <w:rPr>
            <w:noProof/>
            <w:webHidden/>
          </w:rPr>
          <w:fldChar w:fldCharType="end"/>
        </w:r>
      </w:hyperlink>
    </w:p>
    <w:p w14:paraId="0E15486B" w14:textId="6A483C97"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01" w:history="1">
        <w:r w:rsidR="00B960D1" w:rsidRPr="006F6672">
          <w:rPr>
            <w:rStyle w:val="Hyperlink"/>
            <w:noProof/>
          </w:rPr>
          <w:t>4.9.3 Second Part</w:t>
        </w:r>
        <w:r w:rsidR="00B960D1">
          <w:rPr>
            <w:noProof/>
            <w:webHidden/>
          </w:rPr>
          <w:tab/>
        </w:r>
        <w:r w:rsidR="00B960D1">
          <w:rPr>
            <w:noProof/>
            <w:webHidden/>
          </w:rPr>
          <w:fldChar w:fldCharType="begin"/>
        </w:r>
        <w:r w:rsidR="00B960D1">
          <w:rPr>
            <w:noProof/>
            <w:webHidden/>
          </w:rPr>
          <w:instrText xml:space="preserve"> PAGEREF _Toc32564101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6187DBA7" w14:textId="6532DDE5"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02" w:history="1">
        <w:r w:rsidR="00B960D1" w:rsidRPr="006F6672">
          <w:rPr>
            <w:rStyle w:val="Hyperlink"/>
            <w:noProof/>
          </w:rPr>
          <w:t>4.10 Observation Groups Section</w:t>
        </w:r>
        <w:r w:rsidR="00B960D1">
          <w:rPr>
            <w:noProof/>
            <w:webHidden/>
          </w:rPr>
          <w:tab/>
        </w:r>
        <w:r w:rsidR="00B960D1">
          <w:rPr>
            <w:noProof/>
            <w:webHidden/>
          </w:rPr>
          <w:fldChar w:fldCharType="begin"/>
        </w:r>
        <w:r w:rsidR="00B960D1">
          <w:rPr>
            <w:noProof/>
            <w:webHidden/>
          </w:rPr>
          <w:instrText xml:space="preserve"> PAGEREF _Toc32564102 \h </w:instrText>
        </w:r>
        <w:r w:rsidR="00B960D1">
          <w:rPr>
            <w:noProof/>
            <w:webHidden/>
          </w:rPr>
        </w:r>
        <w:r w:rsidR="00B960D1">
          <w:rPr>
            <w:noProof/>
            <w:webHidden/>
          </w:rPr>
          <w:fldChar w:fldCharType="separate"/>
        </w:r>
        <w:r w:rsidR="00B960D1">
          <w:rPr>
            <w:noProof/>
            <w:webHidden/>
          </w:rPr>
          <w:t>55</w:t>
        </w:r>
        <w:r w:rsidR="00B960D1">
          <w:rPr>
            <w:noProof/>
            <w:webHidden/>
          </w:rPr>
          <w:fldChar w:fldCharType="end"/>
        </w:r>
      </w:hyperlink>
    </w:p>
    <w:p w14:paraId="34028B02" w14:textId="2D354EE1"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03" w:history="1">
        <w:r w:rsidR="00B960D1" w:rsidRPr="006F6672">
          <w:rPr>
            <w:rStyle w:val="Hyperlink"/>
            <w:noProof/>
          </w:rPr>
          <w:t>4.11 Observation Data Section</w:t>
        </w:r>
        <w:r w:rsidR="00B960D1">
          <w:rPr>
            <w:noProof/>
            <w:webHidden/>
          </w:rPr>
          <w:tab/>
        </w:r>
        <w:r w:rsidR="00B960D1">
          <w:rPr>
            <w:noProof/>
            <w:webHidden/>
          </w:rPr>
          <w:fldChar w:fldCharType="begin"/>
        </w:r>
        <w:r w:rsidR="00B960D1">
          <w:rPr>
            <w:noProof/>
            <w:webHidden/>
          </w:rPr>
          <w:instrText xml:space="preserve"> PAGEREF _Toc32564103 \h </w:instrText>
        </w:r>
        <w:r w:rsidR="00B960D1">
          <w:rPr>
            <w:noProof/>
            <w:webHidden/>
          </w:rPr>
        </w:r>
        <w:r w:rsidR="00B960D1">
          <w:rPr>
            <w:noProof/>
            <w:webHidden/>
          </w:rPr>
          <w:fldChar w:fldCharType="separate"/>
        </w:r>
        <w:r w:rsidR="00B960D1">
          <w:rPr>
            <w:noProof/>
            <w:webHidden/>
          </w:rPr>
          <w:t>56</w:t>
        </w:r>
        <w:r w:rsidR="00B960D1">
          <w:rPr>
            <w:noProof/>
            <w:webHidden/>
          </w:rPr>
          <w:fldChar w:fldCharType="end"/>
        </w:r>
      </w:hyperlink>
    </w:p>
    <w:p w14:paraId="609B906F" w14:textId="280D1B1F"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04" w:history="1">
        <w:r w:rsidR="00B960D1" w:rsidRPr="006F6672">
          <w:rPr>
            <w:rStyle w:val="Hyperlink"/>
            <w:noProof/>
          </w:rPr>
          <w:t>4.12 Model Command Line Section</w:t>
        </w:r>
        <w:r w:rsidR="00B960D1">
          <w:rPr>
            <w:noProof/>
            <w:webHidden/>
          </w:rPr>
          <w:tab/>
        </w:r>
        <w:r w:rsidR="00B960D1">
          <w:rPr>
            <w:noProof/>
            <w:webHidden/>
          </w:rPr>
          <w:fldChar w:fldCharType="begin"/>
        </w:r>
        <w:r w:rsidR="00B960D1">
          <w:rPr>
            <w:noProof/>
            <w:webHidden/>
          </w:rPr>
          <w:instrText xml:space="preserve"> PAGEREF _Toc32564104 \h </w:instrText>
        </w:r>
        <w:r w:rsidR="00B960D1">
          <w:rPr>
            <w:noProof/>
            <w:webHidden/>
          </w:rPr>
        </w:r>
        <w:r w:rsidR="00B960D1">
          <w:rPr>
            <w:noProof/>
            <w:webHidden/>
          </w:rPr>
          <w:fldChar w:fldCharType="separate"/>
        </w:r>
        <w:r w:rsidR="00B960D1">
          <w:rPr>
            <w:noProof/>
            <w:webHidden/>
          </w:rPr>
          <w:t>57</w:t>
        </w:r>
        <w:r w:rsidR="00B960D1">
          <w:rPr>
            <w:noProof/>
            <w:webHidden/>
          </w:rPr>
          <w:fldChar w:fldCharType="end"/>
        </w:r>
      </w:hyperlink>
    </w:p>
    <w:p w14:paraId="4B00E1D1" w14:textId="111F2977"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05" w:history="1">
        <w:r w:rsidR="00B960D1" w:rsidRPr="006F6672">
          <w:rPr>
            <w:rStyle w:val="Hyperlink"/>
            <w:noProof/>
          </w:rPr>
          <w:t>4.13 Model Input Section</w:t>
        </w:r>
        <w:r w:rsidR="00B960D1">
          <w:rPr>
            <w:noProof/>
            <w:webHidden/>
          </w:rPr>
          <w:tab/>
        </w:r>
        <w:r w:rsidR="00B960D1">
          <w:rPr>
            <w:noProof/>
            <w:webHidden/>
          </w:rPr>
          <w:fldChar w:fldCharType="begin"/>
        </w:r>
        <w:r w:rsidR="00B960D1">
          <w:rPr>
            <w:noProof/>
            <w:webHidden/>
          </w:rPr>
          <w:instrText xml:space="preserve"> PAGEREF _Toc32564105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BE3F38D" w14:textId="5539D78E"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06" w:history="1">
        <w:r w:rsidR="00B960D1" w:rsidRPr="006F6672">
          <w:rPr>
            <w:rStyle w:val="Hyperlink"/>
            <w:noProof/>
          </w:rPr>
          <w:t>4.14 Model Output Section</w:t>
        </w:r>
        <w:r w:rsidR="00B960D1">
          <w:rPr>
            <w:noProof/>
            <w:webHidden/>
          </w:rPr>
          <w:tab/>
        </w:r>
        <w:r w:rsidR="00B960D1">
          <w:rPr>
            <w:noProof/>
            <w:webHidden/>
          </w:rPr>
          <w:fldChar w:fldCharType="begin"/>
        </w:r>
        <w:r w:rsidR="00B960D1">
          <w:rPr>
            <w:noProof/>
            <w:webHidden/>
          </w:rPr>
          <w:instrText xml:space="preserve"> PAGEREF _Toc32564106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73036640" w14:textId="77129819"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07" w:history="1">
        <w:r w:rsidR="00B960D1" w:rsidRPr="006F6672">
          <w:rPr>
            <w:rStyle w:val="Hyperlink"/>
            <w:noProof/>
          </w:rPr>
          <w:t>4.15 Prior Information Section</w:t>
        </w:r>
        <w:r w:rsidR="00B960D1">
          <w:rPr>
            <w:noProof/>
            <w:webHidden/>
          </w:rPr>
          <w:tab/>
        </w:r>
        <w:r w:rsidR="00B960D1">
          <w:rPr>
            <w:noProof/>
            <w:webHidden/>
          </w:rPr>
          <w:fldChar w:fldCharType="begin"/>
        </w:r>
        <w:r w:rsidR="00B960D1">
          <w:rPr>
            <w:noProof/>
            <w:webHidden/>
          </w:rPr>
          <w:instrText xml:space="preserve"> PAGEREF _Toc32564107 \h </w:instrText>
        </w:r>
        <w:r w:rsidR="00B960D1">
          <w:rPr>
            <w:noProof/>
            <w:webHidden/>
          </w:rPr>
        </w:r>
        <w:r w:rsidR="00B960D1">
          <w:rPr>
            <w:noProof/>
            <w:webHidden/>
          </w:rPr>
          <w:fldChar w:fldCharType="separate"/>
        </w:r>
        <w:r w:rsidR="00B960D1">
          <w:rPr>
            <w:noProof/>
            <w:webHidden/>
          </w:rPr>
          <w:t>58</w:t>
        </w:r>
        <w:r w:rsidR="00B960D1">
          <w:rPr>
            <w:noProof/>
            <w:webHidden/>
          </w:rPr>
          <w:fldChar w:fldCharType="end"/>
        </w:r>
      </w:hyperlink>
    </w:p>
    <w:p w14:paraId="6476932B" w14:textId="7D220BCF"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08" w:history="1">
        <w:r w:rsidR="00B960D1" w:rsidRPr="006F6672">
          <w:rPr>
            <w:rStyle w:val="Hyperlink"/>
            <w:noProof/>
          </w:rPr>
          <w:t>4.16 Regularization Section</w:t>
        </w:r>
        <w:r w:rsidR="00B960D1">
          <w:rPr>
            <w:noProof/>
            <w:webHidden/>
          </w:rPr>
          <w:tab/>
        </w:r>
        <w:r w:rsidR="00B960D1">
          <w:rPr>
            <w:noProof/>
            <w:webHidden/>
          </w:rPr>
          <w:fldChar w:fldCharType="begin"/>
        </w:r>
        <w:r w:rsidR="00B960D1">
          <w:rPr>
            <w:noProof/>
            <w:webHidden/>
          </w:rPr>
          <w:instrText xml:space="preserve"> PAGEREF _Toc32564108 \h </w:instrText>
        </w:r>
        <w:r w:rsidR="00B960D1">
          <w:rPr>
            <w:noProof/>
            <w:webHidden/>
          </w:rPr>
        </w:r>
        <w:r w:rsidR="00B960D1">
          <w:rPr>
            <w:noProof/>
            <w:webHidden/>
          </w:rPr>
          <w:fldChar w:fldCharType="separate"/>
        </w:r>
        <w:r w:rsidR="00B960D1">
          <w:rPr>
            <w:noProof/>
            <w:webHidden/>
          </w:rPr>
          <w:t>61</w:t>
        </w:r>
        <w:r w:rsidR="00B960D1">
          <w:rPr>
            <w:noProof/>
            <w:webHidden/>
          </w:rPr>
          <w:fldChar w:fldCharType="end"/>
        </w:r>
      </w:hyperlink>
    </w:p>
    <w:p w14:paraId="33F8C472" w14:textId="5F24D49C"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09" w:history="1">
        <w:r w:rsidR="00B960D1" w:rsidRPr="006F6672">
          <w:rPr>
            <w:rStyle w:val="Hyperlink"/>
            <w:noProof/>
          </w:rPr>
          <w:t>4.17 Control Variables for PEST++ Programs</w:t>
        </w:r>
        <w:r w:rsidR="00B960D1">
          <w:rPr>
            <w:noProof/>
            <w:webHidden/>
          </w:rPr>
          <w:tab/>
        </w:r>
        <w:r w:rsidR="00B960D1">
          <w:rPr>
            <w:noProof/>
            <w:webHidden/>
          </w:rPr>
          <w:fldChar w:fldCharType="begin"/>
        </w:r>
        <w:r w:rsidR="00B960D1">
          <w:rPr>
            <w:noProof/>
            <w:webHidden/>
          </w:rPr>
          <w:instrText xml:space="preserve"> PAGEREF _Toc32564109 \h </w:instrText>
        </w:r>
        <w:r w:rsidR="00B960D1">
          <w:rPr>
            <w:noProof/>
            <w:webHidden/>
          </w:rPr>
        </w:r>
        <w:r w:rsidR="00B960D1">
          <w:rPr>
            <w:noProof/>
            <w:webHidden/>
          </w:rPr>
          <w:fldChar w:fldCharType="separate"/>
        </w:r>
        <w:r w:rsidR="00B960D1">
          <w:rPr>
            <w:noProof/>
            <w:webHidden/>
          </w:rPr>
          <w:t>63</w:t>
        </w:r>
        <w:r w:rsidR="00B960D1">
          <w:rPr>
            <w:noProof/>
            <w:webHidden/>
          </w:rPr>
          <w:fldChar w:fldCharType="end"/>
        </w:r>
      </w:hyperlink>
    </w:p>
    <w:p w14:paraId="69950B80" w14:textId="44178F42"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10" w:history="1">
        <w:r w:rsidR="00B960D1" w:rsidRPr="006F6672">
          <w:rPr>
            <w:rStyle w:val="Hyperlink"/>
            <w:noProof/>
          </w:rPr>
          <w:t>4.18 Keyword and External File Control File Format</w:t>
        </w:r>
        <w:r w:rsidR="00B960D1">
          <w:rPr>
            <w:noProof/>
            <w:webHidden/>
          </w:rPr>
          <w:tab/>
        </w:r>
        <w:r w:rsidR="00B960D1">
          <w:rPr>
            <w:noProof/>
            <w:webHidden/>
          </w:rPr>
          <w:fldChar w:fldCharType="begin"/>
        </w:r>
        <w:r w:rsidR="00B960D1">
          <w:rPr>
            <w:noProof/>
            <w:webHidden/>
          </w:rPr>
          <w:instrText xml:space="preserve"> PAGEREF _Toc32564110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15E70F49" w14:textId="1F77B05F"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11" w:history="1">
        <w:r w:rsidR="00B960D1" w:rsidRPr="006F6672">
          <w:rPr>
            <w:rStyle w:val="Hyperlink"/>
            <w:noProof/>
          </w:rPr>
          <w:t>4.18.1 Keyword and Consolidated Algorithmic Variables</w:t>
        </w:r>
        <w:r w:rsidR="00B960D1">
          <w:rPr>
            <w:noProof/>
            <w:webHidden/>
          </w:rPr>
          <w:tab/>
        </w:r>
        <w:r w:rsidR="00B960D1">
          <w:rPr>
            <w:noProof/>
            <w:webHidden/>
          </w:rPr>
          <w:fldChar w:fldCharType="begin"/>
        </w:r>
        <w:r w:rsidR="00B960D1">
          <w:rPr>
            <w:noProof/>
            <w:webHidden/>
          </w:rPr>
          <w:instrText xml:space="preserve"> PAGEREF _Toc32564111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5C421891" w14:textId="4E4F76DB"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12" w:history="1">
        <w:r w:rsidR="00B960D1" w:rsidRPr="006F6672">
          <w:rPr>
            <w:rStyle w:val="Hyperlink"/>
            <w:noProof/>
          </w:rPr>
          <w:t>4.18.2 External file support</w:t>
        </w:r>
        <w:r w:rsidR="00B960D1">
          <w:rPr>
            <w:noProof/>
            <w:webHidden/>
          </w:rPr>
          <w:tab/>
        </w:r>
        <w:r w:rsidR="00B960D1">
          <w:rPr>
            <w:noProof/>
            <w:webHidden/>
          </w:rPr>
          <w:fldChar w:fldCharType="begin"/>
        </w:r>
        <w:r w:rsidR="00B960D1">
          <w:rPr>
            <w:noProof/>
            <w:webHidden/>
          </w:rPr>
          <w:instrText xml:space="preserve"> PAGEREF _Toc32564112 \h </w:instrText>
        </w:r>
        <w:r w:rsidR="00B960D1">
          <w:rPr>
            <w:noProof/>
            <w:webHidden/>
          </w:rPr>
        </w:r>
        <w:r w:rsidR="00B960D1">
          <w:rPr>
            <w:noProof/>
            <w:webHidden/>
          </w:rPr>
          <w:fldChar w:fldCharType="separate"/>
        </w:r>
        <w:r w:rsidR="00B960D1">
          <w:rPr>
            <w:noProof/>
            <w:webHidden/>
          </w:rPr>
          <w:t>67</w:t>
        </w:r>
        <w:r w:rsidR="00B960D1">
          <w:rPr>
            <w:noProof/>
            <w:webHidden/>
          </w:rPr>
          <w:fldChar w:fldCharType="end"/>
        </w:r>
      </w:hyperlink>
    </w:p>
    <w:p w14:paraId="6EB56397" w14:textId="404C7647" w:rsidR="00B960D1" w:rsidRDefault="009834C7">
      <w:pPr>
        <w:pStyle w:val="TOC1"/>
        <w:tabs>
          <w:tab w:val="right" w:leader="dot" w:pos="9016"/>
        </w:tabs>
        <w:rPr>
          <w:rFonts w:asciiTheme="minorHAnsi" w:eastAsiaTheme="minorEastAsia" w:hAnsiTheme="minorHAnsi" w:cstheme="minorBidi"/>
          <w:noProof/>
          <w:szCs w:val="24"/>
          <w:lang w:eastAsia="en-US"/>
        </w:rPr>
      </w:pPr>
      <w:hyperlink w:anchor="_Toc32564113" w:history="1">
        <w:r w:rsidR="00B960D1" w:rsidRPr="006F6672">
          <w:rPr>
            <w:rStyle w:val="Hyperlink"/>
            <w:noProof/>
          </w:rPr>
          <w:t>5. Running PEST++ Programs</w:t>
        </w:r>
        <w:r w:rsidR="00B960D1">
          <w:rPr>
            <w:noProof/>
            <w:webHidden/>
          </w:rPr>
          <w:tab/>
        </w:r>
        <w:r w:rsidR="00B960D1">
          <w:rPr>
            <w:noProof/>
            <w:webHidden/>
          </w:rPr>
          <w:fldChar w:fldCharType="begin"/>
        </w:r>
        <w:r w:rsidR="00B960D1">
          <w:rPr>
            <w:noProof/>
            <w:webHidden/>
          </w:rPr>
          <w:instrText xml:space="preserve"> PAGEREF _Toc32564113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3FBA8DCB" w14:textId="150AF336"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14" w:history="1">
        <w:r w:rsidR="00B960D1" w:rsidRPr="006F6672">
          <w:rPr>
            <w:rStyle w:val="Hyperlink"/>
            <w:noProof/>
          </w:rPr>
          <w:t>5.1 General</w:t>
        </w:r>
        <w:r w:rsidR="00B960D1">
          <w:rPr>
            <w:noProof/>
            <w:webHidden/>
          </w:rPr>
          <w:tab/>
        </w:r>
        <w:r w:rsidR="00B960D1">
          <w:rPr>
            <w:noProof/>
            <w:webHidden/>
          </w:rPr>
          <w:fldChar w:fldCharType="begin"/>
        </w:r>
        <w:r w:rsidR="00B960D1">
          <w:rPr>
            <w:noProof/>
            <w:webHidden/>
          </w:rPr>
          <w:instrText xml:space="preserve"> PAGEREF _Toc32564114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2DE7AFC" w14:textId="4510E7D1"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15" w:history="1">
        <w:r w:rsidR="00B960D1" w:rsidRPr="006F6672">
          <w:rPr>
            <w:rStyle w:val="Hyperlink"/>
            <w:noProof/>
          </w:rPr>
          <w:t>5.2 Model Runs in Serial</w:t>
        </w:r>
        <w:r w:rsidR="00B960D1">
          <w:rPr>
            <w:noProof/>
            <w:webHidden/>
          </w:rPr>
          <w:tab/>
        </w:r>
        <w:r w:rsidR="00B960D1">
          <w:rPr>
            <w:noProof/>
            <w:webHidden/>
          </w:rPr>
          <w:fldChar w:fldCharType="begin"/>
        </w:r>
        <w:r w:rsidR="00B960D1">
          <w:rPr>
            <w:noProof/>
            <w:webHidden/>
          </w:rPr>
          <w:instrText xml:space="preserve"> PAGEREF _Toc32564115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5C21185F" w14:textId="75E16EF4"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16" w:history="1">
        <w:r w:rsidR="00B960D1" w:rsidRPr="006F6672">
          <w:rPr>
            <w:rStyle w:val="Hyperlink"/>
            <w:noProof/>
          </w:rPr>
          <w:t>5.2.1 Concepts</w:t>
        </w:r>
        <w:r w:rsidR="00B960D1">
          <w:rPr>
            <w:noProof/>
            <w:webHidden/>
          </w:rPr>
          <w:tab/>
        </w:r>
        <w:r w:rsidR="00B960D1">
          <w:rPr>
            <w:noProof/>
            <w:webHidden/>
          </w:rPr>
          <w:fldChar w:fldCharType="begin"/>
        </w:r>
        <w:r w:rsidR="00B960D1">
          <w:rPr>
            <w:noProof/>
            <w:webHidden/>
          </w:rPr>
          <w:instrText xml:space="preserve"> PAGEREF _Toc32564116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7CB0D40B" w14:textId="346D67D6"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17" w:history="1">
        <w:r w:rsidR="00B960D1" w:rsidRPr="006F6672">
          <w:rPr>
            <w:rStyle w:val="Hyperlink"/>
            <w:noProof/>
          </w:rPr>
          <w:t>5.2.2 Running PESTPP-XXX</w:t>
        </w:r>
        <w:r w:rsidR="00B960D1">
          <w:rPr>
            <w:noProof/>
            <w:webHidden/>
          </w:rPr>
          <w:tab/>
        </w:r>
        <w:r w:rsidR="00B960D1">
          <w:rPr>
            <w:noProof/>
            <w:webHidden/>
          </w:rPr>
          <w:fldChar w:fldCharType="begin"/>
        </w:r>
        <w:r w:rsidR="00B960D1">
          <w:rPr>
            <w:noProof/>
            <w:webHidden/>
          </w:rPr>
          <w:instrText xml:space="preserve"> PAGEREF _Toc32564117 \h </w:instrText>
        </w:r>
        <w:r w:rsidR="00B960D1">
          <w:rPr>
            <w:noProof/>
            <w:webHidden/>
          </w:rPr>
        </w:r>
        <w:r w:rsidR="00B960D1">
          <w:rPr>
            <w:noProof/>
            <w:webHidden/>
          </w:rPr>
          <w:fldChar w:fldCharType="separate"/>
        </w:r>
        <w:r w:rsidR="00B960D1">
          <w:rPr>
            <w:noProof/>
            <w:webHidden/>
          </w:rPr>
          <w:t>70</w:t>
        </w:r>
        <w:r w:rsidR="00B960D1">
          <w:rPr>
            <w:noProof/>
            <w:webHidden/>
          </w:rPr>
          <w:fldChar w:fldCharType="end"/>
        </w:r>
      </w:hyperlink>
    </w:p>
    <w:p w14:paraId="26C39A8A" w14:textId="66CF7637"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18" w:history="1">
        <w:r w:rsidR="00B960D1" w:rsidRPr="006F6672">
          <w:rPr>
            <w:rStyle w:val="Hyperlink"/>
            <w:noProof/>
          </w:rPr>
          <w:t>5.3 Model Runs in Parallel</w:t>
        </w:r>
        <w:r w:rsidR="00B960D1">
          <w:rPr>
            <w:noProof/>
            <w:webHidden/>
          </w:rPr>
          <w:tab/>
        </w:r>
        <w:r w:rsidR="00B960D1">
          <w:rPr>
            <w:noProof/>
            <w:webHidden/>
          </w:rPr>
          <w:fldChar w:fldCharType="begin"/>
        </w:r>
        <w:r w:rsidR="00B960D1">
          <w:rPr>
            <w:noProof/>
            <w:webHidden/>
          </w:rPr>
          <w:instrText xml:space="preserve"> PAGEREF _Toc32564118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390C7361" w14:textId="5EF8AD8F"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19" w:history="1">
        <w:r w:rsidR="00B960D1" w:rsidRPr="006F6672">
          <w:rPr>
            <w:rStyle w:val="Hyperlink"/>
            <w:noProof/>
          </w:rPr>
          <w:t>5.3.1 Concepts</w:t>
        </w:r>
        <w:r w:rsidR="00B960D1">
          <w:rPr>
            <w:noProof/>
            <w:webHidden/>
          </w:rPr>
          <w:tab/>
        </w:r>
        <w:r w:rsidR="00B960D1">
          <w:rPr>
            <w:noProof/>
            <w:webHidden/>
          </w:rPr>
          <w:fldChar w:fldCharType="begin"/>
        </w:r>
        <w:r w:rsidR="00B960D1">
          <w:rPr>
            <w:noProof/>
            <w:webHidden/>
          </w:rPr>
          <w:instrText xml:space="preserve"> PAGEREF _Toc32564119 \h </w:instrText>
        </w:r>
        <w:r w:rsidR="00B960D1">
          <w:rPr>
            <w:noProof/>
            <w:webHidden/>
          </w:rPr>
        </w:r>
        <w:r w:rsidR="00B960D1">
          <w:rPr>
            <w:noProof/>
            <w:webHidden/>
          </w:rPr>
          <w:fldChar w:fldCharType="separate"/>
        </w:r>
        <w:r w:rsidR="00B960D1">
          <w:rPr>
            <w:noProof/>
            <w:webHidden/>
          </w:rPr>
          <w:t>71</w:t>
        </w:r>
        <w:r w:rsidR="00B960D1">
          <w:rPr>
            <w:noProof/>
            <w:webHidden/>
          </w:rPr>
          <w:fldChar w:fldCharType="end"/>
        </w:r>
      </w:hyperlink>
    </w:p>
    <w:p w14:paraId="2DB32283" w14:textId="087C2601"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20" w:history="1">
        <w:r w:rsidR="00B960D1" w:rsidRPr="006F6672">
          <w:rPr>
            <w:rStyle w:val="Hyperlink"/>
            <w:noProof/>
          </w:rPr>
          <w:t>5.3.2 Manager to Worker Communication</w:t>
        </w:r>
        <w:r w:rsidR="00B960D1">
          <w:rPr>
            <w:noProof/>
            <w:webHidden/>
          </w:rPr>
          <w:tab/>
        </w:r>
        <w:r w:rsidR="00B960D1">
          <w:rPr>
            <w:noProof/>
            <w:webHidden/>
          </w:rPr>
          <w:fldChar w:fldCharType="begin"/>
        </w:r>
        <w:r w:rsidR="00B960D1">
          <w:rPr>
            <w:noProof/>
            <w:webHidden/>
          </w:rPr>
          <w:instrText xml:space="preserve"> PAGEREF _Toc32564120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C3FC000" w14:textId="5AA9BA34"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21" w:history="1">
        <w:r w:rsidR="00B960D1" w:rsidRPr="006F6672">
          <w:rPr>
            <w:rStyle w:val="Hyperlink"/>
            <w:noProof/>
          </w:rPr>
          <w:t>5.3.3 Running PESTPP-XXX as Manager and Worker</w:t>
        </w:r>
        <w:r w:rsidR="00B960D1">
          <w:rPr>
            <w:noProof/>
            <w:webHidden/>
          </w:rPr>
          <w:tab/>
        </w:r>
        <w:r w:rsidR="00B960D1">
          <w:rPr>
            <w:noProof/>
            <w:webHidden/>
          </w:rPr>
          <w:fldChar w:fldCharType="begin"/>
        </w:r>
        <w:r w:rsidR="00B960D1">
          <w:rPr>
            <w:noProof/>
            <w:webHidden/>
          </w:rPr>
          <w:instrText xml:space="preserve"> PAGEREF _Toc32564121 \h </w:instrText>
        </w:r>
        <w:r w:rsidR="00B960D1">
          <w:rPr>
            <w:noProof/>
            <w:webHidden/>
          </w:rPr>
        </w:r>
        <w:r w:rsidR="00B960D1">
          <w:rPr>
            <w:noProof/>
            <w:webHidden/>
          </w:rPr>
          <w:fldChar w:fldCharType="separate"/>
        </w:r>
        <w:r w:rsidR="00B960D1">
          <w:rPr>
            <w:noProof/>
            <w:webHidden/>
          </w:rPr>
          <w:t>72</w:t>
        </w:r>
        <w:r w:rsidR="00B960D1">
          <w:rPr>
            <w:noProof/>
            <w:webHidden/>
          </w:rPr>
          <w:fldChar w:fldCharType="end"/>
        </w:r>
      </w:hyperlink>
    </w:p>
    <w:p w14:paraId="44B5939F" w14:textId="631D5FBF"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22" w:history="1">
        <w:r w:rsidR="00B960D1" w:rsidRPr="006F6672">
          <w:rPr>
            <w:rStyle w:val="Hyperlink"/>
            <w:noProof/>
          </w:rPr>
          <w:t>5.3.4 Run Management Record File</w:t>
        </w:r>
        <w:r w:rsidR="00B960D1">
          <w:rPr>
            <w:noProof/>
            <w:webHidden/>
          </w:rPr>
          <w:tab/>
        </w:r>
        <w:r w:rsidR="00B960D1">
          <w:rPr>
            <w:noProof/>
            <w:webHidden/>
          </w:rPr>
          <w:fldChar w:fldCharType="begin"/>
        </w:r>
        <w:r w:rsidR="00B960D1">
          <w:rPr>
            <w:noProof/>
            <w:webHidden/>
          </w:rPr>
          <w:instrText xml:space="preserve"> PAGEREF _Toc32564122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04ED0984" w14:textId="26306C65"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23" w:history="1">
        <w:r w:rsidR="00B960D1" w:rsidRPr="006F6672">
          <w:rPr>
            <w:rStyle w:val="Hyperlink"/>
            <w:noProof/>
          </w:rPr>
          <w:t>5.3.5 Run Management Control Variables</w:t>
        </w:r>
        <w:r w:rsidR="00B960D1">
          <w:rPr>
            <w:noProof/>
            <w:webHidden/>
          </w:rPr>
          <w:tab/>
        </w:r>
        <w:r w:rsidR="00B960D1">
          <w:rPr>
            <w:noProof/>
            <w:webHidden/>
          </w:rPr>
          <w:fldChar w:fldCharType="begin"/>
        </w:r>
        <w:r w:rsidR="00B960D1">
          <w:rPr>
            <w:noProof/>
            <w:webHidden/>
          </w:rPr>
          <w:instrText xml:space="preserve"> PAGEREF _Toc32564123 \h </w:instrText>
        </w:r>
        <w:r w:rsidR="00B960D1">
          <w:rPr>
            <w:noProof/>
            <w:webHidden/>
          </w:rPr>
        </w:r>
        <w:r w:rsidR="00B960D1">
          <w:rPr>
            <w:noProof/>
            <w:webHidden/>
          </w:rPr>
          <w:fldChar w:fldCharType="separate"/>
        </w:r>
        <w:r w:rsidR="00B960D1">
          <w:rPr>
            <w:noProof/>
            <w:webHidden/>
          </w:rPr>
          <w:t>73</w:t>
        </w:r>
        <w:r w:rsidR="00B960D1">
          <w:rPr>
            <w:noProof/>
            <w:webHidden/>
          </w:rPr>
          <w:fldChar w:fldCharType="end"/>
        </w:r>
      </w:hyperlink>
    </w:p>
    <w:p w14:paraId="1492BCC3" w14:textId="537E93FC"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24" w:history="1">
        <w:r w:rsidR="00B960D1" w:rsidRPr="006F6672">
          <w:rPr>
            <w:rStyle w:val="Hyperlink"/>
            <w:noProof/>
          </w:rPr>
          <w:t>5.4 Run Book-Keeping Files</w:t>
        </w:r>
        <w:r w:rsidR="00B960D1">
          <w:rPr>
            <w:noProof/>
            <w:webHidden/>
          </w:rPr>
          <w:tab/>
        </w:r>
        <w:r w:rsidR="00B960D1">
          <w:rPr>
            <w:noProof/>
            <w:webHidden/>
          </w:rPr>
          <w:fldChar w:fldCharType="begin"/>
        </w:r>
        <w:r w:rsidR="00B960D1">
          <w:rPr>
            <w:noProof/>
            <w:webHidden/>
          </w:rPr>
          <w:instrText xml:space="preserve"> PAGEREF _Toc32564124 \h </w:instrText>
        </w:r>
        <w:r w:rsidR="00B960D1">
          <w:rPr>
            <w:noProof/>
            <w:webHidden/>
          </w:rPr>
        </w:r>
        <w:r w:rsidR="00B960D1">
          <w:rPr>
            <w:noProof/>
            <w:webHidden/>
          </w:rPr>
          <w:fldChar w:fldCharType="separate"/>
        </w:r>
        <w:r w:rsidR="00B960D1">
          <w:rPr>
            <w:noProof/>
            <w:webHidden/>
          </w:rPr>
          <w:t>74</w:t>
        </w:r>
        <w:r w:rsidR="00B960D1">
          <w:rPr>
            <w:noProof/>
            <w:webHidden/>
          </w:rPr>
          <w:fldChar w:fldCharType="end"/>
        </w:r>
      </w:hyperlink>
    </w:p>
    <w:p w14:paraId="5C6033F8" w14:textId="0E5BD09C" w:rsidR="00B960D1" w:rsidRDefault="009834C7">
      <w:pPr>
        <w:pStyle w:val="TOC1"/>
        <w:tabs>
          <w:tab w:val="right" w:leader="dot" w:pos="9016"/>
        </w:tabs>
        <w:rPr>
          <w:rFonts w:asciiTheme="minorHAnsi" w:eastAsiaTheme="minorEastAsia" w:hAnsiTheme="minorHAnsi" w:cstheme="minorBidi"/>
          <w:noProof/>
          <w:szCs w:val="24"/>
          <w:lang w:eastAsia="en-US"/>
        </w:rPr>
      </w:pPr>
      <w:hyperlink w:anchor="_Toc32564125" w:history="1">
        <w:r w:rsidR="00B960D1" w:rsidRPr="006F6672">
          <w:rPr>
            <w:rStyle w:val="Hyperlink"/>
            <w:noProof/>
          </w:rPr>
          <w:t>6. PESTPP-GLM</w:t>
        </w:r>
        <w:r w:rsidR="00B960D1">
          <w:rPr>
            <w:noProof/>
            <w:webHidden/>
          </w:rPr>
          <w:tab/>
        </w:r>
        <w:r w:rsidR="00B960D1">
          <w:rPr>
            <w:noProof/>
            <w:webHidden/>
          </w:rPr>
          <w:fldChar w:fldCharType="begin"/>
        </w:r>
        <w:r w:rsidR="00B960D1">
          <w:rPr>
            <w:noProof/>
            <w:webHidden/>
          </w:rPr>
          <w:instrText xml:space="preserve"> PAGEREF _Toc32564125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71B69499" w14:textId="0F6E2287"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26" w:history="1">
        <w:r w:rsidR="00B960D1" w:rsidRPr="006F6672">
          <w:rPr>
            <w:rStyle w:val="Hyperlink"/>
            <w:noProof/>
          </w:rPr>
          <w:t>6.1 Introduction</w:t>
        </w:r>
        <w:r w:rsidR="00B960D1">
          <w:rPr>
            <w:noProof/>
            <w:webHidden/>
          </w:rPr>
          <w:tab/>
        </w:r>
        <w:r w:rsidR="00B960D1">
          <w:rPr>
            <w:noProof/>
            <w:webHidden/>
          </w:rPr>
          <w:fldChar w:fldCharType="begin"/>
        </w:r>
        <w:r w:rsidR="00B960D1">
          <w:rPr>
            <w:noProof/>
            <w:webHidden/>
          </w:rPr>
          <w:instrText xml:space="preserve"> PAGEREF _Toc32564126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46F93D1" w14:textId="4B28C4BA"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27" w:history="1">
        <w:r w:rsidR="00B960D1" w:rsidRPr="006F6672">
          <w:rPr>
            <w:rStyle w:val="Hyperlink"/>
            <w:noProof/>
          </w:rPr>
          <w:t>6.2 Highly Parameterized Inversion</w:t>
        </w:r>
        <w:r w:rsidR="00B960D1">
          <w:rPr>
            <w:noProof/>
            <w:webHidden/>
          </w:rPr>
          <w:tab/>
        </w:r>
        <w:r w:rsidR="00B960D1">
          <w:rPr>
            <w:noProof/>
            <w:webHidden/>
          </w:rPr>
          <w:fldChar w:fldCharType="begin"/>
        </w:r>
        <w:r w:rsidR="00B960D1">
          <w:rPr>
            <w:noProof/>
            <w:webHidden/>
          </w:rPr>
          <w:instrText xml:space="preserve"> PAGEREF _Toc32564127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4786717F" w14:textId="191A487D"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28" w:history="1">
        <w:r w:rsidR="00B960D1" w:rsidRPr="006F6672">
          <w:rPr>
            <w:rStyle w:val="Hyperlink"/>
            <w:noProof/>
          </w:rPr>
          <w:t>6.2.1 Basic Equations</w:t>
        </w:r>
        <w:r w:rsidR="00B960D1">
          <w:rPr>
            <w:noProof/>
            <w:webHidden/>
          </w:rPr>
          <w:tab/>
        </w:r>
        <w:r w:rsidR="00B960D1">
          <w:rPr>
            <w:noProof/>
            <w:webHidden/>
          </w:rPr>
          <w:fldChar w:fldCharType="begin"/>
        </w:r>
        <w:r w:rsidR="00B960D1">
          <w:rPr>
            <w:noProof/>
            <w:webHidden/>
          </w:rPr>
          <w:instrText xml:space="preserve"> PAGEREF _Toc32564128 \h </w:instrText>
        </w:r>
        <w:r w:rsidR="00B960D1">
          <w:rPr>
            <w:noProof/>
            <w:webHidden/>
          </w:rPr>
        </w:r>
        <w:r w:rsidR="00B960D1">
          <w:rPr>
            <w:noProof/>
            <w:webHidden/>
          </w:rPr>
          <w:fldChar w:fldCharType="separate"/>
        </w:r>
        <w:r w:rsidR="00B960D1">
          <w:rPr>
            <w:noProof/>
            <w:webHidden/>
          </w:rPr>
          <w:t>75</w:t>
        </w:r>
        <w:r w:rsidR="00B960D1">
          <w:rPr>
            <w:noProof/>
            <w:webHidden/>
          </w:rPr>
          <w:fldChar w:fldCharType="end"/>
        </w:r>
      </w:hyperlink>
    </w:p>
    <w:p w14:paraId="0BBCF44D" w14:textId="640566E2"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29" w:history="1">
        <w:r w:rsidR="00B960D1" w:rsidRPr="006F6672">
          <w:rPr>
            <w:rStyle w:val="Hyperlink"/>
            <w:noProof/>
          </w:rPr>
          <w:t>6.2.2 Choosing the Regularization Weight Factor</w:t>
        </w:r>
        <w:r w:rsidR="00B960D1">
          <w:rPr>
            <w:noProof/>
            <w:webHidden/>
          </w:rPr>
          <w:tab/>
        </w:r>
        <w:r w:rsidR="00B960D1">
          <w:rPr>
            <w:noProof/>
            <w:webHidden/>
          </w:rPr>
          <w:fldChar w:fldCharType="begin"/>
        </w:r>
        <w:r w:rsidR="00B960D1">
          <w:rPr>
            <w:noProof/>
            <w:webHidden/>
          </w:rPr>
          <w:instrText xml:space="preserve"> PAGEREF _Toc32564129 \h </w:instrText>
        </w:r>
        <w:r w:rsidR="00B960D1">
          <w:rPr>
            <w:noProof/>
            <w:webHidden/>
          </w:rPr>
        </w:r>
        <w:r w:rsidR="00B960D1">
          <w:rPr>
            <w:noProof/>
            <w:webHidden/>
          </w:rPr>
          <w:fldChar w:fldCharType="separate"/>
        </w:r>
        <w:r w:rsidR="00B960D1">
          <w:rPr>
            <w:noProof/>
            <w:webHidden/>
          </w:rPr>
          <w:t>77</w:t>
        </w:r>
        <w:r w:rsidR="00B960D1">
          <w:rPr>
            <w:noProof/>
            <w:webHidden/>
          </w:rPr>
          <w:fldChar w:fldCharType="end"/>
        </w:r>
      </w:hyperlink>
    </w:p>
    <w:p w14:paraId="6AF4D54F" w14:textId="4A0A392F"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30" w:history="1">
        <w:r w:rsidR="00B960D1" w:rsidRPr="006F6672">
          <w:rPr>
            <w:rStyle w:val="Hyperlink"/>
            <w:noProof/>
          </w:rPr>
          <w:t>6.2.3 Inter-Regularization Group Weighting</w:t>
        </w:r>
        <w:r w:rsidR="00B960D1">
          <w:rPr>
            <w:noProof/>
            <w:webHidden/>
          </w:rPr>
          <w:tab/>
        </w:r>
        <w:r w:rsidR="00B960D1">
          <w:rPr>
            <w:noProof/>
            <w:webHidden/>
          </w:rPr>
          <w:fldChar w:fldCharType="begin"/>
        </w:r>
        <w:r w:rsidR="00B960D1">
          <w:rPr>
            <w:noProof/>
            <w:webHidden/>
          </w:rPr>
          <w:instrText xml:space="preserve"> PAGEREF _Toc32564130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DA81F66" w14:textId="7EC09B9A"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31" w:history="1">
        <w:r w:rsidR="00B960D1" w:rsidRPr="006F6672">
          <w:rPr>
            <w:rStyle w:val="Hyperlink"/>
            <w:noProof/>
          </w:rPr>
          <w:t>6.2.4 Choosing Values for the Marquardt Lambda</w:t>
        </w:r>
        <w:r w:rsidR="00B960D1">
          <w:rPr>
            <w:noProof/>
            <w:webHidden/>
          </w:rPr>
          <w:tab/>
        </w:r>
        <w:r w:rsidR="00B960D1">
          <w:rPr>
            <w:noProof/>
            <w:webHidden/>
          </w:rPr>
          <w:fldChar w:fldCharType="begin"/>
        </w:r>
        <w:r w:rsidR="00B960D1">
          <w:rPr>
            <w:noProof/>
            <w:webHidden/>
          </w:rPr>
          <w:instrText xml:space="preserve"> PAGEREF _Toc32564131 \h </w:instrText>
        </w:r>
        <w:r w:rsidR="00B960D1">
          <w:rPr>
            <w:noProof/>
            <w:webHidden/>
          </w:rPr>
        </w:r>
        <w:r w:rsidR="00B960D1">
          <w:rPr>
            <w:noProof/>
            <w:webHidden/>
          </w:rPr>
          <w:fldChar w:fldCharType="separate"/>
        </w:r>
        <w:r w:rsidR="00B960D1">
          <w:rPr>
            <w:noProof/>
            <w:webHidden/>
          </w:rPr>
          <w:t>78</w:t>
        </w:r>
        <w:r w:rsidR="00B960D1">
          <w:rPr>
            <w:noProof/>
            <w:webHidden/>
          </w:rPr>
          <w:fldChar w:fldCharType="end"/>
        </w:r>
      </w:hyperlink>
    </w:p>
    <w:p w14:paraId="45C974E1" w14:textId="78142146"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32" w:history="1">
        <w:r w:rsidR="00B960D1" w:rsidRPr="006F6672">
          <w:rPr>
            <w:rStyle w:val="Hyperlink"/>
            <w:noProof/>
          </w:rPr>
          <w:t>6.2.5 Singular Value Decomposition</w:t>
        </w:r>
        <w:r w:rsidR="00B960D1">
          <w:rPr>
            <w:noProof/>
            <w:webHidden/>
          </w:rPr>
          <w:tab/>
        </w:r>
        <w:r w:rsidR="00B960D1">
          <w:rPr>
            <w:noProof/>
            <w:webHidden/>
          </w:rPr>
          <w:fldChar w:fldCharType="begin"/>
        </w:r>
        <w:r w:rsidR="00B960D1">
          <w:rPr>
            <w:noProof/>
            <w:webHidden/>
          </w:rPr>
          <w:instrText xml:space="preserve"> PAGEREF _Toc32564132 \h </w:instrText>
        </w:r>
        <w:r w:rsidR="00B960D1">
          <w:rPr>
            <w:noProof/>
            <w:webHidden/>
          </w:rPr>
        </w:r>
        <w:r w:rsidR="00B960D1">
          <w:rPr>
            <w:noProof/>
            <w:webHidden/>
          </w:rPr>
          <w:fldChar w:fldCharType="separate"/>
        </w:r>
        <w:r w:rsidR="00B960D1">
          <w:rPr>
            <w:noProof/>
            <w:webHidden/>
          </w:rPr>
          <w:t>79</w:t>
        </w:r>
        <w:r w:rsidR="00B960D1">
          <w:rPr>
            <w:noProof/>
            <w:webHidden/>
          </w:rPr>
          <w:fldChar w:fldCharType="end"/>
        </w:r>
      </w:hyperlink>
    </w:p>
    <w:p w14:paraId="5C95B9FF" w14:textId="12C2F3A2"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33" w:history="1">
        <w:r w:rsidR="00B960D1" w:rsidRPr="006F6672">
          <w:rPr>
            <w:rStyle w:val="Hyperlink"/>
            <w:noProof/>
          </w:rPr>
          <w:t>6.2.6 SVD-Assist</w:t>
        </w:r>
        <w:r w:rsidR="00B960D1">
          <w:rPr>
            <w:noProof/>
            <w:webHidden/>
          </w:rPr>
          <w:tab/>
        </w:r>
        <w:r w:rsidR="00B960D1">
          <w:rPr>
            <w:noProof/>
            <w:webHidden/>
          </w:rPr>
          <w:fldChar w:fldCharType="begin"/>
        </w:r>
        <w:r w:rsidR="00B960D1">
          <w:rPr>
            <w:noProof/>
            <w:webHidden/>
          </w:rPr>
          <w:instrText xml:space="preserve"> PAGEREF _Toc32564133 \h </w:instrText>
        </w:r>
        <w:r w:rsidR="00B960D1">
          <w:rPr>
            <w:noProof/>
            <w:webHidden/>
          </w:rPr>
        </w:r>
        <w:r w:rsidR="00B960D1">
          <w:rPr>
            <w:noProof/>
            <w:webHidden/>
          </w:rPr>
          <w:fldChar w:fldCharType="separate"/>
        </w:r>
        <w:r w:rsidR="00B960D1">
          <w:rPr>
            <w:noProof/>
            <w:webHidden/>
          </w:rPr>
          <w:t>81</w:t>
        </w:r>
        <w:r w:rsidR="00B960D1">
          <w:rPr>
            <w:noProof/>
            <w:webHidden/>
          </w:rPr>
          <w:fldChar w:fldCharType="end"/>
        </w:r>
      </w:hyperlink>
    </w:p>
    <w:p w14:paraId="770D58CE" w14:textId="6C277548"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34" w:history="1">
        <w:r w:rsidR="00B960D1" w:rsidRPr="006F6672">
          <w:rPr>
            <w:rStyle w:val="Hyperlink"/>
            <w:noProof/>
          </w:rPr>
          <w:t>6.2.7 Expediting the First Iteration</w:t>
        </w:r>
        <w:r w:rsidR="00B960D1">
          <w:rPr>
            <w:noProof/>
            <w:webHidden/>
          </w:rPr>
          <w:tab/>
        </w:r>
        <w:r w:rsidR="00B960D1">
          <w:rPr>
            <w:noProof/>
            <w:webHidden/>
          </w:rPr>
          <w:fldChar w:fldCharType="begin"/>
        </w:r>
        <w:r w:rsidR="00B960D1">
          <w:rPr>
            <w:noProof/>
            <w:webHidden/>
          </w:rPr>
          <w:instrText xml:space="preserve"> PAGEREF _Toc32564134 \h </w:instrText>
        </w:r>
        <w:r w:rsidR="00B960D1">
          <w:rPr>
            <w:noProof/>
            <w:webHidden/>
          </w:rPr>
        </w:r>
        <w:r w:rsidR="00B960D1">
          <w:rPr>
            <w:noProof/>
            <w:webHidden/>
          </w:rPr>
          <w:fldChar w:fldCharType="separate"/>
        </w:r>
        <w:r w:rsidR="00B960D1">
          <w:rPr>
            <w:noProof/>
            <w:webHidden/>
          </w:rPr>
          <w:t>83</w:t>
        </w:r>
        <w:r w:rsidR="00B960D1">
          <w:rPr>
            <w:noProof/>
            <w:webHidden/>
          </w:rPr>
          <w:fldChar w:fldCharType="end"/>
        </w:r>
      </w:hyperlink>
    </w:p>
    <w:p w14:paraId="5614C9A0" w14:textId="44F56EBC"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35" w:history="1">
        <w:r w:rsidR="00B960D1" w:rsidRPr="006F6672">
          <w:rPr>
            <w:rStyle w:val="Hyperlink"/>
            <w:noProof/>
          </w:rPr>
          <w:t>6.2.8 First Order, Second Moment Uncertainty Analysis and Monte Carlo</w:t>
        </w:r>
        <w:r w:rsidR="00B960D1">
          <w:rPr>
            <w:noProof/>
            <w:webHidden/>
          </w:rPr>
          <w:tab/>
        </w:r>
        <w:r w:rsidR="00B960D1">
          <w:rPr>
            <w:noProof/>
            <w:webHidden/>
          </w:rPr>
          <w:fldChar w:fldCharType="begin"/>
        </w:r>
        <w:r w:rsidR="00B960D1">
          <w:rPr>
            <w:noProof/>
            <w:webHidden/>
          </w:rPr>
          <w:instrText xml:space="preserve"> PAGEREF _Toc32564135 \h </w:instrText>
        </w:r>
        <w:r w:rsidR="00B960D1">
          <w:rPr>
            <w:noProof/>
            <w:webHidden/>
          </w:rPr>
        </w:r>
        <w:r w:rsidR="00B960D1">
          <w:rPr>
            <w:noProof/>
            <w:webHidden/>
          </w:rPr>
          <w:fldChar w:fldCharType="separate"/>
        </w:r>
        <w:r w:rsidR="00B960D1">
          <w:rPr>
            <w:noProof/>
            <w:webHidden/>
          </w:rPr>
          <w:t>84</w:t>
        </w:r>
        <w:r w:rsidR="00B960D1">
          <w:rPr>
            <w:noProof/>
            <w:webHidden/>
          </w:rPr>
          <w:fldChar w:fldCharType="end"/>
        </w:r>
      </w:hyperlink>
    </w:p>
    <w:p w14:paraId="7687E373" w14:textId="3F2A7D5D"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36" w:history="1">
        <w:r w:rsidR="00B960D1" w:rsidRPr="006F6672">
          <w:rPr>
            <w:rStyle w:val="Hyperlink"/>
            <w:noProof/>
          </w:rPr>
          <w:t>6.2.9 Model Run Failure</w:t>
        </w:r>
        <w:r w:rsidR="00B960D1">
          <w:rPr>
            <w:noProof/>
            <w:webHidden/>
          </w:rPr>
          <w:tab/>
        </w:r>
        <w:r w:rsidR="00B960D1">
          <w:rPr>
            <w:noProof/>
            <w:webHidden/>
          </w:rPr>
          <w:fldChar w:fldCharType="begin"/>
        </w:r>
        <w:r w:rsidR="00B960D1">
          <w:rPr>
            <w:noProof/>
            <w:webHidden/>
          </w:rPr>
          <w:instrText xml:space="preserve"> PAGEREF _Toc32564136 \h </w:instrText>
        </w:r>
        <w:r w:rsidR="00B960D1">
          <w:rPr>
            <w:noProof/>
            <w:webHidden/>
          </w:rPr>
        </w:r>
        <w:r w:rsidR="00B960D1">
          <w:rPr>
            <w:noProof/>
            <w:webHidden/>
          </w:rPr>
          <w:fldChar w:fldCharType="separate"/>
        </w:r>
        <w:r w:rsidR="00B960D1">
          <w:rPr>
            <w:noProof/>
            <w:webHidden/>
          </w:rPr>
          <w:t>86</w:t>
        </w:r>
        <w:r w:rsidR="00B960D1">
          <w:rPr>
            <w:noProof/>
            <w:webHidden/>
          </w:rPr>
          <w:fldChar w:fldCharType="end"/>
        </w:r>
      </w:hyperlink>
    </w:p>
    <w:p w14:paraId="562DBB4C" w14:textId="13BCACD7"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37" w:history="1">
        <w:r w:rsidR="00B960D1" w:rsidRPr="006F6672">
          <w:rPr>
            <w:rStyle w:val="Hyperlink"/>
            <w:noProof/>
          </w:rPr>
          <w:t>6.2.10 Composite Parameter Sensitivities</w:t>
        </w:r>
        <w:r w:rsidR="00B960D1">
          <w:rPr>
            <w:noProof/>
            <w:webHidden/>
          </w:rPr>
          <w:tab/>
        </w:r>
        <w:r w:rsidR="00B960D1">
          <w:rPr>
            <w:noProof/>
            <w:webHidden/>
          </w:rPr>
          <w:fldChar w:fldCharType="begin"/>
        </w:r>
        <w:r w:rsidR="00B960D1">
          <w:rPr>
            <w:noProof/>
            <w:webHidden/>
          </w:rPr>
          <w:instrText xml:space="preserve"> PAGEREF _Toc32564137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33772AA7" w14:textId="21121067"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38" w:history="1">
        <w:r w:rsidR="00B960D1" w:rsidRPr="006F6672">
          <w:rPr>
            <w:rStyle w:val="Hyperlink"/>
            <w:noProof/>
          </w:rPr>
          <w:t>6.2.11 Other Controls</w:t>
        </w:r>
        <w:r w:rsidR="00B960D1">
          <w:rPr>
            <w:noProof/>
            <w:webHidden/>
          </w:rPr>
          <w:tab/>
        </w:r>
        <w:r w:rsidR="00B960D1">
          <w:rPr>
            <w:noProof/>
            <w:webHidden/>
          </w:rPr>
          <w:fldChar w:fldCharType="begin"/>
        </w:r>
        <w:r w:rsidR="00B960D1">
          <w:rPr>
            <w:noProof/>
            <w:webHidden/>
          </w:rPr>
          <w:instrText xml:space="preserve"> PAGEREF _Toc32564138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7DAC0C8D" w14:textId="6ADA9E7E"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39" w:history="1">
        <w:r w:rsidR="00B960D1" w:rsidRPr="006F6672">
          <w:rPr>
            <w:rStyle w:val="Hyperlink"/>
            <w:noProof/>
          </w:rPr>
          <w:t>6.2.12 Running PESTPP</w:t>
        </w:r>
        <w:r w:rsidR="00B960D1">
          <w:rPr>
            <w:noProof/>
            <w:webHidden/>
          </w:rPr>
          <w:tab/>
        </w:r>
        <w:r w:rsidR="00B960D1">
          <w:rPr>
            <w:noProof/>
            <w:webHidden/>
          </w:rPr>
          <w:fldChar w:fldCharType="begin"/>
        </w:r>
        <w:r w:rsidR="00B960D1">
          <w:rPr>
            <w:noProof/>
            <w:webHidden/>
          </w:rPr>
          <w:instrText xml:space="preserve"> PAGEREF _Toc32564139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4C6A6CCA" w14:textId="78794D01"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40" w:history="1">
        <w:r w:rsidR="00B960D1" w:rsidRPr="006F6672">
          <w:rPr>
            <w:rStyle w:val="Hyperlink"/>
            <w:noProof/>
          </w:rPr>
          <w:t>6.2.13 PESTPP-GLM Output Files</w:t>
        </w:r>
        <w:r w:rsidR="00B960D1">
          <w:rPr>
            <w:noProof/>
            <w:webHidden/>
          </w:rPr>
          <w:tab/>
        </w:r>
        <w:r w:rsidR="00B960D1">
          <w:rPr>
            <w:noProof/>
            <w:webHidden/>
          </w:rPr>
          <w:fldChar w:fldCharType="begin"/>
        </w:r>
        <w:r w:rsidR="00B960D1">
          <w:rPr>
            <w:noProof/>
            <w:webHidden/>
          </w:rPr>
          <w:instrText xml:space="preserve"> PAGEREF _Toc32564140 \h </w:instrText>
        </w:r>
        <w:r w:rsidR="00B960D1">
          <w:rPr>
            <w:noProof/>
            <w:webHidden/>
          </w:rPr>
        </w:r>
        <w:r w:rsidR="00B960D1">
          <w:rPr>
            <w:noProof/>
            <w:webHidden/>
          </w:rPr>
          <w:fldChar w:fldCharType="separate"/>
        </w:r>
        <w:r w:rsidR="00B960D1">
          <w:rPr>
            <w:noProof/>
            <w:webHidden/>
          </w:rPr>
          <w:t>87</w:t>
        </w:r>
        <w:r w:rsidR="00B960D1">
          <w:rPr>
            <w:noProof/>
            <w:webHidden/>
          </w:rPr>
          <w:fldChar w:fldCharType="end"/>
        </w:r>
      </w:hyperlink>
    </w:p>
    <w:p w14:paraId="29DC6D0E" w14:textId="354EC78E"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41" w:history="1">
        <w:r w:rsidR="00B960D1" w:rsidRPr="006F6672">
          <w:rPr>
            <w:rStyle w:val="Hyperlink"/>
            <w:noProof/>
          </w:rPr>
          <w:t>6.3 Differential Evolution</w:t>
        </w:r>
        <w:r w:rsidR="00B960D1">
          <w:rPr>
            <w:noProof/>
            <w:webHidden/>
          </w:rPr>
          <w:tab/>
        </w:r>
        <w:r w:rsidR="00B960D1">
          <w:rPr>
            <w:noProof/>
            <w:webHidden/>
          </w:rPr>
          <w:fldChar w:fldCharType="begin"/>
        </w:r>
        <w:r w:rsidR="00B960D1">
          <w:rPr>
            <w:noProof/>
            <w:webHidden/>
          </w:rPr>
          <w:instrText xml:space="preserve"> PAGEREF _Toc32564141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08508C9A" w14:textId="4D1BF1D1"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42" w:history="1">
        <w:r w:rsidR="00B960D1" w:rsidRPr="006F6672">
          <w:rPr>
            <w:rStyle w:val="Hyperlink"/>
            <w:noProof/>
          </w:rPr>
          <w:t>6.3.1 General</w:t>
        </w:r>
        <w:r w:rsidR="00B960D1">
          <w:rPr>
            <w:noProof/>
            <w:webHidden/>
          </w:rPr>
          <w:tab/>
        </w:r>
        <w:r w:rsidR="00B960D1">
          <w:rPr>
            <w:noProof/>
            <w:webHidden/>
          </w:rPr>
          <w:fldChar w:fldCharType="begin"/>
        </w:r>
        <w:r w:rsidR="00B960D1">
          <w:rPr>
            <w:noProof/>
            <w:webHidden/>
          </w:rPr>
          <w:instrText xml:space="preserve"> PAGEREF _Toc32564142 \h </w:instrText>
        </w:r>
        <w:r w:rsidR="00B960D1">
          <w:rPr>
            <w:noProof/>
            <w:webHidden/>
          </w:rPr>
        </w:r>
        <w:r w:rsidR="00B960D1">
          <w:rPr>
            <w:noProof/>
            <w:webHidden/>
          </w:rPr>
          <w:fldChar w:fldCharType="separate"/>
        </w:r>
        <w:r w:rsidR="00B960D1">
          <w:rPr>
            <w:noProof/>
            <w:webHidden/>
          </w:rPr>
          <w:t>89</w:t>
        </w:r>
        <w:r w:rsidR="00B960D1">
          <w:rPr>
            <w:noProof/>
            <w:webHidden/>
          </w:rPr>
          <w:fldChar w:fldCharType="end"/>
        </w:r>
      </w:hyperlink>
    </w:p>
    <w:p w14:paraId="152EB39C" w14:textId="238CB3C5"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43" w:history="1">
        <w:r w:rsidR="00B960D1" w:rsidRPr="006F6672">
          <w:rPr>
            <w:rStyle w:val="Hyperlink"/>
            <w:noProof/>
          </w:rPr>
          <w:t>6.3.2 The DE Method</w:t>
        </w:r>
        <w:r w:rsidR="00B960D1">
          <w:rPr>
            <w:noProof/>
            <w:webHidden/>
          </w:rPr>
          <w:tab/>
        </w:r>
        <w:r w:rsidR="00B960D1">
          <w:rPr>
            <w:noProof/>
            <w:webHidden/>
          </w:rPr>
          <w:fldChar w:fldCharType="begin"/>
        </w:r>
        <w:r w:rsidR="00B960D1">
          <w:rPr>
            <w:noProof/>
            <w:webHidden/>
          </w:rPr>
          <w:instrText xml:space="preserve"> PAGEREF _Toc32564143 \h </w:instrText>
        </w:r>
        <w:r w:rsidR="00B960D1">
          <w:rPr>
            <w:noProof/>
            <w:webHidden/>
          </w:rPr>
        </w:r>
        <w:r w:rsidR="00B960D1">
          <w:rPr>
            <w:noProof/>
            <w:webHidden/>
          </w:rPr>
          <w:fldChar w:fldCharType="separate"/>
        </w:r>
        <w:r w:rsidR="00B960D1">
          <w:rPr>
            <w:noProof/>
            <w:webHidden/>
          </w:rPr>
          <w:t>90</w:t>
        </w:r>
        <w:r w:rsidR="00B960D1">
          <w:rPr>
            <w:noProof/>
            <w:webHidden/>
          </w:rPr>
          <w:fldChar w:fldCharType="end"/>
        </w:r>
      </w:hyperlink>
    </w:p>
    <w:p w14:paraId="3BAD1BF9" w14:textId="32F5ACEB"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44" w:history="1">
        <w:r w:rsidR="00B960D1" w:rsidRPr="006F6672">
          <w:rPr>
            <w:rStyle w:val="Hyperlink"/>
            <w:noProof/>
          </w:rPr>
          <w:t>6.3.3 Using DE in PESTPP</w:t>
        </w:r>
        <w:r w:rsidR="00B960D1">
          <w:rPr>
            <w:noProof/>
            <w:webHidden/>
          </w:rPr>
          <w:tab/>
        </w:r>
        <w:r w:rsidR="00B960D1">
          <w:rPr>
            <w:noProof/>
            <w:webHidden/>
          </w:rPr>
          <w:fldChar w:fldCharType="begin"/>
        </w:r>
        <w:r w:rsidR="00B960D1">
          <w:rPr>
            <w:noProof/>
            <w:webHidden/>
          </w:rPr>
          <w:instrText xml:space="preserve"> PAGEREF _Toc32564144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7B16F10D" w14:textId="29D600C5"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45" w:history="1">
        <w:r w:rsidR="00B960D1" w:rsidRPr="006F6672">
          <w:rPr>
            <w:rStyle w:val="Hyperlink"/>
            <w:noProof/>
          </w:rPr>
          <w:t>6.3.4 Running PESTPP</w:t>
        </w:r>
        <w:r w:rsidR="00B960D1">
          <w:rPr>
            <w:noProof/>
            <w:webHidden/>
          </w:rPr>
          <w:tab/>
        </w:r>
        <w:r w:rsidR="00B960D1">
          <w:rPr>
            <w:noProof/>
            <w:webHidden/>
          </w:rPr>
          <w:fldChar w:fldCharType="begin"/>
        </w:r>
        <w:r w:rsidR="00B960D1">
          <w:rPr>
            <w:noProof/>
            <w:webHidden/>
          </w:rPr>
          <w:instrText xml:space="preserve"> PAGEREF _Toc32564145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3A2A7882" w14:textId="7E7742F1"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46" w:history="1">
        <w:r w:rsidR="00B960D1" w:rsidRPr="006F6672">
          <w:rPr>
            <w:rStyle w:val="Hyperlink"/>
            <w:noProof/>
          </w:rPr>
          <w:t>6.3.5 PESTPP-GLM Output Files</w:t>
        </w:r>
        <w:r w:rsidR="00B960D1">
          <w:rPr>
            <w:noProof/>
            <w:webHidden/>
          </w:rPr>
          <w:tab/>
        </w:r>
        <w:r w:rsidR="00B960D1">
          <w:rPr>
            <w:noProof/>
            <w:webHidden/>
          </w:rPr>
          <w:fldChar w:fldCharType="begin"/>
        </w:r>
        <w:r w:rsidR="00B960D1">
          <w:rPr>
            <w:noProof/>
            <w:webHidden/>
          </w:rPr>
          <w:instrText xml:space="preserve"> PAGEREF _Toc32564146 \h </w:instrText>
        </w:r>
        <w:r w:rsidR="00B960D1">
          <w:rPr>
            <w:noProof/>
            <w:webHidden/>
          </w:rPr>
        </w:r>
        <w:r w:rsidR="00B960D1">
          <w:rPr>
            <w:noProof/>
            <w:webHidden/>
          </w:rPr>
          <w:fldChar w:fldCharType="separate"/>
        </w:r>
        <w:r w:rsidR="00B960D1">
          <w:rPr>
            <w:noProof/>
            <w:webHidden/>
          </w:rPr>
          <w:t>92</w:t>
        </w:r>
        <w:r w:rsidR="00B960D1">
          <w:rPr>
            <w:noProof/>
            <w:webHidden/>
          </w:rPr>
          <w:fldChar w:fldCharType="end"/>
        </w:r>
      </w:hyperlink>
    </w:p>
    <w:p w14:paraId="0A5DE594" w14:textId="226BFF79"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47" w:history="1">
        <w:r w:rsidR="00B960D1" w:rsidRPr="006F6672">
          <w:rPr>
            <w:rStyle w:val="Hyperlink"/>
            <w:noProof/>
          </w:rPr>
          <w:t>6.4 Summary of PESTPP-GLM Control Variables</w:t>
        </w:r>
        <w:r w:rsidR="00B960D1">
          <w:rPr>
            <w:noProof/>
            <w:webHidden/>
          </w:rPr>
          <w:tab/>
        </w:r>
        <w:r w:rsidR="00B960D1">
          <w:rPr>
            <w:noProof/>
            <w:webHidden/>
          </w:rPr>
          <w:fldChar w:fldCharType="begin"/>
        </w:r>
        <w:r w:rsidR="00B960D1">
          <w:rPr>
            <w:noProof/>
            <w:webHidden/>
          </w:rPr>
          <w:instrText xml:space="preserve"> PAGEREF _Toc32564147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4F3D03C8" w14:textId="469D53C7"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48" w:history="1">
        <w:r w:rsidR="00B960D1" w:rsidRPr="006F6672">
          <w:rPr>
            <w:rStyle w:val="Hyperlink"/>
            <w:noProof/>
          </w:rPr>
          <w:t>6.4.1 General</w:t>
        </w:r>
        <w:r w:rsidR="00B960D1">
          <w:rPr>
            <w:noProof/>
            <w:webHidden/>
          </w:rPr>
          <w:tab/>
        </w:r>
        <w:r w:rsidR="00B960D1">
          <w:rPr>
            <w:noProof/>
            <w:webHidden/>
          </w:rPr>
          <w:fldChar w:fldCharType="begin"/>
        </w:r>
        <w:r w:rsidR="00B960D1">
          <w:rPr>
            <w:noProof/>
            <w:webHidden/>
          </w:rPr>
          <w:instrText xml:space="preserve"> PAGEREF _Toc32564148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72C6DF27" w14:textId="5A2F9C83"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49" w:history="1">
        <w:r w:rsidR="00B960D1" w:rsidRPr="006F6672">
          <w:rPr>
            <w:rStyle w:val="Hyperlink"/>
            <w:noProof/>
          </w:rPr>
          <w:t>6.4.2 Control Variables in the PEST Control File</w:t>
        </w:r>
        <w:r w:rsidR="00B960D1">
          <w:rPr>
            <w:noProof/>
            <w:webHidden/>
          </w:rPr>
          <w:tab/>
        </w:r>
        <w:r w:rsidR="00B960D1">
          <w:rPr>
            <w:noProof/>
            <w:webHidden/>
          </w:rPr>
          <w:fldChar w:fldCharType="begin"/>
        </w:r>
        <w:r w:rsidR="00B960D1">
          <w:rPr>
            <w:noProof/>
            <w:webHidden/>
          </w:rPr>
          <w:instrText xml:space="preserve"> PAGEREF _Toc32564149 \h </w:instrText>
        </w:r>
        <w:r w:rsidR="00B960D1">
          <w:rPr>
            <w:noProof/>
            <w:webHidden/>
          </w:rPr>
        </w:r>
        <w:r w:rsidR="00B960D1">
          <w:rPr>
            <w:noProof/>
            <w:webHidden/>
          </w:rPr>
          <w:fldChar w:fldCharType="separate"/>
        </w:r>
        <w:r w:rsidR="00B960D1">
          <w:rPr>
            <w:noProof/>
            <w:webHidden/>
          </w:rPr>
          <w:t>93</w:t>
        </w:r>
        <w:r w:rsidR="00B960D1">
          <w:rPr>
            <w:noProof/>
            <w:webHidden/>
          </w:rPr>
          <w:fldChar w:fldCharType="end"/>
        </w:r>
      </w:hyperlink>
    </w:p>
    <w:p w14:paraId="526BD0A8" w14:textId="77E065A7"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50" w:history="1">
        <w:r w:rsidR="00B960D1" w:rsidRPr="006F6672">
          <w:rPr>
            <w:rStyle w:val="Hyperlink"/>
            <w:noProof/>
          </w:rPr>
          <w:t>6.4.3 PEST++ Control Variables</w:t>
        </w:r>
        <w:r w:rsidR="00B960D1">
          <w:rPr>
            <w:noProof/>
            <w:webHidden/>
          </w:rPr>
          <w:tab/>
        </w:r>
        <w:r w:rsidR="00B960D1">
          <w:rPr>
            <w:noProof/>
            <w:webHidden/>
          </w:rPr>
          <w:fldChar w:fldCharType="begin"/>
        </w:r>
        <w:r w:rsidR="00B960D1">
          <w:rPr>
            <w:noProof/>
            <w:webHidden/>
          </w:rPr>
          <w:instrText xml:space="preserve"> PAGEREF _Toc32564150 \h </w:instrText>
        </w:r>
        <w:r w:rsidR="00B960D1">
          <w:rPr>
            <w:noProof/>
            <w:webHidden/>
          </w:rPr>
        </w:r>
        <w:r w:rsidR="00B960D1">
          <w:rPr>
            <w:noProof/>
            <w:webHidden/>
          </w:rPr>
          <w:fldChar w:fldCharType="separate"/>
        </w:r>
        <w:r w:rsidR="00B960D1">
          <w:rPr>
            <w:noProof/>
            <w:webHidden/>
          </w:rPr>
          <w:t>94</w:t>
        </w:r>
        <w:r w:rsidR="00B960D1">
          <w:rPr>
            <w:noProof/>
            <w:webHidden/>
          </w:rPr>
          <w:fldChar w:fldCharType="end"/>
        </w:r>
      </w:hyperlink>
    </w:p>
    <w:p w14:paraId="0D308FAE" w14:textId="4BE12F4D" w:rsidR="00B960D1" w:rsidRDefault="009834C7">
      <w:pPr>
        <w:pStyle w:val="TOC1"/>
        <w:tabs>
          <w:tab w:val="right" w:leader="dot" w:pos="9016"/>
        </w:tabs>
        <w:rPr>
          <w:rFonts w:asciiTheme="minorHAnsi" w:eastAsiaTheme="minorEastAsia" w:hAnsiTheme="minorHAnsi" w:cstheme="minorBidi"/>
          <w:noProof/>
          <w:szCs w:val="24"/>
          <w:lang w:eastAsia="en-US"/>
        </w:rPr>
      </w:pPr>
      <w:hyperlink w:anchor="_Toc32564151" w:history="1">
        <w:r w:rsidR="00B960D1" w:rsidRPr="006F6672">
          <w:rPr>
            <w:rStyle w:val="Hyperlink"/>
            <w:noProof/>
          </w:rPr>
          <w:t>7. PESTPP-SEN</w:t>
        </w:r>
        <w:r w:rsidR="00B960D1">
          <w:rPr>
            <w:noProof/>
            <w:webHidden/>
          </w:rPr>
          <w:tab/>
        </w:r>
        <w:r w:rsidR="00B960D1">
          <w:rPr>
            <w:noProof/>
            <w:webHidden/>
          </w:rPr>
          <w:fldChar w:fldCharType="begin"/>
        </w:r>
        <w:r w:rsidR="00B960D1">
          <w:rPr>
            <w:noProof/>
            <w:webHidden/>
          </w:rPr>
          <w:instrText xml:space="preserve"> PAGEREF _Toc32564151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B04C71A" w14:textId="0F680EC7"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52" w:history="1">
        <w:r w:rsidR="00B960D1" w:rsidRPr="006F6672">
          <w:rPr>
            <w:rStyle w:val="Hyperlink"/>
            <w:noProof/>
          </w:rPr>
          <w:t>7.1 Introduction</w:t>
        </w:r>
        <w:r w:rsidR="00B960D1">
          <w:rPr>
            <w:noProof/>
            <w:webHidden/>
          </w:rPr>
          <w:tab/>
        </w:r>
        <w:r w:rsidR="00B960D1">
          <w:rPr>
            <w:noProof/>
            <w:webHidden/>
          </w:rPr>
          <w:fldChar w:fldCharType="begin"/>
        </w:r>
        <w:r w:rsidR="00B960D1">
          <w:rPr>
            <w:noProof/>
            <w:webHidden/>
          </w:rPr>
          <w:instrText xml:space="preserve"> PAGEREF _Toc32564152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2156EF76" w14:textId="565FC9E5"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53" w:history="1">
        <w:r w:rsidR="00B960D1" w:rsidRPr="006F6672">
          <w:rPr>
            <w:rStyle w:val="Hyperlink"/>
            <w:noProof/>
          </w:rPr>
          <w:t>7.1.1 General</w:t>
        </w:r>
        <w:r w:rsidR="00B960D1">
          <w:rPr>
            <w:noProof/>
            <w:webHidden/>
          </w:rPr>
          <w:tab/>
        </w:r>
        <w:r w:rsidR="00B960D1">
          <w:rPr>
            <w:noProof/>
            <w:webHidden/>
          </w:rPr>
          <w:fldChar w:fldCharType="begin"/>
        </w:r>
        <w:r w:rsidR="00B960D1">
          <w:rPr>
            <w:noProof/>
            <w:webHidden/>
          </w:rPr>
          <w:instrText xml:space="preserve"> PAGEREF _Toc32564153 \h </w:instrText>
        </w:r>
        <w:r w:rsidR="00B960D1">
          <w:rPr>
            <w:noProof/>
            <w:webHidden/>
          </w:rPr>
        </w:r>
        <w:r w:rsidR="00B960D1">
          <w:rPr>
            <w:noProof/>
            <w:webHidden/>
          </w:rPr>
          <w:fldChar w:fldCharType="separate"/>
        </w:r>
        <w:r w:rsidR="00B960D1">
          <w:rPr>
            <w:noProof/>
            <w:webHidden/>
          </w:rPr>
          <w:t>97</w:t>
        </w:r>
        <w:r w:rsidR="00B960D1">
          <w:rPr>
            <w:noProof/>
            <w:webHidden/>
          </w:rPr>
          <w:fldChar w:fldCharType="end"/>
        </w:r>
      </w:hyperlink>
    </w:p>
    <w:p w14:paraId="1F2D527E" w14:textId="7070AC88"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54" w:history="1">
        <w:r w:rsidR="00B960D1" w:rsidRPr="006F6672">
          <w:rPr>
            <w:rStyle w:val="Hyperlink"/>
            <w:noProof/>
          </w:rPr>
          <w:t>7.1.2 Grouped Parameters</w:t>
        </w:r>
        <w:r w:rsidR="00B960D1">
          <w:rPr>
            <w:noProof/>
            <w:webHidden/>
          </w:rPr>
          <w:tab/>
        </w:r>
        <w:r w:rsidR="00B960D1">
          <w:rPr>
            <w:noProof/>
            <w:webHidden/>
          </w:rPr>
          <w:fldChar w:fldCharType="begin"/>
        </w:r>
        <w:r w:rsidR="00B960D1">
          <w:rPr>
            <w:noProof/>
            <w:webHidden/>
          </w:rPr>
          <w:instrText xml:space="preserve"> PAGEREF _Toc32564154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28C27056" w14:textId="3D669710"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55" w:history="1">
        <w:r w:rsidR="00B960D1" w:rsidRPr="006F6672">
          <w:rPr>
            <w:rStyle w:val="Hyperlink"/>
            <w:noProof/>
          </w:rPr>
          <w:t>7.2 Method of Morris</w:t>
        </w:r>
        <w:r w:rsidR="00B960D1">
          <w:rPr>
            <w:noProof/>
            <w:webHidden/>
          </w:rPr>
          <w:tab/>
        </w:r>
        <w:r w:rsidR="00B960D1">
          <w:rPr>
            <w:noProof/>
            <w:webHidden/>
          </w:rPr>
          <w:fldChar w:fldCharType="begin"/>
        </w:r>
        <w:r w:rsidR="00B960D1">
          <w:rPr>
            <w:noProof/>
            <w:webHidden/>
          </w:rPr>
          <w:instrText xml:space="preserve"> PAGEREF _Toc32564155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465C4E6F" w14:textId="4447E534"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56" w:history="1">
        <w:r w:rsidR="00B960D1" w:rsidRPr="006F6672">
          <w:rPr>
            <w:rStyle w:val="Hyperlink"/>
            <w:noProof/>
          </w:rPr>
          <w:t>7.2.1 Elementary Effects</w:t>
        </w:r>
        <w:r w:rsidR="00B960D1">
          <w:rPr>
            <w:noProof/>
            <w:webHidden/>
          </w:rPr>
          <w:tab/>
        </w:r>
        <w:r w:rsidR="00B960D1">
          <w:rPr>
            <w:noProof/>
            <w:webHidden/>
          </w:rPr>
          <w:fldChar w:fldCharType="begin"/>
        </w:r>
        <w:r w:rsidR="00B960D1">
          <w:rPr>
            <w:noProof/>
            <w:webHidden/>
          </w:rPr>
          <w:instrText xml:space="preserve"> PAGEREF _Toc32564156 \h </w:instrText>
        </w:r>
        <w:r w:rsidR="00B960D1">
          <w:rPr>
            <w:noProof/>
            <w:webHidden/>
          </w:rPr>
        </w:r>
        <w:r w:rsidR="00B960D1">
          <w:rPr>
            <w:noProof/>
            <w:webHidden/>
          </w:rPr>
          <w:fldChar w:fldCharType="separate"/>
        </w:r>
        <w:r w:rsidR="00B960D1">
          <w:rPr>
            <w:noProof/>
            <w:webHidden/>
          </w:rPr>
          <w:t>98</w:t>
        </w:r>
        <w:r w:rsidR="00B960D1">
          <w:rPr>
            <w:noProof/>
            <w:webHidden/>
          </w:rPr>
          <w:fldChar w:fldCharType="end"/>
        </w:r>
      </w:hyperlink>
    </w:p>
    <w:p w14:paraId="5E39E532" w14:textId="015E4F68"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57" w:history="1">
        <w:r w:rsidR="00B960D1" w:rsidRPr="006F6672">
          <w:rPr>
            <w:rStyle w:val="Hyperlink"/>
            <w:noProof/>
          </w:rPr>
          <w:t>7.2.2 Sampling Scheme</w:t>
        </w:r>
        <w:r w:rsidR="00B960D1">
          <w:rPr>
            <w:noProof/>
            <w:webHidden/>
          </w:rPr>
          <w:tab/>
        </w:r>
        <w:r w:rsidR="00B960D1">
          <w:rPr>
            <w:noProof/>
            <w:webHidden/>
          </w:rPr>
          <w:fldChar w:fldCharType="begin"/>
        </w:r>
        <w:r w:rsidR="00B960D1">
          <w:rPr>
            <w:noProof/>
            <w:webHidden/>
          </w:rPr>
          <w:instrText xml:space="preserve"> PAGEREF _Toc32564157 \h </w:instrText>
        </w:r>
        <w:r w:rsidR="00B960D1">
          <w:rPr>
            <w:noProof/>
            <w:webHidden/>
          </w:rPr>
        </w:r>
        <w:r w:rsidR="00B960D1">
          <w:rPr>
            <w:noProof/>
            <w:webHidden/>
          </w:rPr>
          <w:fldChar w:fldCharType="separate"/>
        </w:r>
        <w:r w:rsidR="00B960D1">
          <w:rPr>
            <w:noProof/>
            <w:webHidden/>
          </w:rPr>
          <w:t>99</w:t>
        </w:r>
        <w:r w:rsidR="00B960D1">
          <w:rPr>
            <w:noProof/>
            <w:webHidden/>
          </w:rPr>
          <w:fldChar w:fldCharType="end"/>
        </w:r>
      </w:hyperlink>
    </w:p>
    <w:p w14:paraId="6E1A8614" w14:textId="77806281"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58" w:history="1">
        <w:r w:rsidR="00B960D1" w:rsidRPr="006F6672">
          <w:rPr>
            <w:rStyle w:val="Hyperlink"/>
            <w:noProof/>
          </w:rPr>
          <w:t>7.2.3 Control Variables</w:t>
        </w:r>
        <w:r w:rsidR="00B960D1">
          <w:rPr>
            <w:noProof/>
            <w:webHidden/>
          </w:rPr>
          <w:tab/>
        </w:r>
        <w:r w:rsidR="00B960D1">
          <w:rPr>
            <w:noProof/>
            <w:webHidden/>
          </w:rPr>
          <w:fldChar w:fldCharType="begin"/>
        </w:r>
        <w:r w:rsidR="00B960D1">
          <w:rPr>
            <w:noProof/>
            <w:webHidden/>
          </w:rPr>
          <w:instrText xml:space="preserve"> PAGEREF _Toc32564158 \h </w:instrText>
        </w:r>
        <w:r w:rsidR="00B960D1">
          <w:rPr>
            <w:noProof/>
            <w:webHidden/>
          </w:rPr>
        </w:r>
        <w:r w:rsidR="00B960D1">
          <w:rPr>
            <w:noProof/>
            <w:webHidden/>
          </w:rPr>
          <w:fldChar w:fldCharType="separate"/>
        </w:r>
        <w:r w:rsidR="00B960D1">
          <w:rPr>
            <w:noProof/>
            <w:webHidden/>
          </w:rPr>
          <w:t>100</w:t>
        </w:r>
        <w:r w:rsidR="00B960D1">
          <w:rPr>
            <w:noProof/>
            <w:webHidden/>
          </w:rPr>
          <w:fldChar w:fldCharType="end"/>
        </w:r>
      </w:hyperlink>
    </w:p>
    <w:p w14:paraId="0A96A215" w14:textId="50784C09"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59" w:history="1">
        <w:r w:rsidR="00B960D1" w:rsidRPr="006F6672">
          <w:rPr>
            <w:rStyle w:val="Hyperlink"/>
            <w:noProof/>
          </w:rPr>
          <w:t>7.3 Method of Sobol</w:t>
        </w:r>
        <w:r w:rsidR="00B960D1">
          <w:rPr>
            <w:noProof/>
            <w:webHidden/>
          </w:rPr>
          <w:tab/>
        </w:r>
        <w:r w:rsidR="00B960D1">
          <w:rPr>
            <w:noProof/>
            <w:webHidden/>
          </w:rPr>
          <w:fldChar w:fldCharType="begin"/>
        </w:r>
        <w:r w:rsidR="00B960D1">
          <w:rPr>
            <w:noProof/>
            <w:webHidden/>
          </w:rPr>
          <w:instrText xml:space="preserve"> PAGEREF _Toc32564159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4FD4B9FF" w14:textId="38330271"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60" w:history="1">
        <w:r w:rsidR="00B960D1" w:rsidRPr="006F6672">
          <w:rPr>
            <w:rStyle w:val="Hyperlink"/>
            <w:noProof/>
          </w:rPr>
          <w:t>7.3.1 Sensitivity Indices</w:t>
        </w:r>
        <w:r w:rsidR="00B960D1">
          <w:rPr>
            <w:noProof/>
            <w:webHidden/>
          </w:rPr>
          <w:tab/>
        </w:r>
        <w:r w:rsidR="00B960D1">
          <w:rPr>
            <w:noProof/>
            <w:webHidden/>
          </w:rPr>
          <w:fldChar w:fldCharType="begin"/>
        </w:r>
        <w:r w:rsidR="00B960D1">
          <w:rPr>
            <w:noProof/>
            <w:webHidden/>
          </w:rPr>
          <w:instrText xml:space="preserve"> PAGEREF _Toc32564160 \h </w:instrText>
        </w:r>
        <w:r w:rsidR="00B960D1">
          <w:rPr>
            <w:noProof/>
            <w:webHidden/>
          </w:rPr>
        </w:r>
        <w:r w:rsidR="00B960D1">
          <w:rPr>
            <w:noProof/>
            <w:webHidden/>
          </w:rPr>
          <w:fldChar w:fldCharType="separate"/>
        </w:r>
        <w:r w:rsidR="00B960D1">
          <w:rPr>
            <w:noProof/>
            <w:webHidden/>
          </w:rPr>
          <w:t>101</w:t>
        </w:r>
        <w:r w:rsidR="00B960D1">
          <w:rPr>
            <w:noProof/>
            <w:webHidden/>
          </w:rPr>
          <w:fldChar w:fldCharType="end"/>
        </w:r>
      </w:hyperlink>
    </w:p>
    <w:p w14:paraId="2EF05895" w14:textId="03B84C0D"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61" w:history="1">
        <w:r w:rsidR="00B960D1" w:rsidRPr="006F6672">
          <w:rPr>
            <w:rStyle w:val="Hyperlink"/>
            <w:noProof/>
          </w:rPr>
          <w:t>7.3.2 Control Variables</w:t>
        </w:r>
        <w:r w:rsidR="00B960D1">
          <w:rPr>
            <w:noProof/>
            <w:webHidden/>
          </w:rPr>
          <w:tab/>
        </w:r>
        <w:r w:rsidR="00B960D1">
          <w:rPr>
            <w:noProof/>
            <w:webHidden/>
          </w:rPr>
          <w:fldChar w:fldCharType="begin"/>
        </w:r>
        <w:r w:rsidR="00B960D1">
          <w:rPr>
            <w:noProof/>
            <w:webHidden/>
          </w:rPr>
          <w:instrText xml:space="preserve"> PAGEREF _Toc32564161 \h </w:instrText>
        </w:r>
        <w:r w:rsidR="00B960D1">
          <w:rPr>
            <w:noProof/>
            <w:webHidden/>
          </w:rPr>
        </w:r>
        <w:r w:rsidR="00B960D1">
          <w:rPr>
            <w:noProof/>
            <w:webHidden/>
          </w:rPr>
          <w:fldChar w:fldCharType="separate"/>
        </w:r>
        <w:r w:rsidR="00B960D1">
          <w:rPr>
            <w:noProof/>
            <w:webHidden/>
          </w:rPr>
          <w:t>102</w:t>
        </w:r>
        <w:r w:rsidR="00B960D1">
          <w:rPr>
            <w:noProof/>
            <w:webHidden/>
          </w:rPr>
          <w:fldChar w:fldCharType="end"/>
        </w:r>
      </w:hyperlink>
    </w:p>
    <w:p w14:paraId="55832A03" w14:textId="3D4623E4"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62" w:history="1">
        <w:r w:rsidR="00B960D1" w:rsidRPr="006F6672">
          <w:rPr>
            <w:rStyle w:val="Hyperlink"/>
            <w:noProof/>
          </w:rPr>
          <w:t>7.4 PESTPP-SEN Output Files</w:t>
        </w:r>
        <w:r w:rsidR="00B960D1">
          <w:rPr>
            <w:noProof/>
            <w:webHidden/>
          </w:rPr>
          <w:tab/>
        </w:r>
        <w:r w:rsidR="00B960D1">
          <w:rPr>
            <w:noProof/>
            <w:webHidden/>
          </w:rPr>
          <w:fldChar w:fldCharType="begin"/>
        </w:r>
        <w:r w:rsidR="00B960D1">
          <w:rPr>
            <w:noProof/>
            <w:webHidden/>
          </w:rPr>
          <w:instrText xml:space="preserve"> PAGEREF _Toc32564162 \h </w:instrText>
        </w:r>
        <w:r w:rsidR="00B960D1">
          <w:rPr>
            <w:noProof/>
            <w:webHidden/>
          </w:rPr>
        </w:r>
        <w:r w:rsidR="00B960D1">
          <w:rPr>
            <w:noProof/>
            <w:webHidden/>
          </w:rPr>
          <w:fldChar w:fldCharType="separate"/>
        </w:r>
        <w:r w:rsidR="00B960D1">
          <w:rPr>
            <w:noProof/>
            <w:webHidden/>
          </w:rPr>
          <w:t>103</w:t>
        </w:r>
        <w:r w:rsidR="00B960D1">
          <w:rPr>
            <w:noProof/>
            <w:webHidden/>
          </w:rPr>
          <w:fldChar w:fldCharType="end"/>
        </w:r>
      </w:hyperlink>
    </w:p>
    <w:p w14:paraId="23EFA5C9" w14:textId="0E18A79E" w:rsidR="00B960D1" w:rsidRDefault="009834C7">
      <w:pPr>
        <w:pStyle w:val="TOC1"/>
        <w:tabs>
          <w:tab w:val="right" w:leader="dot" w:pos="9016"/>
        </w:tabs>
        <w:rPr>
          <w:rFonts w:asciiTheme="minorHAnsi" w:eastAsiaTheme="minorEastAsia" w:hAnsiTheme="minorHAnsi" w:cstheme="minorBidi"/>
          <w:noProof/>
          <w:szCs w:val="24"/>
          <w:lang w:eastAsia="en-US"/>
        </w:rPr>
      </w:pPr>
      <w:hyperlink w:anchor="_Toc32564163" w:history="1">
        <w:r w:rsidR="00B960D1" w:rsidRPr="006F6672">
          <w:rPr>
            <w:rStyle w:val="Hyperlink"/>
            <w:noProof/>
          </w:rPr>
          <w:t>8. PESTPP-OPT</w:t>
        </w:r>
        <w:r w:rsidR="00B960D1">
          <w:rPr>
            <w:noProof/>
            <w:webHidden/>
          </w:rPr>
          <w:tab/>
        </w:r>
        <w:r w:rsidR="00B960D1">
          <w:rPr>
            <w:noProof/>
            <w:webHidden/>
          </w:rPr>
          <w:fldChar w:fldCharType="begin"/>
        </w:r>
        <w:r w:rsidR="00B960D1">
          <w:rPr>
            <w:noProof/>
            <w:webHidden/>
          </w:rPr>
          <w:instrText xml:space="preserve"> PAGEREF _Toc32564163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3BB7CAB0" w14:textId="38BD0CE0"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64" w:history="1">
        <w:r w:rsidR="00B960D1" w:rsidRPr="006F6672">
          <w:rPr>
            <w:rStyle w:val="Hyperlink"/>
            <w:noProof/>
          </w:rPr>
          <w:t>8.1 Introduction</w:t>
        </w:r>
        <w:r w:rsidR="00B960D1">
          <w:rPr>
            <w:noProof/>
            <w:webHidden/>
          </w:rPr>
          <w:tab/>
        </w:r>
        <w:r w:rsidR="00B960D1">
          <w:rPr>
            <w:noProof/>
            <w:webHidden/>
          </w:rPr>
          <w:fldChar w:fldCharType="begin"/>
        </w:r>
        <w:r w:rsidR="00B960D1">
          <w:rPr>
            <w:noProof/>
            <w:webHidden/>
          </w:rPr>
          <w:instrText xml:space="preserve"> PAGEREF _Toc32564164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4E7A465" w14:textId="38F40B68"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65" w:history="1">
        <w:r w:rsidR="00B960D1" w:rsidRPr="006F6672">
          <w:rPr>
            <w:rStyle w:val="Hyperlink"/>
            <w:noProof/>
          </w:rPr>
          <w:t>8.1.1 A Publication</w:t>
        </w:r>
        <w:r w:rsidR="00B960D1">
          <w:rPr>
            <w:noProof/>
            <w:webHidden/>
          </w:rPr>
          <w:tab/>
        </w:r>
        <w:r w:rsidR="00B960D1">
          <w:rPr>
            <w:noProof/>
            <w:webHidden/>
          </w:rPr>
          <w:fldChar w:fldCharType="begin"/>
        </w:r>
        <w:r w:rsidR="00B960D1">
          <w:rPr>
            <w:noProof/>
            <w:webHidden/>
          </w:rPr>
          <w:instrText xml:space="preserve"> PAGEREF _Toc32564165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159A8418" w14:textId="2F71A33A"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66" w:history="1">
        <w:r w:rsidR="00B960D1" w:rsidRPr="006F6672">
          <w:rPr>
            <w:rStyle w:val="Hyperlink"/>
            <w:noProof/>
          </w:rPr>
          <w:t>8.1.2 Overview</w:t>
        </w:r>
        <w:r w:rsidR="00B960D1">
          <w:rPr>
            <w:noProof/>
            <w:webHidden/>
          </w:rPr>
          <w:tab/>
        </w:r>
        <w:r w:rsidR="00B960D1">
          <w:rPr>
            <w:noProof/>
            <w:webHidden/>
          </w:rPr>
          <w:fldChar w:fldCharType="begin"/>
        </w:r>
        <w:r w:rsidR="00B960D1">
          <w:rPr>
            <w:noProof/>
            <w:webHidden/>
          </w:rPr>
          <w:instrText xml:space="preserve"> PAGEREF _Toc32564166 \h </w:instrText>
        </w:r>
        <w:r w:rsidR="00B960D1">
          <w:rPr>
            <w:noProof/>
            <w:webHidden/>
          </w:rPr>
        </w:r>
        <w:r w:rsidR="00B960D1">
          <w:rPr>
            <w:noProof/>
            <w:webHidden/>
          </w:rPr>
          <w:fldChar w:fldCharType="separate"/>
        </w:r>
        <w:r w:rsidR="00B960D1">
          <w:rPr>
            <w:noProof/>
            <w:webHidden/>
          </w:rPr>
          <w:t>104</w:t>
        </w:r>
        <w:r w:rsidR="00B960D1">
          <w:rPr>
            <w:noProof/>
            <w:webHidden/>
          </w:rPr>
          <w:fldChar w:fldCharType="end"/>
        </w:r>
      </w:hyperlink>
    </w:p>
    <w:p w14:paraId="63CA588B" w14:textId="72DDE756"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67" w:history="1">
        <w:r w:rsidR="00B960D1" w:rsidRPr="006F6672">
          <w:rPr>
            <w:rStyle w:val="Hyperlink"/>
            <w:noProof/>
          </w:rPr>
          <w:t>8.1.3 Calculation of Uncertainty</w:t>
        </w:r>
        <w:r w:rsidR="00B960D1">
          <w:rPr>
            <w:noProof/>
            <w:webHidden/>
          </w:rPr>
          <w:tab/>
        </w:r>
        <w:r w:rsidR="00B960D1">
          <w:rPr>
            <w:noProof/>
            <w:webHidden/>
          </w:rPr>
          <w:fldChar w:fldCharType="begin"/>
        </w:r>
        <w:r w:rsidR="00B960D1">
          <w:rPr>
            <w:noProof/>
            <w:webHidden/>
          </w:rPr>
          <w:instrText xml:space="preserve"> PAGEREF _Toc32564167 \h </w:instrText>
        </w:r>
        <w:r w:rsidR="00B960D1">
          <w:rPr>
            <w:noProof/>
            <w:webHidden/>
          </w:rPr>
        </w:r>
        <w:r w:rsidR="00B960D1">
          <w:rPr>
            <w:noProof/>
            <w:webHidden/>
          </w:rPr>
          <w:fldChar w:fldCharType="separate"/>
        </w:r>
        <w:r w:rsidR="00B960D1">
          <w:rPr>
            <w:noProof/>
            <w:webHidden/>
          </w:rPr>
          <w:t>105</w:t>
        </w:r>
        <w:r w:rsidR="00B960D1">
          <w:rPr>
            <w:noProof/>
            <w:webHidden/>
          </w:rPr>
          <w:fldChar w:fldCharType="end"/>
        </w:r>
      </w:hyperlink>
    </w:p>
    <w:p w14:paraId="64B3C5CE" w14:textId="398EC91A"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68" w:history="1">
        <w:r w:rsidR="00B960D1" w:rsidRPr="006F6672">
          <w:rPr>
            <w:rStyle w:val="Hyperlink"/>
            <w:noProof/>
          </w:rPr>
          <w:t>8.1.4 Optimization</w:t>
        </w:r>
        <w:r w:rsidR="00B960D1">
          <w:rPr>
            <w:noProof/>
            <w:webHidden/>
          </w:rPr>
          <w:tab/>
        </w:r>
        <w:r w:rsidR="00B960D1">
          <w:rPr>
            <w:noProof/>
            <w:webHidden/>
          </w:rPr>
          <w:fldChar w:fldCharType="begin"/>
        </w:r>
        <w:r w:rsidR="00B960D1">
          <w:rPr>
            <w:noProof/>
            <w:webHidden/>
          </w:rPr>
          <w:instrText xml:space="preserve"> PAGEREF _Toc32564168 \h </w:instrText>
        </w:r>
        <w:r w:rsidR="00B960D1">
          <w:rPr>
            <w:noProof/>
            <w:webHidden/>
          </w:rPr>
        </w:r>
        <w:r w:rsidR="00B960D1">
          <w:rPr>
            <w:noProof/>
            <w:webHidden/>
          </w:rPr>
          <w:fldChar w:fldCharType="separate"/>
        </w:r>
        <w:r w:rsidR="00B960D1">
          <w:rPr>
            <w:noProof/>
            <w:webHidden/>
          </w:rPr>
          <w:t>106</w:t>
        </w:r>
        <w:r w:rsidR="00B960D1">
          <w:rPr>
            <w:noProof/>
            <w:webHidden/>
          </w:rPr>
          <w:fldChar w:fldCharType="end"/>
        </w:r>
      </w:hyperlink>
    </w:p>
    <w:p w14:paraId="5FB84C98" w14:textId="38E92AA5"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69" w:history="1">
        <w:r w:rsidR="00B960D1" w:rsidRPr="006F6672">
          <w:rPr>
            <w:rStyle w:val="Hyperlink"/>
            <w:noProof/>
          </w:rPr>
          <w:t>8.1.5 Chance Constraints</w:t>
        </w:r>
        <w:r w:rsidR="00B960D1">
          <w:rPr>
            <w:noProof/>
            <w:webHidden/>
          </w:rPr>
          <w:tab/>
        </w:r>
        <w:r w:rsidR="00B960D1">
          <w:rPr>
            <w:noProof/>
            <w:webHidden/>
          </w:rPr>
          <w:fldChar w:fldCharType="begin"/>
        </w:r>
        <w:r w:rsidR="00B960D1">
          <w:rPr>
            <w:noProof/>
            <w:webHidden/>
          </w:rPr>
          <w:instrText xml:space="preserve"> PAGEREF _Toc32564169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C5F5E7A" w14:textId="4DA17660"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70" w:history="1">
        <w:r w:rsidR="00B960D1" w:rsidRPr="006F6672">
          <w:rPr>
            <w:rStyle w:val="Hyperlink"/>
            <w:noProof/>
          </w:rPr>
          <w:t>8.2 Using PESTPP-OPT</w:t>
        </w:r>
        <w:r w:rsidR="00B960D1">
          <w:rPr>
            <w:noProof/>
            <w:webHidden/>
          </w:rPr>
          <w:tab/>
        </w:r>
        <w:r w:rsidR="00B960D1">
          <w:rPr>
            <w:noProof/>
            <w:webHidden/>
          </w:rPr>
          <w:fldChar w:fldCharType="begin"/>
        </w:r>
        <w:r w:rsidR="00B960D1">
          <w:rPr>
            <w:noProof/>
            <w:webHidden/>
          </w:rPr>
          <w:instrText xml:space="preserve"> PAGEREF _Toc32564170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31B84071" w14:textId="4DFE111A"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71" w:history="1">
        <w:r w:rsidR="00B960D1" w:rsidRPr="006F6672">
          <w:rPr>
            <w:rStyle w:val="Hyperlink"/>
            <w:noProof/>
          </w:rPr>
          <w:t>8.2.1The PEST Control File</w:t>
        </w:r>
        <w:r w:rsidR="00B960D1">
          <w:rPr>
            <w:noProof/>
            <w:webHidden/>
          </w:rPr>
          <w:tab/>
        </w:r>
        <w:r w:rsidR="00B960D1">
          <w:rPr>
            <w:noProof/>
            <w:webHidden/>
          </w:rPr>
          <w:fldChar w:fldCharType="begin"/>
        </w:r>
        <w:r w:rsidR="00B960D1">
          <w:rPr>
            <w:noProof/>
            <w:webHidden/>
          </w:rPr>
          <w:instrText xml:space="preserve"> PAGEREF _Toc32564171 \h </w:instrText>
        </w:r>
        <w:r w:rsidR="00B960D1">
          <w:rPr>
            <w:noProof/>
            <w:webHidden/>
          </w:rPr>
        </w:r>
        <w:r w:rsidR="00B960D1">
          <w:rPr>
            <w:noProof/>
            <w:webHidden/>
          </w:rPr>
          <w:fldChar w:fldCharType="separate"/>
        </w:r>
        <w:r w:rsidR="00B960D1">
          <w:rPr>
            <w:noProof/>
            <w:webHidden/>
          </w:rPr>
          <w:t>108</w:t>
        </w:r>
        <w:r w:rsidR="00B960D1">
          <w:rPr>
            <w:noProof/>
            <w:webHidden/>
          </w:rPr>
          <w:fldChar w:fldCharType="end"/>
        </w:r>
      </w:hyperlink>
    </w:p>
    <w:p w14:paraId="048D0BE4" w14:textId="566144CD"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72" w:history="1">
        <w:r w:rsidR="00B960D1" w:rsidRPr="006F6672">
          <w:rPr>
            <w:rStyle w:val="Hyperlink"/>
            <w:noProof/>
          </w:rPr>
          <w:t>8.2.2 Decision Variables and Parameters</w:t>
        </w:r>
        <w:r w:rsidR="00B960D1">
          <w:rPr>
            <w:noProof/>
            <w:webHidden/>
          </w:rPr>
          <w:tab/>
        </w:r>
        <w:r w:rsidR="00B960D1">
          <w:rPr>
            <w:noProof/>
            <w:webHidden/>
          </w:rPr>
          <w:fldChar w:fldCharType="begin"/>
        </w:r>
        <w:r w:rsidR="00B960D1">
          <w:rPr>
            <w:noProof/>
            <w:webHidden/>
          </w:rPr>
          <w:instrText xml:space="preserve"> PAGEREF _Toc32564172 \h </w:instrText>
        </w:r>
        <w:r w:rsidR="00B960D1">
          <w:rPr>
            <w:noProof/>
            <w:webHidden/>
          </w:rPr>
        </w:r>
        <w:r w:rsidR="00B960D1">
          <w:rPr>
            <w:noProof/>
            <w:webHidden/>
          </w:rPr>
          <w:fldChar w:fldCharType="separate"/>
        </w:r>
        <w:r w:rsidR="00B960D1">
          <w:rPr>
            <w:noProof/>
            <w:webHidden/>
          </w:rPr>
          <w:t>109</w:t>
        </w:r>
        <w:r w:rsidR="00B960D1">
          <w:rPr>
            <w:noProof/>
            <w:webHidden/>
          </w:rPr>
          <w:fldChar w:fldCharType="end"/>
        </w:r>
      </w:hyperlink>
    </w:p>
    <w:p w14:paraId="320DDF54" w14:textId="4AC244F7"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73" w:history="1">
        <w:r w:rsidR="00B960D1" w:rsidRPr="006F6672">
          <w:rPr>
            <w:rStyle w:val="Hyperlink"/>
            <w:noProof/>
          </w:rPr>
          <w:t>8.2.3 Defining the Objective Function</w:t>
        </w:r>
        <w:r w:rsidR="00B960D1">
          <w:rPr>
            <w:noProof/>
            <w:webHidden/>
          </w:rPr>
          <w:tab/>
        </w:r>
        <w:r w:rsidR="00B960D1">
          <w:rPr>
            <w:noProof/>
            <w:webHidden/>
          </w:rPr>
          <w:fldChar w:fldCharType="begin"/>
        </w:r>
        <w:r w:rsidR="00B960D1">
          <w:rPr>
            <w:noProof/>
            <w:webHidden/>
          </w:rPr>
          <w:instrText xml:space="preserve"> PAGEREF _Toc32564173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593D6784" w14:textId="4A204758"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74" w:history="1">
        <w:r w:rsidR="00B960D1" w:rsidRPr="006F6672">
          <w:rPr>
            <w:rStyle w:val="Hyperlink"/>
            <w:noProof/>
          </w:rPr>
          <w:t>8.2.4 Constraints</w:t>
        </w:r>
        <w:r w:rsidR="00B960D1">
          <w:rPr>
            <w:noProof/>
            <w:webHidden/>
          </w:rPr>
          <w:tab/>
        </w:r>
        <w:r w:rsidR="00B960D1">
          <w:rPr>
            <w:noProof/>
            <w:webHidden/>
          </w:rPr>
          <w:fldChar w:fldCharType="begin"/>
        </w:r>
        <w:r w:rsidR="00B960D1">
          <w:rPr>
            <w:noProof/>
            <w:webHidden/>
          </w:rPr>
          <w:instrText xml:space="preserve"> PAGEREF _Toc32564174 \h </w:instrText>
        </w:r>
        <w:r w:rsidR="00B960D1">
          <w:rPr>
            <w:noProof/>
            <w:webHidden/>
          </w:rPr>
        </w:r>
        <w:r w:rsidR="00B960D1">
          <w:rPr>
            <w:noProof/>
            <w:webHidden/>
          </w:rPr>
          <w:fldChar w:fldCharType="separate"/>
        </w:r>
        <w:r w:rsidR="00B960D1">
          <w:rPr>
            <w:noProof/>
            <w:webHidden/>
          </w:rPr>
          <w:t>110</w:t>
        </w:r>
        <w:r w:rsidR="00B960D1">
          <w:rPr>
            <w:noProof/>
            <w:webHidden/>
          </w:rPr>
          <w:fldChar w:fldCharType="end"/>
        </w:r>
      </w:hyperlink>
    </w:p>
    <w:p w14:paraId="23B9102A" w14:textId="688265A3"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75" w:history="1">
        <w:r w:rsidR="00B960D1" w:rsidRPr="006F6672">
          <w:rPr>
            <w:rStyle w:val="Hyperlink"/>
            <w:noProof/>
          </w:rPr>
          <w:t>8.2.5 Observations</w:t>
        </w:r>
        <w:r w:rsidR="00B960D1">
          <w:rPr>
            <w:noProof/>
            <w:webHidden/>
          </w:rPr>
          <w:tab/>
        </w:r>
        <w:r w:rsidR="00B960D1">
          <w:rPr>
            <w:noProof/>
            <w:webHidden/>
          </w:rPr>
          <w:fldChar w:fldCharType="begin"/>
        </w:r>
        <w:r w:rsidR="00B960D1">
          <w:rPr>
            <w:noProof/>
            <w:webHidden/>
          </w:rPr>
          <w:instrText xml:space="preserve"> PAGEREF _Toc32564175 \h </w:instrText>
        </w:r>
        <w:r w:rsidR="00B960D1">
          <w:rPr>
            <w:noProof/>
            <w:webHidden/>
          </w:rPr>
        </w:r>
        <w:r w:rsidR="00B960D1">
          <w:rPr>
            <w:noProof/>
            <w:webHidden/>
          </w:rPr>
          <w:fldChar w:fldCharType="separate"/>
        </w:r>
        <w:r w:rsidR="00B960D1">
          <w:rPr>
            <w:noProof/>
            <w:webHidden/>
          </w:rPr>
          <w:t>111</w:t>
        </w:r>
        <w:r w:rsidR="00B960D1">
          <w:rPr>
            <w:noProof/>
            <w:webHidden/>
          </w:rPr>
          <w:fldChar w:fldCharType="end"/>
        </w:r>
      </w:hyperlink>
    </w:p>
    <w:p w14:paraId="0DADF39A" w14:textId="05D22351"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76" w:history="1">
        <w:r w:rsidR="00B960D1" w:rsidRPr="006F6672">
          <w:rPr>
            <w:rStyle w:val="Hyperlink"/>
            <w:noProof/>
          </w:rPr>
          <w:t>8.2.6 Regularization</w:t>
        </w:r>
        <w:r w:rsidR="00B960D1">
          <w:rPr>
            <w:noProof/>
            <w:webHidden/>
          </w:rPr>
          <w:tab/>
        </w:r>
        <w:r w:rsidR="00B960D1">
          <w:rPr>
            <w:noProof/>
            <w:webHidden/>
          </w:rPr>
          <w:fldChar w:fldCharType="begin"/>
        </w:r>
        <w:r w:rsidR="00B960D1">
          <w:rPr>
            <w:noProof/>
            <w:webHidden/>
          </w:rPr>
          <w:instrText xml:space="preserve"> PAGEREF _Toc32564176 \h </w:instrText>
        </w:r>
        <w:r w:rsidR="00B960D1">
          <w:rPr>
            <w:noProof/>
            <w:webHidden/>
          </w:rPr>
        </w:r>
        <w:r w:rsidR="00B960D1">
          <w:rPr>
            <w:noProof/>
            <w:webHidden/>
          </w:rPr>
          <w:fldChar w:fldCharType="separate"/>
        </w:r>
        <w:r w:rsidR="00B960D1">
          <w:rPr>
            <w:noProof/>
            <w:webHidden/>
          </w:rPr>
          <w:t>112</w:t>
        </w:r>
        <w:r w:rsidR="00B960D1">
          <w:rPr>
            <w:noProof/>
            <w:webHidden/>
          </w:rPr>
          <w:fldChar w:fldCharType="end"/>
        </w:r>
      </w:hyperlink>
    </w:p>
    <w:p w14:paraId="65671457" w14:textId="223F5E96"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77" w:history="1">
        <w:r w:rsidR="00B960D1" w:rsidRPr="006F6672">
          <w:rPr>
            <w:rStyle w:val="Hyperlink"/>
            <w:noProof/>
          </w:rPr>
          <w:t>8.2.7 Prior Covariance Matrix</w:t>
        </w:r>
        <w:r w:rsidR="00B960D1">
          <w:rPr>
            <w:noProof/>
            <w:webHidden/>
          </w:rPr>
          <w:tab/>
        </w:r>
        <w:r w:rsidR="00B960D1">
          <w:rPr>
            <w:noProof/>
            <w:webHidden/>
          </w:rPr>
          <w:fldChar w:fldCharType="begin"/>
        </w:r>
        <w:r w:rsidR="00B960D1">
          <w:rPr>
            <w:noProof/>
            <w:webHidden/>
          </w:rPr>
          <w:instrText xml:space="preserve"> PAGEREF _Toc32564177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3E842CB1" w14:textId="57AA9490"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78" w:history="1">
        <w:r w:rsidR="00B960D1" w:rsidRPr="006F6672">
          <w:rPr>
            <w:rStyle w:val="Hyperlink"/>
            <w:noProof/>
          </w:rPr>
          <w:t>8.2.8 Risk</w:t>
        </w:r>
        <w:r w:rsidR="00B960D1">
          <w:rPr>
            <w:noProof/>
            <w:webHidden/>
          </w:rPr>
          <w:tab/>
        </w:r>
        <w:r w:rsidR="00B960D1">
          <w:rPr>
            <w:noProof/>
            <w:webHidden/>
          </w:rPr>
          <w:fldChar w:fldCharType="begin"/>
        </w:r>
        <w:r w:rsidR="00B960D1">
          <w:rPr>
            <w:noProof/>
            <w:webHidden/>
          </w:rPr>
          <w:instrText xml:space="preserve"> PAGEREF _Toc32564178 \h </w:instrText>
        </w:r>
        <w:r w:rsidR="00B960D1">
          <w:rPr>
            <w:noProof/>
            <w:webHidden/>
          </w:rPr>
        </w:r>
        <w:r w:rsidR="00B960D1">
          <w:rPr>
            <w:noProof/>
            <w:webHidden/>
          </w:rPr>
          <w:fldChar w:fldCharType="separate"/>
        </w:r>
        <w:r w:rsidR="00B960D1">
          <w:rPr>
            <w:noProof/>
            <w:webHidden/>
          </w:rPr>
          <w:t>113</w:t>
        </w:r>
        <w:r w:rsidR="00B960D1">
          <w:rPr>
            <w:noProof/>
            <w:webHidden/>
          </w:rPr>
          <w:fldChar w:fldCharType="end"/>
        </w:r>
      </w:hyperlink>
    </w:p>
    <w:p w14:paraId="6FB34908" w14:textId="43DF879A"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79" w:history="1">
        <w:r w:rsidR="00B960D1" w:rsidRPr="006F6672">
          <w:rPr>
            <w:rStyle w:val="Hyperlink"/>
            <w:noProof/>
          </w:rPr>
          <w:t>8.2.9 Jacobian  and Response Matrices</w:t>
        </w:r>
        <w:r w:rsidR="00B960D1">
          <w:rPr>
            <w:noProof/>
            <w:webHidden/>
          </w:rPr>
          <w:tab/>
        </w:r>
        <w:r w:rsidR="00B960D1">
          <w:rPr>
            <w:noProof/>
            <w:webHidden/>
          </w:rPr>
          <w:fldChar w:fldCharType="begin"/>
        </w:r>
        <w:r w:rsidR="00B960D1">
          <w:rPr>
            <w:noProof/>
            <w:webHidden/>
          </w:rPr>
          <w:instrText xml:space="preserve"> PAGEREF _Toc32564179 \h </w:instrText>
        </w:r>
        <w:r w:rsidR="00B960D1">
          <w:rPr>
            <w:noProof/>
            <w:webHidden/>
          </w:rPr>
        </w:r>
        <w:r w:rsidR="00B960D1">
          <w:rPr>
            <w:noProof/>
            <w:webHidden/>
          </w:rPr>
          <w:fldChar w:fldCharType="separate"/>
        </w:r>
        <w:r w:rsidR="00B960D1">
          <w:rPr>
            <w:noProof/>
            <w:webHidden/>
          </w:rPr>
          <w:t>114</w:t>
        </w:r>
        <w:r w:rsidR="00B960D1">
          <w:rPr>
            <w:noProof/>
            <w:webHidden/>
          </w:rPr>
          <w:fldChar w:fldCharType="end"/>
        </w:r>
      </w:hyperlink>
    </w:p>
    <w:p w14:paraId="4C05A3BA" w14:textId="6D07AB03"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80" w:history="1">
        <w:r w:rsidR="00B960D1" w:rsidRPr="006F6672">
          <w:rPr>
            <w:rStyle w:val="Hyperlink"/>
            <w:noProof/>
          </w:rPr>
          <w:t>8.2.10 Solution Convergence</w:t>
        </w:r>
        <w:r w:rsidR="00B960D1">
          <w:rPr>
            <w:noProof/>
            <w:webHidden/>
          </w:rPr>
          <w:tab/>
        </w:r>
        <w:r w:rsidR="00B960D1">
          <w:rPr>
            <w:noProof/>
            <w:webHidden/>
          </w:rPr>
          <w:fldChar w:fldCharType="begin"/>
        </w:r>
        <w:r w:rsidR="00B960D1">
          <w:rPr>
            <w:noProof/>
            <w:webHidden/>
          </w:rPr>
          <w:instrText xml:space="preserve"> PAGEREF _Toc32564180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0F66FF19" w14:textId="5216D9BD"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81" w:history="1">
        <w:r w:rsidR="00B960D1" w:rsidRPr="006F6672">
          <w:rPr>
            <w:rStyle w:val="Hyperlink"/>
            <w:noProof/>
          </w:rPr>
          <w:t>8.2.11 Other Control Variables</w:t>
        </w:r>
        <w:r w:rsidR="00B960D1">
          <w:rPr>
            <w:noProof/>
            <w:webHidden/>
          </w:rPr>
          <w:tab/>
        </w:r>
        <w:r w:rsidR="00B960D1">
          <w:rPr>
            <w:noProof/>
            <w:webHidden/>
          </w:rPr>
          <w:fldChar w:fldCharType="begin"/>
        </w:r>
        <w:r w:rsidR="00B960D1">
          <w:rPr>
            <w:noProof/>
            <w:webHidden/>
          </w:rPr>
          <w:instrText xml:space="preserve"> PAGEREF _Toc32564181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7D552477" w14:textId="0CDF65AD"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82" w:history="1">
        <w:r w:rsidR="00B960D1" w:rsidRPr="006F6672">
          <w:rPr>
            <w:rStyle w:val="Hyperlink"/>
            <w:noProof/>
          </w:rPr>
          <w:t>8.2.12 Final Model Run</w:t>
        </w:r>
        <w:r w:rsidR="00B960D1">
          <w:rPr>
            <w:noProof/>
            <w:webHidden/>
          </w:rPr>
          <w:tab/>
        </w:r>
        <w:r w:rsidR="00B960D1">
          <w:rPr>
            <w:noProof/>
            <w:webHidden/>
          </w:rPr>
          <w:fldChar w:fldCharType="begin"/>
        </w:r>
        <w:r w:rsidR="00B960D1">
          <w:rPr>
            <w:noProof/>
            <w:webHidden/>
          </w:rPr>
          <w:instrText xml:space="preserve"> PAGEREF _Toc32564182 \h </w:instrText>
        </w:r>
        <w:r w:rsidR="00B960D1">
          <w:rPr>
            <w:noProof/>
            <w:webHidden/>
          </w:rPr>
        </w:r>
        <w:r w:rsidR="00B960D1">
          <w:rPr>
            <w:noProof/>
            <w:webHidden/>
          </w:rPr>
          <w:fldChar w:fldCharType="separate"/>
        </w:r>
        <w:r w:rsidR="00B960D1">
          <w:rPr>
            <w:noProof/>
            <w:webHidden/>
          </w:rPr>
          <w:t>115</w:t>
        </w:r>
        <w:r w:rsidR="00B960D1">
          <w:rPr>
            <w:noProof/>
            <w:webHidden/>
          </w:rPr>
          <w:fldChar w:fldCharType="end"/>
        </w:r>
      </w:hyperlink>
    </w:p>
    <w:p w14:paraId="4664E6E3" w14:textId="5E34ABF7"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83" w:history="1">
        <w:r w:rsidR="00B960D1" w:rsidRPr="006F6672">
          <w:rPr>
            <w:rStyle w:val="Hyperlink"/>
            <w:noProof/>
          </w:rPr>
          <w:t>8.2.13 Restarts</w:t>
        </w:r>
        <w:r w:rsidR="00B960D1">
          <w:rPr>
            <w:noProof/>
            <w:webHidden/>
          </w:rPr>
          <w:tab/>
        </w:r>
        <w:r w:rsidR="00B960D1">
          <w:rPr>
            <w:noProof/>
            <w:webHidden/>
          </w:rPr>
          <w:fldChar w:fldCharType="begin"/>
        </w:r>
        <w:r w:rsidR="00B960D1">
          <w:rPr>
            <w:noProof/>
            <w:webHidden/>
          </w:rPr>
          <w:instrText xml:space="preserve"> PAGEREF _Toc32564183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7FA5D78" w14:textId="3C0D7A74"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84" w:history="1">
        <w:r w:rsidR="00B960D1" w:rsidRPr="006F6672">
          <w:rPr>
            <w:rStyle w:val="Hyperlink"/>
            <w:noProof/>
          </w:rPr>
          <w:t>8.2.14 Zero Run Solution</w:t>
        </w:r>
        <w:r w:rsidR="00B960D1">
          <w:rPr>
            <w:noProof/>
            <w:webHidden/>
          </w:rPr>
          <w:tab/>
        </w:r>
        <w:r w:rsidR="00B960D1">
          <w:rPr>
            <w:noProof/>
            <w:webHidden/>
          </w:rPr>
          <w:fldChar w:fldCharType="begin"/>
        </w:r>
        <w:r w:rsidR="00B960D1">
          <w:rPr>
            <w:noProof/>
            <w:webHidden/>
          </w:rPr>
          <w:instrText xml:space="preserve"> PAGEREF _Toc32564184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4AE0979D" w14:textId="3F55671E"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85" w:history="1">
        <w:r w:rsidR="00B960D1" w:rsidRPr="006F6672">
          <w:rPr>
            <w:rStyle w:val="Hyperlink"/>
            <w:noProof/>
          </w:rPr>
          <w:t>8.3 PESTPP-OPT Output Files</w:t>
        </w:r>
        <w:r w:rsidR="00B960D1">
          <w:rPr>
            <w:noProof/>
            <w:webHidden/>
          </w:rPr>
          <w:tab/>
        </w:r>
        <w:r w:rsidR="00B960D1">
          <w:rPr>
            <w:noProof/>
            <w:webHidden/>
          </w:rPr>
          <w:fldChar w:fldCharType="begin"/>
        </w:r>
        <w:r w:rsidR="00B960D1">
          <w:rPr>
            <w:noProof/>
            <w:webHidden/>
          </w:rPr>
          <w:instrText xml:space="preserve"> PAGEREF _Toc32564185 \h </w:instrText>
        </w:r>
        <w:r w:rsidR="00B960D1">
          <w:rPr>
            <w:noProof/>
            <w:webHidden/>
          </w:rPr>
        </w:r>
        <w:r w:rsidR="00B960D1">
          <w:rPr>
            <w:noProof/>
            <w:webHidden/>
          </w:rPr>
          <w:fldChar w:fldCharType="separate"/>
        </w:r>
        <w:r w:rsidR="00B960D1">
          <w:rPr>
            <w:noProof/>
            <w:webHidden/>
          </w:rPr>
          <w:t>116</w:t>
        </w:r>
        <w:r w:rsidR="00B960D1">
          <w:rPr>
            <w:noProof/>
            <w:webHidden/>
          </w:rPr>
          <w:fldChar w:fldCharType="end"/>
        </w:r>
      </w:hyperlink>
    </w:p>
    <w:p w14:paraId="252545C4" w14:textId="4273055C"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86" w:history="1">
        <w:r w:rsidR="00B960D1" w:rsidRPr="006F6672">
          <w:rPr>
            <w:rStyle w:val="Hyperlink"/>
            <w:noProof/>
          </w:rPr>
          <w:t>8.4 Summary of Control Variables</w:t>
        </w:r>
        <w:r w:rsidR="00B960D1">
          <w:rPr>
            <w:noProof/>
            <w:webHidden/>
          </w:rPr>
          <w:tab/>
        </w:r>
        <w:r w:rsidR="00B960D1">
          <w:rPr>
            <w:noProof/>
            <w:webHidden/>
          </w:rPr>
          <w:fldChar w:fldCharType="begin"/>
        </w:r>
        <w:r w:rsidR="00B960D1">
          <w:rPr>
            <w:noProof/>
            <w:webHidden/>
          </w:rPr>
          <w:instrText xml:space="preserve"> PAGEREF _Toc32564186 \h </w:instrText>
        </w:r>
        <w:r w:rsidR="00B960D1">
          <w:rPr>
            <w:noProof/>
            <w:webHidden/>
          </w:rPr>
        </w:r>
        <w:r w:rsidR="00B960D1">
          <w:rPr>
            <w:noProof/>
            <w:webHidden/>
          </w:rPr>
          <w:fldChar w:fldCharType="separate"/>
        </w:r>
        <w:r w:rsidR="00B960D1">
          <w:rPr>
            <w:noProof/>
            <w:webHidden/>
          </w:rPr>
          <w:t>117</w:t>
        </w:r>
        <w:r w:rsidR="00B960D1">
          <w:rPr>
            <w:noProof/>
            <w:webHidden/>
          </w:rPr>
          <w:fldChar w:fldCharType="end"/>
        </w:r>
      </w:hyperlink>
    </w:p>
    <w:p w14:paraId="21F240FA" w14:textId="5CD04A91" w:rsidR="00B960D1" w:rsidRDefault="009834C7">
      <w:pPr>
        <w:pStyle w:val="TOC1"/>
        <w:tabs>
          <w:tab w:val="right" w:leader="dot" w:pos="9016"/>
        </w:tabs>
        <w:rPr>
          <w:rFonts w:asciiTheme="minorHAnsi" w:eastAsiaTheme="minorEastAsia" w:hAnsiTheme="minorHAnsi" w:cstheme="minorBidi"/>
          <w:noProof/>
          <w:szCs w:val="24"/>
          <w:lang w:eastAsia="en-US"/>
        </w:rPr>
      </w:pPr>
      <w:hyperlink w:anchor="_Toc32564187" w:history="1">
        <w:r w:rsidR="00B960D1" w:rsidRPr="006F6672">
          <w:rPr>
            <w:rStyle w:val="Hyperlink"/>
            <w:noProof/>
          </w:rPr>
          <w:t>9. PESTPP-IES</w:t>
        </w:r>
        <w:r w:rsidR="00B960D1">
          <w:rPr>
            <w:noProof/>
            <w:webHidden/>
          </w:rPr>
          <w:tab/>
        </w:r>
        <w:r w:rsidR="00B960D1">
          <w:rPr>
            <w:noProof/>
            <w:webHidden/>
          </w:rPr>
          <w:fldChar w:fldCharType="begin"/>
        </w:r>
        <w:r w:rsidR="00B960D1">
          <w:rPr>
            <w:noProof/>
            <w:webHidden/>
          </w:rPr>
          <w:instrText xml:space="preserve"> PAGEREF _Toc32564187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65B38950" w14:textId="3508B7DB"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188" w:history="1">
        <w:r w:rsidR="00B960D1" w:rsidRPr="006F6672">
          <w:rPr>
            <w:rStyle w:val="Hyperlink"/>
            <w:noProof/>
          </w:rPr>
          <w:t>9.1 Introduction</w:t>
        </w:r>
        <w:r w:rsidR="00B960D1">
          <w:rPr>
            <w:noProof/>
            <w:webHidden/>
          </w:rPr>
          <w:tab/>
        </w:r>
        <w:r w:rsidR="00B960D1">
          <w:rPr>
            <w:noProof/>
            <w:webHidden/>
          </w:rPr>
          <w:fldChar w:fldCharType="begin"/>
        </w:r>
        <w:r w:rsidR="00B960D1">
          <w:rPr>
            <w:noProof/>
            <w:webHidden/>
          </w:rPr>
          <w:instrText xml:space="preserve"> PAGEREF _Toc32564188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33A7C1BE" w14:textId="3F94B8F6"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89" w:history="1">
        <w:r w:rsidR="00B960D1" w:rsidRPr="006F6672">
          <w:rPr>
            <w:rStyle w:val="Hyperlink"/>
            <w:noProof/>
          </w:rPr>
          <w:t>9.1.1 Publications</w:t>
        </w:r>
        <w:r w:rsidR="00B960D1">
          <w:rPr>
            <w:noProof/>
            <w:webHidden/>
          </w:rPr>
          <w:tab/>
        </w:r>
        <w:r w:rsidR="00B960D1">
          <w:rPr>
            <w:noProof/>
            <w:webHidden/>
          </w:rPr>
          <w:fldChar w:fldCharType="begin"/>
        </w:r>
        <w:r w:rsidR="00B960D1">
          <w:rPr>
            <w:noProof/>
            <w:webHidden/>
          </w:rPr>
          <w:instrText xml:space="preserve"> PAGEREF _Toc32564189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45C05D48" w14:textId="405C029D"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90" w:history="1">
        <w:r w:rsidR="00B960D1" w:rsidRPr="006F6672">
          <w:rPr>
            <w:rStyle w:val="Hyperlink"/>
            <w:noProof/>
          </w:rPr>
          <w:t>9.1.2 Overview</w:t>
        </w:r>
        <w:r w:rsidR="00B960D1">
          <w:rPr>
            <w:noProof/>
            <w:webHidden/>
          </w:rPr>
          <w:tab/>
        </w:r>
        <w:r w:rsidR="00B960D1">
          <w:rPr>
            <w:noProof/>
            <w:webHidden/>
          </w:rPr>
          <w:fldChar w:fldCharType="begin"/>
        </w:r>
        <w:r w:rsidR="00B960D1">
          <w:rPr>
            <w:noProof/>
            <w:webHidden/>
          </w:rPr>
          <w:instrText xml:space="preserve"> PAGEREF _Toc32564190 \h </w:instrText>
        </w:r>
        <w:r w:rsidR="00B960D1">
          <w:rPr>
            <w:noProof/>
            <w:webHidden/>
          </w:rPr>
        </w:r>
        <w:r w:rsidR="00B960D1">
          <w:rPr>
            <w:noProof/>
            <w:webHidden/>
          </w:rPr>
          <w:fldChar w:fldCharType="separate"/>
        </w:r>
        <w:r w:rsidR="00B960D1">
          <w:rPr>
            <w:noProof/>
            <w:webHidden/>
          </w:rPr>
          <w:t>120</w:t>
        </w:r>
        <w:r w:rsidR="00B960D1">
          <w:rPr>
            <w:noProof/>
            <w:webHidden/>
          </w:rPr>
          <w:fldChar w:fldCharType="end"/>
        </w:r>
      </w:hyperlink>
    </w:p>
    <w:p w14:paraId="7FC76307" w14:textId="36BFBD4C"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91" w:history="1">
        <w:r w:rsidR="00B960D1" w:rsidRPr="006F6672">
          <w:rPr>
            <w:rStyle w:val="Hyperlink"/>
            <w:noProof/>
          </w:rPr>
          <w:t>9.1.3 Ensemble Kalman Filters and Ensemble Smoothers</w:t>
        </w:r>
        <w:r w:rsidR="00B960D1">
          <w:rPr>
            <w:noProof/>
            <w:webHidden/>
          </w:rPr>
          <w:tab/>
        </w:r>
        <w:r w:rsidR="00B960D1">
          <w:rPr>
            <w:noProof/>
            <w:webHidden/>
          </w:rPr>
          <w:fldChar w:fldCharType="begin"/>
        </w:r>
        <w:r w:rsidR="00B960D1">
          <w:rPr>
            <w:noProof/>
            <w:webHidden/>
          </w:rPr>
          <w:instrText xml:space="preserve"> PAGEREF _Toc32564191 \h </w:instrText>
        </w:r>
        <w:r w:rsidR="00B960D1">
          <w:rPr>
            <w:noProof/>
            <w:webHidden/>
          </w:rPr>
        </w:r>
        <w:r w:rsidR="00B960D1">
          <w:rPr>
            <w:noProof/>
            <w:webHidden/>
          </w:rPr>
          <w:fldChar w:fldCharType="separate"/>
        </w:r>
        <w:r w:rsidR="00B960D1">
          <w:rPr>
            <w:noProof/>
            <w:webHidden/>
          </w:rPr>
          <w:t>122</w:t>
        </w:r>
        <w:r w:rsidR="00B960D1">
          <w:rPr>
            <w:noProof/>
            <w:webHidden/>
          </w:rPr>
          <w:fldChar w:fldCharType="end"/>
        </w:r>
      </w:hyperlink>
    </w:p>
    <w:p w14:paraId="1F2EF583" w14:textId="082FF7E8"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92" w:history="1">
        <w:r w:rsidR="00B960D1" w:rsidRPr="006F6672">
          <w:rPr>
            <w:rStyle w:val="Hyperlink"/>
            <w:noProof/>
          </w:rPr>
          <w:t>9.1.4 Some Repercussions of Using Ensembles</w:t>
        </w:r>
        <w:r w:rsidR="00B960D1">
          <w:rPr>
            <w:noProof/>
            <w:webHidden/>
          </w:rPr>
          <w:tab/>
        </w:r>
        <w:r w:rsidR="00B960D1">
          <w:rPr>
            <w:noProof/>
            <w:webHidden/>
          </w:rPr>
          <w:fldChar w:fldCharType="begin"/>
        </w:r>
        <w:r w:rsidR="00B960D1">
          <w:rPr>
            <w:noProof/>
            <w:webHidden/>
          </w:rPr>
          <w:instrText xml:space="preserve"> PAGEREF _Toc32564192 \h </w:instrText>
        </w:r>
        <w:r w:rsidR="00B960D1">
          <w:rPr>
            <w:noProof/>
            <w:webHidden/>
          </w:rPr>
        </w:r>
        <w:r w:rsidR="00B960D1">
          <w:rPr>
            <w:noProof/>
            <w:webHidden/>
          </w:rPr>
          <w:fldChar w:fldCharType="separate"/>
        </w:r>
        <w:r w:rsidR="00B960D1">
          <w:rPr>
            <w:noProof/>
            <w:webHidden/>
          </w:rPr>
          <w:t>123</w:t>
        </w:r>
        <w:r w:rsidR="00B960D1">
          <w:rPr>
            <w:noProof/>
            <w:webHidden/>
          </w:rPr>
          <w:fldChar w:fldCharType="end"/>
        </w:r>
      </w:hyperlink>
    </w:p>
    <w:p w14:paraId="678D60B4" w14:textId="60D8F647"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93" w:history="1">
        <w:r w:rsidR="00B960D1" w:rsidRPr="006F6672">
          <w:rPr>
            <w:rStyle w:val="Hyperlink"/>
            <w:noProof/>
          </w:rPr>
          <w:t>9.1.5 Iterations</w:t>
        </w:r>
        <w:r w:rsidR="00B960D1">
          <w:rPr>
            <w:noProof/>
            <w:webHidden/>
          </w:rPr>
          <w:tab/>
        </w:r>
        <w:r w:rsidR="00B960D1">
          <w:rPr>
            <w:noProof/>
            <w:webHidden/>
          </w:rPr>
          <w:fldChar w:fldCharType="begin"/>
        </w:r>
        <w:r w:rsidR="00B960D1">
          <w:rPr>
            <w:noProof/>
            <w:webHidden/>
          </w:rPr>
          <w:instrText xml:space="preserve"> PAGEREF _Toc32564193 \h </w:instrText>
        </w:r>
        <w:r w:rsidR="00B960D1">
          <w:rPr>
            <w:noProof/>
            <w:webHidden/>
          </w:rPr>
        </w:r>
        <w:r w:rsidR="00B960D1">
          <w:rPr>
            <w:noProof/>
            <w:webHidden/>
          </w:rPr>
          <w:fldChar w:fldCharType="separate"/>
        </w:r>
        <w:r w:rsidR="00B960D1">
          <w:rPr>
            <w:noProof/>
            <w:webHidden/>
          </w:rPr>
          <w:t>124</w:t>
        </w:r>
        <w:r w:rsidR="00B960D1">
          <w:rPr>
            <w:noProof/>
            <w:webHidden/>
          </w:rPr>
          <w:fldChar w:fldCharType="end"/>
        </w:r>
      </w:hyperlink>
    </w:p>
    <w:p w14:paraId="35C3C97C" w14:textId="105DD1A1"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94" w:history="1">
        <w:r w:rsidR="00B960D1" w:rsidRPr="006F6672">
          <w:rPr>
            <w:rStyle w:val="Hyperlink"/>
            <w:noProof/>
          </w:rPr>
          <w:t>9.1.6 Measurement Noise</w:t>
        </w:r>
        <w:r w:rsidR="00B960D1">
          <w:rPr>
            <w:noProof/>
            <w:webHidden/>
          </w:rPr>
          <w:tab/>
        </w:r>
        <w:r w:rsidR="00B960D1">
          <w:rPr>
            <w:noProof/>
            <w:webHidden/>
          </w:rPr>
          <w:fldChar w:fldCharType="begin"/>
        </w:r>
        <w:r w:rsidR="00B960D1">
          <w:rPr>
            <w:noProof/>
            <w:webHidden/>
          </w:rPr>
          <w:instrText xml:space="preserve"> PAGEREF _Toc32564194 \h </w:instrText>
        </w:r>
        <w:r w:rsidR="00B960D1">
          <w:rPr>
            <w:noProof/>
            <w:webHidden/>
          </w:rPr>
        </w:r>
        <w:r w:rsidR="00B960D1">
          <w:rPr>
            <w:noProof/>
            <w:webHidden/>
          </w:rPr>
          <w:fldChar w:fldCharType="separate"/>
        </w:r>
        <w:r w:rsidR="00B960D1">
          <w:rPr>
            <w:noProof/>
            <w:webHidden/>
          </w:rPr>
          <w:t>125</w:t>
        </w:r>
        <w:r w:rsidR="00B960D1">
          <w:rPr>
            <w:noProof/>
            <w:webHidden/>
          </w:rPr>
          <w:fldChar w:fldCharType="end"/>
        </w:r>
      </w:hyperlink>
    </w:p>
    <w:p w14:paraId="331569B2" w14:textId="7B7CE8DB"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95" w:history="1">
        <w:r w:rsidR="00B960D1" w:rsidRPr="006F6672">
          <w:rPr>
            <w:rStyle w:val="Hyperlink"/>
            <w:noProof/>
          </w:rPr>
          <w:t>9.1.7 Regularization</w:t>
        </w:r>
        <w:r w:rsidR="00B960D1">
          <w:rPr>
            <w:noProof/>
            <w:webHidden/>
          </w:rPr>
          <w:tab/>
        </w:r>
        <w:r w:rsidR="00B960D1">
          <w:rPr>
            <w:noProof/>
            <w:webHidden/>
          </w:rPr>
          <w:fldChar w:fldCharType="begin"/>
        </w:r>
        <w:r w:rsidR="00B960D1">
          <w:rPr>
            <w:noProof/>
            <w:webHidden/>
          </w:rPr>
          <w:instrText xml:space="preserve"> PAGEREF _Toc32564195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5784AEB9" w14:textId="15578928"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96" w:history="1">
        <w:r w:rsidR="00B960D1" w:rsidRPr="006F6672">
          <w:rPr>
            <w:rStyle w:val="Hyperlink"/>
            <w:noProof/>
          </w:rPr>
          <w:t>9.1.8 Base Realization</w:t>
        </w:r>
        <w:r w:rsidR="00B960D1">
          <w:rPr>
            <w:noProof/>
            <w:webHidden/>
          </w:rPr>
          <w:tab/>
        </w:r>
        <w:r w:rsidR="00B960D1">
          <w:rPr>
            <w:noProof/>
            <w:webHidden/>
          </w:rPr>
          <w:fldChar w:fldCharType="begin"/>
        </w:r>
        <w:r w:rsidR="00B960D1">
          <w:rPr>
            <w:noProof/>
            <w:webHidden/>
          </w:rPr>
          <w:instrText xml:space="preserve"> PAGEREF _Toc32564196 \h </w:instrText>
        </w:r>
        <w:r w:rsidR="00B960D1">
          <w:rPr>
            <w:noProof/>
            <w:webHidden/>
          </w:rPr>
        </w:r>
        <w:r w:rsidR="00B960D1">
          <w:rPr>
            <w:noProof/>
            <w:webHidden/>
          </w:rPr>
          <w:fldChar w:fldCharType="separate"/>
        </w:r>
        <w:r w:rsidR="00B960D1">
          <w:rPr>
            <w:noProof/>
            <w:webHidden/>
          </w:rPr>
          <w:t>126</w:t>
        </w:r>
        <w:r w:rsidR="00B960D1">
          <w:rPr>
            <w:noProof/>
            <w:webHidden/>
          </w:rPr>
          <w:fldChar w:fldCharType="end"/>
        </w:r>
      </w:hyperlink>
    </w:p>
    <w:p w14:paraId="182FDFFA" w14:textId="58EDD825"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97" w:history="1">
        <w:r w:rsidR="00B960D1" w:rsidRPr="006F6672">
          <w:rPr>
            <w:rStyle w:val="Hyperlink"/>
            <w:noProof/>
          </w:rPr>
          <w:t>9.1.9 Parameter Transformation Status</w:t>
        </w:r>
        <w:r w:rsidR="00B960D1">
          <w:rPr>
            <w:noProof/>
            <w:webHidden/>
          </w:rPr>
          <w:tab/>
        </w:r>
        <w:r w:rsidR="00B960D1">
          <w:rPr>
            <w:noProof/>
            <w:webHidden/>
          </w:rPr>
          <w:fldChar w:fldCharType="begin"/>
        </w:r>
        <w:r w:rsidR="00B960D1">
          <w:rPr>
            <w:noProof/>
            <w:webHidden/>
          </w:rPr>
          <w:instrText xml:space="preserve"> PAGEREF _Toc32564197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7FB03B74" w14:textId="326174D5"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98" w:history="1">
        <w:r w:rsidR="00B960D1" w:rsidRPr="006F6672">
          <w:rPr>
            <w:rStyle w:val="Hyperlink"/>
            <w:noProof/>
          </w:rPr>
          <w:t>9.1.10 Inequality Observations</w:t>
        </w:r>
        <w:r w:rsidR="00B960D1">
          <w:rPr>
            <w:noProof/>
            <w:webHidden/>
          </w:rPr>
          <w:tab/>
        </w:r>
        <w:r w:rsidR="00B960D1">
          <w:rPr>
            <w:noProof/>
            <w:webHidden/>
          </w:rPr>
          <w:fldChar w:fldCharType="begin"/>
        </w:r>
        <w:r w:rsidR="00B960D1">
          <w:rPr>
            <w:noProof/>
            <w:webHidden/>
          </w:rPr>
          <w:instrText xml:space="preserve"> PAGEREF _Toc32564198 \h </w:instrText>
        </w:r>
        <w:r w:rsidR="00B960D1">
          <w:rPr>
            <w:noProof/>
            <w:webHidden/>
          </w:rPr>
        </w:r>
        <w:r w:rsidR="00B960D1">
          <w:rPr>
            <w:noProof/>
            <w:webHidden/>
          </w:rPr>
          <w:fldChar w:fldCharType="separate"/>
        </w:r>
        <w:r w:rsidR="00B960D1">
          <w:rPr>
            <w:noProof/>
            <w:webHidden/>
          </w:rPr>
          <w:t>127</w:t>
        </w:r>
        <w:r w:rsidR="00B960D1">
          <w:rPr>
            <w:noProof/>
            <w:webHidden/>
          </w:rPr>
          <w:fldChar w:fldCharType="end"/>
        </w:r>
      </w:hyperlink>
    </w:p>
    <w:p w14:paraId="26E5D5D7" w14:textId="6694D848"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199" w:history="1">
        <w:r w:rsidR="00B960D1" w:rsidRPr="006F6672">
          <w:rPr>
            <w:rStyle w:val="Hyperlink"/>
            <w:noProof/>
          </w:rPr>
          <w:t>9.1.11 Localization</w:t>
        </w:r>
        <w:r w:rsidR="00B960D1">
          <w:rPr>
            <w:noProof/>
            <w:webHidden/>
          </w:rPr>
          <w:tab/>
        </w:r>
        <w:r w:rsidR="00B960D1">
          <w:rPr>
            <w:noProof/>
            <w:webHidden/>
          </w:rPr>
          <w:fldChar w:fldCharType="begin"/>
        </w:r>
        <w:r w:rsidR="00B960D1">
          <w:rPr>
            <w:noProof/>
            <w:webHidden/>
          </w:rPr>
          <w:instrText xml:space="preserve"> PAGEREF _Toc32564199 \h </w:instrText>
        </w:r>
        <w:r w:rsidR="00B960D1">
          <w:rPr>
            <w:noProof/>
            <w:webHidden/>
          </w:rPr>
        </w:r>
        <w:r w:rsidR="00B960D1">
          <w:rPr>
            <w:noProof/>
            <w:webHidden/>
          </w:rPr>
          <w:fldChar w:fldCharType="separate"/>
        </w:r>
        <w:r w:rsidR="00B960D1">
          <w:rPr>
            <w:noProof/>
            <w:webHidden/>
          </w:rPr>
          <w:t>128</w:t>
        </w:r>
        <w:r w:rsidR="00B960D1">
          <w:rPr>
            <w:noProof/>
            <w:webHidden/>
          </w:rPr>
          <w:fldChar w:fldCharType="end"/>
        </w:r>
      </w:hyperlink>
    </w:p>
    <w:p w14:paraId="5A4966F4" w14:textId="3B859BEF"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200" w:history="1">
        <w:r w:rsidR="00B960D1" w:rsidRPr="006F6672">
          <w:rPr>
            <w:rStyle w:val="Hyperlink"/>
            <w:noProof/>
          </w:rPr>
          <w:t>9.1.12 Use of observation noise covariance matrices</w:t>
        </w:r>
        <w:r w:rsidR="00B960D1">
          <w:rPr>
            <w:noProof/>
            <w:webHidden/>
          </w:rPr>
          <w:tab/>
        </w:r>
        <w:r w:rsidR="00B960D1">
          <w:rPr>
            <w:noProof/>
            <w:webHidden/>
          </w:rPr>
          <w:fldChar w:fldCharType="begin"/>
        </w:r>
        <w:r w:rsidR="00B960D1">
          <w:rPr>
            <w:noProof/>
            <w:webHidden/>
          </w:rPr>
          <w:instrText xml:space="preserve"> PAGEREF _Toc32564200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4CFF9447" w14:textId="5B33D089"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201" w:history="1">
        <w:r w:rsidR="00B960D1" w:rsidRPr="006F6672">
          <w:rPr>
            <w:rStyle w:val="Hyperlink"/>
            <w:noProof/>
          </w:rPr>
          <w:t>9.1.13 Detecting and resolving prior-data conflict</w:t>
        </w:r>
        <w:r w:rsidR="00B960D1">
          <w:rPr>
            <w:noProof/>
            <w:webHidden/>
          </w:rPr>
          <w:tab/>
        </w:r>
        <w:r w:rsidR="00B960D1">
          <w:rPr>
            <w:noProof/>
            <w:webHidden/>
          </w:rPr>
          <w:fldChar w:fldCharType="begin"/>
        </w:r>
        <w:r w:rsidR="00B960D1">
          <w:rPr>
            <w:noProof/>
            <w:webHidden/>
          </w:rPr>
          <w:instrText xml:space="preserve"> PAGEREF _Toc32564201 \h </w:instrText>
        </w:r>
        <w:r w:rsidR="00B960D1">
          <w:rPr>
            <w:noProof/>
            <w:webHidden/>
          </w:rPr>
        </w:r>
        <w:r w:rsidR="00B960D1">
          <w:rPr>
            <w:noProof/>
            <w:webHidden/>
          </w:rPr>
          <w:fldChar w:fldCharType="separate"/>
        </w:r>
        <w:r w:rsidR="00B960D1">
          <w:rPr>
            <w:noProof/>
            <w:webHidden/>
          </w:rPr>
          <w:t>131</w:t>
        </w:r>
        <w:r w:rsidR="00B960D1">
          <w:rPr>
            <w:noProof/>
            <w:webHidden/>
          </w:rPr>
          <w:fldChar w:fldCharType="end"/>
        </w:r>
      </w:hyperlink>
    </w:p>
    <w:p w14:paraId="03E84861" w14:textId="14F607B3"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202" w:history="1">
        <w:r w:rsidR="00B960D1" w:rsidRPr="006F6672">
          <w:rPr>
            <w:rStyle w:val="Hyperlink"/>
            <w:noProof/>
          </w:rPr>
          <w:t>9.2 Using PESTPP-IES</w:t>
        </w:r>
        <w:r w:rsidR="00B960D1">
          <w:rPr>
            <w:noProof/>
            <w:webHidden/>
          </w:rPr>
          <w:tab/>
        </w:r>
        <w:r w:rsidR="00B960D1">
          <w:rPr>
            <w:noProof/>
            <w:webHidden/>
          </w:rPr>
          <w:fldChar w:fldCharType="begin"/>
        </w:r>
        <w:r w:rsidR="00B960D1">
          <w:rPr>
            <w:noProof/>
            <w:webHidden/>
          </w:rPr>
          <w:instrText xml:space="preserve"> PAGEREF _Toc32564202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012D69E3" w14:textId="56554FA7"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203" w:history="1">
        <w:r w:rsidR="00B960D1" w:rsidRPr="006F6672">
          <w:rPr>
            <w:rStyle w:val="Hyperlink"/>
            <w:noProof/>
          </w:rPr>
          <w:t>9.2.1 General</w:t>
        </w:r>
        <w:r w:rsidR="00B960D1">
          <w:rPr>
            <w:noProof/>
            <w:webHidden/>
          </w:rPr>
          <w:tab/>
        </w:r>
        <w:r w:rsidR="00B960D1">
          <w:rPr>
            <w:noProof/>
            <w:webHidden/>
          </w:rPr>
          <w:fldChar w:fldCharType="begin"/>
        </w:r>
        <w:r w:rsidR="00B960D1">
          <w:rPr>
            <w:noProof/>
            <w:webHidden/>
          </w:rPr>
          <w:instrText xml:space="preserve"> PAGEREF _Toc32564203 \h </w:instrText>
        </w:r>
        <w:r w:rsidR="00B960D1">
          <w:rPr>
            <w:noProof/>
            <w:webHidden/>
          </w:rPr>
        </w:r>
        <w:r w:rsidR="00B960D1">
          <w:rPr>
            <w:noProof/>
            <w:webHidden/>
          </w:rPr>
          <w:fldChar w:fldCharType="separate"/>
        </w:r>
        <w:r w:rsidR="00B960D1">
          <w:rPr>
            <w:noProof/>
            <w:webHidden/>
          </w:rPr>
          <w:t>132</w:t>
        </w:r>
        <w:r w:rsidR="00B960D1">
          <w:rPr>
            <w:noProof/>
            <w:webHidden/>
          </w:rPr>
          <w:fldChar w:fldCharType="end"/>
        </w:r>
      </w:hyperlink>
    </w:p>
    <w:p w14:paraId="4643E93B" w14:textId="6354C886"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204" w:history="1">
        <w:r w:rsidR="00B960D1" w:rsidRPr="006F6672">
          <w:rPr>
            <w:rStyle w:val="Hyperlink"/>
            <w:noProof/>
          </w:rPr>
          <w:t>9.2.2 Initial Realizations</w:t>
        </w:r>
        <w:r w:rsidR="00B960D1">
          <w:rPr>
            <w:noProof/>
            <w:webHidden/>
          </w:rPr>
          <w:tab/>
        </w:r>
        <w:r w:rsidR="00B960D1">
          <w:rPr>
            <w:noProof/>
            <w:webHidden/>
          </w:rPr>
          <w:fldChar w:fldCharType="begin"/>
        </w:r>
        <w:r w:rsidR="00B960D1">
          <w:rPr>
            <w:noProof/>
            <w:webHidden/>
          </w:rPr>
          <w:instrText xml:space="preserve"> PAGEREF _Toc32564204 \h </w:instrText>
        </w:r>
        <w:r w:rsidR="00B960D1">
          <w:rPr>
            <w:noProof/>
            <w:webHidden/>
          </w:rPr>
        </w:r>
        <w:r w:rsidR="00B960D1">
          <w:rPr>
            <w:noProof/>
            <w:webHidden/>
          </w:rPr>
          <w:fldChar w:fldCharType="separate"/>
        </w:r>
        <w:r w:rsidR="00B960D1">
          <w:rPr>
            <w:noProof/>
            <w:webHidden/>
          </w:rPr>
          <w:t>133</w:t>
        </w:r>
        <w:r w:rsidR="00B960D1">
          <w:rPr>
            <w:noProof/>
            <w:webHidden/>
          </w:rPr>
          <w:fldChar w:fldCharType="end"/>
        </w:r>
      </w:hyperlink>
    </w:p>
    <w:p w14:paraId="36574604" w14:textId="53716FF9"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205" w:history="1">
        <w:r w:rsidR="00B960D1" w:rsidRPr="006F6672">
          <w:rPr>
            <w:rStyle w:val="Hyperlink"/>
            <w:noProof/>
          </w:rPr>
          <w:t>9.2.3 “Regularization”</w:t>
        </w:r>
        <w:r w:rsidR="00B960D1">
          <w:rPr>
            <w:noProof/>
            <w:webHidden/>
          </w:rPr>
          <w:tab/>
        </w:r>
        <w:r w:rsidR="00B960D1">
          <w:rPr>
            <w:noProof/>
            <w:webHidden/>
          </w:rPr>
          <w:fldChar w:fldCharType="begin"/>
        </w:r>
        <w:r w:rsidR="00B960D1">
          <w:rPr>
            <w:noProof/>
            <w:webHidden/>
          </w:rPr>
          <w:instrText xml:space="preserve"> PAGEREF _Toc32564205 \h </w:instrText>
        </w:r>
        <w:r w:rsidR="00B960D1">
          <w:rPr>
            <w:noProof/>
            <w:webHidden/>
          </w:rPr>
        </w:r>
        <w:r w:rsidR="00B960D1">
          <w:rPr>
            <w:noProof/>
            <w:webHidden/>
          </w:rPr>
          <w:fldChar w:fldCharType="separate"/>
        </w:r>
        <w:r w:rsidR="00B960D1">
          <w:rPr>
            <w:noProof/>
            <w:webHidden/>
          </w:rPr>
          <w:t>136</w:t>
        </w:r>
        <w:r w:rsidR="00B960D1">
          <w:rPr>
            <w:noProof/>
            <w:webHidden/>
          </w:rPr>
          <w:fldChar w:fldCharType="end"/>
        </w:r>
      </w:hyperlink>
    </w:p>
    <w:p w14:paraId="4D25D4A1" w14:textId="4B0B30C6"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206" w:history="1">
        <w:r w:rsidR="00B960D1" w:rsidRPr="006F6672">
          <w:rPr>
            <w:rStyle w:val="Hyperlink"/>
            <w:noProof/>
          </w:rPr>
          <w:t>9.2.4 Prior Parameter Scaling</w:t>
        </w:r>
        <w:r w:rsidR="00B960D1">
          <w:rPr>
            <w:noProof/>
            <w:webHidden/>
          </w:rPr>
          <w:tab/>
        </w:r>
        <w:r w:rsidR="00B960D1">
          <w:rPr>
            <w:noProof/>
            <w:webHidden/>
          </w:rPr>
          <w:fldChar w:fldCharType="begin"/>
        </w:r>
        <w:r w:rsidR="00B960D1">
          <w:rPr>
            <w:noProof/>
            <w:webHidden/>
          </w:rPr>
          <w:instrText xml:space="preserve"> PAGEREF _Toc32564206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3F5B01C6" w14:textId="2295BA25"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207" w:history="1">
        <w:r w:rsidR="00B960D1" w:rsidRPr="006F6672">
          <w:rPr>
            <w:rStyle w:val="Hyperlink"/>
            <w:noProof/>
          </w:rPr>
          <w:t>9.2.5 The Marquardt Lambda</w:t>
        </w:r>
        <w:r w:rsidR="00B960D1">
          <w:rPr>
            <w:noProof/>
            <w:webHidden/>
          </w:rPr>
          <w:tab/>
        </w:r>
        <w:r w:rsidR="00B960D1">
          <w:rPr>
            <w:noProof/>
            <w:webHidden/>
          </w:rPr>
          <w:fldChar w:fldCharType="begin"/>
        </w:r>
        <w:r w:rsidR="00B960D1">
          <w:rPr>
            <w:noProof/>
            <w:webHidden/>
          </w:rPr>
          <w:instrText xml:space="preserve"> PAGEREF _Toc32564207 \h </w:instrText>
        </w:r>
        <w:r w:rsidR="00B960D1">
          <w:rPr>
            <w:noProof/>
            <w:webHidden/>
          </w:rPr>
        </w:r>
        <w:r w:rsidR="00B960D1">
          <w:rPr>
            <w:noProof/>
            <w:webHidden/>
          </w:rPr>
          <w:fldChar w:fldCharType="separate"/>
        </w:r>
        <w:r w:rsidR="00B960D1">
          <w:rPr>
            <w:noProof/>
            <w:webHidden/>
          </w:rPr>
          <w:t>138</w:t>
        </w:r>
        <w:r w:rsidR="00B960D1">
          <w:rPr>
            <w:noProof/>
            <w:webHidden/>
          </w:rPr>
          <w:fldChar w:fldCharType="end"/>
        </w:r>
      </w:hyperlink>
    </w:p>
    <w:p w14:paraId="215FE83E" w14:textId="42BE843A"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208" w:history="1">
        <w:r w:rsidR="00B960D1" w:rsidRPr="006F6672">
          <w:rPr>
            <w:rStyle w:val="Hyperlink"/>
            <w:noProof/>
          </w:rPr>
          <w:t>9.2.6 Restarting</w:t>
        </w:r>
        <w:r w:rsidR="00B960D1">
          <w:rPr>
            <w:noProof/>
            <w:webHidden/>
          </w:rPr>
          <w:tab/>
        </w:r>
        <w:r w:rsidR="00B960D1">
          <w:rPr>
            <w:noProof/>
            <w:webHidden/>
          </w:rPr>
          <w:fldChar w:fldCharType="begin"/>
        </w:r>
        <w:r w:rsidR="00B960D1">
          <w:rPr>
            <w:noProof/>
            <w:webHidden/>
          </w:rPr>
          <w:instrText xml:space="preserve"> PAGEREF _Toc32564208 \h </w:instrText>
        </w:r>
        <w:r w:rsidR="00B960D1">
          <w:rPr>
            <w:noProof/>
            <w:webHidden/>
          </w:rPr>
        </w:r>
        <w:r w:rsidR="00B960D1">
          <w:rPr>
            <w:noProof/>
            <w:webHidden/>
          </w:rPr>
          <w:fldChar w:fldCharType="separate"/>
        </w:r>
        <w:r w:rsidR="00B960D1">
          <w:rPr>
            <w:noProof/>
            <w:webHidden/>
          </w:rPr>
          <w:t>140</w:t>
        </w:r>
        <w:r w:rsidR="00B960D1">
          <w:rPr>
            <w:noProof/>
            <w:webHidden/>
          </w:rPr>
          <w:fldChar w:fldCharType="end"/>
        </w:r>
      </w:hyperlink>
    </w:p>
    <w:p w14:paraId="775D47CB" w14:textId="3317C714"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209" w:history="1">
        <w:r w:rsidR="00B960D1" w:rsidRPr="006F6672">
          <w:rPr>
            <w:rStyle w:val="Hyperlink"/>
            <w:noProof/>
          </w:rPr>
          <w:t>9.2.7 Failed Model Runs</w:t>
        </w:r>
        <w:r w:rsidR="00B960D1">
          <w:rPr>
            <w:noProof/>
            <w:webHidden/>
          </w:rPr>
          <w:tab/>
        </w:r>
        <w:r w:rsidR="00B960D1">
          <w:rPr>
            <w:noProof/>
            <w:webHidden/>
          </w:rPr>
          <w:fldChar w:fldCharType="begin"/>
        </w:r>
        <w:r w:rsidR="00B960D1">
          <w:rPr>
            <w:noProof/>
            <w:webHidden/>
          </w:rPr>
          <w:instrText xml:space="preserve"> PAGEREF _Toc32564209 \h </w:instrText>
        </w:r>
        <w:r w:rsidR="00B960D1">
          <w:rPr>
            <w:noProof/>
            <w:webHidden/>
          </w:rPr>
        </w:r>
        <w:r w:rsidR="00B960D1">
          <w:rPr>
            <w:noProof/>
            <w:webHidden/>
          </w:rPr>
          <w:fldChar w:fldCharType="separate"/>
        </w:r>
        <w:r w:rsidR="00B960D1">
          <w:rPr>
            <w:noProof/>
            <w:webHidden/>
          </w:rPr>
          <w:t>141</w:t>
        </w:r>
        <w:r w:rsidR="00B960D1">
          <w:rPr>
            <w:noProof/>
            <w:webHidden/>
          </w:rPr>
          <w:fldChar w:fldCharType="end"/>
        </w:r>
      </w:hyperlink>
    </w:p>
    <w:p w14:paraId="50983C91" w14:textId="4F99C2C9"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210" w:history="1">
        <w:r w:rsidR="00B960D1" w:rsidRPr="006F6672">
          <w:rPr>
            <w:rStyle w:val="Hyperlink"/>
            <w:noProof/>
          </w:rPr>
          <w:t>9.2.8 Reporting</w:t>
        </w:r>
        <w:r w:rsidR="00B960D1">
          <w:rPr>
            <w:noProof/>
            <w:webHidden/>
          </w:rPr>
          <w:tab/>
        </w:r>
        <w:r w:rsidR="00B960D1">
          <w:rPr>
            <w:noProof/>
            <w:webHidden/>
          </w:rPr>
          <w:fldChar w:fldCharType="begin"/>
        </w:r>
        <w:r w:rsidR="00B960D1">
          <w:rPr>
            <w:noProof/>
            <w:webHidden/>
          </w:rPr>
          <w:instrText xml:space="preserve"> PAGEREF _Toc32564210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7B587065" w14:textId="22B9A11A"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211" w:history="1">
        <w:r w:rsidR="00B960D1" w:rsidRPr="006F6672">
          <w:rPr>
            <w:rStyle w:val="Hyperlink"/>
            <w:noProof/>
          </w:rPr>
          <w:t>9.2.9 Termination Criteria and Objective Functions</w:t>
        </w:r>
        <w:r w:rsidR="00B960D1">
          <w:rPr>
            <w:noProof/>
            <w:webHidden/>
          </w:rPr>
          <w:tab/>
        </w:r>
        <w:r w:rsidR="00B960D1">
          <w:rPr>
            <w:noProof/>
            <w:webHidden/>
          </w:rPr>
          <w:fldChar w:fldCharType="begin"/>
        </w:r>
        <w:r w:rsidR="00B960D1">
          <w:rPr>
            <w:noProof/>
            <w:webHidden/>
          </w:rPr>
          <w:instrText xml:space="preserve"> PAGEREF _Toc32564211 \h </w:instrText>
        </w:r>
        <w:r w:rsidR="00B960D1">
          <w:rPr>
            <w:noProof/>
            <w:webHidden/>
          </w:rPr>
        </w:r>
        <w:r w:rsidR="00B960D1">
          <w:rPr>
            <w:noProof/>
            <w:webHidden/>
          </w:rPr>
          <w:fldChar w:fldCharType="separate"/>
        </w:r>
        <w:r w:rsidR="00B960D1">
          <w:rPr>
            <w:noProof/>
            <w:webHidden/>
          </w:rPr>
          <w:t>142</w:t>
        </w:r>
        <w:r w:rsidR="00B960D1">
          <w:rPr>
            <w:noProof/>
            <w:webHidden/>
          </w:rPr>
          <w:fldChar w:fldCharType="end"/>
        </w:r>
      </w:hyperlink>
    </w:p>
    <w:p w14:paraId="0ADCDE36" w14:textId="0092E8CC"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212" w:history="1">
        <w:r w:rsidR="00B960D1" w:rsidRPr="006F6672">
          <w:rPr>
            <w:rStyle w:val="Hyperlink"/>
            <w:noProof/>
          </w:rPr>
          <w:t>9.3 PESTPP-IES Output Files</w:t>
        </w:r>
        <w:r w:rsidR="00B960D1">
          <w:rPr>
            <w:noProof/>
            <w:webHidden/>
          </w:rPr>
          <w:tab/>
        </w:r>
        <w:r w:rsidR="00B960D1">
          <w:rPr>
            <w:noProof/>
            <w:webHidden/>
          </w:rPr>
          <w:fldChar w:fldCharType="begin"/>
        </w:r>
        <w:r w:rsidR="00B960D1">
          <w:rPr>
            <w:noProof/>
            <w:webHidden/>
          </w:rPr>
          <w:instrText xml:space="preserve"> PAGEREF _Toc32564212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5645797C" w14:textId="207339B1"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213" w:history="1">
        <w:r w:rsidR="00B960D1" w:rsidRPr="006F6672">
          <w:rPr>
            <w:rStyle w:val="Hyperlink"/>
            <w:noProof/>
          </w:rPr>
          <w:t>9.3.1 CSV Output Files</w:t>
        </w:r>
        <w:r w:rsidR="00B960D1">
          <w:rPr>
            <w:noProof/>
            <w:webHidden/>
          </w:rPr>
          <w:tab/>
        </w:r>
        <w:r w:rsidR="00B960D1">
          <w:rPr>
            <w:noProof/>
            <w:webHidden/>
          </w:rPr>
          <w:fldChar w:fldCharType="begin"/>
        </w:r>
        <w:r w:rsidR="00B960D1">
          <w:rPr>
            <w:noProof/>
            <w:webHidden/>
          </w:rPr>
          <w:instrText xml:space="preserve"> PAGEREF _Toc32564213 \h </w:instrText>
        </w:r>
        <w:r w:rsidR="00B960D1">
          <w:rPr>
            <w:noProof/>
            <w:webHidden/>
          </w:rPr>
        </w:r>
        <w:r w:rsidR="00B960D1">
          <w:rPr>
            <w:noProof/>
            <w:webHidden/>
          </w:rPr>
          <w:fldChar w:fldCharType="separate"/>
        </w:r>
        <w:r w:rsidR="00B960D1">
          <w:rPr>
            <w:noProof/>
            <w:webHidden/>
          </w:rPr>
          <w:t>143</w:t>
        </w:r>
        <w:r w:rsidR="00B960D1">
          <w:rPr>
            <w:noProof/>
            <w:webHidden/>
          </w:rPr>
          <w:fldChar w:fldCharType="end"/>
        </w:r>
      </w:hyperlink>
    </w:p>
    <w:p w14:paraId="425268E8" w14:textId="242FCADB"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214" w:history="1">
        <w:r w:rsidR="00B960D1" w:rsidRPr="006F6672">
          <w:rPr>
            <w:rStyle w:val="Hyperlink"/>
            <w:noProof/>
          </w:rPr>
          <w:t>9.3.2 Non-CSV Output Files</w:t>
        </w:r>
        <w:r w:rsidR="00B960D1">
          <w:rPr>
            <w:noProof/>
            <w:webHidden/>
          </w:rPr>
          <w:tab/>
        </w:r>
        <w:r w:rsidR="00B960D1">
          <w:rPr>
            <w:noProof/>
            <w:webHidden/>
          </w:rPr>
          <w:fldChar w:fldCharType="begin"/>
        </w:r>
        <w:r w:rsidR="00B960D1">
          <w:rPr>
            <w:noProof/>
            <w:webHidden/>
          </w:rPr>
          <w:instrText xml:space="preserve"> PAGEREF _Toc32564214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6E8F6478" w14:textId="28A2BDE4"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215" w:history="1">
        <w:r w:rsidR="00B960D1" w:rsidRPr="006F6672">
          <w:rPr>
            <w:rStyle w:val="Hyperlink"/>
            <w:noProof/>
          </w:rPr>
          <w:t>9.4 Summary of Control Variables</w:t>
        </w:r>
        <w:r w:rsidR="00B960D1">
          <w:rPr>
            <w:noProof/>
            <w:webHidden/>
          </w:rPr>
          <w:tab/>
        </w:r>
        <w:r w:rsidR="00B960D1">
          <w:rPr>
            <w:noProof/>
            <w:webHidden/>
          </w:rPr>
          <w:fldChar w:fldCharType="begin"/>
        </w:r>
        <w:r w:rsidR="00B960D1">
          <w:rPr>
            <w:noProof/>
            <w:webHidden/>
          </w:rPr>
          <w:instrText xml:space="preserve"> PAGEREF _Toc32564215 \h </w:instrText>
        </w:r>
        <w:r w:rsidR="00B960D1">
          <w:rPr>
            <w:noProof/>
            <w:webHidden/>
          </w:rPr>
        </w:r>
        <w:r w:rsidR="00B960D1">
          <w:rPr>
            <w:noProof/>
            <w:webHidden/>
          </w:rPr>
          <w:fldChar w:fldCharType="separate"/>
        </w:r>
        <w:r w:rsidR="00B960D1">
          <w:rPr>
            <w:noProof/>
            <w:webHidden/>
          </w:rPr>
          <w:t>145</w:t>
        </w:r>
        <w:r w:rsidR="00B960D1">
          <w:rPr>
            <w:noProof/>
            <w:webHidden/>
          </w:rPr>
          <w:fldChar w:fldCharType="end"/>
        </w:r>
      </w:hyperlink>
    </w:p>
    <w:p w14:paraId="0E0E47C8" w14:textId="46C90649" w:rsidR="00B960D1" w:rsidRDefault="009834C7">
      <w:pPr>
        <w:pStyle w:val="TOC1"/>
        <w:tabs>
          <w:tab w:val="right" w:leader="dot" w:pos="9016"/>
        </w:tabs>
        <w:rPr>
          <w:rFonts w:asciiTheme="minorHAnsi" w:eastAsiaTheme="minorEastAsia" w:hAnsiTheme="minorHAnsi" w:cstheme="minorBidi"/>
          <w:noProof/>
          <w:szCs w:val="24"/>
          <w:lang w:eastAsia="en-US"/>
        </w:rPr>
      </w:pPr>
      <w:hyperlink w:anchor="_Toc32564216" w:history="1">
        <w:r w:rsidR="00B960D1" w:rsidRPr="006F6672">
          <w:rPr>
            <w:rStyle w:val="Hyperlink"/>
            <w:noProof/>
          </w:rPr>
          <w:t>10. PESTPP-SWP</w:t>
        </w:r>
        <w:r w:rsidR="00B960D1">
          <w:rPr>
            <w:noProof/>
            <w:webHidden/>
          </w:rPr>
          <w:tab/>
        </w:r>
        <w:r w:rsidR="00B960D1">
          <w:rPr>
            <w:noProof/>
            <w:webHidden/>
          </w:rPr>
          <w:fldChar w:fldCharType="begin"/>
        </w:r>
        <w:r w:rsidR="00B960D1">
          <w:rPr>
            <w:noProof/>
            <w:webHidden/>
          </w:rPr>
          <w:instrText xml:space="preserve"> PAGEREF _Toc32564216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4E4849E" w14:textId="0BF2D64B"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217" w:history="1">
        <w:r w:rsidR="00B960D1" w:rsidRPr="006F6672">
          <w:rPr>
            <w:rStyle w:val="Hyperlink"/>
            <w:noProof/>
          </w:rPr>
          <w:t>10.1 Introduction</w:t>
        </w:r>
        <w:r w:rsidR="00B960D1">
          <w:rPr>
            <w:noProof/>
            <w:webHidden/>
          </w:rPr>
          <w:tab/>
        </w:r>
        <w:r w:rsidR="00B960D1">
          <w:rPr>
            <w:noProof/>
            <w:webHidden/>
          </w:rPr>
          <w:fldChar w:fldCharType="begin"/>
        </w:r>
        <w:r w:rsidR="00B960D1">
          <w:rPr>
            <w:noProof/>
            <w:webHidden/>
          </w:rPr>
          <w:instrText xml:space="preserve"> PAGEREF _Toc32564217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5DC08DBE" w14:textId="546BAFC2"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218" w:history="1">
        <w:r w:rsidR="00B960D1" w:rsidRPr="006F6672">
          <w:rPr>
            <w:rStyle w:val="Hyperlink"/>
            <w:noProof/>
          </w:rPr>
          <w:t>10.2 Using PESTPP-SWP</w:t>
        </w:r>
        <w:r w:rsidR="00B960D1">
          <w:rPr>
            <w:noProof/>
            <w:webHidden/>
          </w:rPr>
          <w:tab/>
        </w:r>
        <w:r w:rsidR="00B960D1">
          <w:rPr>
            <w:noProof/>
            <w:webHidden/>
          </w:rPr>
          <w:fldChar w:fldCharType="begin"/>
        </w:r>
        <w:r w:rsidR="00B960D1">
          <w:rPr>
            <w:noProof/>
            <w:webHidden/>
          </w:rPr>
          <w:instrText xml:space="preserve"> PAGEREF _Toc32564218 \h </w:instrText>
        </w:r>
        <w:r w:rsidR="00B960D1">
          <w:rPr>
            <w:noProof/>
            <w:webHidden/>
          </w:rPr>
        </w:r>
        <w:r w:rsidR="00B960D1">
          <w:rPr>
            <w:noProof/>
            <w:webHidden/>
          </w:rPr>
          <w:fldChar w:fldCharType="separate"/>
        </w:r>
        <w:r w:rsidR="00B960D1">
          <w:rPr>
            <w:noProof/>
            <w:webHidden/>
          </w:rPr>
          <w:t>150</w:t>
        </w:r>
        <w:r w:rsidR="00B960D1">
          <w:rPr>
            <w:noProof/>
            <w:webHidden/>
          </w:rPr>
          <w:fldChar w:fldCharType="end"/>
        </w:r>
      </w:hyperlink>
    </w:p>
    <w:p w14:paraId="3F0AA4E4" w14:textId="39ACBF24"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219" w:history="1">
        <w:r w:rsidR="00B960D1" w:rsidRPr="006F6672">
          <w:rPr>
            <w:rStyle w:val="Hyperlink"/>
            <w:noProof/>
          </w:rPr>
          <w:t>10.3 Summary of Control Variables</w:t>
        </w:r>
        <w:r w:rsidR="00B960D1">
          <w:rPr>
            <w:noProof/>
            <w:webHidden/>
          </w:rPr>
          <w:tab/>
        </w:r>
        <w:r w:rsidR="00B960D1">
          <w:rPr>
            <w:noProof/>
            <w:webHidden/>
          </w:rPr>
          <w:fldChar w:fldCharType="begin"/>
        </w:r>
        <w:r w:rsidR="00B960D1">
          <w:rPr>
            <w:noProof/>
            <w:webHidden/>
          </w:rPr>
          <w:instrText xml:space="preserve"> PAGEREF _Toc32564219 \h </w:instrText>
        </w:r>
        <w:r w:rsidR="00B960D1">
          <w:rPr>
            <w:noProof/>
            <w:webHidden/>
          </w:rPr>
        </w:r>
        <w:r w:rsidR="00B960D1">
          <w:rPr>
            <w:noProof/>
            <w:webHidden/>
          </w:rPr>
          <w:fldChar w:fldCharType="separate"/>
        </w:r>
        <w:r w:rsidR="00B960D1">
          <w:rPr>
            <w:noProof/>
            <w:webHidden/>
          </w:rPr>
          <w:t>151</w:t>
        </w:r>
        <w:r w:rsidR="00B960D1">
          <w:rPr>
            <w:noProof/>
            <w:webHidden/>
          </w:rPr>
          <w:fldChar w:fldCharType="end"/>
        </w:r>
      </w:hyperlink>
    </w:p>
    <w:p w14:paraId="166483C4" w14:textId="4D64D73F" w:rsidR="00B960D1" w:rsidRDefault="009834C7">
      <w:pPr>
        <w:pStyle w:val="TOC1"/>
        <w:tabs>
          <w:tab w:val="left" w:pos="576"/>
          <w:tab w:val="right" w:leader="dot" w:pos="9016"/>
        </w:tabs>
        <w:rPr>
          <w:rFonts w:asciiTheme="minorHAnsi" w:eastAsiaTheme="minorEastAsia" w:hAnsiTheme="minorHAnsi" w:cstheme="minorBidi"/>
          <w:noProof/>
          <w:szCs w:val="24"/>
          <w:lang w:eastAsia="en-US"/>
        </w:rPr>
      </w:pPr>
      <w:hyperlink w:anchor="_Toc32564220" w:history="1">
        <w:r w:rsidR="00B960D1" w:rsidRPr="006F6672">
          <w:rPr>
            <w:rStyle w:val="Hyperlink"/>
            <w:noProof/>
          </w:rPr>
          <w:t>11.</w:t>
        </w:r>
        <w:r w:rsidR="00B960D1">
          <w:rPr>
            <w:rFonts w:asciiTheme="minorHAnsi" w:eastAsiaTheme="minorEastAsia" w:hAnsiTheme="minorHAnsi" w:cstheme="minorBidi"/>
            <w:noProof/>
            <w:szCs w:val="24"/>
            <w:lang w:eastAsia="en-US"/>
          </w:rPr>
          <w:tab/>
        </w:r>
        <w:r w:rsidR="00B960D1" w:rsidRPr="006F6672">
          <w:rPr>
            <w:rStyle w:val="Hyperlink"/>
            <w:noProof/>
          </w:rPr>
          <w:t>PESTPP-PSO</w:t>
        </w:r>
        <w:r w:rsidR="00B960D1">
          <w:rPr>
            <w:noProof/>
            <w:webHidden/>
          </w:rPr>
          <w:tab/>
        </w:r>
        <w:r w:rsidR="00B960D1">
          <w:rPr>
            <w:noProof/>
            <w:webHidden/>
          </w:rPr>
          <w:fldChar w:fldCharType="begin"/>
        </w:r>
        <w:r w:rsidR="00B960D1">
          <w:rPr>
            <w:noProof/>
            <w:webHidden/>
          </w:rPr>
          <w:instrText xml:space="preserve"> PAGEREF _Toc32564220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291FADE0" w14:textId="2613F3FD"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221" w:history="1">
        <w:r w:rsidR="00B960D1" w:rsidRPr="006F6672">
          <w:rPr>
            <w:rStyle w:val="Hyperlink"/>
            <w:noProof/>
          </w:rPr>
          <w:t>11.1 Introduction</w:t>
        </w:r>
        <w:r w:rsidR="00B960D1">
          <w:rPr>
            <w:noProof/>
            <w:webHidden/>
          </w:rPr>
          <w:tab/>
        </w:r>
        <w:r w:rsidR="00B960D1">
          <w:rPr>
            <w:noProof/>
            <w:webHidden/>
          </w:rPr>
          <w:fldChar w:fldCharType="begin"/>
        </w:r>
        <w:r w:rsidR="00B960D1">
          <w:rPr>
            <w:noProof/>
            <w:webHidden/>
          </w:rPr>
          <w:instrText xml:space="preserve"> PAGEREF _Toc32564221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3F5E42A4" w14:textId="145DD656" w:rsidR="00B960D1" w:rsidRDefault="009834C7">
      <w:pPr>
        <w:pStyle w:val="TOC3"/>
        <w:tabs>
          <w:tab w:val="left" w:pos="1440"/>
          <w:tab w:val="right" w:leader="dot" w:pos="9016"/>
        </w:tabs>
        <w:rPr>
          <w:rFonts w:asciiTheme="minorHAnsi" w:eastAsiaTheme="minorEastAsia" w:hAnsiTheme="minorHAnsi" w:cstheme="minorBidi"/>
          <w:noProof/>
          <w:szCs w:val="24"/>
          <w:lang w:eastAsia="en-US"/>
        </w:rPr>
      </w:pPr>
      <w:hyperlink w:anchor="_Toc32564222" w:history="1">
        <w:r w:rsidR="00B960D1" w:rsidRPr="006F6672">
          <w:rPr>
            <w:rStyle w:val="Hyperlink"/>
            <w:noProof/>
          </w:rPr>
          <w:t>11.1.1</w:t>
        </w:r>
        <w:r w:rsidR="00B960D1">
          <w:rPr>
            <w:rFonts w:asciiTheme="minorHAnsi" w:eastAsiaTheme="minorEastAsia" w:hAnsiTheme="minorHAnsi" w:cstheme="minorBidi"/>
            <w:noProof/>
            <w:szCs w:val="24"/>
            <w:lang w:eastAsia="en-US"/>
          </w:rPr>
          <w:tab/>
        </w:r>
        <w:r w:rsidR="00B960D1" w:rsidRPr="006F6672">
          <w:rPr>
            <w:rStyle w:val="Hyperlink"/>
            <w:noProof/>
          </w:rPr>
          <w:t>Publications and Overview</w:t>
        </w:r>
        <w:r w:rsidR="00B960D1">
          <w:rPr>
            <w:noProof/>
            <w:webHidden/>
          </w:rPr>
          <w:tab/>
        </w:r>
        <w:r w:rsidR="00B960D1">
          <w:rPr>
            <w:noProof/>
            <w:webHidden/>
          </w:rPr>
          <w:fldChar w:fldCharType="begin"/>
        </w:r>
        <w:r w:rsidR="00B960D1">
          <w:rPr>
            <w:noProof/>
            <w:webHidden/>
          </w:rPr>
          <w:instrText xml:space="preserve"> PAGEREF _Toc32564222 \h </w:instrText>
        </w:r>
        <w:r w:rsidR="00B960D1">
          <w:rPr>
            <w:noProof/>
            <w:webHidden/>
          </w:rPr>
        </w:r>
        <w:r w:rsidR="00B960D1">
          <w:rPr>
            <w:noProof/>
            <w:webHidden/>
          </w:rPr>
          <w:fldChar w:fldCharType="separate"/>
        </w:r>
        <w:r w:rsidR="00B960D1">
          <w:rPr>
            <w:noProof/>
            <w:webHidden/>
          </w:rPr>
          <w:t>153</w:t>
        </w:r>
        <w:r w:rsidR="00B960D1">
          <w:rPr>
            <w:noProof/>
            <w:webHidden/>
          </w:rPr>
          <w:fldChar w:fldCharType="end"/>
        </w:r>
      </w:hyperlink>
    </w:p>
    <w:p w14:paraId="1E2F665F" w14:textId="5EA88D21" w:rsidR="00B960D1" w:rsidRDefault="009834C7">
      <w:pPr>
        <w:pStyle w:val="TOC3"/>
        <w:tabs>
          <w:tab w:val="left" w:pos="1440"/>
          <w:tab w:val="right" w:leader="dot" w:pos="9016"/>
        </w:tabs>
        <w:rPr>
          <w:rFonts w:asciiTheme="minorHAnsi" w:eastAsiaTheme="minorEastAsia" w:hAnsiTheme="minorHAnsi" w:cstheme="minorBidi"/>
          <w:noProof/>
          <w:szCs w:val="24"/>
          <w:lang w:eastAsia="en-US"/>
        </w:rPr>
      </w:pPr>
      <w:hyperlink w:anchor="_Toc32564223" w:history="1">
        <w:r w:rsidR="00B960D1" w:rsidRPr="006F6672">
          <w:rPr>
            <w:rStyle w:val="Hyperlink"/>
            <w:noProof/>
          </w:rPr>
          <w:t>1.1.1</w:t>
        </w:r>
        <w:r w:rsidR="00B960D1">
          <w:rPr>
            <w:rFonts w:asciiTheme="minorHAnsi" w:eastAsiaTheme="minorEastAsia" w:hAnsiTheme="minorHAnsi" w:cstheme="minorBidi"/>
            <w:noProof/>
            <w:szCs w:val="24"/>
            <w:lang w:eastAsia="en-US"/>
          </w:rPr>
          <w:tab/>
        </w:r>
        <w:r w:rsidR="00B960D1" w:rsidRPr="006F6672">
          <w:rPr>
            <w:rStyle w:val="Hyperlink"/>
            <w:noProof/>
          </w:rPr>
          <w:t>Basic Single-Objective Particle Swarm Optimization</w:t>
        </w:r>
        <w:r w:rsidR="00B960D1">
          <w:rPr>
            <w:noProof/>
            <w:webHidden/>
          </w:rPr>
          <w:tab/>
        </w:r>
        <w:r w:rsidR="00B960D1">
          <w:rPr>
            <w:noProof/>
            <w:webHidden/>
          </w:rPr>
          <w:fldChar w:fldCharType="begin"/>
        </w:r>
        <w:r w:rsidR="00B960D1">
          <w:rPr>
            <w:noProof/>
            <w:webHidden/>
          </w:rPr>
          <w:instrText xml:space="preserve"> PAGEREF _Toc32564223 \h </w:instrText>
        </w:r>
        <w:r w:rsidR="00B960D1">
          <w:rPr>
            <w:noProof/>
            <w:webHidden/>
          </w:rPr>
        </w:r>
        <w:r w:rsidR="00B960D1">
          <w:rPr>
            <w:noProof/>
            <w:webHidden/>
          </w:rPr>
          <w:fldChar w:fldCharType="separate"/>
        </w:r>
        <w:r w:rsidR="00B960D1">
          <w:rPr>
            <w:noProof/>
            <w:webHidden/>
          </w:rPr>
          <w:t>155</w:t>
        </w:r>
        <w:r w:rsidR="00B960D1">
          <w:rPr>
            <w:noProof/>
            <w:webHidden/>
          </w:rPr>
          <w:fldChar w:fldCharType="end"/>
        </w:r>
      </w:hyperlink>
    </w:p>
    <w:p w14:paraId="1B77075B" w14:textId="6E39D9CE" w:rsidR="00B960D1" w:rsidRDefault="009834C7">
      <w:pPr>
        <w:pStyle w:val="TOC3"/>
        <w:tabs>
          <w:tab w:val="left" w:pos="1440"/>
          <w:tab w:val="right" w:leader="dot" w:pos="9016"/>
        </w:tabs>
        <w:rPr>
          <w:rFonts w:asciiTheme="minorHAnsi" w:eastAsiaTheme="minorEastAsia" w:hAnsiTheme="minorHAnsi" w:cstheme="minorBidi"/>
          <w:noProof/>
          <w:szCs w:val="24"/>
          <w:lang w:eastAsia="en-US"/>
        </w:rPr>
      </w:pPr>
      <w:hyperlink w:anchor="_Toc32564224" w:history="1">
        <w:r w:rsidR="00B960D1" w:rsidRPr="006F6672">
          <w:rPr>
            <w:rStyle w:val="Hyperlink"/>
            <w:noProof/>
          </w:rPr>
          <w:t>11.1.2</w:t>
        </w:r>
        <w:r w:rsidR="00B960D1">
          <w:rPr>
            <w:rFonts w:asciiTheme="minorHAnsi" w:eastAsiaTheme="minorEastAsia" w:hAnsiTheme="minorHAnsi" w:cstheme="minorBidi"/>
            <w:noProof/>
            <w:szCs w:val="24"/>
            <w:lang w:eastAsia="en-US"/>
          </w:rPr>
          <w:tab/>
        </w:r>
        <w:r w:rsidR="00B960D1" w:rsidRPr="006F6672">
          <w:rPr>
            <w:rStyle w:val="Hyperlink"/>
            <w:noProof/>
          </w:rPr>
          <w:t>Multi-Objective Particle Swarm optimization</w:t>
        </w:r>
        <w:r w:rsidR="00B960D1">
          <w:rPr>
            <w:noProof/>
            <w:webHidden/>
          </w:rPr>
          <w:tab/>
        </w:r>
        <w:r w:rsidR="00B960D1">
          <w:rPr>
            <w:noProof/>
            <w:webHidden/>
          </w:rPr>
          <w:fldChar w:fldCharType="begin"/>
        </w:r>
        <w:r w:rsidR="00B960D1">
          <w:rPr>
            <w:noProof/>
            <w:webHidden/>
          </w:rPr>
          <w:instrText xml:space="preserve"> PAGEREF _Toc32564224 \h </w:instrText>
        </w:r>
        <w:r w:rsidR="00B960D1">
          <w:rPr>
            <w:noProof/>
            <w:webHidden/>
          </w:rPr>
        </w:r>
        <w:r w:rsidR="00B960D1">
          <w:rPr>
            <w:noProof/>
            <w:webHidden/>
          </w:rPr>
          <w:fldChar w:fldCharType="separate"/>
        </w:r>
        <w:r w:rsidR="00B960D1">
          <w:rPr>
            <w:noProof/>
            <w:webHidden/>
          </w:rPr>
          <w:t>156</w:t>
        </w:r>
        <w:r w:rsidR="00B960D1">
          <w:rPr>
            <w:noProof/>
            <w:webHidden/>
          </w:rPr>
          <w:fldChar w:fldCharType="end"/>
        </w:r>
      </w:hyperlink>
    </w:p>
    <w:p w14:paraId="4061F46B" w14:textId="0AF0B594" w:rsidR="00B960D1" w:rsidRDefault="009834C7">
      <w:pPr>
        <w:pStyle w:val="TOC3"/>
        <w:tabs>
          <w:tab w:val="left" w:pos="1440"/>
          <w:tab w:val="right" w:leader="dot" w:pos="9016"/>
        </w:tabs>
        <w:rPr>
          <w:rFonts w:asciiTheme="minorHAnsi" w:eastAsiaTheme="minorEastAsia" w:hAnsiTheme="minorHAnsi" w:cstheme="minorBidi"/>
          <w:noProof/>
          <w:szCs w:val="24"/>
          <w:lang w:eastAsia="en-US"/>
        </w:rPr>
      </w:pPr>
      <w:hyperlink w:anchor="_Toc32564225" w:history="1">
        <w:r w:rsidR="00B960D1" w:rsidRPr="006F6672">
          <w:rPr>
            <w:rStyle w:val="Hyperlink"/>
            <w:noProof/>
          </w:rPr>
          <w:t>11.1.3</w:t>
        </w:r>
        <w:r w:rsidR="00B960D1">
          <w:rPr>
            <w:rFonts w:asciiTheme="minorHAnsi" w:eastAsiaTheme="minorEastAsia" w:hAnsiTheme="minorHAnsi" w:cstheme="minorBidi"/>
            <w:noProof/>
            <w:szCs w:val="24"/>
            <w:lang w:eastAsia="en-US"/>
          </w:rPr>
          <w:tab/>
        </w:r>
        <w:r w:rsidR="00B960D1" w:rsidRPr="006F6672">
          <w:rPr>
            <w:rStyle w:val="Hyperlink"/>
            <w:noProof/>
          </w:rPr>
          <w:t>Decision Variable Transformations</w:t>
        </w:r>
        <w:r w:rsidR="00B960D1">
          <w:rPr>
            <w:noProof/>
            <w:webHidden/>
          </w:rPr>
          <w:tab/>
        </w:r>
        <w:r w:rsidR="00B960D1">
          <w:rPr>
            <w:noProof/>
            <w:webHidden/>
          </w:rPr>
          <w:fldChar w:fldCharType="begin"/>
        </w:r>
        <w:r w:rsidR="00B960D1">
          <w:rPr>
            <w:noProof/>
            <w:webHidden/>
          </w:rPr>
          <w:instrText xml:space="preserve"> PAGEREF _Toc32564225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08EA75DB" w14:textId="5026EF7D" w:rsidR="00B960D1" w:rsidRDefault="009834C7">
      <w:pPr>
        <w:pStyle w:val="TOC2"/>
        <w:tabs>
          <w:tab w:val="left" w:pos="960"/>
          <w:tab w:val="right" w:leader="dot" w:pos="9016"/>
        </w:tabs>
        <w:rPr>
          <w:rFonts w:asciiTheme="minorHAnsi" w:eastAsiaTheme="minorEastAsia" w:hAnsiTheme="minorHAnsi" w:cstheme="minorBidi"/>
          <w:noProof/>
          <w:szCs w:val="24"/>
          <w:lang w:eastAsia="en-US"/>
        </w:rPr>
      </w:pPr>
      <w:hyperlink w:anchor="_Toc32564226" w:history="1">
        <w:r w:rsidR="00B960D1" w:rsidRPr="006F6672">
          <w:rPr>
            <w:rStyle w:val="Hyperlink"/>
            <w:noProof/>
          </w:rPr>
          <w:t>11.2</w:t>
        </w:r>
        <w:r w:rsidR="00B960D1">
          <w:rPr>
            <w:rFonts w:asciiTheme="minorHAnsi" w:eastAsiaTheme="minorEastAsia" w:hAnsiTheme="minorHAnsi" w:cstheme="minorBidi"/>
            <w:noProof/>
            <w:szCs w:val="24"/>
            <w:lang w:eastAsia="en-US"/>
          </w:rPr>
          <w:tab/>
        </w:r>
        <w:r w:rsidR="00B960D1" w:rsidRPr="006F6672">
          <w:rPr>
            <w:rStyle w:val="Hyperlink"/>
            <w:noProof/>
          </w:rPr>
          <w:t>Using PESTPP-PSO</w:t>
        </w:r>
        <w:r w:rsidR="00B960D1">
          <w:rPr>
            <w:noProof/>
            <w:webHidden/>
          </w:rPr>
          <w:tab/>
        </w:r>
        <w:r w:rsidR="00B960D1">
          <w:rPr>
            <w:noProof/>
            <w:webHidden/>
          </w:rPr>
          <w:fldChar w:fldCharType="begin"/>
        </w:r>
        <w:r w:rsidR="00B960D1">
          <w:rPr>
            <w:noProof/>
            <w:webHidden/>
          </w:rPr>
          <w:instrText xml:space="preserve"> PAGEREF _Toc32564226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25B802E4" w14:textId="75CFF10E" w:rsidR="00B960D1" w:rsidRDefault="009834C7">
      <w:pPr>
        <w:pStyle w:val="TOC3"/>
        <w:tabs>
          <w:tab w:val="left" w:pos="1440"/>
          <w:tab w:val="right" w:leader="dot" w:pos="9016"/>
        </w:tabs>
        <w:rPr>
          <w:rFonts w:asciiTheme="minorHAnsi" w:eastAsiaTheme="minorEastAsia" w:hAnsiTheme="minorHAnsi" w:cstheme="minorBidi"/>
          <w:noProof/>
          <w:szCs w:val="24"/>
          <w:lang w:eastAsia="en-US"/>
        </w:rPr>
      </w:pPr>
      <w:hyperlink w:anchor="_Toc32564227" w:history="1">
        <w:r w:rsidR="00B960D1" w:rsidRPr="006F6672">
          <w:rPr>
            <w:rStyle w:val="Hyperlink"/>
            <w:noProof/>
          </w:rPr>
          <w:t>11.2.1</w:t>
        </w:r>
        <w:r w:rsidR="00B960D1">
          <w:rPr>
            <w:rFonts w:asciiTheme="minorHAnsi" w:eastAsiaTheme="minorEastAsia" w:hAnsiTheme="minorHAnsi" w:cstheme="minorBidi"/>
            <w:noProof/>
            <w:szCs w:val="24"/>
            <w:lang w:eastAsia="en-US"/>
          </w:rPr>
          <w:tab/>
        </w:r>
        <w:r w:rsidR="00B960D1" w:rsidRPr="006F6672">
          <w:rPr>
            <w:rStyle w:val="Hyperlink"/>
            <w:noProof/>
          </w:rPr>
          <w:t>General</w:t>
        </w:r>
        <w:r w:rsidR="00B960D1">
          <w:rPr>
            <w:noProof/>
            <w:webHidden/>
          </w:rPr>
          <w:tab/>
        </w:r>
        <w:r w:rsidR="00B960D1">
          <w:rPr>
            <w:noProof/>
            <w:webHidden/>
          </w:rPr>
          <w:fldChar w:fldCharType="begin"/>
        </w:r>
        <w:r w:rsidR="00B960D1">
          <w:rPr>
            <w:noProof/>
            <w:webHidden/>
          </w:rPr>
          <w:instrText xml:space="preserve"> PAGEREF _Toc32564227 \h </w:instrText>
        </w:r>
        <w:r w:rsidR="00B960D1">
          <w:rPr>
            <w:noProof/>
            <w:webHidden/>
          </w:rPr>
        </w:r>
        <w:r w:rsidR="00B960D1">
          <w:rPr>
            <w:noProof/>
            <w:webHidden/>
          </w:rPr>
          <w:fldChar w:fldCharType="separate"/>
        </w:r>
        <w:r w:rsidR="00B960D1">
          <w:rPr>
            <w:noProof/>
            <w:webHidden/>
          </w:rPr>
          <w:t>157</w:t>
        </w:r>
        <w:r w:rsidR="00B960D1">
          <w:rPr>
            <w:noProof/>
            <w:webHidden/>
          </w:rPr>
          <w:fldChar w:fldCharType="end"/>
        </w:r>
      </w:hyperlink>
    </w:p>
    <w:p w14:paraId="1F539E60" w14:textId="2C73C9F1" w:rsidR="00B960D1" w:rsidRDefault="009834C7">
      <w:pPr>
        <w:pStyle w:val="TOC3"/>
        <w:tabs>
          <w:tab w:val="left" w:pos="1440"/>
          <w:tab w:val="right" w:leader="dot" w:pos="9016"/>
        </w:tabs>
        <w:rPr>
          <w:rFonts w:asciiTheme="minorHAnsi" w:eastAsiaTheme="minorEastAsia" w:hAnsiTheme="minorHAnsi" w:cstheme="minorBidi"/>
          <w:noProof/>
          <w:szCs w:val="24"/>
          <w:lang w:eastAsia="en-US"/>
        </w:rPr>
      </w:pPr>
      <w:hyperlink w:anchor="_Toc32564228" w:history="1">
        <w:r w:rsidR="00B960D1" w:rsidRPr="006F6672">
          <w:rPr>
            <w:rStyle w:val="Hyperlink"/>
            <w:noProof/>
          </w:rPr>
          <w:t>11.2.2</w:t>
        </w:r>
        <w:r w:rsidR="00B960D1">
          <w:rPr>
            <w:rFonts w:asciiTheme="minorHAnsi" w:eastAsiaTheme="minorEastAsia" w:hAnsiTheme="minorHAnsi" w:cstheme="minorBidi"/>
            <w:noProof/>
            <w:szCs w:val="24"/>
            <w:lang w:eastAsia="en-US"/>
          </w:rPr>
          <w:tab/>
        </w:r>
        <w:r w:rsidR="00B960D1" w:rsidRPr="006F6672">
          <w:rPr>
            <w:rStyle w:val="Hyperlink"/>
            <w:noProof/>
          </w:rPr>
          <w:t>Estimation Mode</w:t>
        </w:r>
        <w:r w:rsidR="00B960D1">
          <w:rPr>
            <w:noProof/>
            <w:webHidden/>
          </w:rPr>
          <w:tab/>
        </w:r>
        <w:r w:rsidR="00B960D1">
          <w:rPr>
            <w:noProof/>
            <w:webHidden/>
          </w:rPr>
          <w:fldChar w:fldCharType="begin"/>
        </w:r>
        <w:r w:rsidR="00B960D1">
          <w:rPr>
            <w:noProof/>
            <w:webHidden/>
          </w:rPr>
          <w:instrText xml:space="preserve"> PAGEREF _Toc32564228 \h </w:instrText>
        </w:r>
        <w:r w:rsidR="00B960D1">
          <w:rPr>
            <w:noProof/>
            <w:webHidden/>
          </w:rPr>
        </w:r>
        <w:r w:rsidR="00B960D1">
          <w:rPr>
            <w:noProof/>
            <w:webHidden/>
          </w:rPr>
          <w:fldChar w:fldCharType="separate"/>
        </w:r>
        <w:r w:rsidR="00B960D1">
          <w:rPr>
            <w:noProof/>
            <w:webHidden/>
          </w:rPr>
          <w:t>159</w:t>
        </w:r>
        <w:r w:rsidR="00B960D1">
          <w:rPr>
            <w:noProof/>
            <w:webHidden/>
          </w:rPr>
          <w:fldChar w:fldCharType="end"/>
        </w:r>
      </w:hyperlink>
    </w:p>
    <w:p w14:paraId="65EF8F88" w14:textId="7705ECC2"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229" w:history="1">
        <w:r w:rsidR="00B960D1" w:rsidRPr="006F6672">
          <w:rPr>
            <w:rStyle w:val="Hyperlink"/>
            <w:noProof/>
          </w:rPr>
          <w:t>11.2.3.   Pareto mode</w:t>
        </w:r>
        <w:r w:rsidR="00B960D1">
          <w:rPr>
            <w:noProof/>
            <w:webHidden/>
          </w:rPr>
          <w:tab/>
        </w:r>
        <w:r w:rsidR="00B960D1">
          <w:rPr>
            <w:noProof/>
            <w:webHidden/>
          </w:rPr>
          <w:fldChar w:fldCharType="begin"/>
        </w:r>
        <w:r w:rsidR="00B960D1">
          <w:rPr>
            <w:noProof/>
            <w:webHidden/>
          </w:rPr>
          <w:instrText xml:space="preserve"> PAGEREF _Toc32564229 \h </w:instrText>
        </w:r>
        <w:r w:rsidR="00B960D1">
          <w:rPr>
            <w:noProof/>
            <w:webHidden/>
          </w:rPr>
        </w:r>
        <w:r w:rsidR="00B960D1">
          <w:rPr>
            <w:noProof/>
            <w:webHidden/>
          </w:rPr>
          <w:fldChar w:fldCharType="separate"/>
        </w:r>
        <w:r w:rsidR="00B960D1">
          <w:rPr>
            <w:noProof/>
            <w:webHidden/>
          </w:rPr>
          <w:t>163</w:t>
        </w:r>
        <w:r w:rsidR="00B960D1">
          <w:rPr>
            <w:noProof/>
            <w:webHidden/>
          </w:rPr>
          <w:fldChar w:fldCharType="end"/>
        </w:r>
      </w:hyperlink>
    </w:p>
    <w:p w14:paraId="32623943" w14:textId="22248897" w:rsidR="00B960D1" w:rsidRDefault="009834C7">
      <w:pPr>
        <w:pStyle w:val="TOC3"/>
        <w:tabs>
          <w:tab w:val="left" w:pos="1440"/>
          <w:tab w:val="right" w:leader="dot" w:pos="9016"/>
        </w:tabs>
        <w:rPr>
          <w:rFonts w:asciiTheme="minorHAnsi" w:eastAsiaTheme="minorEastAsia" w:hAnsiTheme="minorHAnsi" w:cstheme="minorBidi"/>
          <w:noProof/>
          <w:szCs w:val="24"/>
          <w:lang w:eastAsia="en-US"/>
        </w:rPr>
      </w:pPr>
      <w:hyperlink w:anchor="_Toc32564230" w:history="1">
        <w:r w:rsidR="00B960D1" w:rsidRPr="006F6672">
          <w:rPr>
            <w:rStyle w:val="Hyperlink"/>
            <w:noProof/>
          </w:rPr>
          <w:t>11.2.3</w:t>
        </w:r>
        <w:r w:rsidR="00B960D1">
          <w:rPr>
            <w:rFonts w:asciiTheme="minorHAnsi" w:eastAsiaTheme="minorEastAsia" w:hAnsiTheme="minorHAnsi" w:cstheme="minorBidi"/>
            <w:noProof/>
            <w:szCs w:val="24"/>
            <w:lang w:eastAsia="en-US"/>
          </w:rPr>
          <w:tab/>
        </w:r>
        <w:r w:rsidR="00B960D1" w:rsidRPr="006F6672">
          <w:rPr>
            <w:rStyle w:val="Hyperlink"/>
            <w:noProof/>
          </w:rPr>
          <w:t>PESTPP-PSO External Initial-Swarm File</w:t>
        </w:r>
        <w:r w:rsidR="00B960D1">
          <w:rPr>
            <w:noProof/>
            <w:webHidden/>
          </w:rPr>
          <w:tab/>
        </w:r>
        <w:r w:rsidR="00B960D1">
          <w:rPr>
            <w:noProof/>
            <w:webHidden/>
          </w:rPr>
          <w:fldChar w:fldCharType="begin"/>
        </w:r>
        <w:r w:rsidR="00B960D1">
          <w:rPr>
            <w:noProof/>
            <w:webHidden/>
          </w:rPr>
          <w:instrText xml:space="preserve"> PAGEREF _Toc32564230 \h </w:instrText>
        </w:r>
        <w:r w:rsidR="00B960D1">
          <w:rPr>
            <w:noProof/>
            <w:webHidden/>
          </w:rPr>
        </w:r>
        <w:r w:rsidR="00B960D1">
          <w:rPr>
            <w:noProof/>
            <w:webHidden/>
          </w:rPr>
          <w:fldChar w:fldCharType="separate"/>
        </w:r>
        <w:r w:rsidR="00B960D1">
          <w:rPr>
            <w:noProof/>
            <w:webHidden/>
          </w:rPr>
          <w:t>166</w:t>
        </w:r>
        <w:r w:rsidR="00B960D1">
          <w:rPr>
            <w:noProof/>
            <w:webHidden/>
          </w:rPr>
          <w:fldChar w:fldCharType="end"/>
        </w:r>
      </w:hyperlink>
    </w:p>
    <w:p w14:paraId="7D3B858B" w14:textId="668FE7C6" w:rsidR="00B960D1" w:rsidRDefault="009834C7">
      <w:pPr>
        <w:pStyle w:val="TOC2"/>
        <w:tabs>
          <w:tab w:val="left" w:pos="960"/>
          <w:tab w:val="right" w:leader="dot" w:pos="9016"/>
        </w:tabs>
        <w:rPr>
          <w:rFonts w:asciiTheme="minorHAnsi" w:eastAsiaTheme="minorEastAsia" w:hAnsiTheme="minorHAnsi" w:cstheme="minorBidi"/>
          <w:noProof/>
          <w:szCs w:val="24"/>
          <w:lang w:eastAsia="en-US"/>
        </w:rPr>
      </w:pPr>
      <w:hyperlink w:anchor="_Toc32564231" w:history="1">
        <w:r w:rsidR="00B960D1" w:rsidRPr="006F6672">
          <w:rPr>
            <w:rStyle w:val="Hyperlink"/>
            <w:noProof/>
          </w:rPr>
          <w:t>11.3</w:t>
        </w:r>
        <w:r w:rsidR="00B960D1">
          <w:rPr>
            <w:rFonts w:asciiTheme="minorHAnsi" w:eastAsiaTheme="minorEastAsia" w:hAnsiTheme="minorHAnsi" w:cstheme="minorBidi"/>
            <w:noProof/>
            <w:szCs w:val="24"/>
            <w:lang w:eastAsia="en-US"/>
          </w:rPr>
          <w:tab/>
        </w:r>
        <w:r w:rsidR="00B960D1" w:rsidRPr="006F6672">
          <w:rPr>
            <w:rStyle w:val="Hyperlink"/>
            <w:noProof/>
          </w:rPr>
          <w:t>PESTPP-PSO Output Files</w:t>
        </w:r>
        <w:r w:rsidR="00B960D1">
          <w:rPr>
            <w:noProof/>
            <w:webHidden/>
          </w:rPr>
          <w:tab/>
        </w:r>
        <w:r w:rsidR="00B960D1">
          <w:rPr>
            <w:noProof/>
            <w:webHidden/>
          </w:rPr>
          <w:fldChar w:fldCharType="begin"/>
        </w:r>
        <w:r w:rsidR="00B960D1">
          <w:rPr>
            <w:noProof/>
            <w:webHidden/>
          </w:rPr>
          <w:instrText xml:space="preserve"> PAGEREF _Toc32564231 \h </w:instrText>
        </w:r>
        <w:r w:rsidR="00B960D1">
          <w:rPr>
            <w:noProof/>
            <w:webHidden/>
          </w:rPr>
        </w:r>
        <w:r w:rsidR="00B960D1">
          <w:rPr>
            <w:noProof/>
            <w:webHidden/>
          </w:rPr>
          <w:fldChar w:fldCharType="separate"/>
        </w:r>
        <w:r w:rsidR="00B960D1">
          <w:rPr>
            <w:noProof/>
            <w:webHidden/>
          </w:rPr>
          <w:t>168</w:t>
        </w:r>
        <w:r w:rsidR="00B960D1">
          <w:rPr>
            <w:noProof/>
            <w:webHidden/>
          </w:rPr>
          <w:fldChar w:fldCharType="end"/>
        </w:r>
      </w:hyperlink>
    </w:p>
    <w:p w14:paraId="6F7F2D43" w14:textId="25BDD81E" w:rsidR="00B960D1" w:rsidRDefault="009834C7">
      <w:pPr>
        <w:pStyle w:val="TOC1"/>
        <w:tabs>
          <w:tab w:val="right" w:leader="dot" w:pos="9016"/>
        </w:tabs>
        <w:rPr>
          <w:rFonts w:asciiTheme="minorHAnsi" w:eastAsiaTheme="minorEastAsia" w:hAnsiTheme="minorHAnsi" w:cstheme="minorBidi"/>
          <w:noProof/>
          <w:szCs w:val="24"/>
          <w:lang w:eastAsia="en-US"/>
        </w:rPr>
      </w:pPr>
      <w:hyperlink w:anchor="_Toc32564232" w:history="1">
        <w:r w:rsidR="00B960D1" w:rsidRPr="006F6672">
          <w:rPr>
            <w:rStyle w:val="Hyperlink"/>
            <w:noProof/>
          </w:rPr>
          <w:t>12. References</w:t>
        </w:r>
        <w:r w:rsidR="00B960D1">
          <w:rPr>
            <w:noProof/>
            <w:webHidden/>
          </w:rPr>
          <w:tab/>
        </w:r>
        <w:r w:rsidR="00B960D1">
          <w:rPr>
            <w:noProof/>
            <w:webHidden/>
          </w:rPr>
          <w:fldChar w:fldCharType="begin"/>
        </w:r>
        <w:r w:rsidR="00B960D1">
          <w:rPr>
            <w:noProof/>
            <w:webHidden/>
          </w:rPr>
          <w:instrText xml:space="preserve"> PAGEREF _Toc32564232 \h </w:instrText>
        </w:r>
        <w:r w:rsidR="00B960D1">
          <w:rPr>
            <w:noProof/>
            <w:webHidden/>
          </w:rPr>
        </w:r>
        <w:r w:rsidR="00B960D1">
          <w:rPr>
            <w:noProof/>
            <w:webHidden/>
          </w:rPr>
          <w:fldChar w:fldCharType="separate"/>
        </w:r>
        <w:r w:rsidR="00B960D1">
          <w:rPr>
            <w:noProof/>
            <w:webHidden/>
          </w:rPr>
          <w:t>170</w:t>
        </w:r>
        <w:r w:rsidR="00B960D1">
          <w:rPr>
            <w:noProof/>
            <w:webHidden/>
          </w:rPr>
          <w:fldChar w:fldCharType="end"/>
        </w:r>
      </w:hyperlink>
    </w:p>
    <w:p w14:paraId="7CF868A2" w14:textId="0DAA9ADD" w:rsidR="00B960D1" w:rsidRDefault="009834C7">
      <w:pPr>
        <w:pStyle w:val="TOC1"/>
        <w:tabs>
          <w:tab w:val="right" w:leader="dot" w:pos="9016"/>
        </w:tabs>
        <w:rPr>
          <w:rFonts w:asciiTheme="minorHAnsi" w:eastAsiaTheme="minorEastAsia" w:hAnsiTheme="minorHAnsi" w:cstheme="minorBidi"/>
          <w:noProof/>
          <w:szCs w:val="24"/>
          <w:lang w:eastAsia="en-US"/>
        </w:rPr>
      </w:pPr>
      <w:hyperlink w:anchor="_Toc32564233" w:history="1">
        <w:r w:rsidR="00B960D1" w:rsidRPr="006F6672">
          <w:rPr>
            <w:rStyle w:val="Hyperlink"/>
            <w:noProof/>
          </w:rPr>
          <w:t>Appendix A. PEST Control File Specifications</w:t>
        </w:r>
        <w:r w:rsidR="00B960D1">
          <w:rPr>
            <w:noProof/>
            <w:webHidden/>
          </w:rPr>
          <w:tab/>
        </w:r>
        <w:r w:rsidR="00B960D1">
          <w:rPr>
            <w:noProof/>
            <w:webHidden/>
          </w:rPr>
          <w:fldChar w:fldCharType="begin"/>
        </w:r>
        <w:r w:rsidR="00B960D1">
          <w:rPr>
            <w:noProof/>
            <w:webHidden/>
          </w:rPr>
          <w:instrText xml:space="preserve"> PAGEREF _Toc32564233 \h </w:instrText>
        </w:r>
        <w:r w:rsidR="00B960D1">
          <w:rPr>
            <w:noProof/>
            <w:webHidden/>
          </w:rPr>
        </w:r>
        <w:r w:rsidR="00B960D1">
          <w:rPr>
            <w:noProof/>
            <w:webHidden/>
          </w:rPr>
          <w:fldChar w:fldCharType="separate"/>
        </w:r>
        <w:r w:rsidR="00B960D1">
          <w:rPr>
            <w:noProof/>
            <w:webHidden/>
          </w:rPr>
          <w:t>173</w:t>
        </w:r>
        <w:r w:rsidR="00B960D1">
          <w:rPr>
            <w:noProof/>
            <w:webHidden/>
          </w:rPr>
          <w:fldChar w:fldCharType="end"/>
        </w:r>
      </w:hyperlink>
    </w:p>
    <w:p w14:paraId="60D31472" w14:textId="26C5A999" w:rsidR="00B960D1" w:rsidRDefault="009834C7">
      <w:pPr>
        <w:pStyle w:val="TOC1"/>
        <w:tabs>
          <w:tab w:val="right" w:leader="dot" w:pos="9016"/>
        </w:tabs>
        <w:rPr>
          <w:rFonts w:asciiTheme="minorHAnsi" w:eastAsiaTheme="minorEastAsia" w:hAnsiTheme="minorHAnsi" w:cstheme="minorBidi"/>
          <w:noProof/>
          <w:szCs w:val="24"/>
          <w:lang w:eastAsia="en-US"/>
        </w:rPr>
      </w:pPr>
      <w:hyperlink w:anchor="_Toc32564234" w:history="1">
        <w:r w:rsidR="00B960D1" w:rsidRPr="006F6672">
          <w:rPr>
            <w:rStyle w:val="Hyperlink"/>
            <w:noProof/>
          </w:rPr>
          <w:t>Appendix B. Some File Formats</w:t>
        </w:r>
        <w:r w:rsidR="00B960D1">
          <w:rPr>
            <w:noProof/>
            <w:webHidden/>
          </w:rPr>
          <w:tab/>
        </w:r>
        <w:r w:rsidR="00B960D1">
          <w:rPr>
            <w:noProof/>
            <w:webHidden/>
          </w:rPr>
          <w:fldChar w:fldCharType="begin"/>
        </w:r>
        <w:r w:rsidR="00B960D1">
          <w:rPr>
            <w:noProof/>
            <w:webHidden/>
          </w:rPr>
          <w:instrText xml:space="preserve"> PAGEREF _Toc32564234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1CC45486" w14:textId="42297FC7"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235" w:history="1">
        <w:r w:rsidR="00B960D1" w:rsidRPr="006F6672">
          <w:rPr>
            <w:rStyle w:val="Hyperlink"/>
            <w:noProof/>
          </w:rPr>
          <w:t>B.1 Introduction</w:t>
        </w:r>
        <w:r w:rsidR="00B960D1">
          <w:rPr>
            <w:noProof/>
            <w:webHidden/>
          </w:rPr>
          <w:tab/>
        </w:r>
        <w:r w:rsidR="00B960D1">
          <w:rPr>
            <w:noProof/>
            <w:webHidden/>
          </w:rPr>
          <w:fldChar w:fldCharType="begin"/>
        </w:r>
        <w:r w:rsidR="00B960D1">
          <w:rPr>
            <w:noProof/>
            <w:webHidden/>
          </w:rPr>
          <w:instrText xml:space="preserve"> PAGEREF _Toc32564235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2EB5CDE" w14:textId="022F782F"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236" w:history="1">
        <w:r w:rsidR="00B960D1" w:rsidRPr="006F6672">
          <w:rPr>
            <w:rStyle w:val="Hyperlink"/>
            <w:noProof/>
          </w:rPr>
          <w:t>B.2 Matrix File</w:t>
        </w:r>
        <w:r w:rsidR="00B960D1">
          <w:rPr>
            <w:noProof/>
            <w:webHidden/>
          </w:rPr>
          <w:tab/>
        </w:r>
        <w:r w:rsidR="00B960D1">
          <w:rPr>
            <w:noProof/>
            <w:webHidden/>
          </w:rPr>
          <w:fldChar w:fldCharType="begin"/>
        </w:r>
        <w:r w:rsidR="00B960D1">
          <w:rPr>
            <w:noProof/>
            <w:webHidden/>
          </w:rPr>
          <w:instrText xml:space="preserve"> PAGEREF _Toc32564236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0A566F5E" w14:textId="72FAB3B9"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237" w:history="1">
        <w:r w:rsidR="00B960D1" w:rsidRPr="006F6672">
          <w:rPr>
            <w:rStyle w:val="Hyperlink"/>
            <w:noProof/>
          </w:rPr>
          <w:t>B.2.1 General</w:t>
        </w:r>
        <w:r w:rsidR="00B960D1">
          <w:rPr>
            <w:noProof/>
            <w:webHidden/>
          </w:rPr>
          <w:tab/>
        </w:r>
        <w:r w:rsidR="00B960D1">
          <w:rPr>
            <w:noProof/>
            <w:webHidden/>
          </w:rPr>
          <w:fldChar w:fldCharType="begin"/>
        </w:r>
        <w:r w:rsidR="00B960D1">
          <w:rPr>
            <w:noProof/>
            <w:webHidden/>
          </w:rPr>
          <w:instrText xml:space="preserve"> PAGEREF _Toc32564237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30FB1DE6" w14:textId="53C5E587"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238" w:history="1">
        <w:r w:rsidR="00B960D1" w:rsidRPr="006F6672">
          <w:rPr>
            <w:rStyle w:val="Hyperlink"/>
            <w:noProof/>
          </w:rPr>
          <w:t>B.2.2 Specifications</w:t>
        </w:r>
        <w:r w:rsidR="00B960D1">
          <w:rPr>
            <w:noProof/>
            <w:webHidden/>
          </w:rPr>
          <w:tab/>
        </w:r>
        <w:r w:rsidR="00B960D1">
          <w:rPr>
            <w:noProof/>
            <w:webHidden/>
          </w:rPr>
          <w:fldChar w:fldCharType="begin"/>
        </w:r>
        <w:r w:rsidR="00B960D1">
          <w:rPr>
            <w:noProof/>
            <w:webHidden/>
          </w:rPr>
          <w:instrText xml:space="preserve"> PAGEREF _Toc32564238 \h </w:instrText>
        </w:r>
        <w:r w:rsidR="00B960D1">
          <w:rPr>
            <w:noProof/>
            <w:webHidden/>
          </w:rPr>
        </w:r>
        <w:r w:rsidR="00B960D1">
          <w:rPr>
            <w:noProof/>
            <w:webHidden/>
          </w:rPr>
          <w:fldChar w:fldCharType="separate"/>
        </w:r>
        <w:r w:rsidR="00B960D1">
          <w:rPr>
            <w:noProof/>
            <w:webHidden/>
          </w:rPr>
          <w:t>190</w:t>
        </w:r>
        <w:r w:rsidR="00B960D1">
          <w:rPr>
            <w:noProof/>
            <w:webHidden/>
          </w:rPr>
          <w:fldChar w:fldCharType="end"/>
        </w:r>
      </w:hyperlink>
    </w:p>
    <w:p w14:paraId="2CB6D59A" w14:textId="4D3B04AA"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239" w:history="1">
        <w:r w:rsidR="00B960D1" w:rsidRPr="006F6672">
          <w:rPr>
            <w:rStyle w:val="Hyperlink"/>
            <w:noProof/>
          </w:rPr>
          <w:t>B.3 Uncertainty Files</w:t>
        </w:r>
        <w:r w:rsidR="00B960D1">
          <w:rPr>
            <w:noProof/>
            <w:webHidden/>
          </w:rPr>
          <w:tab/>
        </w:r>
        <w:r w:rsidR="00B960D1">
          <w:rPr>
            <w:noProof/>
            <w:webHidden/>
          </w:rPr>
          <w:fldChar w:fldCharType="begin"/>
        </w:r>
        <w:r w:rsidR="00B960D1">
          <w:rPr>
            <w:noProof/>
            <w:webHidden/>
          </w:rPr>
          <w:instrText xml:space="preserve"> PAGEREF _Toc32564239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D2D2EA3" w14:textId="0661CDD3"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240" w:history="1">
        <w:r w:rsidR="00B960D1" w:rsidRPr="006F6672">
          <w:rPr>
            <w:rStyle w:val="Hyperlink"/>
            <w:noProof/>
          </w:rPr>
          <w:t>B.3.1 Introduction</w:t>
        </w:r>
        <w:r w:rsidR="00B960D1">
          <w:rPr>
            <w:noProof/>
            <w:webHidden/>
          </w:rPr>
          <w:tab/>
        </w:r>
        <w:r w:rsidR="00B960D1">
          <w:rPr>
            <w:noProof/>
            <w:webHidden/>
          </w:rPr>
          <w:fldChar w:fldCharType="begin"/>
        </w:r>
        <w:r w:rsidR="00B960D1">
          <w:rPr>
            <w:noProof/>
            <w:webHidden/>
          </w:rPr>
          <w:instrText xml:space="preserve"> PAGEREF _Toc32564240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49631E2C" w14:textId="1ADBE97A"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241" w:history="1">
        <w:r w:rsidR="00B960D1" w:rsidRPr="006F6672">
          <w:rPr>
            <w:rStyle w:val="Hyperlink"/>
            <w:noProof/>
          </w:rPr>
          <w:t>B.3.2 Specifications</w:t>
        </w:r>
        <w:r w:rsidR="00B960D1">
          <w:rPr>
            <w:noProof/>
            <w:webHidden/>
          </w:rPr>
          <w:tab/>
        </w:r>
        <w:r w:rsidR="00B960D1">
          <w:rPr>
            <w:noProof/>
            <w:webHidden/>
          </w:rPr>
          <w:fldChar w:fldCharType="begin"/>
        </w:r>
        <w:r w:rsidR="00B960D1">
          <w:rPr>
            <w:noProof/>
            <w:webHidden/>
          </w:rPr>
          <w:instrText xml:space="preserve"> PAGEREF _Toc32564241 \h </w:instrText>
        </w:r>
        <w:r w:rsidR="00B960D1">
          <w:rPr>
            <w:noProof/>
            <w:webHidden/>
          </w:rPr>
        </w:r>
        <w:r w:rsidR="00B960D1">
          <w:rPr>
            <w:noProof/>
            <w:webHidden/>
          </w:rPr>
          <w:fldChar w:fldCharType="separate"/>
        </w:r>
        <w:r w:rsidR="00B960D1">
          <w:rPr>
            <w:noProof/>
            <w:webHidden/>
          </w:rPr>
          <w:t>191</w:t>
        </w:r>
        <w:r w:rsidR="00B960D1">
          <w:rPr>
            <w:noProof/>
            <w:webHidden/>
          </w:rPr>
          <w:fldChar w:fldCharType="end"/>
        </w:r>
      </w:hyperlink>
    </w:p>
    <w:p w14:paraId="7A895AAB" w14:textId="669BB3C2"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242" w:history="1">
        <w:r w:rsidR="00B960D1" w:rsidRPr="006F6672">
          <w:rPr>
            <w:rStyle w:val="Hyperlink"/>
            <w:noProof/>
          </w:rPr>
          <w:t>B.4 JCO File</w:t>
        </w:r>
        <w:r w:rsidR="00B960D1">
          <w:rPr>
            <w:noProof/>
            <w:webHidden/>
          </w:rPr>
          <w:tab/>
        </w:r>
        <w:r w:rsidR="00B960D1">
          <w:rPr>
            <w:noProof/>
            <w:webHidden/>
          </w:rPr>
          <w:fldChar w:fldCharType="begin"/>
        </w:r>
        <w:r w:rsidR="00B960D1">
          <w:rPr>
            <w:noProof/>
            <w:webHidden/>
          </w:rPr>
          <w:instrText xml:space="preserve"> PAGEREF _Toc32564242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0268466A" w14:textId="53C5C9D3"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243" w:history="1">
        <w:r w:rsidR="00B960D1" w:rsidRPr="006F6672">
          <w:rPr>
            <w:rStyle w:val="Hyperlink"/>
            <w:noProof/>
          </w:rPr>
          <w:t>B.4.1 Introduction</w:t>
        </w:r>
        <w:r w:rsidR="00B960D1">
          <w:rPr>
            <w:noProof/>
            <w:webHidden/>
          </w:rPr>
          <w:tab/>
        </w:r>
        <w:r w:rsidR="00B960D1">
          <w:rPr>
            <w:noProof/>
            <w:webHidden/>
          </w:rPr>
          <w:fldChar w:fldCharType="begin"/>
        </w:r>
        <w:r w:rsidR="00B960D1">
          <w:rPr>
            <w:noProof/>
            <w:webHidden/>
          </w:rPr>
          <w:instrText xml:space="preserve"> PAGEREF _Toc32564243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75620062" w14:textId="5066F6AF"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244" w:history="1">
        <w:r w:rsidR="00B960D1" w:rsidRPr="006F6672">
          <w:rPr>
            <w:rStyle w:val="Hyperlink"/>
            <w:noProof/>
          </w:rPr>
          <w:t>B.4.2 Specifications</w:t>
        </w:r>
        <w:r w:rsidR="00B960D1">
          <w:rPr>
            <w:noProof/>
            <w:webHidden/>
          </w:rPr>
          <w:tab/>
        </w:r>
        <w:r w:rsidR="00B960D1">
          <w:rPr>
            <w:noProof/>
            <w:webHidden/>
          </w:rPr>
          <w:fldChar w:fldCharType="begin"/>
        </w:r>
        <w:r w:rsidR="00B960D1">
          <w:rPr>
            <w:noProof/>
            <w:webHidden/>
          </w:rPr>
          <w:instrText xml:space="preserve"> PAGEREF _Toc32564244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4BB5B26E" w14:textId="7B1DBD65" w:rsidR="00B960D1" w:rsidRDefault="009834C7">
      <w:pPr>
        <w:pStyle w:val="TOC2"/>
        <w:tabs>
          <w:tab w:val="right" w:leader="dot" w:pos="9016"/>
        </w:tabs>
        <w:rPr>
          <w:rFonts w:asciiTheme="minorHAnsi" w:eastAsiaTheme="minorEastAsia" w:hAnsiTheme="minorHAnsi" w:cstheme="minorBidi"/>
          <w:noProof/>
          <w:szCs w:val="24"/>
          <w:lang w:eastAsia="en-US"/>
        </w:rPr>
      </w:pPr>
      <w:hyperlink w:anchor="_Toc32564245" w:history="1">
        <w:r w:rsidR="00B960D1" w:rsidRPr="006F6672">
          <w:rPr>
            <w:rStyle w:val="Hyperlink"/>
            <w:noProof/>
          </w:rPr>
          <w:t>B.5 JCB File</w:t>
        </w:r>
        <w:r w:rsidR="00B960D1">
          <w:rPr>
            <w:noProof/>
            <w:webHidden/>
          </w:rPr>
          <w:tab/>
        </w:r>
        <w:r w:rsidR="00B960D1">
          <w:rPr>
            <w:noProof/>
            <w:webHidden/>
          </w:rPr>
          <w:fldChar w:fldCharType="begin"/>
        </w:r>
        <w:r w:rsidR="00B960D1">
          <w:rPr>
            <w:noProof/>
            <w:webHidden/>
          </w:rPr>
          <w:instrText xml:space="preserve"> PAGEREF _Toc32564245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148AF610" w14:textId="1410A4BC"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246" w:history="1">
        <w:r w:rsidR="00B960D1" w:rsidRPr="006F6672">
          <w:rPr>
            <w:rStyle w:val="Hyperlink"/>
            <w:noProof/>
          </w:rPr>
          <w:t>B.5.1 Introduction</w:t>
        </w:r>
        <w:r w:rsidR="00B960D1">
          <w:rPr>
            <w:noProof/>
            <w:webHidden/>
          </w:rPr>
          <w:tab/>
        </w:r>
        <w:r w:rsidR="00B960D1">
          <w:rPr>
            <w:noProof/>
            <w:webHidden/>
          </w:rPr>
          <w:fldChar w:fldCharType="begin"/>
        </w:r>
        <w:r w:rsidR="00B960D1">
          <w:rPr>
            <w:noProof/>
            <w:webHidden/>
          </w:rPr>
          <w:instrText xml:space="preserve"> PAGEREF _Toc32564246 \h </w:instrText>
        </w:r>
        <w:r w:rsidR="00B960D1">
          <w:rPr>
            <w:noProof/>
            <w:webHidden/>
          </w:rPr>
        </w:r>
        <w:r w:rsidR="00B960D1">
          <w:rPr>
            <w:noProof/>
            <w:webHidden/>
          </w:rPr>
          <w:fldChar w:fldCharType="separate"/>
        </w:r>
        <w:r w:rsidR="00B960D1">
          <w:rPr>
            <w:noProof/>
            <w:webHidden/>
          </w:rPr>
          <w:t>195</w:t>
        </w:r>
        <w:r w:rsidR="00B960D1">
          <w:rPr>
            <w:noProof/>
            <w:webHidden/>
          </w:rPr>
          <w:fldChar w:fldCharType="end"/>
        </w:r>
      </w:hyperlink>
    </w:p>
    <w:p w14:paraId="320E7DF5" w14:textId="03675083"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247" w:history="1">
        <w:r w:rsidR="00B960D1" w:rsidRPr="006F6672">
          <w:rPr>
            <w:rStyle w:val="Hyperlink"/>
            <w:noProof/>
          </w:rPr>
          <w:t>B.5.2 Specifications</w:t>
        </w:r>
        <w:r w:rsidR="00B960D1">
          <w:rPr>
            <w:noProof/>
            <w:webHidden/>
          </w:rPr>
          <w:tab/>
        </w:r>
        <w:r w:rsidR="00B960D1">
          <w:rPr>
            <w:noProof/>
            <w:webHidden/>
          </w:rPr>
          <w:fldChar w:fldCharType="begin"/>
        </w:r>
        <w:r w:rsidR="00B960D1">
          <w:rPr>
            <w:noProof/>
            <w:webHidden/>
          </w:rPr>
          <w:instrText xml:space="preserve"> PAGEREF _Toc32564247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7102F80B" w14:textId="2231BDC2" w:rsidR="00B960D1" w:rsidRDefault="009834C7">
      <w:pPr>
        <w:pStyle w:val="TOC3"/>
        <w:tabs>
          <w:tab w:val="right" w:leader="dot" w:pos="9016"/>
        </w:tabs>
        <w:rPr>
          <w:rFonts w:asciiTheme="minorHAnsi" w:eastAsiaTheme="minorEastAsia" w:hAnsiTheme="minorHAnsi" w:cstheme="minorBidi"/>
          <w:noProof/>
          <w:szCs w:val="24"/>
          <w:lang w:eastAsia="en-US"/>
        </w:rPr>
      </w:pPr>
      <w:hyperlink w:anchor="_Toc32564248" w:history="1">
        <w:r w:rsidR="00B960D1" w:rsidRPr="006F6672">
          <w:rPr>
            <w:rStyle w:val="Hyperlink"/>
            <w:noProof/>
          </w:rPr>
          <w:t>B.5.3 Distinguishing between a JCO and a JCB File</w:t>
        </w:r>
        <w:r w:rsidR="00B960D1">
          <w:rPr>
            <w:noProof/>
            <w:webHidden/>
          </w:rPr>
          <w:tab/>
        </w:r>
        <w:r w:rsidR="00B960D1">
          <w:rPr>
            <w:noProof/>
            <w:webHidden/>
          </w:rPr>
          <w:fldChar w:fldCharType="begin"/>
        </w:r>
        <w:r w:rsidR="00B960D1">
          <w:rPr>
            <w:noProof/>
            <w:webHidden/>
          </w:rPr>
          <w:instrText xml:space="preserve"> PAGEREF _Toc32564248 \h </w:instrText>
        </w:r>
        <w:r w:rsidR="00B960D1">
          <w:rPr>
            <w:noProof/>
            <w:webHidden/>
          </w:rPr>
        </w:r>
        <w:r w:rsidR="00B960D1">
          <w:rPr>
            <w:noProof/>
            <w:webHidden/>
          </w:rPr>
          <w:fldChar w:fldCharType="separate"/>
        </w:r>
        <w:r w:rsidR="00B960D1">
          <w:rPr>
            <w:noProof/>
            <w:webHidden/>
          </w:rPr>
          <w:t>196</w:t>
        </w:r>
        <w:r w:rsidR="00B960D1">
          <w:rPr>
            <w:noProof/>
            <w:webHidden/>
          </w:rPr>
          <w:fldChar w:fldCharType="end"/>
        </w:r>
      </w:hyperlink>
    </w:p>
    <w:p w14:paraId="4BD28FB0" w14:textId="19F2A83F"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32564031"/>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32564032"/>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 xml:space="preserve">have some things in </w:t>
      </w:r>
      <w:proofErr w:type="gramStart"/>
      <w:r w:rsidR="00CE7287">
        <w:rPr>
          <w:lang w:val="en-AU"/>
        </w:rPr>
        <w:t>common</w:t>
      </w:r>
      <w:proofErr w:type="gramEnd"/>
      <w:r w:rsidR="00CE7287">
        <w:rPr>
          <w:lang w:val="en-AU"/>
        </w:rPr>
        <w:t xml:space="preserve">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w:t>
      </w:r>
      <w:proofErr w:type="spellStart"/>
      <w:r w:rsidR="00D074E6">
        <w:rPr>
          <w:lang w:val="en-AU"/>
        </w:rPr>
        <w:t>ESTimation</w:t>
      </w:r>
      <w:proofErr w:type="spellEnd"/>
      <w:r w:rsidR="00D074E6">
        <w:rPr>
          <w:lang w:val="en-AU"/>
        </w:rPr>
        <w:t xml:space="preserve">”.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xml:space="preserve">, </w:t>
      </w:r>
      <w:proofErr w:type="gramStart"/>
      <w:r w:rsidR="006548BC">
        <w:rPr>
          <w:lang w:val="en-AU"/>
        </w:rPr>
        <w:t>it</w:t>
      </w:r>
      <w:proofErr w:type="gramEnd"/>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proofErr w:type="gramStart"/>
      <w:r w:rsidR="00B146BA">
        <w:rPr>
          <w:lang w:val="en-AU"/>
        </w:rPr>
        <w:t>high performance</w:t>
      </w:r>
      <w:proofErr w:type="gramEnd"/>
      <w:r w:rsidR="00B146BA">
        <w:rPr>
          <w:lang w:val="en-AU"/>
        </w:rPr>
        <w:t xml:space="preserv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 xml:space="preserve">Global sensitivity analysis using the methods of Morris and </w:t>
            </w:r>
            <w:proofErr w:type="spellStart"/>
            <w:r w:rsidRPr="00C40A21">
              <w:rPr>
                <w:rFonts w:ascii="Arial" w:hAnsi="Arial" w:cs="Arial"/>
                <w:sz w:val="20"/>
              </w:rPr>
              <w:t>Saltelli</w:t>
            </w:r>
            <w:proofErr w:type="spellEnd"/>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w:t>
      </w:r>
      <w:proofErr w:type="gramStart"/>
      <w:r>
        <w:t>a number of</w:t>
      </w:r>
      <w:proofErr w:type="gramEnd"/>
      <w:r>
        <w:t xml:space="preserve">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w:t>
      </w:r>
      <w:proofErr w:type="gramStart"/>
      <w:r>
        <w:t>However</w:t>
      </w:r>
      <w:proofErr w:type="gramEnd"/>
      <w:r>
        <w:t xml:space="preserve">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 xml:space="preserve">nteroperability of the PEST and PEST++ suites </w:t>
      </w:r>
      <w:proofErr w:type="gramStart"/>
      <w:r w:rsidR="00A03A1D">
        <w:t>is</w:t>
      </w:r>
      <w:proofErr w:type="gramEnd"/>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32564033"/>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017FC290"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w:t>
      </w:r>
      <w:proofErr w:type="spellStart"/>
      <w:r w:rsidR="003F7EAE">
        <w:rPr>
          <w:lang w:val="en-AU"/>
        </w:rPr>
        <w:t>makefiles</w:t>
      </w:r>
      <w:proofErr w:type="spellEnd"/>
      <w:r>
        <w:rPr>
          <w:lang w:val="en-AU"/>
        </w:rPr>
        <w:t xml:space="preserve"> </w:t>
      </w:r>
      <w:r w:rsidR="005338E6">
        <w:rPr>
          <w:lang w:val="en-AU"/>
        </w:rPr>
        <w:t>for PEST++ suite programs are also freely available.</w:t>
      </w:r>
    </w:p>
    <w:p w14:paraId="1D57C9F5" w14:textId="759D39DB" w:rsidR="00AE624D" w:rsidRDefault="00AE624D" w:rsidP="008A6476">
      <w:pPr>
        <w:rPr>
          <w:lang w:val="en-AU"/>
        </w:rPr>
      </w:pPr>
    </w:p>
    <w:p w14:paraId="2BC1759B" w14:textId="1C18883E" w:rsidR="00AE624D" w:rsidRDefault="00AE624D" w:rsidP="008A6476">
      <w:pPr>
        <w:rPr>
          <w:lang w:val="en-AU"/>
        </w:rPr>
      </w:pPr>
      <w:proofErr w:type="gramStart"/>
      <w:r>
        <w:rPr>
          <w:lang w:val="en-AU"/>
        </w:rPr>
        <w:t>With the exception of</w:t>
      </w:r>
      <w:proofErr w:type="gramEnd"/>
      <w:r>
        <w:rPr>
          <w:lang w:val="en-AU"/>
        </w:rPr>
        <w:t xml:space="preserve"> PESTPP-PSO, the PEST++ tools are C++.  Users who want to compile PEST++ will need a C++11 or greater compiler (MSVC for windows, </w:t>
      </w:r>
      <w:proofErr w:type="spellStart"/>
      <w:r>
        <w:rPr>
          <w:lang w:val="en-AU"/>
        </w:rPr>
        <w:t>gcc</w:t>
      </w:r>
      <w:proofErr w:type="spellEnd"/>
      <w:r>
        <w:rPr>
          <w:lang w:val="en-AU"/>
        </w:rPr>
        <w:t xml:space="preserve"> 4.9 or greater, intel C++).  Users who want to compile PESTPP-PSO will also need a </w:t>
      </w:r>
      <w:proofErr w:type="spellStart"/>
      <w:r>
        <w:rPr>
          <w:lang w:val="en-AU"/>
        </w:rPr>
        <w:t>fortran</w:t>
      </w:r>
      <w:proofErr w:type="spellEnd"/>
      <w:r>
        <w:rPr>
          <w:lang w:val="en-AU"/>
        </w:rPr>
        <w:t xml:space="preserve"> </w:t>
      </w:r>
      <w:r w:rsidR="0073728D">
        <w:rPr>
          <w:lang w:val="en-AU"/>
        </w:rPr>
        <w:t>compiler.</w:t>
      </w:r>
    </w:p>
    <w:p w14:paraId="260DB23C" w14:textId="77777777" w:rsidR="008A6476" w:rsidRDefault="00A610FC" w:rsidP="00A610FC">
      <w:pPr>
        <w:pStyle w:val="Heading2"/>
      </w:pPr>
      <w:bookmarkStart w:id="36" w:name="_Toc32564034"/>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 xml:space="preserve">dispense with the need to read the manual for PEST in addition to the present text. </w:t>
      </w:r>
      <w:proofErr w:type="gramStart"/>
      <w:r>
        <w:rPr>
          <w:lang w:val="en-AU"/>
        </w:rPr>
        <w:t>However</w:t>
      </w:r>
      <w:proofErr w:type="gramEnd"/>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w:t>
      </w:r>
      <w:proofErr w:type="gramStart"/>
      <w:r w:rsidR="00A46717">
        <w:rPr>
          <w:lang w:val="en-AU"/>
        </w:rPr>
        <w:t>both of these</w:t>
      </w:r>
      <w:proofErr w:type="gramEnd"/>
      <w:r w:rsidR="00A46717">
        <w:rPr>
          <w:lang w:val="en-AU"/>
        </w:rPr>
        <w:t xml:space="preserv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w:t>
      </w:r>
      <w:proofErr w:type="spellStart"/>
      <w:r>
        <w:rPr>
          <w:lang w:val="en-AU"/>
        </w:rPr>
        <w:t>PyEMU</w:t>
      </w:r>
      <w:proofErr w:type="spellEnd"/>
      <w:r>
        <w:rPr>
          <w:lang w:val="en-AU"/>
        </w:rPr>
        <w:t xml:space="preserve">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32564035"/>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6582522" w:rsidR="002F2CB4" w:rsidRDefault="002F2CB4" w:rsidP="002F2CB4">
      <w:pPr>
        <w:pStyle w:val="Heading3"/>
      </w:pPr>
      <w:bookmarkStart w:id="51" w:name="_Toc32564036"/>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proofErr w:type="gramStart"/>
      <w:r>
        <w:rPr>
          <w:lang w:val="en-AU"/>
        </w:rPr>
        <w:t>In the course of</w:t>
      </w:r>
      <w:proofErr w:type="gramEnd"/>
      <w:r>
        <w:rPr>
          <w:lang w:val="en-AU"/>
        </w:rPr>
        <w:t xml:space="preserve">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lastRenderedPageBreak/>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 xml:space="preserve">un one or </w:t>
      </w:r>
      <w:proofErr w:type="gramStart"/>
      <w:r w:rsidR="00B21031">
        <w:rPr>
          <w:lang w:val="en-AU"/>
        </w:rPr>
        <w:t>a number of</w:t>
      </w:r>
      <w:proofErr w:type="gramEnd"/>
      <w:r w:rsidR="00B21031">
        <w:rPr>
          <w:lang w:val="en-AU"/>
        </w:rPr>
        <w:t xml:space="preserve">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 xml:space="preserve">he model may </w:t>
      </w:r>
      <w:proofErr w:type="gramStart"/>
      <w:r w:rsidR="00B21031">
        <w:rPr>
          <w:lang w:val="en-AU"/>
        </w:rPr>
        <w:t>actually be</w:t>
      </w:r>
      <w:proofErr w:type="gramEnd"/>
      <w:r w:rsidR="00B21031">
        <w:rPr>
          <w:lang w:val="en-AU"/>
        </w:rPr>
        <w:t xml:space="preserv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w:t>
      </w:r>
      <w:proofErr w:type="gramStart"/>
      <w:r>
        <w:rPr>
          <w:lang w:val="en-AU"/>
        </w:rPr>
        <w:t>Thus</w:t>
      </w:r>
      <w:proofErr w:type="gramEnd"/>
      <w:r>
        <w:rPr>
          <w:lang w:val="en-AU"/>
        </w:rPr>
        <w:t xml:space="preserve">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 xml:space="preserve">Some or </w:t>
      </w:r>
      <w:proofErr w:type="gramStart"/>
      <w:r w:rsidR="00594278">
        <w:rPr>
          <w:lang w:val="en-AU"/>
        </w:rPr>
        <w:t>all of</w:t>
      </w:r>
      <w:proofErr w:type="gramEnd"/>
      <w:r w:rsidR="00594278">
        <w:rPr>
          <w:lang w:val="en-AU"/>
        </w:rPr>
        <w:t xml:space="preserve">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proofErr w:type="spellStart"/>
      <w:r>
        <w:rPr>
          <w:i/>
          <w:lang w:val="en-AU"/>
        </w:rPr>
        <w:t>model.inp</w:t>
      </w:r>
      <w:proofErr w:type="spellEnd"/>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 xml:space="preserve">model &lt; </w:t>
      </w:r>
      <w:proofErr w:type="spellStart"/>
      <w:r w:rsidRPr="00FA6D75">
        <w:rPr>
          <w:rFonts w:ascii="Courier New" w:hAnsi="Courier New" w:cs="Courier New"/>
          <w:sz w:val="20"/>
          <w:lang w:val="en-AU"/>
        </w:rPr>
        <w:t>model.inp</w:t>
      </w:r>
      <w:proofErr w:type="spellEnd"/>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proofErr w:type="spellStart"/>
      <w:r w:rsidR="00496B05">
        <w:rPr>
          <w:i/>
          <w:lang w:val="en-AU"/>
        </w:rPr>
        <w:t>model.inp</w:t>
      </w:r>
      <w:proofErr w:type="spellEnd"/>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32564037"/>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lastRenderedPageBreak/>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 xml:space="preserve">a </w:t>
      </w:r>
      <w:proofErr w:type="gramStart"/>
      <w:r w:rsidR="00623E1F">
        <w:rPr>
          <w:lang w:val="en-AU"/>
        </w:rPr>
        <w:t>particular</w:t>
      </w:r>
      <w:r w:rsidR="00B21031">
        <w:rPr>
          <w:lang w:val="en-AU"/>
        </w:rPr>
        <w:t xml:space="preserve"> model</w:t>
      </w:r>
      <w:proofErr w:type="gramEnd"/>
      <w:r w:rsidR="00B21031">
        <w:rPr>
          <w:lang w:val="en-AU"/>
        </w:rPr>
        <w:t xml:space="preserve"> run. A thus-altered model input file must be an ASCII file; it cannot be a binary file. Hence even if a </w:t>
      </w:r>
      <w:proofErr w:type="gramStart"/>
      <w:r w:rsidR="00B21031">
        <w:rPr>
          <w:lang w:val="en-AU"/>
        </w:rPr>
        <w:t>particular model</w:t>
      </w:r>
      <w:proofErr w:type="gramEnd"/>
      <w:r w:rsidR="00B21031">
        <w:rPr>
          <w:lang w:val="en-AU"/>
        </w:rPr>
        <w:t xml:space="preserve"> reads much of its input dataset from one or more 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32564038"/>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w:t>
      </w:r>
      <w:proofErr w:type="gramStart"/>
      <w:r>
        <w:rPr>
          <w:lang w:val="en-AU"/>
        </w:rPr>
        <w:t>However</w:t>
      </w:r>
      <w:proofErr w:type="gramEnd"/>
      <w:r>
        <w:rPr>
          <w:lang w:val="en-AU"/>
        </w:rPr>
        <w:t xml:space="preserve">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w:t>
      </w:r>
      <w:r w:rsidR="004D6DB4">
        <w:rPr>
          <w:lang w:val="en-AU"/>
        </w:rPr>
        <w:lastRenderedPageBreak/>
        <w:t xml:space="preserve">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32564039"/>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proofErr w:type="gramStart"/>
      <w:r w:rsidR="005C4EFC">
        <w:rPr>
          <w:lang w:val="en-AU"/>
        </w:rPr>
        <w:t>actually</w:t>
      </w:r>
      <w:r w:rsidR="00B21031">
        <w:rPr>
          <w:lang w:val="en-AU"/>
        </w:rPr>
        <w:t xml:space="preserve"> be</w:t>
      </w:r>
      <w:proofErr w:type="gramEnd"/>
      <w:r w:rsidR="00B21031">
        <w:rPr>
          <w:lang w:val="en-AU"/>
        </w:rPr>
        <w:t xml:space="preserv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proofErr w:type="spellStart"/>
      <w:r w:rsidR="00A71C5B">
        <w:rPr>
          <w:lang w:val="en-AU"/>
        </w:rPr>
        <w:t>P</w:t>
      </w:r>
      <w:r>
        <w:rPr>
          <w:lang w:val="en-AU"/>
        </w:rPr>
        <w:t>yEMU</w:t>
      </w:r>
      <w:proofErr w:type="spellEnd"/>
      <w:r>
        <w:rPr>
          <w:lang w:val="en-AU"/>
        </w:rPr>
        <w:t xml:space="preserve">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32564040"/>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w:t>
      </w:r>
      <w:proofErr w:type="gramStart"/>
      <w:r w:rsidR="00362A6A">
        <w:t>PEST(</w:t>
      </w:r>
      <w:proofErr w:type="gramEnd"/>
      <w:r w:rsidR="00362A6A">
        <w:t xml:space="preserve">++)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32564041"/>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32564042"/>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 xml:space="preserve">or decision variables </w:t>
      </w:r>
      <w:proofErr w:type="gramStart"/>
      <w:r w:rsidR="003D50A6">
        <w:rPr>
          <w:lang w:val="en-AU"/>
        </w:rPr>
        <w:t>reside</w:t>
      </w:r>
      <w:r w:rsidR="007E0597">
        <w:rPr>
          <w:lang w:val="en-AU"/>
        </w:rPr>
        <w:t>;</w:t>
      </w:r>
      <w:proofErr w:type="gramEnd"/>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w:t>
      </w:r>
      <w:proofErr w:type="gramStart"/>
      <w:r w:rsidR="00A856B6">
        <w:rPr>
          <w:lang w:val="en-AU"/>
        </w:rPr>
        <w:t xml:space="preserve">particular </w:t>
      </w:r>
      <w:r w:rsidR="00E4115B">
        <w:rPr>
          <w:lang w:val="en-AU"/>
        </w:rPr>
        <w:t>modelling</w:t>
      </w:r>
      <w:proofErr w:type="gramEnd"/>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proofErr w:type="spellStart"/>
      <w:r w:rsidR="00A71C5B">
        <w:rPr>
          <w:lang w:val="en-AU"/>
        </w:rPr>
        <w:t>P</w:t>
      </w:r>
      <w:r>
        <w:rPr>
          <w:lang w:val="en-AU"/>
        </w:rPr>
        <w:t>yEMU</w:t>
      </w:r>
      <w:proofErr w:type="spellEnd"/>
      <w:r>
        <w:rPr>
          <w:lang w:val="en-AU"/>
        </w:rPr>
        <w:t xml:space="preserve">),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32564043"/>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32564044"/>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w:t>
      </w:r>
      <w:proofErr w:type="gramStart"/>
      <w:r w:rsidRPr="00B21031">
        <w:rPr>
          <w:lang w:val="en-AU"/>
        </w:rPr>
        <w:t>however</w:t>
      </w:r>
      <w:proofErr w:type="gramEnd"/>
      <w:r w:rsidRPr="00B21031">
        <w:rPr>
          <w:lang w:val="en-AU"/>
        </w:rPr>
        <w:t xml:space="preserve">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w:t>
      </w:r>
      <w:proofErr w:type="gramStart"/>
      <w:r w:rsidRPr="00B21031">
        <w:rPr>
          <w:lang w:val="en-AU"/>
        </w:rPr>
        <w:t xml:space="preserve">extension </w:t>
      </w:r>
      <w:r w:rsidRPr="00DC38CD">
        <w:rPr>
          <w:i/>
          <w:lang w:val="en-AU"/>
        </w:rPr>
        <w:t>.</w:t>
      </w:r>
      <w:proofErr w:type="spellStart"/>
      <w:r w:rsidRPr="00DC38CD">
        <w:rPr>
          <w:i/>
          <w:lang w:val="en-AU"/>
        </w:rPr>
        <w:t>tpl</w:t>
      </w:r>
      <w:proofErr w:type="spellEnd"/>
      <w:proofErr w:type="gramEnd"/>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32564045"/>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proofErr w:type="spellStart"/>
            <w:r w:rsidR="00037304" w:rsidRPr="00594F36">
              <w:rPr>
                <w:rFonts w:ascii="Courier New" w:hAnsi="Courier New"/>
                <w:spacing w:val="-2"/>
                <w:sz w:val="18"/>
                <w:lang w:val="en-AU"/>
              </w:rPr>
              <w:t>ptf</w:t>
            </w:r>
            <w:proofErr w:type="spellEnd"/>
            <w:r w:rsidR="00037304" w:rsidRPr="00594F36">
              <w:rPr>
                <w:rFonts w:ascii="Courier New" w:hAnsi="Courier New"/>
                <w:spacing w:val="-2"/>
                <w:sz w:val="18"/>
                <w:lang w:val="en-AU"/>
              </w:rPr>
              <w:t xml:space="preserve">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 xml:space="preserve">#res1     </w:t>
            </w:r>
            <w:proofErr w:type="gramStart"/>
            <w:r w:rsidRPr="00594F36">
              <w:rPr>
                <w:rFonts w:ascii="Courier New" w:hAnsi="Courier New"/>
                <w:spacing w:val="-2"/>
                <w:sz w:val="18"/>
                <w:lang w:val="en-AU"/>
              </w:rPr>
              <w:t>#,#</w:t>
            </w:r>
            <w:proofErr w:type="gramEnd"/>
            <w:r w:rsidRPr="00594F36">
              <w:rPr>
                <w:rFonts w:ascii="Courier New" w:hAnsi="Courier New"/>
                <w:spacing w:val="-2"/>
                <w:sz w:val="18"/>
                <w:lang w:val="en-AU"/>
              </w:rPr>
              <w:t>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 xml:space="preserve">#res2     </w:t>
            </w:r>
            <w:proofErr w:type="gramStart"/>
            <w:r w:rsidRPr="00594F36">
              <w:rPr>
                <w:rFonts w:ascii="Courier New" w:hAnsi="Courier New"/>
                <w:spacing w:val="-2"/>
                <w:sz w:val="18"/>
                <w:lang w:val="en-AU"/>
              </w:rPr>
              <w:t>#,#</w:t>
            </w:r>
            <w:proofErr w:type="gramEnd"/>
            <w:r w:rsidRPr="00594F36">
              <w:rPr>
                <w:rFonts w:ascii="Courier New" w:hAnsi="Courier New"/>
                <w:spacing w:val="-2"/>
                <w:sz w:val="18"/>
                <w:lang w:val="en-AU"/>
              </w:rPr>
              <w:t>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32564046"/>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w:t>
      </w:r>
      <w:proofErr w:type="spellStart"/>
      <w:r w:rsidRPr="00B21031">
        <w:rPr>
          <w:lang w:val="en-AU"/>
        </w:rPr>
        <w:t>ptf</w:t>
      </w:r>
      <w:proofErr w:type="spellEnd"/>
      <w:r w:rsidRPr="00B21031">
        <w:rPr>
          <w:lang w:val="en-AU"/>
        </w:rPr>
        <w:t>” followed by a space, followed by a single character (“</w:t>
      </w:r>
      <w:proofErr w:type="spellStart"/>
      <w:r w:rsidRPr="00B21031">
        <w:rPr>
          <w:lang w:val="en-AU"/>
        </w:rPr>
        <w:t>ptf</w:t>
      </w:r>
      <w:proofErr w:type="spellEnd"/>
      <w:r w:rsidRPr="00B21031">
        <w:rPr>
          <w:lang w:val="en-AU"/>
        </w:rPr>
        <w:t>”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proofErr w:type="gramStart"/>
      <w:r w:rsidR="00A25B30">
        <w:rPr>
          <w:lang w:val="en-AU"/>
        </w:rPr>
        <w:t>H</w:t>
      </w:r>
      <w:r w:rsidRPr="00B21031">
        <w:rPr>
          <w:lang w:val="en-AU"/>
        </w:rPr>
        <w:t>owever</w:t>
      </w:r>
      <w:proofErr w:type="gramEnd"/>
      <w:r w:rsidRPr="00B21031">
        <w:rPr>
          <w:lang w:val="en-AU"/>
        </w:rPr>
        <w:t xml:space="preserve">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32564047"/>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3982B21"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 xml:space="preserve">Programs of the PEST suite </w:t>
      </w:r>
      <w:proofErr w:type="gramStart"/>
      <w:r w:rsidR="00527FF9">
        <w:rPr>
          <w:lang w:val="en-AU"/>
        </w:rPr>
        <w:t>require</w:t>
      </w:r>
      <w:proofErr w:type="gramEnd"/>
      <w:r w:rsidR="00527FF9">
        <w:rPr>
          <w:lang w:val="en-AU"/>
        </w:rPr>
        <w:t xml:space="preserv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however</w:t>
      </w:r>
      <w:r w:rsidR="006C4FBC">
        <w:rPr>
          <w:lang w:val="en-AU"/>
        </w:rPr>
        <w:t xml:space="preserve"> parameter name lengths are unlimited in the</w:t>
      </w:r>
      <w:r w:rsidR="00527FF9">
        <w:rPr>
          <w:lang w:val="en-AU"/>
        </w:rPr>
        <w:t xml:space="preserve"> programs of the PEST++ suite.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32564048"/>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w:t>
            </w:r>
            <w:proofErr w:type="gramStart"/>
            <w:r w:rsidRPr="00C40A21">
              <w:rPr>
                <w:rFonts w:ascii="Courier New" w:hAnsi="Courier New"/>
                <w:sz w:val="20"/>
                <w:lang w:val="en-AU"/>
              </w:rPr>
              <w:t>READ(</w:t>
            </w:r>
            <w:proofErr w:type="gramEnd"/>
            <w:r w:rsidRPr="00C40A21">
              <w:rPr>
                <w:rFonts w:ascii="Courier New" w:hAnsi="Courier New"/>
                <w:sz w:val="20"/>
                <w:lang w:val="en-AU"/>
              </w:rPr>
              <w:t>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r>
            <w:proofErr w:type="gramStart"/>
            <w:r w:rsidRPr="00C40A21">
              <w:rPr>
                <w:rFonts w:ascii="Courier New" w:hAnsi="Courier New"/>
                <w:sz w:val="20"/>
                <w:lang w:val="en-AU"/>
              </w:rPr>
              <w:t>FORMAT(</w:t>
            </w:r>
            <w:proofErr w:type="gramEnd"/>
            <w:r w:rsidRPr="00C40A21">
              <w:rPr>
                <w:rFonts w:ascii="Courier New" w:hAnsi="Courier New"/>
                <w:sz w:val="20"/>
                <w:lang w:val="en-AU"/>
              </w:rPr>
              <w: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r>
            <w:proofErr w:type="gramStart"/>
            <w:r w:rsidRPr="00C40A21">
              <w:rPr>
                <w:rFonts w:ascii="Courier New" w:hAnsi="Courier New"/>
                <w:sz w:val="20"/>
                <w:lang w:val="en-AU"/>
              </w:rPr>
              <w:t>READ(</w:t>
            </w:r>
            <w:proofErr w:type="gramEnd"/>
            <w:r w:rsidRPr="00C40A21">
              <w:rPr>
                <w:rFonts w:ascii="Courier New" w:hAnsi="Courier New"/>
                <w:sz w:val="20"/>
                <w:lang w:val="en-AU"/>
              </w:rPr>
              <w:t>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w:t>
            </w:r>
            <w:proofErr w:type="gramStart"/>
            <w:r w:rsidR="003045C3" w:rsidRPr="00C40A21">
              <w:rPr>
                <w:rFonts w:ascii="Courier" w:hAnsi="Courier"/>
                <w:sz w:val="20"/>
                <w:lang w:val="en-AU"/>
              </w:rPr>
              <w:t>6.32  1.42E</w:t>
            </w:r>
            <w:proofErr w:type="gramEnd"/>
            <w:r w:rsidR="003045C3" w:rsidRPr="00C40A21">
              <w:rPr>
                <w:rFonts w:ascii="Courier" w:hAnsi="Courier"/>
                <w:sz w:val="20"/>
                <w:lang w:val="en-AU"/>
              </w:rPr>
              <w:t>-05123.456789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w:t>
      </w:r>
      <w:proofErr w:type="gramStart"/>
      <w:r w:rsidRPr="00B21031">
        <w:rPr>
          <w:lang w:val="en-AU"/>
        </w:rPr>
        <w:t>However</w:t>
      </w:r>
      <w:proofErr w:type="gramEnd"/>
      <w:r w:rsidRPr="00B21031">
        <w:rPr>
          <w:lang w:val="en-AU"/>
        </w:rPr>
        <w:t xml:space="preserve">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w:t>
      </w:r>
      <w:proofErr w:type="spellStart"/>
      <w:r w:rsidRPr="00B21031">
        <w:rPr>
          <w:lang w:val="en-AU"/>
        </w:rPr>
        <w:t>abut</w:t>
      </w:r>
      <w:proofErr w:type="spellEnd"/>
      <w:r w:rsidRPr="00B21031">
        <w:rPr>
          <w:lang w:val="en-AU"/>
        </w:rPr>
        <w:t xml:space="preserve">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w:t>
            </w:r>
            <w:proofErr w:type="gramStart"/>
            <w:r w:rsidR="003045C3" w:rsidRPr="00C40A21">
              <w:rPr>
                <w:rFonts w:ascii="Courier New" w:hAnsi="Courier New"/>
                <w:sz w:val="20"/>
                <w:lang w:val="en-AU"/>
              </w:rPr>
              <w:t>#  C</w:t>
            </w:r>
            <w:proofErr w:type="gramEnd"/>
            <w:r w:rsidR="003045C3" w:rsidRPr="00C40A21">
              <w:rPr>
                <w:rFonts w:ascii="Courier New" w:hAnsi="Courier New"/>
                <w:sz w:val="20"/>
                <w:lang w:val="en-AU"/>
              </w:rPr>
              <w:t xml:space="preserve">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xml:space="preserve">#   D       #, </w:t>
            </w:r>
            <w:proofErr w:type="gramStart"/>
            <w:r w:rsidRPr="00C40A21">
              <w:rPr>
                <w:rFonts w:ascii="Courier New" w:hAnsi="Courier New"/>
                <w:sz w:val="20"/>
                <w:lang w:val="en-AU"/>
              </w:rPr>
              <w:t>#  E</w:t>
            </w:r>
            <w:proofErr w:type="gramEnd"/>
            <w:r w:rsidRPr="00C40A21">
              <w:rPr>
                <w:rFonts w:ascii="Courier New" w:hAnsi="Courier New"/>
                <w:sz w:val="20"/>
                <w:lang w:val="en-AU"/>
              </w:rPr>
              <w:t xml:space="preserv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w:t>
      </w:r>
      <w:proofErr w:type="gramStart"/>
      <w:r w:rsidRPr="00B21031">
        <w:rPr>
          <w:lang w:val="en-AU"/>
        </w:rPr>
        <w:t>incrementally-varied</w:t>
      </w:r>
      <w:proofErr w:type="gramEnd"/>
      <w:r w:rsidRPr="00B21031">
        <w:rPr>
          <w:lang w:val="en-AU"/>
        </w:rPr>
        <w:t xml:space="preserve">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32564049"/>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1BC0C82" w:rsidR="00B21031" w:rsidRPr="00D56D18"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w:t>
      </w:r>
      <w:proofErr w:type="gramStart"/>
      <w:r w:rsidR="00B21031" w:rsidRPr="00B21031">
        <w:rPr>
          <w:lang w:val="en-AU"/>
        </w:rPr>
        <w:t>manner in which</w:t>
      </w:r>
      <w:proofErr w:type="gramEnd"/>
      <w:r w:rsidR="00B21031" w:rsidRPr="00B21031">
        <w:rPr>
          <w:lang w:val="en-AU"/>
        </w:rPr>
        <w:t xml:space="preserve">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w:t>
      </w:r>
      <w:r w:rsidR="00D56D18">
        <w:rPr>
          <w:lang w:val="en-AU"/>
        </w:rPr>
        <w:t xml:space="preserve">unlimited length </w:t>
      </w:r>
      <w:r w:rsidR="00CA325E">
        <w:rPr>
          <w:lang w:val="en-AU"/>
        </w:rPr>
        <w:t>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r w:rsidR="00D56D18">
        <w:rPr>
          <w:lang w:val="en-AU"/>
        </w:rPr>
        <w:t xml:space="preserve">This padding is off by default and is controlled with the </w:t>
      </w:r>
      <w:proofErr w:type="spellStart"/>
      <w:r w:rsidR="00D56D18">
        <w:rPr>
          <w:i/>
          <w:iCs/>
          <w:lang w:val="en-AU"/>
        </w:rPr>
        <w:t>fill_tpl_zeros</w:t>
      </w:r>
      <w:proofErr w:type="spellEnd"/>
      <w:r w:rsidR="00D56D18">
        <w:rPr>
          <w:lang w:val="en-AU"/>
        </w:rPr>
        <w:t xml:space="preserve"> option.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32564050"/>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32564051"/>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w:t>
      </w:r>
      <w:proofErr w:type="gramStart"/>
      <w:r w:rsidRPr="00B21031">
        <w:rPr>
          <w:lang w:val="en-AU"/>
        </w:rPr>
        <w:t>has the ability to</w:t>
      </w:r>
      <w:proofErr w:type="gramEnd"/>
      <w:r w:rsidRPr="00B21031">
        <w:rPr>
          <w:lang w:val="en-AU"/>
        </w:rPr>
        <w:t xml:space="preserve">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 xml:space="preserve">Note that TEMPCHEK, like PEST, sets a </w:t>
      </w:r>
      <w:proofErr w:type="gramStart"/>
      <w:r>
        <w:rPr>
          <w:lang w:val="en-AU"/>
        </w:rPr>
        <w:t>12 character</w:t>
      </w:r>
      <w:proofErr w:type="gramEnd"/>
      <w:r>
        <w:rPr>
          <w:lang w:val="en-AU"/>
        </w:rPr>
        <w:t xml:space="preserve">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32564052"/>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proofErr w:type="gramStart"/>
      <w:r w:rsidR="0016262C">
        <w:rPr>
          <w:lang w:val="en-AU"/>
        </w:rPr>
        <w:t>particular</w:t>
      </w:r>
      <w:r w:rsidR="00360A24">
        <w:rPr>
          <w:lang w:val="en-AU"/>
        </w:rPr>
        <w:t xml:space="preserve"> interest</w:t>
      </w:r>
      <w:proofErr w:type="gramEnd"/>
      <w:r w:rsidR="00360A24">
        <w:rPr>
          <w:lang w:val="en-AU"/>
        </w:rPr>
        <w: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 xml:space="preserve">model-generated </w:t>
      </w:r>
      <w:r w:rsidRPr="00B21031">
        <w:rPr>
          <w:lang w:val="en-AU"/>
        </w:rPr>
        <w:lastRenderedPageBreak/>
        <w:t>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w:t>
      </w:r>
      <w:proofErr w:type="gramStart"/>
      <w:r w:rsidRPr="00B21031">
        <w:rPr>
          <w:lang w:val="en-AU"/>
        </w:rPr>
        <w:t>all of</w:t>
      </w:r>
      <w:proofErr w:type="gramEnd"/>
      <w:r w:rsidRPr="00B21031">
        <w:rPr>
          <w:lang w:val="en-AU"/>
        </w:rPr>
        <w:t xml:space="preserve">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32564053"/>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w:t>
      </w:r>
      <w:proofErr w:type="gramStart"/>
      <w:r w:rsidR="00420221">
        <w:rPr>
          <w:lang w:val="en-AU"/>
        </w:rPr>
        <w:t>sufficient</w:t>
      </w:r>
      <w:proofErr w:type="gramEnd"/>
      <w:r w:rsidR="00420221">
        <w:rPr>
          <w:lang w:val="en-AU"/>
        </w:rPr>
        <w:t xml:space="preserve">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32564054"/>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 xml:space="preserve">A </w:t>
      </w:r>
      <w:proofErr w:type="gramStart"/>
      <w:r w:rsidRPr="00B21031">
        <w:rPr>
          <w:lang w:val="en-AU"/>
        </w:rPr>
        <w:t>particular</w:t>
      </w:r>
      <w:r w:rsidR="002D165D">
        <w:rPr>
          <w:lang w:val="en-AU"/>
        </w:rPr>
        <w:t xml:space="preserve"> model</w:t>
      </w:r>
      <w:proofErr w:type="gramEnd"/>
      <w:r w:rsidR="002D165D">
        <w:rPr>
          <w:lang w:val="en-AU"/>
        </w:rPr>
        <w:t xml:space="preserve">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lastRenderedPageBreak/>
        <w:t>Markers can be of either primary or secondary type. PEST</w:t>
      </w:r>
      <w:r w:rsidR="00DF224F">
        <w:rPr>
          <w:lang w:val="en-AU"/>
        </w:rPr>
        <w:t>++ programs</w:t>
      </w:r>
      <w:r w:rsidRPr="00B21031">
        <w:rPr>
          <w:lang w:val="en-AU"/>
        </w:rPr>
        <w:t xml:space="preserve"> use a primary marker as </w:t>
      </w:r>
      <w:r w:rsidR="00DF224F">
        <w:rPr>
          <w:lang w:val="en-AU"/>
        </w:rPr>
        <w:t>they</w:t>
      </w:r>
      <w:r w:rsidRPr="00B21031">
        <w:rPr>
          <w:lang w:val="en-AU"/>
        </w:rPr>
        <w:t xml:space="preserve"> scan the model output file line by line, looking for a reference point for subsequent observation identification or further scanning. A secondary </w:t>
      </w:r>
      <w:proofErr w:type="spellStart"/>
      <w:r w:rsidRPr="00B21031">
        <w:rPr>
          <w:lang w:val="en-AU"/>
        </w:rPr>
        <w:t>marker</w:t>
      </w:r>
      <w:proofErr w:type="spellEnd"/>
      <w:r w:rsidRPr="00B21031">
        <w:rPr>
          <w:lang w:val="en-AU"/>
        </w:rPr>
        <w:t xml:space="preserve">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32564055"/>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electrode </w:t>
            </w:r>
            <w:proofErr w:type="gramStart"/>
            <w:r w:rsidRPr="002D165D">
              <w:rPr>
                <w:rFonts w:ascii="Courier" w:hAnsi="Courier"/>
                <w:sz w:val="18"/>
                <w:lang w:val="en-AU"/>
              </w:rPr>
              <w:t>spacing  apparent</w:t>
            </w:r>
            <w:proofErr w:type="gramEnd"/>
            <w:r w:rsidRPr="002D165D">
              <w:rPr>
                <w:rFonts w:ascii="Courier" w:hAnsi="Courier"/>
                <w:sz w:val="18"/>
                <w:lang w:val="en-AU"/>
              </w:rPr>
              <w:t xml:space="preserve">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lastRenderedPageBreak/>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32564056"/>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w:t>
      </w:r>
      <w:proofErr w:type="spellStart"/>
      <w:r w:rsidRPr="00B21031">
        <w:rPr>
          <w:lang w:val="en-AU"/>
        </w:rPr>
        <w:t>pif</w:t>
      </w:r>
      <w:proofErr w:type="spellEnd"/>
      <w:r w:rsidRPr="00B21031">
        <w:rPr>
          <w:lang w:val="en-AU"/>
        </w:rPr>
        <w:t>”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 xml:space="preserve">You can choose the marker delimiter character yourself; </w:t>
      </w:r>
      <w:proofErr w:type="gramStart"/>
      <w:r w:rsidRPr="00B21031">
        <w:rPr>
          <w:lang w:val="en-AU"/>
        </w:rPr>
        <w:t>however</w:t>
      </w:r>
      <w:proofErr w:type="gramEnd"/>
      <w:r w:rsidRPr="00B21031">
        <w:rPr>
          <w:lang w:val="en-AU"/>
        </w:rPr>
        <w:t xml:space="preserve">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32564057"/>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778AF2E3"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w:t>
      </w:r>
      <w:r w:rsidR="00CB4218">
        <w:rPr>
          <w:lang w:val="en-AU"/>
        </w:rPr>
        <w:t xml:space="preserve"> are unlimited</w:t>
      </w:r>
      <w:r w:rsidR="009B6A68">
        <w:rPr>
          <w:lang w:val="en-AU"/>
        </w:rPr>
        <w:t>.</w:t>
      </w:r>
      <w:r w:rsidRPr="00B21031">
        <w:rPr>
          <w:lang w:val="en-AU"/>
        </w:rPr>
        <w:t xml:space="preserve"> These characters can be any ASCII characters except for [</w:t>
      </w:r>
      <w:proofErr w:type="gramStart"/>
      <w:r w:rsidRPr="00B21031">
        <w:rPr>
          <w:lang w:val="en-AU"/>
        </w:rPr>
        <w:t>, ]</w:t>
      </w:r>
      <w:proofErr w:type="gramEnd"/>
      <w:r w:rsidRPr="00B21031">
        <w:rPr>
          <w:lang w:val="en-AU"/>
        </w:rPr>
        <w:t>,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w:t>
      </w:r>
      <w:proofErr w:type="gramStart"/>
      <w:r w:rsidRPr="00B21031">
        <w:rPr>
          <w:lang w:val="en-AU"/>
        </w:rPr>
        <w:t>However</w:t>
      </w:r>
      <w:proofErr w:type="gramEnd"/>
      <w:r w:rsidRPr="00B21031">
        <w:rPr>
          <w:lang w:val="en-AU"/>
        </w:rPr>
        <w:t xml:space="preserve">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name “</w:t>
      </w:r>
      <w:proofErr w:type="spellStart"/>
      <w:r w:rsidRPr="00B21031">
        <w:rPr>
          <w:lang w:val="en-AU"/>
        </w:rPr>
        <w:t>dum</w:t>
      </w:r>
      <w:proofErr w:type="spellEnd"/>
      <w:r w:rsidRPr="00B21031">
        <w:rPr>
          <w:lang w:val="en-AU"/>
        </w:rPr>
        <w:t xml:space="preserve">”.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w:t>
      </w:r>
      <w:r w:rsidRPr="00B21031">
        <w:rPr>
          <w:lang w:val="en-AU"/>
        </w:rPr>
        <w:lastRenderedPageBreak/>
        <w:t>normal observation, the number corresponding to the dummy observation on the model output file is not actually matched with any laboratory or field measurement. Hence an observation named “</w:t>
      </w:r>
      <w:proofErr w:type="spellStart"/>
      <w:r w:rsidRPr="00B21031">
        <w:rPr>
          <w:lang w:val="en-AU"/>
        </w:rPr>
        <w:t>dum</w:t>
      </w:r>
      <w:proofErr w:type="spellEnd"/>
      <w:r w:rsidRPr="00B21031">
        <w:rPr>
          <w:lang w:val="en-AU"/>
        </w:rPr>
        <w:t xml:space="preserve">”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32564058"/>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w:t>
      </w:r>
      <w:proofErr w:type="gramStart"/>
      <w:r w:rsidRPr="00B21031">
        <w:rPr>
          <w:lang w:val="en-AU"/>
        </w:rPr>
        <w:t>a number of</w:t>
      </w:r>
      <w:proofErr w:type="gramEnd"/>
      <w:r w:rsidRPr="00B21031">
        <w:rPr>
          <w:lang w:val="en-AU"/>
        </w:rPr>
        <w:t xml:space="preserve"> instruction items appear on a single line of an instruction file, these items must be separated from each other by at least one space. Instructions pertaining to a single line on a model output file are written on a single line of a PEST instruction file. </w:t>
      </w:r>
      <w:proofErr w:type="gramStart"/>
      <w:r w:rsidRPr="00B21031">
        <w:rPr>
          <w:lang w:val="en-AU"/>
        </w:rPr>
        <w:t>Thus</w:t>
      </w:r>
      <w:proofErr w:type="gramEnd"/>
      <w:r w:rsidRPr="00B21031">
        <w:rPr>
          <w:lang w:val="en-AU"/>
        </w:rPr>
        <w:t xml:space="preserve">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w:t>
      </w:r>
      <w:proofErr w:type="gramStart"/>
      <w:r w:rsidRPr="00B21031">
        <w:rPr>
          <w:lang w:val="en-AU"/>
        </w:rPr>
        <w:t>string</w:t>
      </w:r>
      <w:proofErr w:type="gramEnd"/>
      <w:r w:rsidRPr="00B21031">
        <w:rPr>
          <w:lang w:val="en-AU"/>
        </w:rPr>
        <w:t xml:space="preserve">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 xml:space="preserve">Note that if there are blank characters in a primary (or secondary) marker, </w:t>
      </w:r>
      <w:proofErr w:type="gramStart"/>
      <w:r w:rsidRPr="00B21031">
        <w:rPr>
          <w:lang w:val="en-AU"/>
        </w:rPr>
        <w:t>exactly the same</w:t>
      </w:r>
      <w:proofErr w:type="gramEnd"/>
      <w:r w:rsidRPr="00B21031">
        <w:rPr>
          <w:lang w:val="en-AU"/>
        </w:rPr>
        <w:t xml:space="preserv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w:t>
      </w:r>
      <w:r w:rsidRPr="00B21031">
        <w:rPr>
          <w:lang w:val="en-AU"/>
        </w:rPr>
        <w:lastRenderedPageBreak/>
        <w:t>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w:t>
      </w:r>
      <w:proofErr w:type="gramStart"/>
      <w:r w:rsidRPr="00B21031">
        <w:rPr>
          <w:lang w:val="en-AU"/>
        </w:rPr>
        <w:t>a number of</w:t>
      </w:r>
      <w:proofErr w:type="gramEnd"/>
      <w:r w:rsidRPr="00B21031">
        <w:rPr>
          <w:lang w:val="en-AU"/>
        </w:rPr>
        <w:t xml:space="preserve">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w:t>
      </w:r>
      <w:proofErr w:type="gramStart"/>
      <w:r w:rsidRPr="00B21031">
        <w:rPr>
          <w:lang w:val="en-AU"/>
        </w:rPr>
        <w:t>a number of</w:t>
      </w:r>
      <w:proofErr w:type="gramEnd"/>
      <w:r w:rsidRPr="00B21031">
        <w:rPr>
          <w:lang w:val="en-AU"/>
        </w:rPr>
        <w:t xml:space="preserve">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w:t>
            </w:r>
            <w:proofErr w:type="gramStart"/>
            <w:r w:rsidRPr="0074787C">
              <w:rPr>
                <w:rFonts w:ascii="Courier" w:hAnsi="Courier"/>
                <w:sz w:val="18"/>
                <w:lang w:val="en-AU"/>
              </w:rPr>
              <w:t>1.43253  6.43235</w:t>
            </w:r>
            <w:proofErr w:type="gramEnd"/>
            <w:r w:rsidRPr="0074787C">
              <w:rPr>
                <w:rFonts w:ascii="Courier" w:hAnsi="Courier"/>
                <w:sz w:val="18"/>
                <w:lang w:val="en-AU"/>
              </w:rPr>
              <w:t xml:space="preserve">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w:t>
            </w:r>
            <w:proofErr w:type="gramStart"/>
            <w:r w:rsidRPr="0074787C">
              <w:rPr>
                <w:rFonts w:ascii="Courier" w:hAnsi="Courier"/>
                <w:sz w:val="18"/>
                <w:lang w:val="en-AU"/>
              </w:rPr>
              <w:t>1.34356  7.59892</w:t>
            </w:r>
            <w:proofErr w:type="gramEnd"/>
            <w:r w:rsidRPr="0074787C">
              <w:rPr>
                <w:rFonts w:ascii="Courier" w:hAnsi="Courier"/>
                <w:sz w:val="18"/>
                <w:lang w:val="en-AU"/>
              </w:rPr>
              <w:t xml:space="preserve">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w:t>
            </w:r>
            <w:proofErr w:type="gramStart"/>
            <w:r w:rsidRPr="0074787C">
              <w:rPr>
                <w:rFonts w:ascii="Courier" w:hAnsi="Courier"/>
                <w:sz w:val="18"/>
                <w:lang w:val="en-AU"/>
              </w:rPr>
              <w:t>2.09485  8.49021</w:t>
            </w:r>
            <w:proofErr w:type="gramEnd"/>
            <w:r w:rsidRPr="0074787C">
              <w:rPr>
                <w:rFonts w:ascii="Courier" w:hAnsi="Courier"/>
                <w:sz w:val="18"/>
                <w:lang w:val="en-AU"/>
              </w:rPr>
              <w:t xml:space="preserve">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725A30" w:rsidRPr="0074787C">
              <w:rPr>
                <w:rFonts w:ascii="Courier" w:hAnsi="Courier"/>
                <w:sz w:val="18"/>
                <w:lang w:val="en-AU"/>
              </w:rPr>
              <w:t>pif</w:t>
            </w:r>
            <w:proofErr w:type="spellEnd"/>
            <w:r w:rsidR="00725A30" w:rsidRPr="0074787C">
              <w:rPr>
                <w:rFonts w:ascii="Courier" w:hAnsi="Courier"/>
                <w:sz w:val="18"/>
                <w:lang w:val="en-AU"/>
              </w:rPr>
              <w:t xml:space="preserve">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w:t>
            </w:r>
            <w:proofErr w:type="gramStart"/>
            <w:r w:rsidRPr="0074787C">
              <w:rPr>
                <w:rFonts w:ascii="Courier" w:hAnsi="Courier"/>
                <w:sz w:val="18"/>
                <w:lang w:val="en-AU"/>
              </w:rPr>
              <w:t>1)5:10</w:t>
            </w:r>
            <w:proofErr w:type="gramEnd"/>
            <w:r w:rsidRPr="0074787C">
              <w:rPr>
                <w:rFonts w:ascii="Courier" w:hAnsi="Courier"/>
                <w:sz w:val="18"/>
                <w:lang w:val="en-AU"/>
              </w:rPr>
              <w:t xml:space="preserve">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w:t>
            </w:r>
            <w:proofErr w:type="gramStart"/>
            <w:r w:rsidRPr="0074787C">
              <w:rPr>
                <w:rFonts w:ascii="Courier" w:hAnsi="Courier"/>
                <w:sz w:val="18"/>
                <w:lang w:val="en-AU"/>
              </w:rPr>
              <w:t>6)50:55</w:t>
            </w:r>
            <w:proofErr w:type="gramEnd"/>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w:t>
      </w:r>
      <w:r w:rsidRPr="00B21031">
        <w:rPr>
          <w:lang w:val="en-AU"/>
        </w:rPr>
        <w:lastRenderedPageBreak/>
        <w:t>(unless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 xml:space="preserve">Normally a line advance item is followed by other instructions. </w:t>
      </w:r>
      <w:proofErr w:type="gramStart"/>
      <w:r w:rsidRPr="00B21031">
        <w:rPr>
          <w:lang w:val="en-AU"/>
        </w:rPr>
        <w:t>However</w:t>
      </w:r>
      <w:proofErr w:type="gramEnd"/>
      <w:r w:rsidRPr="00B21031">
        <w:rPr>
          <w:lang w:val="en-AU"/>
        </w:rPr>
        <w:t xml:space="preserve">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 xml:space="preserve">If a line advance item leads the first line of a PEST instruction file, the reference point for line advance is taken as a “dummy” line just above the first line of the model output file. </w:t>
      </w:r>
      <w:proofErr w:type="gramStart"/>
      <w:r w:rsidRPr="00B21031">
        <w:rPr>
          <w:lang w:val="en-AU"/>
        </w:rPr>
        <w:t>Thus</w:t>
      </w:r>
      <w:proofErr w:type="gramEnd"/>
      <w:r w:rsidRPr="00B21031">
        <w:rPr>
          <w:lang w:val="en-AU"/>
        </w:rPr>
        <w:t xml:space="preserve">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C77191" w:rsidRPr="0074787C">
              <w:rPr>
                <w:rFonts w:ascii="Courier" w:hAnsi="Courier"/>
                <w:sz w:val="18"/>
                <w:lang w:val="en-AU"/>
              </w:rPr>
              <w:t>pif</w:t>
            </w:r>
            <w:proofErr w:type="spellEnd"/>
            <w:r w:rsidR="00C77191" w:rsidRPr="0074787C">
              <w:rPr>
                <w:rFonts w:ascii="Courier" w:hAnsi="Courier"/>
                <w:sz w:val="18"/>
                <w:lang w:val="en-AU"/>
              </w:rPr>
              <w:t xml:space="preserve">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w:t>
            </w:r>
            <w:proofErr w:type="gramStart"/>
            <w:r w:rsidRPr="0074787C">
              <w:rPr>
                <w:rFonts w:ascii="Courier" w:hAnsi="Courier"/>
                <w:sz w:val="18"/>
                <w:lang w:val="en-AU"/>
              </w:rPr>
              <w:t>K:~</w:t>
            </w:r>
            <w:proofErr w:type="gramEnd"/>
            <w:r w:rsidRPr="0074787C">
              <w:rPr>
                <w:rFonts w:ascii="Courier" w:hAnsi="Courier"/>
                <w:sz w:val="18"/>
                <w:lang w:val="en-AU"/>
              </w:rPr>
              <w:t xml:space="preserve">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w:t>
      </w:r>
      <w:r w:rsidRPr="00B21031">
        <w:rPr>
          <w:lang w:val="en-AU"/>
        </w:rPr>
        <w:lastRenderedPageBreak/>
        <w:t xml:space="preserve">If a particular secondary </w:t>
      </w:r>
      <w:proofErr w:type="spellStart"/>
      <w:r w:rsidRPr="00B21031">
        <w:rPr>
          <w:lang w:val="en-AU"/>
        </w:rPr>
        <w:t>marker</w:t>
      </w:r>
      <w:proofErr w:type="spellEnd"/>
      <w:r w:rsidRPr="00B21031">
        <w:rPr>
          <w:lang w:val="en-AU"/>
        </w:rPr>
        <w:t xml:space="preserve"> is preceded only by other markers (including, perhaps, one or a number of secondary markers and certainly a primary marker), and the text string corresponding to that secondary </w:t>
      </w:r>
      <w:proofErr w:type="spellStart"/>
      <w:r w:rsidRPr="00B21031">
        <w:rPr>
          <w:lang w:val="en-AU"/>
        </w:rPr>
        <w:t>marker</w:t>
      </w:r>
      <w:proofErr w:type="spellEnd"/>
      <w:r w:rsidRPr="00B21031">
        <w:rPr>
          <w:lang w:val="en-AU"/>
        </w:rPr>
        <w:t xml:space="preserve">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w:t>
      </w:r>
      <w:proofErr w:type="gramStart"/>
      <w:r w:rsidRPr="00B21031">
        <w:rPr>
          <w:lang w:val="en-AU"/>
        </w:rPr>
        <w:t>Thus</w:t>
      </w:r>
      <w:proofErr w:type="gramEnd"/>
      <w:r w:rsidRPr="00B21031">
        <w:rPr>
          <w:lang w:val="en-AU"/>
        </w:rPr>
        <w:t xml:space="preserve">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w:t>
      </w:r>
      <w:proofErr w:type="gramStart"/>
      <w:r w:rsidRPr="00B21031">
        <w:t>% !str</w:t>
      </w:r>
      <w:proofErr w:type="gramEnd"/>
      <w:r w:rsidRPr="00B21031">
        <w:t>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B7169A" w:rsidRPr="0074787C">
              <w:rPr>
                <w:rFonts w:ascii="Courier" w:hAnsi="Courier"/>
                <w:sz w:val="18"/>
                <w:lang w:val="en-AU"/>
              </w:rPr>
              <w:t>pif</w:t>
            </w:r>
            <w:proofErr w:type="spellEnd"/>
            <w:r w:rsidR="00B7169A" w:rsidRPr="0074787C">
              <w:rPr>
                <w:rFonts w:ascii="Courier" w:hAnsi="Courier"/>
                <w:sz w:val="18"/>
                <w:lang w:val="en-AU"/>
              </w:rPr>
              <w:t xml:space="preserve">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w:t>
            </w:r>
            <w:proofErr w:type="gramStart"/>
            <w:r w:rsidRPr="0074787C">
              <w:rPr>
                <w:rFonts w:ascii="Courier" w:hAnsi="Courier"/>
                <w:sz w:val="18"/>
                <w:lang w:val="en-AU"/>
              </w:rPr>
              <w:t>% !str</w:t>
            </w:r>
            <w:proofErr w:type="gramEnd"/>
            <w:r w:rsidRPr="0074787C">
              <w:rPr>
                <w:rFonts w:ascii="Courier" w:hAnsi="Courier"/>
                <w:sz w:val="18"/>
                <w:lang w:val="en-AU"/>
              </w:rPr>
              <w:t>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w:t>
            </w:r>
            <w:proofErr w:type="gramStart"/>
            <w:r w:rsidRPr="0074787C">
              <w:rPr>
                <w:rFonts w:ascii="Courier" w:hAnsi="Courier"/>
                <w:sz w:val="18"/>
                <w:lang w:val="en-AU"/>
              </w:rPr>
              <w:t>% !str</w:t>
            </w:r>
            <w:proofErr w:type="gramEnd"/>
            <w:r w:rsidRPr="0074787C">
              <w:rPr>
                <w:rFonts w:ascii="Courier" w:hAnsi="Courier"/>
                <w:sz w:val="18"/>
                <w:lang w:val="en-AU"/>
              </w:rPr>
              <w:t>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w:t>
      </w:r>
      <w:proofErr w:type="gramStart"/>
      <w:r w:rsidRPr="00B21031">
        <w:rPr>
          <w:lang w:val="en-AU"/>
        </w:rPr>
        <w:t>similar to</w:t>
      </w:r>
      <w:proofErr w:type="gramEnd"/>
      <w:r w:rsidRPr="00B21031">
        <w:rPr>
          <w:lang w:val="en-AU"/>
        </w:rPr>
        <w:t xml:space="preserve"> the secondary </w:t>
      </w:r>
      <w:proofErr w:type="spellStart"/>
      <w:r w:rsidRPr="00B21031">
        <w:rPr>
          <w:lang w:val="en-AU"/>
        </w:rPr>
        <w:t>marker</w:t>
      </w:r>
      <w:proofErr w:type="spellEnd"/>
      <w:r w:rsidRPr="00B21031">
        <w:rPr>
          <w:lang w:val="en-AU"/>
        </w:rPr>
        <w:t xml:space="preserve">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lastRenderedPageBreak/>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MODEL OUTPUTS:  </w:t>
      </w:r>
      <w:proofErr w:type="gramStart"/>
      <w:r w:rsidRPr="00B21031">
        <w:rPr>
          <w:rFonts w:ascii="Courier" w:hAnsi="Courier"/>
          <w:sz w:val="20"/>
          <w:lang w:val="en-AU"/>
        </w:rPr>
        <w:t>2.89988  4.487892</w:t>
      </w:r>
      <w:proofErr w:type="gramEnd"/>
      <w:r w:rsidRPr="00B21031">
        <w:rPr>
          <w:rFonts w:ascii="Courier" w:hAnsi="Courier"/>
          <w:sz w:val="20"/>
          <w:lang w:val="en-AU"/>
        </w:rPr>
        <w:t xml:space="preserve">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%MODEL </w:t>
      </w:r>
      <w:proofErr w:type="gramStart"/>
      <w:r w:rsidRPr="00B21031">
        <w:rPr>
          <w:rFonts w:ascii="Courier" w:hAnsi="Courier"/>
          <w:sz w:val="20"/>
          <w:lang w:val="en-AU"/>
        </w:rPr>
        <w:t>OUTPUTS:%</w:t>
      </w:r>
      <w:proofErr w:type="gramEnd"/>
      <w:r w:rsidRPr="00B21031">
        <w:rPr>
          <w:rFonts w:ascii="Courier" w:hAnsi="Courier"/>
          <w:sz w:val="20"/>
          <w:lang w:val="en-AU"/>
        </w:rPr>
        <w:t xml:space="preserve"> w </w:t>
      </w:r>
      <w:proofErr w:type="spellStart"/>
      <w:r w:rsidRPr="00B21031">
        <w:rPr>
          <w:rFonts w:ascii="Courier" w:hAnsi="Courier"/>
          <w:sz w:val="20"/>
          <w:lang w:val="en-AU"/>
        </w:rPr>
        <w:t>w</w:t>
      </w:r>
      <w:proofErr w:type="spellEnd"/>
      <w:r w:rsidRPr="00B21031">
        <w:rPr>
          <w:rFonts w:ascii="Courier" w:hAnsi="Courier"/>
          <w:sz w:val="20"/>
          <w:lang w:val="en-AU"/>
        </w:rPr>
        <w:t xml:space="preserve"> </w:t>
      </w:r>
      <w:proofErr w:type="spellStart"/>
      <w:r w:rsidRPr="00B21031">
        <w:rPr>
          <w:rFonts w:ascii="Courier" w:hAnsi="Courier"/>
          <w:sz w:val="20"/>
          <w:lang w:val="en-AU"/>
        </w:rPr>
        <w:t>w</w:t>
      </w:r>
      <w:proofErr w:type="spellEnd"/>
      <w:r w:rsidRPr="00B21031">
        <w:rPr>
          <w:rFonts w:ascii="Courier" w:hAnsi="Courier"/>
          <w:sz w:val="20"/>
          <w:lang w:val="en-AU"/>
        </w:rPr>
        <w:t xml:space="preserve"> </w:t>
      </w:r>
      <w:proofErr w:type="spellStart"/>
      <w:r w:rsidRPr="00B21031">
        <w:rPr>
          <w:rFonts w:ascii="Courier" w:hAnsi="Courier"/>
          <w:sz w:val="20"/>
          <w:lang w:val="en-AU"/>
        </w:rPr>
        <w:t>w</w:t>
      </w:r>
      <w:proofErr w:type="spellEnd"/>
      <w:r w:rsidRPr="00B21031">
        <w:rPr>
          <w:rFonts w:ascii="Courier" w:hAnsi="Courier"/>
          <w:sz w:val="20"/>
          <w:lang w:val="en-AU"/>
        </w:rPr>
        <w:t xml:space="preserve"> !obs1!</w:t>
      </w:r>
    </w:p>
    <w:p w14:paraId="75FE8541" w14:textId="6CCD7C49" w:rsidR="00B21031" w:rsidRPr="00CB4218"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r w:rsidR="00CB4218">
        <w:rPr>
          <w:lang w:val="en-AU"/>
        </w:rPr>
        <w:t xml:space="preserve">  Note, unlike PEST, PEST++ treats the comma (“,”) as a whitespace-type character, given its very-common use.  Additionally, PEST++ also supports an optional “++” style argument </w:t>
      </w:r>
      <w:proofErr w:type="spellStart"/>
      <w:r w:rsidR="00CB4218">
        <w:rPr>
          <w:i/>
          <w:iCs/>
          <w:lang w:val="en-AU"/>
        </w:rPr>
        <w:t>additional_ins_delimiters</w:t>
      </w:r>
      <w:proofErr w:type="spellEnd"/>
      <w:r w:rsidR="00CB4218">
        <w:rPr>
          <w:lang w:val="en-AU"/>
        </w:rPr>
        <w:t xml:space="preserve"> that users can employ to include additional characters to treat as delimiters (in addition to space, tab, and comma).  Using these additional delimiters makes instruction file processing much faster than using repeating secondary markers, especially for reading large CSV-format files.  </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The instruction syntax is “</w:t>
      </w:r>
      <w:proofErr w:type="spellStart"/>
      <w:r w:rsidRPr="00B21031">
        <w:rPr>
          <w:lang w:val="en-AU"/>
        </w:rPr>
        <w:t>tn</w:t>
      </w:r>
      <w:proofErr w:type="spellEnd"/>
      <w:r w:rsidRPr="00B21031">
        <w:rPr>
          <w:lang w:val="en-AU"/>
        </w:rPr>
        <w:t xml:space="preserve">”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w:t>
      </w:r>
      <w:proofErr w:type="gramStart"/>
      <w:r w:rsidRPr="00B21031">
        <w:rPr>
          <w:lang w:val="en-AU"/>
        </w:rPr>
        <w:t>TIME(</w:t>
      </w:r>
      <w:proofErr w:type="gramEnd"/>
      <w:r w:rsidRPr="00B21031">
        <w:rPr>
          <w:lang w:val="en-AU"/>
        </w:rPr>
        <w:t>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w:t>
      </w:r>
      <w:proofErr w:type="gramStart"/>
      <w:r w:rsidRPr="00B21031">
        <w:rPr>
          <w:rFonts w:ascii="Courier" w:hAnsi="Courier"/>
          <w:sz w:val="20"/>
          <w:lang w:val="en-AU"/>
        </w:rPr>
        <w:t>% !a</w:t>
      </w:r>
      <w:proofErr w:type="gramEnd"/>
      <w:r w:rsidRPr="00B21031">
        <w:rPr>
          <w:rFonts w:ascii="Courier" w:hAnsi="Courier"/>
          <w:sz w:val="20"/>
          <w:lang w:val="en-AU"/>
        </w:rPr>
        <w:t>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the marker delimiter character is assumed to be “%”. Implementation of the “t60” instruction places the cursor on the “:” following the “</w:t>
      </w:r>
      <w:proofErr w:type="gramStart"/>
      <w:r w:rsidRPr="00B21031">
        <w:rPr>
          <w:lang w:val="en-AU"/>
        </w:rPr>
        <w:t>TIME(</w:t>
      </w:r>
      <w:proofErr w:type="gramEnd"/>
      <w:r w:rsidRPr="00B21031">
        <w:rPr>
          <w:lang w:val="en-AU"/>
        </w:rPr>
        <w:t xml:space="preserv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w:t>
      </w:r>
      <w:proofErr w:type="gramStart"/>
      <w:r w:rsidRPr="00B21031">
        <w:rPr>
          <w:lang w:val="en-AU"/>
        </w:rPr>
        <w:t>next  “</w:t>
      </w:r>
      <w:proofErr w:type="gramEnd"/>
      <w:r w:rsidRPr="00B21031">
        <w:rPr>
          <w:lang w:val="en-AU"/>
        </w:rPr>
        <w:t>=”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w:t>
      </w:r>
      <w:proofErr w:type="gramStart"/>
      <w:r w:rsidRPr="00B21031">
        <w:rPr>
          <w:lang w:val="en-AU"/>
        </w:rPr>
        <w:t>particular line</w:t>
      </w:r>
      <w:proofErr w:type="gramEnd"/>
      <w:r w:rsidRPr="00B21031">
        <w:rPr>
          <w:lang w:val="en-AU"/>
        </w:rPr>
        <w:t xml:space="preserv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lastRenderedPageBreak/>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w:t>
      </w:r>
      <w:proofErr w:type="gramStart"/>
      <w:r w:rsidRPr="00B21031">
        <w:rPr>
          <w:lang w:val="en-AU"/>
        </w:rPr>
        <w:t>particular observation</w:t>
      </w:r>
      <w:proofErr w:type="gramEnd"/>
      <w:r w:rsidRPr="00B21031">
        <w:rPr>
          <w:lang w:val="en-AU"/>
        </w:rPr>
        <w:t xml:space="preserve">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proofErr w:type="spellStart"/>
            <w:r w:rsidR="00B7169A" w:rsidRPr="0074787C">
              <w:rPr>
                <w:rFonts w:ascii="Courier" w:hAnsi="Courier"/>
                <w:sz w:val="18"/>
                <w:lang w:val="en-AU"/>
              </w:rPr>
              <w:t>pif</w:t>
            </w:r>
            <w:proofErr w:type="spellEnd"/>
            <w:r w:rsidR="00B7169A" w:rsidRPr="0074787C">
              <w:rPr>
                <w:rFonts w:ascii="Courier" w:hAnsi="Courier"/>
                <w:sz w:val="18"/>
                <w:lang w:val="en-AU"/>
              </w:rPr>
              <w:t xml:space="preserve">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l1 [obs</w:t>
            </w:r>
            <w:proofErr w:type="gramStart"/>
            <w:r w:rsidRPr="0074787C">
              <w:rPr>
                <w:rFonts w:ascii="Courier" w:hAnsi="Courier"/>
                <w:sz w:val="18"/>
                <w:lang w:val="en-AU"/>
              </w:rPr>
              <w:t>1]1:9</w:t>
            </w:r>
            <w:proofErr w:type="gramEnd"/>
            <w:r w:rsidRPr="0074787C">
              <w:rPr>
                <w:rFonts w:ascii="Courier" w:hAnsi="Courier"/>
                <w:sz w:val="18"/>
                <w:lang w:val="en-AU"/>
              </w:rPr>
              <w:t xml:space="preserve">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w:t>
            </w:r>
            <w:proofErr w:type="gramStart"/>
            <w:r w:rsidRPr="0074787C">
              <w:rPr>
                <w:rFonts w:ascii="Courier" w:hAnsi="Courier"/>
                <w:sz w:val="18"/>
                <w:lang w:val="en-AU"/>
              </w:rPr>
              <w:t>6]46:54</w:t>
            </w:r>
            <w:proofErr w:type="gramEnd"/>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w:t>
      </w:r>
      <w:proofErr w:type="gramStart"/>
      <w:r w:rsidRPr="00B21031">
        <w:rPr>
          <w:lang w:val="en-AU"/>
        </w:rPr>
        <w:t>However</w:t>
      </w:r>
      <w:proofErr w:type="gramEnd"/>
      <w:r w:rsidRPr="00B21031">
        <w:rPr>
          <w:lang w:val="en-AU"/>
        </w:rPr>
        <w:t xml:space="preserve">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w:t>
      </w:r>
      <w:proofErr w:type="gramStart"/>
      <w:r w:rsidRPr="00B21031">
        <w:rPr>
          <w:lang w:val="en-AU"/>
        </w:rPr>
        <w:t>However</w:t>
      </w:r>
      <w:proofErr w:type="gramEnd"/>
      <w:r w:rsidRPr="00B21031">
        <w:rPr>
          <w:lang w:val="en-AU"/>
        </w:rPr>
        <w:t xml:space="preserve">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r>
      <w:proofErr w:type="gramStart"/>
      <w:r w:rsidRPr="0074787C">
        <w:rPr>
          <w:rFonts w:ascii="Courier" w:hAnsi="Courier"/>
          <w:sz w:val="18"/>
          <w:lang w:val="en-AU"/>
        </w:rPr>
        <w:t>WRITE(</w:t>
      </w:r>
      <w:proofErr w:type="gramEnd"/>
      <w:r w:rsidRPr="0074787C">
        <w:rPr>
          <w:rFonts w:ascii="Courier" w:hAnsi="Courier"/>
          <w:sz w:val="18"/>
          <w:lang w:val="en-AU"/>
        </w:rPr>
        <w:t>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r>
      <w:proofErr w:type="gramStart"/>
      <w:r w:rsidRPr="0074787C">
        <w:rPr>
          <w:rFonts w:ascii="Courier" w:hAnsi="Courier"/>
          <w:sz w:val="18"/>
          <w:lang w:val="en-AU"/>
        </w:rPr>
        <w:t>FORMAT(</w:t>
      </w:r>
      <w:proofErr w:type="gramEnd"/>
      <w:r w:rsidRPr="0074787C">
        <w:rPr>
          <w:rFonts w:ascii="Courier" w:hAnsi="Courier"/>
          <w:sz w:val="18"/>
          <w:lang w:val="en-AU"/>
        </w:rPr>
        <w: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lastRenderedPageBreak/>
        <w:t xml:space="preserve">If an instruction line contains only fixed observations there is no need for it to contain any whitespace or tabs; nor will there be any need for a secondary marker, (unless the secondary </w:t>
      </w:r>
      <w:proofErr w:type="spellStart"/>
      <w:r w:rsidRPr="00B21031">
        <w:rPr>
          <w:lang w:val="en-AU"/>
        </w:rPr>
        <w:t>marker</w:t>
      </w:r>
      <w:proofErr w:type="spellEnd"/>
      <w:r w:rsidRPr="00B21031">
        <w:rPr>
          <w:lang w:val="en-AU"/>
        </w:rPr>
        <w:t xml:space="preserve">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62FF15BB"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w:t>
      </w:r>
      <w:r w:rsidR="00CB4218">
        <w:rPr>
          <w:lang w:val="en-AU"/>
        </w:rPr>
        <w:t xml:space="preserve"> or comma (or </w:t>
      </w:r>
      <w:proofErr w:type="spellStart"/>
      <w:r w:rsidR="00CB4218">
        <w:rPr>
          <w:lang w:val="en-AU"/>
        </w:rPr>
        <w:t>addtitional</w:t>
      </w:r>
      <w:proofErr w:type="spellEnd"/>
      <w:r w:rsidR="00CB4218">
        <w:rPr>
          <w:lang w:val="en-AU"/>
        </w:rPr>
        <w:t xml:space="preserve"> instruction file delimiters)</w:t>
      </w:r>
      <w:r w:rsidR="00B21031" w:rsidRPr="00B21031">
        <w:rPr>
          <w:lang w:val="en-AU"/>
        </w:rPr>
        <w:t xml:space="preserv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w:t>
      </w:r>
      <w:r w:rsidR="00CB4218" w:rsidRPr="00B21031">
        <w:rPr>
          <w:lang w:val="en-AU"/>
        </w:rPr>
        <w:t>Obviously,</w:t>
      </w:r>
      <w:r w:rsidR="00B21031" w:rsidRPr="00B21031">
        <w:rPr>
          <w:lang w:val="en-AU"/>
        </w:rPr>
        <w:t xml:space="preserve">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w:t>
      </w:r>
      <w:proofErr w:type="gramStart"/>
      <w:r w:rsidRPr="00B21031">
        <w:rPr>
          <w:lang w:val="en-AU"/>
        </w:rPr>
        <w:t>However</w:t>
      </w:r>
      <w:proofErr w:type="gramEnd"/>
      <w:r w:rsidRPr="00B21031">
        <w:rPr>
          <w:lang w:val="en-AU"/>
        </w:rPr>
        <w:t xml:space="preserve">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631CC934"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w:t>
      </w:r>
      <w:r w:rsidR="006C4FBC">
        <w:rPr>
          <w:lang w:val="en-AU"/>
        </w:rPr>
        <w:t xml:space="preserve">, comma (or additional delimiters) </w:t>
      </w:r>
      <w:r w:rsidRPr="00B21031">
        <w:rPr>
          <w:lang w:val="en-AU"/>
        </w:rPr>
        <w:t xml:space="preserve">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w:t>
      </w:r>
      <w:r w:rsidR="006C4FBC">
        <w:rPr>
          <w:lang w:val="en-AU"/>
        </w:rPr>
        <w:t xml:space="preserve"> or comma</w:t>
      </w:r>
      <w:r w:rsidRPr="00B21031">
        <w:rPr>
          <w:lang w:val="en-AU"/>
        </w:rPr>
        <w:t xml:space="preserve"> between (and including) the two nominated column numbers, or if it encounters non-numeric characters or two number fragments separated by whitespace</w:t>
      </w:r>
      <w:r w:rsidR="006C4FBC">
        <w:rPr>
          <w:lang w:val="en-AU"/>
        </w:rPr>
        <w:t xml:space="preserve"> or comma</w:t>
      </w:r>
      <w:r w:rsidRPr="00B21031">
        <w:rPr>
          <w:lang w:val="en-AU"/>
        </w:rPr>
        <w:t xml:space="preserv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 xml:space="preserve">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w:t>
      </w:r>
      <w:r w:rsidRPr="00B21031">
        <w:rPr>
          <w:lang w:val="en-AU"/>
        </w:rPr>
        <w:lastRenderedPageBreak/>
        <w:t>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4B7FA95C"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w:t>
      </w:r>
      <w:r w:rsidR="006C4FBC">
        <w:rPr>
          <w:lang w:val="en-AU"/>
        </w:rPr>
        <w:t>/comma (or additional delimiters)</w:t>
      </w:r>
      <w:r w:rsidR="00B21031" w:rsidRPr="00B21031">
        <w:rPr>
          <w:lang w:val="en-AU"/>
        </w:rPr>
        <w:t xml:space="preserv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51DBB51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w:t>
      </w:r>
      <w:r w:rsidR="006C4FBC">
        <w:rPr>
          <w:lang w:val="en-AU"/>
        </w:rPr>
        <w:t>, non-comma, non-delimiter character</w:t>
      </w:r>
      <w:r w:rsidRPr="00B21031">
        <w:rPr>
          <w:lang w:val="en-AU"/>
        </w:rPr>
        <w:t xml:space="preserve">;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w:t>
      </w:r>
      <w:r w:rsidR="006C4FBC">
        <w:rPr>
          <w:lang w:val="en-AU"/>
        </w:rPr>
        <w:t>, non-comma, non-delimiters</w:t>
      </w:r>
      <w:r w:rsidRPr="00B21031">
        <w:rPr>
          <w:lang w:val="en-AU"/>
        </w:rPr>
        <w:t xml:space="preserve">,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w:t>
      </w:r>
      <w:proofErr w:type="gramStart"/>
      <w:r w:rsidRPr="00B21031">
        <w:rPr>
          <w:lang w:val="en-AU"/>
        </w:rPr>
        <w:t>Hence</w:t>
      </w:r>
      <w:proofErr w:type="gramEnd"/>
      <w:r w:rsidRPr="00B21031">
        <w:rPr>
          <w:lang w:val="en-AU"/>
        </w:rPr>
        <w:t xml:space="preserv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lastRenderedPageBreak/>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 xml:space="preserve">SPECIES POPULATION AFTER 1 </w:t>
            </w:r>
            <w:proofErr w:type="gramStart"/>
            <w:r w:rsidRPr="00116CBF">
              <w:rPr>
                <w:rFonts w:ascii="Courier New" w:hAnsi="Courier New"/>
                <w:sz w:val="16"/>
                <w:lang w:val="en-AU"/>
              </w:rPr>
              <w:t>YEAR  =</w:t>
            </w:r>
            <w:proofErr w:type="gramEnd"/>
            <w:r w:rsidRPr="00116CBF">
              <w:rPr>
                <w:rFonts w:ascii="Courier New" w:hAnsi="Courier New"/>
                <w:sz w:val="16"/>
                <w:lang w:val="en-AU"/>
              </w:rPr>
              <w:t xml:space="preserve">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 xml:space="preserve">SPECIES POPULATION AFTER 3 YEARS (ITERATIVE ADJUSTMENT </w:t>
            </w:r>
            <w:proofErr w:type="gramStart"/>
            <w:r w:rsidRPr="00116CBF">
              <w:rPr>
                <w:rFonts w:ascii="Courier New" w:hAnsi="Courier New"/>
                <w:sz w:val="16"/>
                <w:lang w:val="en-AU"/>
              </w:rPr>
              <w:t>REQUIRED)=</w:t>
            </w:r>
            <w:proofErr w:type="gramEnd"/>
            <w:r w:rsidRPr="00116CBF">
              <w:rPr>
                <w:rFonts w:ascii="Courier New" w:hAnsi="Courier New"/>
                <w:sz w:val="16"/>
                <w:lang w:val="en-AU"/>
              </w:rPr>
              <w:t xml:space="preserve">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proofErr w:type="spellStart"/>
            <w:r w:rsidR="00BC1887" w:rsidRPr="00116CBF">
              <w:rPr>
                <w:rFonts w:ascii="Courier" w:hAnsi="Courier"/>
                <w:sz w:val="18"/>
                <w:lang w:val="en-AU"/>
              </w:rPr>
              <w:t>pif</w:t>
            </w:r>
            <w:proofErr w:type="spellEnd"/>
            <w:r w:rsidR="00BC1887" w:rsidRPr="00116CBF">
              <w:rPr>
                <w:rFonts w:ascii="Courier" w:hAnsi="Courier"/>
                <w:sz w:val="18"/>
                <w:lang w:val="en-AU"/>
              </w:rPr>
              <w:t xml:space="preserve">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w:t>
            </w:r>
            <w:proofErr w:type="gramStart"/>
            <w:r w:rsidRPr="00116CBF">
              <w:rPr>
                <w:rFonts w:ascii="Courier" w:hAnsi="Courier"/>
                <w:sz w:val="18"/>
                <w:lang w:val="en-AU"/>
              </w:rPr>
              <w:t>* !sp</w:t>
            </w:r>
            <w:proofErr w:type="gramEnd"/>
            <w:r w:rsidRPr="00116CBF">
              <w:rPr>
                <w:rFonts w:ascii="Courier" w:hAnsi="Courier"/>
                <w:sz w:val="18"/>
                <w:lang w:val="en-AU"/>
              </w:rPr>
              <w:t>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w:t>
            </w:r>
            <w:proofErr w:type="gramStart"/>
            <w:r w:rsidRPr="00116CBF">
              <w:rPr>
                <w:rFonts w:ascii="Courier" w:hAnsi="Courier"/>
                <w:sz w:val="18"/>
                <w:lang w:val="en-AU"/>
              </w:rPr>
              <w:t>* !sp</w:t>
            </w:r>
            <w:proofErr w:type="gramEnd"/>
            <w:r w:rsidRPr="00116CBF">
              <w:rPr>
                <w:rFonts w:ascii="Courier" w:hAnsi="Courier"/>
                <w:sz w:val="18"/>
                <w:lang w:val="en-AU"/>
              </w:rPr>
              <w:t>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w:t>
      </w:r>
      <w:proofErr w:type="gramStart"/>
      <w:r w:rsidRPr="00B21031">
        <w:rPr>
          <w:lang w:val="en-AU"/>
        </w:rPr>
        <w:t>the !sp</w:t>
      </w:r>
      <w:proofErr w:type="gramEnd"/>
      <w:r w:rsidRPr="00B21031">
        <w:rPr>
          <w:lang w:val="en-AU"/>
        </w:rPr>
        <w:t>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70437DC0" w:rsidR="00B21031" w:rsidRPr="00B21031" w:rsidRDefault="00B21031" w:rsidP="00B21031">
      <w:pPr>
        <w:rPr>
          <w:lang w:val="en-AU"/>
        </w:rPr>
      </w:pPr>
      <w:r w:rsidRPr="00B21031">
        <w:rPr>
          <w:lang w:val="en-AU"/>
        </w:rPr>
        <w:t>Successful identification of a non-fixed observation depends on the instructions preceding it. The secondary marker, tab and whitespace</w:t>
      </w:r>
      <w:r w:rsidR="006C4FBC">
        <w:rPr>
          <w:lang w:val="en-AU"/>
        </w:rPr>
        <w:t>/comma/</w:t>
      </w:r>
      <w:proofErr w:type="spellStart"/>
      <w:r w:rsidR="006C4FBC">
        <w:rPr>
          <w:lang w:val="en-AU"/>
        </w:rPr>
        <w:t>addtitional</w:t>
      </w:r>
      <w:proofErr w:type="spellEnd"/>
      <w:r w:rsidR="006C4FBC">
        <w:rPr>
          <w:lang w:val="en-AU"/>
        </w:rPr>
        <w:t xml:space="preserve"> delimiter</w:t>
      </w:r>
      <w:r w:rsidRPr="00B21031">
        <w:rPr>
          <w:lang w:val="en-AU"/>
        </w:rPr>
        <w:t xml:space="preserv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w:t>
      </w:r>
      <w:proofErr w:type="gramStart"/>
      <w:r w:rsidRPr="00B21031">
        <w:rPr>
          <w:lang w:val="en-AU"/>
        </w:rPr>
        <w:t>However</w:t>
      </w:r>
      <w:proofErr w:type="gramEnd"/>
      <w:r w:rsidRPr="00B21031">
        <w:rPr>
          <w:lang w:val="en-AU"/>
        </w:rPr>
        <w:t xml:space="preserve">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l10 w </w:t>
      </w:r>
      <w:proofErr w:type="spellStart"/>
      <w:r w:rsidRPr="00116CBF">
        <w:rPr>
          <w:rFonts w:ascii="Courier" w:hAnsi="Courier"/>
          <w:sz w:val="18"/>
          <w:lang w:val="en-AU"/>
        </w:rPr>
        <w:t>w</w:t>
      </w:r>
      <w:proofErr w:type="spellEnd"/>
      <w:r w:rsidRPr="00116CBF">
        <w:rPr>
          <w:rFonts w:ascii="Courier" w:hAnsi="Courier"/>
          <w:sz w:val="18"/>
          <w:lang w:val="en-AU"/>
        </w:rPr>
        <w:t xml:space="preserve"> </w:t>
      </w:r>
      <w:proofErr w:type="spellStart"/>
      <w:proofErr w:type="gramStart"/>
      <w:r w:rsidRPr="00116CBF">
        <w:rPr>
          <w:rFonts w:ascii="Courier" w:hAnsi="Courier"/>
          <w:sz w:val="18"/>
          <w:lang w:val="en-AU"/>
        </w:rPr>
        <w:t>w</w:t>
      </w:r>
      <w:proofErr w:type="spellEnd"/>
      <w:r w:rsidRPr="00116CBF">
        <w:rPr>
          <w:rFonts w:ascii="Courier" w:hAnsi="Courier"/>
          <w:sz w:val="18"/>
          <w:lang w:val="en-AU"/>
        </w:rPr>
        <w:t xml:space="preserve"> !obs</w:t>
      </w:r>
      <w:proofErr w:type="gramEnd"/>
      <w:r w:rsidRPr="00116CBF">
        <w:rPr>
          <w:rFonts w:ascii="Courier" w:hAnsi="Courier"/>
          <w:sz w:val="18"/>
          <w:lang w:val="en-AU"/>
        </w:rPr>
        <w:t>1!</w:t>
      </w:r>
    </w:p>
    <w:p w14:paraId="2EF21384" w14:textId="565EF153" w:rsidR="00B21031" w:rsidRPr="00B21031" w:rsidRDefault="00B21031" w:rsidP="00B21031">
      <w:pPr>
        <w:rPr>
          <w:lang w:val="en-AU"/>
        </w:rPr>
      </w:pPr>
      <w:r w:rsidRPr="00B21031">
        <w:rPr>
          <w:lang w:val="en-AU"/>
        </w:rPr>
        <w:lastRenderedPageBreak/>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w:t>
      </w:r>
      <w:proofErr w:type="gramStart"/>
      <w:r w:rsidRPr="00B21031">
        <w:rPr>
          <w:lang w:val="en-AU"/>
        </w:rPr>
        <w:t>As long as</w:t>
      </w:r>
      <w:proofErr w:type="gramEnd"/>
      <w:r w:rsidRPr="00B21031">
        <w:rPr>
          <w:lang w:val="en-AU"/>
        </w:rPr>
        <w:t xml:space="preserve">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w:t>
      </w:r>
      <w:proofErr w:type="gramStart"/>
      <w:r w:rsidRPr="00116CBF">
        <w:rPr>
          <w:rFonts w:ascii="Courier" w:hAnsi="Courier"/>
          <w:sz w:val="18"/>
          <w:lang w:val="en-AU"/>
        </w:rPr>
        <w:t>10 !</w:t>
      </w:r>
      <w:proofErr w:type="spellStart"/>
      <w:r w:rsidRPr="00116CBF">
        <w:rPr>
          <w:rFonts w:ascii="Courier" w:hAnsi="Courier"/>
          <w:sz w:val="18"/>
          <w:lang w:val="en-AU"/>
        </w:rPr>
        <w:t>dum</w:t>
      </w:r>
      <w:proofErr w:type="spellEnd"/>
      <w:proofErr w:type="gramEnd"/>
      <w:r w:rsidRPr="00116CBF">
        <w:rPr>
          <w:rFonts w:ascii="Courier" w:hAnsi="Courier"/>
          <w:sz w:val="18"/>
          <w:lang w:val="en-AU"/>
        </w:rPr>
        <w:t xml:space="preserve">! w </w:t>
      </w:r>
      <w:proofErr w:type="spellStart"/>
      <w:r w:rsidRPr="00116CBF">
        <w:rPr>
          <w:rFonts w:ascii="Courier" w:hAnsi="Courier"/>
          <w:sz w:val="18"/>
          <w:lang w:val="en-AU"/>
        </w:rPr>
        <w:t>w</w:t>
      </w:r>
      <w:proofErr w:type="spellEnd"/>
      <w:r w:rsidRPr="00116CBF">
        <w:rPr>
          <w:rFonts w:ascii="Courier" w:hAnsi="Courier"/>
          <w:sz w:val="18"/>
          <w:lang w:val="en-AU"/>
        </w:rPr>
        <w:t xml:space="preserve"> </w:t>
      </w:r>
      <w:proofErr w:type="spellStart"/>
      <w:r w:rsidRPr="00116CBF">
        <w:rPr>
          <w:rFonts w:ascii="Courier" w:hAnsi="Courier"/>
          <w:sz w:val="18"/>
          <w:lang w:val="en-AU"/>
        </w:rPr>
        <w:t>w</w:t>
      </w:r>
      <w:proofErr w:type="spellEnd"/>
      <w:r w:rsidRPr="00116CBF">
        <w:rPr>
          <w:rFonts w:ascii="Courier" w:hAnsi="Courier"/>
          <w:sz w:val="18"/>
          <w:lang w:val="en-AU"/>
        </w:rPr>
        <w:t xml:space="preserve"> !obs1!</w:t>
      </w:r>
    </w:p>
    <w:p w14:paraId="0E31CEDD" w14:textId="77777777" w:rsidR="00B21031" w:rsidRPr="00B21031" w:rsidRDefault="00B21031" w:rsidP="00B21031">
      <w:pPr>
        <w:rPr>
          <w:lang w:val="en-AU"/>
        </w:rPr>
      </w:pPr>
      <w:r w:rsidRPr="00B21031">
        <w:rPr>
          <w:lang w:val="en-AU"/>
        </w:rPr>
        <w:t>As was explained previously, the number on the model output file corresponding to an observation named “</w:t>
      </w:r>
      <w:proofErr w:type="spellStart"/>
      <w:r w:rsidRPr="00B21031">
        <w:rPr>
          <w:lang w:val="en-AU"/>
        </w:rPr>
        <w:t>dum</w:t>
      </w:r>
      <w:proofErr w:type="spellEnd"/>
      <w:r w:rsidRPr="00B21031">
        <w:rPr>
          <w:lang w:val="en-AU"/>
        </w:rPr>
        <w:t>” is not actually used; nor can the name “</w:t>
      </w:r>
      <w:proofErr w:type="spellStart"/>
      <w:r w:rsidRPr="00B21031">
        <w:rPr>
          <w:lang w:val="en-AU"/>
        </w:rPr>
        <w:t>dum</w:t>
      </w:r>
      <w:proofErr w:type="spellEnd"/>
      <w:r w:rsidRPr="00B21031">
        <w:rPr>
          <w:lang w:val="en-AU"/>
        </w:rPr>
        <w:t xml:space="preserve">”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w:t>
      </w:r>
      <w:proofErr w:type="gramStart"/>
      <w:r w:rsidRPr="00B21031">
        <w:rPr>
          <w:lang w:val="en-AU"/>
        </w:rPr>
        <w:t>particular line</w:t>
      </w:r>
      <w:proofErr w:type="gramEnd"/>
      <w:r w:rsidRPr="00B21031">
        <w:rPr>
          <w:lang w:val="en-AU"/>
        </w:rPr>
        <w:t xml:space="preserv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2FB30438" w:rsidR="00B21031" w:rsidRPr="00B21031" w:rsidRDefault="006C4FBC" w:rsidP="00B21031">
      <w:pPr>
        <w:rPr>
          <w:lang w:val="en-AU"/>
        </w:rPr>
      </w:pPr>
      <w:r>
        <w:rPr>
          <w:lang w:val="en-AU"/>
        </w:rPr>
        <w:t>If t</w:t>
      </w:r>
      <w:r w:rsidR="00B21031" w:rsidRPr="00B21031">
        <w:rPr>
          <w:lang w:val="en-AU"/>
        </w:rPr>
        <w:t xml:space="preserve">he numbers in the above example been separated by commas instead of whitespace, </w:t>
      </w:r>
      <w:r>
        <w:rPr>
          <w:lang w:val="en-AU"/>
        </w:rPr>
        <w:t>PEST++ would have read this line in the same way</w:t>
      </w:r>
    </w:p>
    <w:p w14:paraId="734798C4" w14:textId="77777777" w:rsidR="00B21031" w:rsidRPr="00B21031" w:rsidRDefault="00B21031" w:rsidP="00B21031">
      <w:pPr>
        <w:rPr>
          <w:lang w:val="en-AU"/>
        </w:rPr>
      </w:pPr>
      <w:r w:rsidRPr="00B21031">
        <w:rPr>
          <w:lang w:val="en-AU"/>
        </w:rPr>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SOIL WATER CONTENT (NO </w:t>
      </w:r>
      <w:proofErr w:type="gramStart"/>
      <w:r w:rsidRPr="00B21031">
        <w:rPr>
          <w:rFonts w:ascii="Courier" w:hAnsi="Courier"/>
          <w:sz w:val="20"/>
          <w:lang w:val="en-AU"/>
        </w:rPr>
        <w:t>CORRECTION)=</w:t>
      </w:r>
      <w:proofErr w:type="gramEnd"/>
      <w:r w:rsidRPr="00B21031">
        <w:rPr>
          <w:rFonts w:ascii="Courier" w:hAnsi="Courier"/>
          <w:sz w:val="20"/>
          <w:lang w:val="en-AU"/>
        </w:rPr>
        <w:t>21.345634%</w:t>
      </w:r>
    </w:p>
    <w:p w14:paraId="07D8BBAD" w14:textId="77777777" w:rsidR="00B21031" w:rsidRPr="00B21031" w:rsidRDefault="00B21031" w:rsidP="00B21031">
      <w:pPr>
        <w:rPr>
          <w:lang w:val="en-AU"/>
        </w:rPr>
      </w:pPr>
      <w:r w:rsidRPr="00B21031">
        <w:rPr>
          <w:lang w:val="en-AU"/>
        </w:rPr>
        <w:t xml:space="preserve">It may not be possible to read the soil water content as a fixed observation because the “(NO CORRECTION)” string may or may not be present after any </w:t>
      </w:r>
      <w:proofErr w:type="gramStart"/>
      <w:r w:rsidRPr="00B21031">
        <w:rPr>
          <w:lang w:val="en-AU"/>
        </w:rPr>
        <w:t>particular model</w:t>
      </w:r>
      <w:proofErr w:type="gramEnd"/>
      <w:r w:rsidRPr="00B21031">
        <w:rPr>
          <w:lang w:val="en-AU"/>
        </w:rPr>
        <w:t xml:space="preserve"> run. Reading it as a non-fixed observation appears troublesome as the number is neither preceded nor followed by whitespace. </w:t>
      </w:r>
      <w:proofErr w:type="gramStart"/>
      <w:r w:rsidRPr="00B21031">
        <w:rPr>
          <w:lang w:val="en-AU"/>
        </w:rPr>
        <w:t>However</w:t>
      </w:r>
      <w:proofErr w:type="gramEnd"/>
      <w:r w:rsidRPr="00B21031">
        <w:rPr>
          <w:lang w:val="en-AU"/>
        </w:rPr>
        <w:t xml:space="preserve">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w:t>
      </w:r>
      <w:proofErr w:type="gramStart"/>
      <w:r w:rsidRPr="00B21031">
        <w:rPr>
          <w:rFonts w:ascii="Courier" w:hAnsi="Courier"/>
          <w:sz w:val="20"/>
          <w:lang w:val="en-AU"/>
        </w:rPr>
        <w:t>* !</w:t>
      </w:r>
      <w:proofErr w:type="spellStart"/>
      <w:r w:rsidRPr="00B21031">
        <w:rPr>
          <w:rFonts w:ascii="Courier" w:hAnsi="Courier"/>
          <w:sz w:val="20"/>
          <w:lang w:val="en-AU"/>
        </w:rPr>
        <w:t>sws</w:t>
      </w:r>
      <w:proofErr w:type="spellEnd"/>
      <w:proofErr w:type="gramEnd"/>
      <w:r w:rsidRPr="00B21031">
        <w:rPr>
          <w:rFonts w:ascii="Courier" w:hAnsi="Courier"/>
          <w:sz w:val="20"/>
          <w:lang w:val="en-AU"/>
        </w:rPr>
        <w:t>!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w:t>
      </w:r>
      <w:proofErr w:type="gramStart"/>
      <w:r w:rsidRPr="00B21031">
        <w:rPr>
          <w:lang w:val="en-AU"/>
        </w:rPr>
        <w:t>However</w:t>
      </w:r>
      <w:proofErr w:type="gramEnd"/>
      <w:r w:rsidRPr="00B21031">
        <w:rPr>
          <w:lang w:val="en-AU"/>
        </w:rPr>
        <w:t xml:space="preserve"> by including the “%” character as a secondary marker after the number representing the observation “</w:t>
      </w:r>
      <w:proofErr w:type="spellStart"/>
      <w:r w:rsidRPr="00B21031">
        <w:rPr>
          <w:lang w:val="en-AU"/>
        </w:rPr>
        <w:t>sws</w:t>
      </w:r>
      <w:proofErr w:type="spellEnd"/>
      <w:r w:rsidRPr="00B21031">
        <w:rPr>
          <w:lang w:val="en-AU"/>
        </w:rPr>
        <w:t xml:space="preserve">”,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w:t>
      </w:r>
      <w:proofErr w:type="gramStart"/>
      <w:r w:rsidRPr="00B21031">
        <w:rPr>
          <w:lang w:val="en-AU"/>
        </w:rPr>
        <w:t>the !</w:t>
      </w:r>
      <w:proofErr w:type="spellStart"/>
      <w:r w:rsidRPr="00B21031">
        <w:rPr>
          <w:lang w:val="en-AU"/>
        </w:rPr>
        <w:t>sws</w:t>
      </w:r>
      <w:proofErr w:type="spellEnd"/>
      <w:proofErr w:type="gramEnd"/>
      <w:r w:rsidRPr="00B21031">
        <w:rPr>
          <w:lang w:val="en-AU"/>
        </w:rPr>
        <w:t xml:space="preserve">!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lastRenderedPageBreak/>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01B5A945" w:rsidR="00B21031" w:rsidRDefault="00B21031" w:rsidP="001A57C1">
      <w:pPr>
        <w:pStyle w:val="Heading4"/>
      </w:pPr>
      <w:r w:rsidRPr="001A57C1">
        <w:t>Continuation</w:t>
      </w:r>
    </w:p>
    <w:p w14:paraId="312B7623" w14:textId="3D9558B9" w:rsidR="006C4FBC" w:rsidRPr="006C4FBC" w:rsidRDefault="006C4FBC" w:rsidP="006C4FBC">
      <w:r>
        <w:t>As line lengths in PEST++ are unlimited, PEST++ does not support the line continuation character of the PEST instruction set.</w:t>
      </w:r>
    </w:p>
    <w:p w14:paraId="01F4358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32564059"/>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w:t>
      </w:r>
      <w:proofErr w:type="gramStart"/>
      <w:r w:rsidR="008A0573">
        <w:rPr>
          <w:lang w:val="en-AU"/>
        </w:rPr>
        <w:t>Alternatively</w:t>
      </w:r>
      <w:proofErr w:type="gramEnd"/>
      <w:r w:rsidR="008A0573">
        <w:rPr>
          <w:lang w:val="en-AU"/>
        </w:rPr>
        <w:t xml:space="preserve">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3E8DC92A" w:rsidR="00B21031" w:rsidRPr="006C4FBC"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w:t>
      </w:r>
      <w:proofErr w:type="gramStart"/>
      <w:r w:rsidR="00B21031" w:rsidRPr="00B21031">
        <w:rPr>
          <w:lang w:val="en-AU"/>
        </w:rPr>
        <w:t>However</w:t>
      </w:r>
      <w:proofErr w:type="gramEnd"/>
      <w:r w:rsidR="00B21031" w:rsidRPr="00B21031">
        <w:rPr>
          <w:lang w:val="en-AU"/>
        </w:rPr>
        <w:t xml:space="preserve">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r w:rsidR="006C4FBC">
        <w:rPr>
          <w:lang w:val="en-AU"/>
        </w:rPr>
        <w:t xml:space="preserve">  Note that by default, PEST++ programs will check the consistency between observations listed in the control file and the instruction file(s).  This functionality can be disable with the </w:t>
      </w:r>
      <w:proofErr w:type="spellStart"/>
      <w:r w:rsidR="006C4FBC">
        <w:rPr>
          <w:i/>
          <w:iCs/>
          <w:lang w:val="en-AU"/>
        </w:rPr>
        <w:t>check_tplins</w:t>
      </w:r>
      <w:proofErr w:type="spellEnd"/>
      <w:r w:rsidR="006C4FBC">
        <w:rPr>
          <w:lang w:val="en-AU"/>
        </w:rPr>
        <w:t xml:space="preserve"> option.</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w:t>
      </w:r>
      <w:proofErr w:type="gramStart"/>
      <w:r w:rsidRPr="00B21031">
        <w:rPr>
          <w:lang w:val="en-AU"/>
        </w:rPr>
        <w:t>actually used</w:t>
      </w:r>
      <w:proofErr w:type="gramEnd"/>
      <w:r w:rsidRPr="00B21031">
        <w:rPr>
          <w:lang w:val="en-AU"/>
        </w:rPr>
        <w:t xml:space="preserve"> by </w:t>
      </w:r>
      <w:r w:rsidR="00890524">
        <w:rPr>
          <w:lang w:val="en-AU"/>
        </w:rPr>
        <w:t>a program from the PEST++ suite</w:t>
      </w:r>
      <w:r w:rsidRPr="00B21031">
        <w:rPr>
          <w:lang w:val="en-AU"/>
        </w:rPr>
        <w:t>.</w:t>
      </w:r>
      <w:r w:rsidR="00020F4B">
        <w:rPr>
          <w:lang w:val="en-AU"/>
        </w:rPr>
        <w:t xml:space="preserve"> (Note that INSCHEK and PESTCHEK, like PEST, set a </w:t>
      </w:r>
      <w:proofErr w:type="gramStart"/>
      <w:r w:rsidR="00020F4B">
        <w:rPr>
          <w:lang w:val="en-AU"/>
        </w:rPr>
        <w:t>20 character</w:t>
      </w:r>
      <w:proofErr w:type="gramEnd"/>
      <w:r w:rsidR="00020F4B">
        <w:rPr>
          <w:lang w:val="en-AU"/>
        </w:rPr>
        <w:t xml:space="preserve">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32564060"/>
      <w:r>
        <w:lastRenderedPageBreak/>
        <w:t>3. Some Important PEST++ Features</w:t>
      </w:r>
      <w:bookmarkEnd w:id="1159"/>
    </w:p>
    <w:p w14:paraId="09BF75A9" w14:textId="77777777" w:rsidR="005F65CE" w:rsidRDefault="005F65CE" w:rsidP="005F65CE">
      <w:pPr>
        <w:pStyle w:val="Heading2"/>
      </w:pPr>
      <w:bookmarkStart w:id="1160" w:name="_Toc32564061"/>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32564062"/>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32564063"/>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proofErr w:type="gramStart"/>
      <w:r>
        <w:rPr>
          <w:lang w:val="en-AU"/>
        </w:rPr>
        <w:t>All of</w:t>
      </w:r>
      <w:proofErr w:type="gramEnd"/>
      <w:r>
        <w:rPr>
          <w:lang w:val="en-AU"/>
        </w:rPr>
        <w:t xml:space="preserve">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32564064"/>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w:t>
      </w:r>
      <w:proofErr w:type="gramStart"/>
      <w:r w:rsidR="00755437" w:rsidRPr="00FE4430">
        <w:rPr>
          <w:lang w:val="en-AU"/>
        </w:rPr>
        <w:t>Thus</w:t>
      </w:r>
      <w:proofErr w:type="gramEnd"/>
      <w:r w:rsidR="00755437" w:rsidRPr="00FE4430">
        <w:rPr>
          <w:lang w:val="en-AU"/>
        </w:rPr>
        <w:t xml:space="preserve">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2ACCB73F" w:rsid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proofErr w:type="spellStart"/>
      <w:r>
        <w:rPr>
          <w:i/>
          <w:lang w:val="en-AU"/>
        </w:rPr>
        <w:t>tie_by_</w:t>
      </w:r>
      <w:proofErr w:type="gramStart"/>
      <w:r>
        <w:rPr>
          <w:i/>
          <w:lang w:val="en-AU"/>
        </w:rPr>
        <w:t>group</w:t>
      </w:r>
      <w:proofErr w:type="spellEnd"/>
      <w:r>
        <w:rPr>
          <w:i/>
          <w:lang w:val="en-AU"/>
        </w:rPr>
        <w:t>(</w:t>
      </w:r>
      <w:proofErr w:type="gramEnd"/>
      <w:r>
        <w:rPr>
          <w:i/>
          <w:lang w:val="en-AU"/>
        </w:rPr>
        <w:t>)</w:t>
      </w:r>
      <w:r>
        <w:rPr>
          <w:lang w:val="en-AU"/>
        </w:rPr>
        <w:t>. This has a similar effect to multiple PARTRANS settings of “tied</w:t>
      </w:r>
      <w:proofErr w:type="gramStart"/>
      <w:r>
        <w:rPr>
          <w:lang w:val="en-AU"/>
        </w:rPr>
        <w:t>”, but</w:t>
      </w:r>
      <w:proofErr w:type="gramEnd"/>
      <w:r>
        <w:rPr>
          <w:lang w:val="en-AU"/>
        </w:rPr>
        <w:t xml:space="preserve"> can be easier to implement in many contexts.</w:t>
      </w:r>
      <w:r w:rsidR="00DC2E02">
        <w:rPr>
          <w:lang w:val="en-AU"/>
        </w:rPr>
        <w:t xml:space="preserve">  </w:t>
      </w:r>
    </w:p>
    <w:p w14:paraId="2B20F7BC" w14:textId="438FFE85" w:rsidR="00DC2E02" w:rsidRPr="00DC2E02" w:rsidRDefault="00DC2E02" w:rsidP="00755437">
      <w:pPr>
        <w:rPr>
          <w:lang w:val="en-AU"/>
        </w:rPr>
      </w:pPr>
      <w:r>
        <w:rPr>
          <w:lang w:val="en-AU"/>
        </w:rPr>
        <w:t xml:space="preserve">In PEST, the bounds of tied parameters are not enforced.  The same is true in PEST++ unless users activate tied parameter bounds enforcement via the </w:t>
      </w:r>
      <w:proofErr w:type="spellStart"/>
      <w:r>
        <w:rPr>
          <w:i/>
          <w:lang w:val="en-AU"/>
        </w:rPr>
        <w:t>enforce_tied_bounds</w:t>
      </w:r>
      <w:proofErr w:type="spellEnd"/>
      <w:r>
        <w:rPr>
          <w:lang w:val="en-AU"/>
        </w:rPr>
        <w:t xml:space="preserve"> option.  This option should be used with caution because it can effectively limit the bounds range of the adjustable parameters–this has </w:t>
      </w:r>
      <w:proofErr w:type="gramStart"/>
      <w:r>
        <w:rPr>
          <w:lang w:val="en-AU"/>
        </w:rPr>
        <w:t>a number of</w:t>
      </w:r>
      <w:proofErr w:type="gramEnd"/>
      <w:r>
        <w:rPr>
          <w:lang w:val="en-AU"/>
        </w:rPr>
        <w:t xml:space="preserve"> implications across the various codes of the PEST++ suite.  However, under some circumstances, it can be important to maintain all parameters within their bounds for stability reasons. </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32564065"/>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w:t>
      </w:r>
      <w:proofErr w:type="gramStart"/>
      <w:r w:rsidRPr="00FE4430">
        <w:rPr>
          <w:lang w:val="en-AU"/>
        </w:rPr>
        <w:t>is allowed to</w:t>
      </w:r>
      <w:proofErr w:type="gramEnd"/>
      <w:r w:rsidRPr="00FE4430">
        <w:rPr>
          <w:lang w:val="en-AU"/>
        </w:rPr>
        <w:t xml:space="preserve">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w:t>
      </w:r>
      <w:proofErr w:type="gramStart"/>
      <w:r w:rsidRPr="00FE4430">
        <w:rPr>
          <w:lang w:val="en-AU"/>
        </w:rPr>
        <w:t>example</w:t>
      </w:r>
      <w:proofErr w:type="gramEnd"/>
      <w:r w:rsidRPr="00FE4430">
        <w:rPr>
          <w:lang w:val="en-AU"/>
        </w:rPr>
        <w:t xml:space="preserv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w:t>
      </w:r>
      <w:proofErr w:type="gramStart"/>
      <w:r w:rsidR="00C7373B">
        <w:rPr>
          <w:lang w:val="en-AU"/>
        </w:rPr>
        <w:t>is based on the assumption</w:t>
      </w:r>
      <w:proofErr w:type="gramEnd"/>
      <w:r w:rsidR="00C7373B">
        <w:rPr>
          <w:lang w:val="en-AU"/>
        </w:rPr>
        <w:t xml:space="preserve">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proofErr w:type="spellStart"/>
      <w:r w:rsidR="00150CDD" w:rsidRPr="00144B3D">
        <w:rPr>
          <w:i/>
          <w:lang w:val="en-AU"/>
        </w:rPr>
        <w:t>par_sigma_</w:t>
      </w:r>
      <w:proofErr w:type="gramStart"/>
      <w:r w:rsidR="00150CDD" w:rsidRPr="00144B3D">
        <w:rPr>
          <w:i/>
          <w:lang w:val="en-AU"/>
        </w:rPr>
        <w:t>range</w:t>
      </w:r>
      <w:proofErr w:type="spellEnd"/>
      <w:r w:rsidR="00144B3D" w:rsidRPr="00144B3D">
        <w:rPr>
          <w:i/>
          <w:lang w:val="en-AU"/>
        </w:rPr>
        <w:t>(</w:t>
      </w:r>
      <w:proofErr w:type="gramEnd"/>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32564066"/>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w:t>
      </w:r>
      <w:proofErr w:type="gramStart"/>
      <w:r w:rsidRPr="00FE4430">
        <w:rPr>
          <w:lang w:val="en-AU"/>
        </w:rPr>
        <w:t>zero base</w:t>
      </w:r>
      <w:proofErr w:type="gramEnd"/>
      <w:r w:rsidRPr="00FE4430">
        <w:rPr>
          <w:lang w:val="en-AU"/>
        </w:rPr>
        <w:t xml:space="preserv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w:t>
      </w:r>
      <w:r w:rsidRPr="00FE4430">
        <w:rPr>
          <w:lang w:val="en-AU"/>
        </w:rPr>
        <w:lastRenderedPageBreak/>
        <w:t xml:space="preserve">result may be thickness; this may be a more “natural” parameter to </w:t>
      </w:r>
      <w:r>
        <w:rPr>
          <w:lang w:val="en-AU"/>
        </w:rPr>
        <w:t>estimate</w:t>
      </w:r>
      <w:r w:rsidRPr="00FE4430">
        <w:rPr>
          <w:lang w:val="en-AU"/>
        </w:rPr>
        <w:t xml:space="preserve"> than elevation. </w:t>
      </w:r>
      <w:proofErr w:type="gramStart"/>
      <w:r w:rsidRPr="00FE4430">
        <w:rPr>
          <w:lang w:val="en-AU"/>
        </w:rPr>
        <w:t>In particular</w:t>
      </w:r>
      <w:r>
        <w:rPr>
          <w:lang w:val="en-AU"/>
        </w:rPr>
        <w:t>,</w:t>
      </w:r>
      <w:r w:rsidRPr="00FE4430">
        <w:rPr>
          <w:lang w:val="en-AU"/>
        </w:rPr>
        <w:t xml:space="preserve"> it</w:t>
      </w:r>
      <w:proofErr w:type="gramEnd"/>
      <w:r w:rsidRPr="00FE4430">
        <w:rPr>
          <w:lang w:val="en-AU"/>
        </w:rPr>
        <w:t xml:space="preserve">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w:t>
      </w:r>
      <w:proofErr w:type="gramStart"/>
      <w:r w:rsidRPr="00FE4430">
        <w:rPr>
          <w:lang w:val="en-AU"/>
        </w:rPr>
        <w:t>However</w:t>
      </w:r>
      <w:proofErr w:type="gramEnd"/>
      <w:r w:rsidRPr="00FE4430">
        <w:rPr>
          <w:lang w:val="en-AU"/>
        </w:rPr>
        <w:t xml:space="preserve">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32564067"/>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w:t>
      </w:r>
      <w:proofErr w:type="gramStart"/>
      <w:r>
        <w:rPr>
          <w:lang w:val="en-AU"/>
        </w:rPr>
        <w:t>However</w:t>
      </w:r>
      <w:proofErr w:type="gramEnd"/>
      <w:r>
        <w:rPr>
          <w:lang w:val="en-AU"/>
        </w:rPr>
        <w:t xml:space="preserve">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proofErr w:type="gramStart"/>
      <w:r>
        <w:rPr>
          <w:lang w:val="en-AU"/>
        </w:rPr>
        <w:t>In the course of</w:t>
      </w:r>
      <w:proofErr w:type="gramEnd"/>
      <w:r>
        <w:rPr>
          <w:lang w:val="en-AU"/>
        </w:rPr>
        <w:t xml:space="preserve">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 xml:space="preserve">To obviate the possibility of overshoot, it is good practice to place a reasonable limit on the maximum change that any adjustable parameter </w:t>
      </w:r>
      <w:proofErr w:type="gramStart"/>
      <w:r w:rsidRPr="00FE4430">
        <w:rPr>
          <w:lang w:val="en-AU"/>
        </w:rPr>
        <w:t>is allowed to</w:t>
      </w:r>
      <w:proofErr w:type="gramEnd"/>
      <w:r w:rsidRPr="00FE4430">
        <w:rPr>
          <w:lang w:val="en-AU"/>
        </w:rPr>
        <w:t xml:space="preserve">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lastRenderedPageBreak/>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w:t>
      </w:r>
      <w:proofErr w:type="gramStart"/>
      <w:r w:rsidRPr="00FE4430">
        <w:rPr>
          <w:lang w:val="en-AU"/>
        </w:rPr>
        <w:t>particular factor-limited</w:t>
      </w:r>
      <w:proofErr w:type="gramEnd"/>
      <w:r w:rsidRPr="00FE4430">
        <w:rPr>
          <w:lang w:val="en-AU"/>
        </w:rPr>
        <w:t xml:space="preserve">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w:t>
      </w:r>
      <w:proofErr w:type="gramStart"/>
      <w:r w:rsidRPr="00FE4430">
        <w:rPr>
          <w:lang w:val="en-AU"/>
        </w:rPr>
        <w:t>particular relative-limited</w:t>
      </w:r>
      <w:proofErr w:type="gramEnd"/>
      <w:r w:rsidRPr="00FE4430">
        <w:rPr>
          <w:lang w:val="en-AU"/>
        </w:rPr>
        <w:t xml:space="preserve">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2123C5" w:rsidP="00755437">
      <w:pPr>
        <w:ind w:firstLine="720"/>
        <w:rPr>
          <w:lang w:val="en-AU"/>
        </w:rPr>
      </w:pPr>
      <w:r w:rsidRPr="00B23298">
        <w:rPr>
          <w:noProof/>
          <w:position w:val="-32"/>
          <w:lang w:val="en-AU"/>
        </w:rPr>
        <w:object w:dxaOrig="980" w:dyaOrig="740" w14:anchorId="39C99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85pt;height:38.8pt;mso-width-percent:0;mso-height-percent:0;mso-width-percent:0;mso-height-percent:0" o:ole="">
            <v:imagedata r:id="rId18" o:title=""/>
          </v:shape>
          <o:OLEObject Type="Embed" ProgID="Equation.3" ShapeID="_x0000_i1025" DrawAspect="Content" ObjectID="_1648223240" r:id="rId19"/>
        </w:object>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r>
      <w:r w:rsidR="00755437">
        <w:rPr>
          <w:lang w:val="en-AU"/>
        </w:rPr>
        <w:tab/>
        <w:t>(3</w:t>
      </w:r>
      <w:r w:rsidR="00C23F38">
        <w:rPr>
          <w:lang w:val="en-AU"/>
        </w:rPr>
        <w:t>.</w:t>
      </w:r>
      <w:r w:rsidR="00755437">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w:t>
      </w:r>
      <w:proofErr w:type="gramStart"/>
      <w:r w:rsidRPr="00FE4430">
        <w:rPr>
          <w:lang w:val="en-AU"/>
        </w:rPr>
        <w:t>However</w:t>
      </w:r>
      <w:proofErr w:type="gramEnd"/>
      <w:r w:rsidRPr="00FE4430">
        <w:rPr>
          <w:lang w:val="en-AU"/>
        </w:rPr>
        <w:t xml:space="preserve">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w:t>
      </w:r>
      <w:proofErr w:type="gramStart"/>
      <w:r w:rsidRPr="00FE4430">
        <w:rPr>
          <w:lang w:val="en-AU"/>
        </w:rPr>
        <w:t>cases</w:t>
      </w:r>
      <w:proofErr w:type="gramEnd"/>
      <w:r w:rsidRPr="00FE4430">
        <w:rPr>
          <w:lang w:val="en-AU"/>
        </w:rPr>
        <w:t xml:space="preserve">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proofErr w:type="gramStart"/>
      <w:r w:rsidR="008B1C65">
        <w:rPr>
          <w:lang w:val="en-AU"/>
        </w:rPr>
        <w:t>particular</w:t>
      </w:r>
      <w:r w:rsidR="0028038E">
        <w:rPr>
          <w:lang w:val="en-AU"/>
        </w:rPr>
        <w:t xml:space="preserve"> PESTPP</w:t>
      </w:r>
      <w:r w:rsidR="00CA35E9">
        <w:rPr>
          <w:lang w:val="en-AU"/>
        </w:rPr>
        <w:t>-GLM</w:t>
      </w:r>
      <w:proofErr w:type="gramEnd"/>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w:t>
      </w:r>
      <w:proofErr w:type="gramStart"/>
      <w:r w:rsidRPr="00FE4430">
        <w:rPr>
          <w:lang w:val="en-AU"/>
        </w:rPr>
        <w:t>in the course of</w:t>
      </w:r>
      <w:proofErr w:type="gramEnd"/>
      <w:r w:rsidRPr="00FE4430">
        <w:rPr>
          <w:lang w:val="en-AU"/>
        </w:rPr>
        <w:t xml:space="preserve">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w:t>
      </w:r>
      <w:proofErr w:type="gramStart"/>
      <w:r w:rsidRPr="00FE4430">
        <w:rPr>
          <w:lang w:val="en-AU"/>
        </w:rPr>
        <w:t>Thus</w:t>
      </w:r>
      <w:proofErr w:type="gramEnd"/>
      <w:r w:rsidRPr="00FE4430">
        <w:rPr>
          <w:lang w:val="en-AU"/>
        </w:rPr>
        <w:t xml:space="preserve">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lastRenderedPageBreak/>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32564068"/>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6BE036F9"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32564069"/>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w:t>
      </w:r>
      <w:proofErr w:type="gramStart"/>
      <w:r w:rsidRPr="0071054A">
        <w:rPr>
          <w:lang w:val="en-AU"/>
        </w:rPr>
        <w:t>incremen</w:t>
      </w:r>
      <w:r>
        <w:rPr>
          <w:lang w:val="en-AU"/>
        </w:rPr>
        <w:t>tally</w:t>
      </w:r>
      <w:r w:rsidR="00F25FED">
        <w:rPr>
          <w:lang w:val="en-AU"/>
        </w:rPr>
        <w:t>-</w:t>
      </w:r>
      <w:r>
        <w:rPr>
          <w:lang w:val="en-AU"/>
        </w:rPr>
        <w:t>varied</w:t>
      </w:r>
      <w:proofErr w:type="gramEnd"/>
      <w:r>
        <w:rPr>
          <w:lang w:val="en-AU"/>
        </w:rPr>
        <w:t xml:space="preserve">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proofErr w:type="gramStart"/>
      <w:r w:rsidR="00A567AF">
        <w:rPr>
          <w:lang w:val="en-AU"/>
        </w:rPr>
        <w:t>However</w:t>
      </w:r>
      <w:proofErr w:type="gramEnd"/>
      <w:r w:rsidR="00A567AF">
        <w:rPr>
          <w:lang w:val="en-AU"/>
        </w:rPr>
        <w:t xml:space="preserve">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32564070"/>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w:t>
      </w:r>
      <w:r w:rsidRPr="0071054A">
        <w:rPr>
          <w:lang w:val="en-AU"/>
        </w:rPr>
        <w:lastRenderedPageBreak/>
        <w:t>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w:t>
      </w:r>
      <w:proofErr w:type="gramStart"/>
      <w:r w:rsidRPr="0071054A">
        <w:rPr>
          <w:lang w:val="en-AU"/>
        </w:rPr>
        <w:t>incrementally-varied</w:t>
      </w:r>
      <w:proofErr w:type="gramEnd"/>
      <w:r w:rsidRPr="0071054A">
        <w:rPr>
          <w:lang w:val="en-AU"/>
        </w:rPr>
        <w:t xml:space="preserve">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 xml:space="preserve">If the parameter increment is properly chosen (see below), this method can work well. </w:t>
      </w:r>
      <w:proofErr w:type="gramStart"/>
      <w:r w:rsidRPr="0071054A">
        <w:rPr>
          <w:lang w:val="en-AU"/>
        </w:rPr>
        <w:t>However</w:t>
      </w:r>
      <w:proofErr w:type="gramEnd"/>
      <w:r w:rsidRPr="0071054A">
        <w:rPr>
          <w:lang w:val="en-AU"/>
        </w:rPr>
        <w:t xml:space="preserve">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w:t>
      </w:r>
      <w:proofErr w:type="gramStart"/>
      <w:r w:rsidR="003C65FD">
        <w:rPr>
          <w:lang w:val="en-AU"/>
        </w:rPr>
        <w:t>incrementally-</w:t>
      </w:r>
      <w:r w:rsidR="00807246">
        <w:rPr>
          <w:lang w:val="en-AU"/>
        </w:rPr>
        <w:t>different</w:t>
      </w:r>
      <w:proofErr w:type="gramEnd"/>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w:t>
      </w:r>
      <w:proofErr w:type="gramStart"/>
      <w:r w:rsidR="00A567AF" w:rsidRPr="0071054A">
        <w:rPr>
          <w:lang w:val="en-AU"/>
        </w:rPr>
        <w:t>incrementally-varied</w:t>
      </w:r>
      <w:proofErr w:type="gramEnd"/>
      <w:r w:rsidR="00A567AF" w:rsidRPr="0071054A">
        <w:rPr>
          <w:lang w:val="en-AU"/>
        </w:rPr>
        <w:t xml:space="preserve">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32564071"/>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 xml:space="preserve">parameter increments are chosen. Mathematically, a parameter increment should be as small </w:t>
      </w:r>
      <w:r w:rsidRPr="0071054A">
        <w:rPr>
          <w:lang w:val="en-AU"/>
        </w:rPr>
        <w:lastRenderedPageBreak/>
        <w:t>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w:t>
      </w:r>
      <w:proofErr w:type="spellStart"/>
      <w:r w:rsidRPr="0071054A">
        <w:rPr>
          <w:lang w:val="en-AU"/>
        </w:rPr>
        <w:t>rel_to_max</w:t>
      </w:r>
      <w:proofErr w:type="spellEnd"/>
      <w:r w:rsidRPr="0071054A">
        <w:rPr>
          <w:lang w:val="en-AU"/>
        </w:rPr>
        <w:t>”.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w:t>
      </w:r>
      <w:proofErr w:type="gramStart"/>
      <w:r w:rsidRPr="0071054A">
        <w:rPr>
          <w:lang w:val="en-AU"/>
        </w:rPr>
        <w:t>However</w:t>
      </w:r>
      <w:proofErr w:type="gramEnd"/>
      <w:r w:rsidRPr="0071054A">
        <w:rPr>
          <w:lang w:val="en-AU"/>
        </w:rPr>
        <w:t xml:space="preserve">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w:t>
      </w:r>
      <w:proofErr w:type="gramStart"/>
      <w:r w:rsidRPr="0071054A">
        <w:rPr>
          <w:lang w:val="en-AU"/>
        </w:rPr>
        <w:t>on the basis of</w:t>
      </w:r>
      <w:proofErr w:type="gramEnd"/>
      <w:r w:rsidRPr="0071054A">
        <w:rPr>
          <w:lang w:val="en-AU"/>
        </w:rPr>
        <w:t xml:space="preserve"> the incrementally varied parameter. If the increment type for a group is “</w:t>
      </w:r>
      <w:proofErr w:type="spellStart"/>
      <w:r w:rsidRPr="0071054A">
        <w:rPr>
          <w:lang w:val="en-AU"/>
        </w:rPr>
        <w:t>rel_to_max</w:t>
      </w:r>
      <w:proofErr w:type="spellEnd"/>
      <w:r w:rsidRPr="0071054A">
        <w:rPr>
          <w:lang w:val="en-AU"/>
        </w:rPr>
        <w:t>”,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w:t>
      </w:r>
      <w:proofErr w:type="spellStart"/>
      <w:r w:rsidRPr="0071054A">
        <w:rPr>
          <w:lang w:val="en-AU"/>
        </w:rPr>
        <w:t>rel_to_max</w:t>
      </w:r>
      <w:proofErr w:type="spellEnd"/>
      <w:r w:rsidRPr="0071054A">
        <w:rPr>
          <w:lang w:val="en-AU"/>
        </w:rPr>
        <w:t xml:space="preserve">”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w:t>
      </w:r>
      <w:proofErr w:type="spellStart"/>
      <w:r w:rsidR="00A567AF" w:rsidRPr="0071054A">
        <w:rPr>
          <w:lang w:val="en-AU"/>
        </w:rPr>
        <w:t>rel_to_max</w:t>
      </w:r>
      <w:proofErr w:type="spellEnd"/>
      <w:r w:rsidR="00A567AF" w:rsidRPr="0071054A">
        <w:rPr>
          <w:lang w:val="en-AU"/>
        </w:rPr>
        <w:t xml:space="preserve">”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w:t>
      </w:r>
      <w:proofErr w:type="spellStart"/>
      <w:r w:rsidR="00A567AF" w:rsidRPr="0071054A">
        <w:rPr>
          <w:lang w:val="en-AU"/>
        </w:rPr>
        <w:t>rel_to_max</w:t>
      </w:r>
      <w:proofErr w:type="spellEnd"/>
      <w:r w:rsidR="00A567AF" w:rsidRPr="0071054A">
        <w:rPr>
          <w:lang w:val="en-AU"/>
        </w:rPr>
        <w:t xml:space="preserve">”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 xml:space="preserve">When choosing an increment for a parameter, care must be taken to ensure that the parameter can be written to the model input file with </w:t>
      </w:r>
      <w:proofErr w:type="gramStart"/>
      <w:r w:rsidRPr="0071054A">
        <w:rPr>
          <w:lang w:val="en-AU"/>
        </w:rPr>
        <w:t>sufficient</w:t>
      </w:r>
      <w:proofErr w:type="gramEnd"/>
      <w:r w:rsidRPr="0071054A">
        <w:rPr>
          <w:lang w:val="en-AU"/>
        </w:rPr>
        <w:t xml:space="preserve">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w:t>
      </w:r>
      <w:r w:rsidRPr="0071054A">
        <w:rPr>
          <w:lang w:val="en-AU"/>
        </w:rPr>
        <w:lastRenderedPageBreak/>
        <w:t>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32564072"/>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w:t>
      </w:r>
      <w:proofErr w:type="spellStart"/>
      <w:r w:rsidRPr="0071054A">
        <w:rPr>
          <w:lang w:val="en-AU"/>
        </w:rPr>
        <w:t>outside_pts</w:t>
      </w:r>
      <w:proofErr w:type="spellEnd"/>
      <w:r w:rsidRPr="0071054A">
        <w:rPr>
          <w:lang w:val="en-AU"/>
        </w:rPr>
        <w:t>”, “parabolic” or “</w:t>
      </w:r>
      <w:proofErr w:type="spellStart"/>
      <w:r w:rsidRPr="0071054A">
        <w:rPr>
          <w:lang w:val="en-AU"/>
        </w:rPr>
        <w:t>best_fit</w:t>
      </w:r>
      <w:proofErr w:type="spellEnd"/>
      <w:r w:rsidRPr="0071054A">
        <w:rPr>
          <w:lang w:val="en-AU"/>
        </w:rPr>
        <w:t xml:space="preserve">”;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w:t>
      </w:r>
      <w:proofErr w:type="gramStart"/>
      <w:r w:rsidRPr="0071054A">
        <w:rPr>
          <w:lang w:val="en-AU"/>
        </w:rPr>
        <w:t>However</w:t>
      </w:r>
      <w:proofErr w:type="gramEnd"/>
      <w:r w:rsidRPr="0071054A">
        <w:rPr>
          <w:lang w:val="en-AU"/>
        </w:rPr>
        <w:t xml:space="preserve">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For increments calculated using the “relative” and “</w:t>
      </w:r>
      <w:proofErr w:type="spellStart"/>
      <w:r w:rsidRPr="0071054A">
        <w:rPr>
          <w:lang w:val="en-AU"/>
        </w:rPr>
        <w:t>rel_to_max</w:t>
      </w:r>
      <w:proofErr w:type="spellEnd"/>
      <w:r w:rsidRPr="0071054A">
        <w:rPr>
          <w:lang w:val="en-AU"/>
        </w:rPr>
        <w:t xml:space="preserve">” methods, the variable DERINCLB has the same role in central derivatives calculation as it does in forward derivatives calculation, </w:t>
      </w:r>
      <w:proofErr w:type="gramStart"/>
      <w:r>
        <w:rPr>
          <w:lang w:val="en-AU"/>
        </w:rPr>
        <w:t>namely</w:t>
      </w:r>
      <w:proofErr w:type="gramEnd"/>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32564073"/>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lastRenderedPageBreak/>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w:t>
      </w:r>
      <w:proofErr w:type="gramStart"/>
      <w:r w:rsidRPr="0071054A">
        <w:rPr>
          <w:lang w:val="en-AU"/>
        </w:rPr>
        <w:t>Thus</w:t>
      </w:r>
      <w:proofErr w:type="gramEnd"/>
      <w:r w:rsidRPr="0071054A">
        <w:rPr>
          <w:lang w:val="en-AU"/>
        </w:rPr>
        <w:t xml:space="preserve"> every sub-model comprising the composite model should 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w:t>
      </w:r>
      <w:proofErr w:type="gramStart"/>
      <w:r w:rsidR="006B6622">
        <w:rPr>
          <w:lang w:val="en-AU"/>
        </w:rPr>
        <w:t>However</w:t>
      </w:r>
      <w:proofErr w:type="gramEnd"/>
      <w:r w:rsidR="006B6622">
        <w:rPr>
          <w:lang w:val="en-AU"/>
        </w:rPr>
        <w:t xml:space="preserve">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w:t>
      </w:r>
      <w:proofErr w:type="gramStart"/>
      <w:r>
        <w:rPr>
          <w:lang w:val="en-AU"/>
        </w:rPr>
        <w:t>particular parameter</w:t>
      </w:r>
      <w:proofErr w:type="gramEnd"/>
      <w:r>
        <w:rPr>
          <w:lang w:val="en-AU"/>
        </w:rPr>
        <w:t xml:space="preserve"> may lead to adoption of a different time-stepping strategy by a model from that which it employed for the non-incremented parameter. Differences in model outputs at a </w:t>
      </w:r>
      <w:proofErr w:type="gramStart"/>
      <w:r>
        <w:rPr>
          <w:lang w:val="en-AU"/>
        </w:rPr>
        <w:t>particular simulation</w:t>
      </w:r>
      <w:proofErr w:type="gramEnd"/>
      <w:r>
        <w:rPr>
          <w:lang w:val="en-AU"/>
        </w:rPr>
        <w:t xml:space="preserve">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w:t>
      </w:r>
      <w:proofErr w:type="gramStart"/>
      <w:r w:rsidR="004C4823">
        <w:rPr>
          <w:lang w:val="en-AU"/>
        </w:rPr>
        <w:t>actually be</w:t>
      </w:r>
      <w:proofErr w:type="gramEnd"/>
      <w:r w:rsidR="004C4823">
        <w:rPr>
          <w:lang w:val="en-AU"/>
        </w:rPr>
        <w:t xml:space="preserv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w:t>
      </w:r>
      <w:proofErr w:type="gramStart"/>
      <w:r w:rsidRPr="0071054A">
        <w:rPr>
          <w:lang w:val="en-AU"/>
        </w:rPr>
        <w:t>really bumpy</w:t>
      </w:r>
      <w:proofErr w:type="gramEnd"/>
      <w:r w:rsidRPr="0071054A">
        <w:rPr>
          <w:lang w:val="en-AU"/>
        </w:rPr>
        <w:t xml:space="preserve">,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32564074"/>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w:t>
      </w:r>
      <w:r>
        <w:rPr>
          <w:lang w:val="en-AU"/>
        </w:rPr>
        <w:lastRenderedPageBreak/>
        <w:t>numerical derivatives may be the cause of the problem.</w:t>
      </w:r>
      <w:r w:rsidR="00903F8C">
        <w:rPr>
          <w:lang w:val="en-AU"/>
        </w:rPr>
        <w:t xml:space="preserve"> The PEST suite includes</w:t>
      </w:r>
      <w:r w:rsidR="00A567AF">
        <w:rPr>
          <w:lang w:val="en-AU"/>
        </w:rPr>
        <w:t xml:space="preserve"> </w:t>
      </w:r>
      <w:proofErr w:type="gramStart"/>
      <w:r w:rsidR="00A567AF">
        <w:rPr>
          <w:lang w:val="en-AU"/>
        </w:rPr>
        <w:t>a number of</w:t>
      </w:r>
      <w:proofErr w:type="gramEnd"/>
      <w:r w:rsidR="00A567AF">
        <w:rPr>
          <w:lang w:val="en-AU"/>
        </w:rPr>
        <w:t xml:space="preserve">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32564075"/>
      <w:r>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 xml:space="preserve">Each column of the Jacobian matrix contains partial derivatives of model outputs with respect to a </w:t>
      </w:r>
      <w:proofErr w:type="gramStart"/>
      <w:r>
        <w:rPr>
          <w:lang w:val="en-AU"/>
        </w:rPr>
        <w:t>particular parameter</w:t>
      </w:r>
      <w:proofErr w:type="gramEnd"/>
      <w:r>
        <w:rPr>
          <w:lang w:val="en-AU"/>
        </w:rPr>
        <w:t xml:space="preserve">. Each row of a Jacobian matrix contains partial derivatives of a </w:t>
      </w:r>
      <w:proofErr w:type="gramStart"/>
      <w:r>
        <w:rPr>
          <w:lang w:val="en-AU"/>
        </w:rPr>
        <w:t>particular model</w:t>
      </w:r>
      <w:proofErr w:type="gramEnd"/>
      <w:r>
        <w:rPr>
          <w:lang w:val="en-AU"/>
        </w:rPr>
        <w:t xml:space="preserve">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proofErr w:type="spellStart"/>
      <w:r>
        <w:rPr>
          <w:i/>
          <w:lang w:val="en-AU"/>
        </w:rPr>
        <w:t>case.jco</w:t>
      </w:r>
      <w:proofErr w:type="spellEnd"/>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proofErr w:type="gramStart"/>
      <w:r>
        <w:rPr>
          <w:lang w:val="en-AU"/>
        </w:rPr>
        <w:t>A number of</w:t>
      </w:r>
      <w:proofErr w:type="gramEnd"/>
      <w:r>
        <w:rPr>
          <w:lang w:val="en-AU"/>
        </w:rPr>
        <w:t xml:space="preserve">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w:t>
      </w:r>
      <w:proofErr w:type="gramStart"/>
      <w:r>
        <w:rPr>
          <w:lang w:val="en-AU"/>
        </w:rPr>
        <w:t>utilities in particular</w:t>
      </w:r>
      <w:proofErr w:type="gramEnd"/>
      <w:r>
        <w:rPr>
          <w:lang w:val="en-AU"/>
        </w:rPr>
        <w:t xml:space="preserve">.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w:t>
      </w:r>
      <w:proofErr w:type="gramStart"/>
      <w:r w:rsidR="00B81630">
        <w:rPr>
          <w:lang w:val="en-AU"/>
        </w:rPr>
        <w:t>on the basis of</w:t>
      </w:r>
      <w:proofErr w:type="gramEnd"/>
      <w:r w:rsidR="00B81630">
        <w:rPr>
          <w:lang w:val="en-AU"/>
        </w:rPr>
        <w:t xml:space="preserve">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proofErr w:type="spellStart"/>
      <w:r w:rsidR="00A71C5B">
        <w:rPr>
          <w:lang w:val="en-AU"/>
        </w:rPr>
        <w:t>P</w:t>
      </w:r>
      <w:r w:rsidR="00F92A79">
        <w:rPr>
          <w:lang w:val="en-AU"/>
        </w:rPr>
        <w:t>yEMU</w:t>
      </w:r>
      <w:proofErr w:type="spellEnd"/>
      <w:r w:rsidR="00F92A79">
        <w:rPr>
          <w:lang w:val="en-AU"/>
        </w:rPr>
        <w:t xml:space="preserve">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w:t>
      </w:r>
      <w:proofErr w:type="spellStart"/>
      <w:r w:rsidR="00020BFA">
        <w:rPr>
          <w:lang w:val="en-AU"/>
        </w:rPr>
        <w:t>i</w:t>
      </w:r>
      <w:proofErr w:type="spellEnd"/>
      <w:r w:rsidR="00020BFA">
        <w:rPr>
          <w:lang w:val="en-AU"/>
        </w:rPr>
        <w:t>”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proofErr w:type="spellStart"/>
      <w:r w:rsidR="00020BFA" w:rsidRPr="00020BFA">
        <w:rPr>
          <w:i/>
          <w:lang w:val="en-AU"/>
        </w:rPr>
        <w:t>base_</w:t>
      </w:r>
      <w:proofErr w:type="gramStart"/>
      <w:r w:rsidR="00020BFA" w:rsidRPr="00020BFA">
        <w:rPr>
          <w:i/>
          <w:lang w:val="en-AU"/>
        </w:rPr>
        <w:t>jacobian</w:t>
      </w:r>
      <w:proofErr w:type="spellEnd"/>
      <w:r w:rsidR="00020BFA" w:rsidRPr="0094756A">
        <w:rPr>
          <w:i/>
          <w:lang w:val="en-AU"/>
        </w:rPr>
        <w:t>(</w:t>
      </w:r>
      <w:proofErr w:type="gramEnd"/>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proofErr w:type="spellStart"/>
      <w:r w:rsidR="00A71C5B">
        <w:rPr>
          <w:lang w:val="en-AU"/>
        </w:rPr>
        <w:t>P</w:t>
      </w:r>
      <w:r w:rsidR="00D83F5D">
        <w:rPr>
          <w:lang w:val="en-AU"/>
        </w:rPr>
        <w:t>yEMU</w:t>
      </w:r>
      <w:proofErr w:type="spellEnd"/>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lastRenderedPageBreak/>
        <w:t xml:space="preserve">parameter </w:t>
      </w:r>
      <w:proofErr w:type="gramStart"/>
      <w:r>
        <w:rPr>
          <w:lang w:val="en-AU"/>
        </w:rPr>
        <w:t>identifiability;</w:t>
      </w:r>
      <w:proofErr w:type="gramEnd"/>
    </w:p>
    <w:p w14:paraId="56BA0222" w14:textId="77777777" w:rsidR="00B81630" w:rsidRDefault="00B81630" w:rsidP="003314D9">
      <w:pPr>
        <w:pStyle w:val="ListParagraph"/>
        <w:numPr>
          <w:ilvl w:val="1"/>
          <w:numId w:val="2"/>
        </w:numPr>
        <w:rPr>
          <w:lang w:val="en-AU"/>
        </w:rPr>
      </w:pPr>
      <w:r>
        <w:rPr>
          <w:lang w:val="en-AU"/>
        </w:rPr>
        <w:t xml:space="preserve">parameter and predictive </w:t>
      </w:r>
      <w:proofErr w:type="gramStart"/>
      <w:r>
        <w:rPr>
          <w:lang w:val="en-AU"/>
        </w:rPr>
        <w:t>uncertainty;</w:t>
      </w:r>
      <w:proofErr w:type="gramEnd"/>
    </w:p>
    <w:p w14:paraId="38F0C644" w14:textId="77777777" w:rsidR="00B81630" w:rsidRDefault="00B81630" w:rsidP="003314D9">
      <w:pPr>
        <w:pStyle w:val="ListParagraph"/>
        <w:numPr>
          <w:ilvl w:val="1"/>
          <w:numId w:val="2"/>
        </w:numPr>
        <w:rPr>
          <w:lang w:val="en-AU"/>
        </w:rPr>
      </w:pPr>
      <w:r>
        <w:rPr>
          <w:lang w:val="en-AU"/>
        </w:rPr>
        <w:t xml:space="preserve">parameter contributions to predictive </w:t>
      </w:r>
      <w:proofErr w:type="gramStart"/>
      <w:r>
        <w:rPr>
          <w:lang w:val="en-AU"/>
        </w:rPr>
        <w:t>uncertainty;</w:t>
      </w:r>
      <w:proofErr w:type="gramEnd"/>
    </w:p>
    <w:p w14:paraId="07F2F879" w14:textId="77777777" w:rsidR="00B81630" w:rsidRDefault="00B81630" w:rsidP="003314D9">
      <w:pPr>
        <w:pStyle w:val="ListParagraph"/>
        <w:numPr>
          <w:ilvl w:val="1"/>
          <w:numId w:val="2"/>
        </w:numPr>
        <w:rPr>
          <w:lang w:val="en-AU"/>
        </w:rPr>
      </w:pPr>
      <w:r>
        <w:rPr>
          <w:lang w:val="en-AU"/>
        </w:rPr>
        <w:t xml:space="preserve">data </w:t>
      </w:r>
      <w:proofErr w:type="gramStart"/>
      <w:r>
        <w:rPr>
          <w:lang w:val="en-AU"/>
        </w:rPr>
        <w:t>worth;</w:t>
      </w:r>
      <w:proofErr w:type="gramEnd"/>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32564076"/>
      <w:r>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proofErr w:type="spellStart"/>
      <w:r w:rsidR="001E4779" w:rsidRPr="007940A5">
        <w:rPr>
          <w:i/>
          <w:lang w:val="en-AU"/>
        </w:rPr>
        <w:t>i</w:t>
      </w:r>
      <w:r w:rsidR="00210BFA" w:rsidRPr="00210BFA">
        <w:rPr>
          <w:vertAlign w:val="superscript"/>
          <w:lang w:val="en-AU"/>
        </w:rPr>
        <w:t>th</w:t>
      </w:r>
      <w:proofErr w:type="spellEnd"/>
      <w:r w:rsidR="001E4779">
        <w:rPr>
          <w:lang w:val="en-AU"/>
        </w:rPr>
        <w:t xml:space="preserve"> residual be designated as </w:t>
      </w:r>
      <w:proofErr w:type="spellStart"/>
      <w:r w:rsidR="001E4779" w:rsidRPr="007940A5">
        <w:rPr>
          <w:i/>
          <w:lang w:val="en-AU"/>
        </w:rPr>
        <w:t>r</w:t>
      </w:r>
      <w:r w:rsidR="001E4779" w:rsidRPr="007940A5">
        <w:rPr>
          <w:i/>
          <w:vertAlign w:val="subscript"/>
          <w:lang w:val="en-AU"/>
        </w:rPr>
        <w:t>i</w:t>
      </w:r>
      <w:proofErr w:type="spellEnd"/>
      <w:r w:rsidR="001E4779">
        <w:rPr>
          <w:lang w:val="en-AU"/>
        </w:rPr>
        <w:t xml:space="preserve">. Let the weight associated with the </w:t>
      </w:r>
      <w:proofErr w:type="spellStart"/>
      <w:r w:rsidR="001E4779" w:rsidRPr="007940A5">
        <w:rPr>
          <w:i/>
          <w:lang w:val="en-AU"/>
        </w:rPr>
        <w:t>i</w:t>
      </w:r>
      <w:r w:rsidR="00210BFA" w:rsidRPr="00210BFA">
        <w:rPr>
          <w:vertAlign w:val="superscript"/>
          <w:lang w:val="en-AU"/>
        </w:rPr>
        <w:t>th</w:t>
      </w:r>
      <w:proofErr w:type="spellEnd"/>
      <w:r w:rsidR="001E4779">
        <w:rPr>
          <w:lang w:val="en-AU"/>
        </w:rPr>
        <w:t xml:space="preserve"> observation (which may be a prior information equation) be designated as </w:t>
      </w:r>
      <w:proofErr w:type="spellStart"/>
      <w:r w:rsidR="001E4779" w:rsidRPr="007940A5">
        <w:rPr>
          <w:i/>
          <w:lang w:val="en-AU"/>
        </w:rPr>
        <w:t>w</w:t>
      </w:r>
      <w:r w:rsidR="001E4779" w:rsidRPr="007940A5">
        <w:rPr>
          <w:i/>
          <w:vertAlign w:val="subscript"/>
          <w:lang w:val="en-AU"/>
        </w:rPr>
        <w:t>i</w:t>
      </w:r>
      <w:proofErr w:type="spellEnd"/>
      <w:r w:rsidR="001E4779">
        <w:rPr>
          <w:lang w:val="en-AU"/>
        </w:rPr>
        <w:t>. Then the objective function Φ is calculated as</w:t>
      </w:r>
    </w:p>
    <w:p w14:paraId="37F04DCF" w14:textId="77777777" w:rsidR="001E4779" w:rsidRDefault="001E4779" w:rsidP="001E4779">
      <w:pPr>
        <w:rPr>
          <w:lang w:val="en-AU"/>
        </w:rPr>
      </w:pPr>
      <w:r>
        <w:rPr>
          <w:lang w:val="en-AU"/>
        </w:rPr>
        <w:tab/>
      </w:r>
      <w:r w:rsidR="002123C5" w:rsidRPr="007940A5">
        <w:rPr>
          <w:noProof/>
          <w:position w:val="-14"/>
          <w:lang w:val="en-AU"/>
        </w:rPr>
        <w:object w:dxaOrig="1380" w:dyaOrig="420" w14:anchorId="7C706D27">
          <v:shape id="_x0000_i1026" type="#_x0000_t75" alt="" style="width:67pt;height:16.9pt;mso-width-percent:0;mso-height-percent:0;mso-width-percent:0;mso-height-percent:0" o:ole="">
            <v:imagedata r:id="rId20" o:title=""/>
          </v:shape>
          <o:OLEObject Type="Embed" ProgID="Equation.3" ShapeID="_x0000_i1026" DrawAspect="Content" ObjectID="_1648223241"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w:t>
      </w:r>
      <w:proofErr w:type="gramStart"/>
      <w:r w:rsidR="001E4779">
        <w:rPr>
          <w:lang w:val="en-AU"/>
        </w:rPr>
        <w:t>function, or</w:t>
      </w:r>
      <w:proofErr w:type="gramEnd"/>
      <w:r w:rsidR="001E4779">
        <w:rPr>
          <w:lang w:val="en-AU"/>
        </w:rPr>
        <w:t xml:space="preserve">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proofErr w:type="spellStart"/>
      <w:r w:rsidR="00A71C5B">
        <w:rPr>
          <w:lang w:val="en-AU"/>
        </w:rPr>
        <w:t>P</w:t>
      </w:r>
      <w:r w:rsidR="006A583C">
        <w:rPr>
          <w:lang w:val="en-AU"/>
        </w:rPr>
        <w:t>yEMU</w:t>
      </w:r>
      <w:proofErr w:type="spellEnd"/>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 xml:space="preserve">less noise. </w:t>
      </w:r>
      <w:proofErr w:type="gramStart"/>
      <w:r>
        <w:rPr>
          <w:lang w:val="en-AU"/>
        </w:rPr>
        <w:t>However</w:t>
      </w:r>
      <w:proofErr w:type="gramEnd"/>
      <w:r>
        <w:rPr>
          <w:lang w:val="en-AU"/>
        </w:rPr>
        <w:t xml:space="preserve">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w:t>
      </w:r>
      <w:r>
        <w:rPr>
          <w:lang w:val="en-AU"/>
        </w:rPr>
        <w:lastRenderedPageBreak/>
        <w:t xml:space="preserve">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32564077"/>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32564078"/>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w:t>
      </w:r>
      <w:proofErr w:type="gramStart"/>
      <w:r w:rsidR="00E767F0">
        <w:rPr>
          <w:lang w:val="en-AU"/>
        </w:rPr>
        <w:t>However</w:t>
      </w:r>
      <w:proofErr w:type="gramEnd"/>
      <w:r w:rsidR="00E767F0">
        <w:rPr>
          <w:lang w:val="en-AU"/>
        </w:rPr>
        <w:t xml:space="preserve">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w:t>
      </w:r>
      <w:proofErr w:type="gramStart"/>
      <w:r w:rsidR="002823AE">
        <w:rPr>
          <w:lang w:val="en-AU"/>
        </w:rPr>
        <w:t>all of</w:t>
      </w:r>
      <w:proofErr w:type="gramEnd"/>
      <w:r w:rsidR="002823AE">
        <w:rPr>
          <w:lang w:val="en-AU"/>
        </w:rPr>
        <w:t xml:space="preserve">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proofErr w:type="gramStart"/>
      <w:r>
        <w:rPr>
          <w:lang w:val="en-AU"/>
        </w:rPr>
        <w:t>With the exception of</w:t>
      </w:r>
      <w:proofErr w:type="gramEnd"/>
      <w:r>
        <w:rPr>
          <w:lang w:val="en-AU"/>
        </w:rPr>
        <w:t xml:space="preserve">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The first line of a PEST control file must begin with the string “</w:t>
      </w:r>
      <w:proofErr w:type="spellStart"/>
      <w:r>
        <w:rPr>
          <w:lang w:val="en-AU"/>
        </w:rPr>
        <w:t>pcf</w:t>
      </w:r>
      <w:proofErr w:type="spellEnd"/>
      <w:r>
        <w:rPr>
          <w:lang w:val="en-AU"/>
        </w:rPr>
        <w:t xml:space="preserve">”;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32564079"/>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w:t>
      </w:r>
      <w:proofErr w:type="spellStart"/>
      <w:r w:rsidRPr="00AF06B3">
        <w:rPr>
          <w:i/>
          <w:lang w:val="en-AU"/>
        </w:rPr>
        <w:t>pst</w:t>
      </w:r>
      <w:proofErr w:type="spellEnd"/>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w:t>
      </w:r>
      <w:proofErr w:type="gramStart"/>
      <w:r>
        <w:rPr>
          <w:lang w:val="en-AU"/>
        </w:rPr>
        <w:t>All of</w:t>
      </w:r>
      <w:proofErr w:type="gramEnd"/>
      <w:r>
        <w:rPr>
          <w:lang w:val="en-AU"/>
        </w:rPr>
        <w:t xml:space="preserve">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32564080"/>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proofErr w:type="spellStart"/>
            <w:r w:rsidRPr="003B7482">
              <w:rPr>
                <w:rFonts w:ascii="Arial" w:hAnsi="Arial" w:cs="Arial"/>
                <w:sz w:val="18"/>
                <w:szCs w:val="18"/>
                <w:lang w:val="en-AU"/>
              </w:rPr>
              <w:t>lsqr</w:t>
            </w:r>
            <w:proofErr w:type="spellEnd"/>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proofErr w:type="spellStart"/>
            <w:r w:rsidRPr="003B7482">
              <w:rPr>
                <w:rFonts w:ascii="Arial" w:hAnsi="Arial" w:cs="Arial"/>
                <w:sz w:val="18"/>
                <w:szCs w:val="18"/>
                <w:lang w:val="en-AU"/>
              </w:rPr>
              <w:t>svd</w:t>
            </w:r>
            <w:proofErr w:type="spellEnd"/>
            <w:r w:rsidRPr="003B7482">
              <w:rPr>
                <w:rFonts w:ascii="Arial" w:hAnsi="Arial" w:cs="Arial"/>
                <w:sz w:val="18"/>
                <w:szCs w:val="18"/>
                <w:lang w:val="en-AU"/>
              </w:rPr>
              <w:t xml:space="preserve">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w:t>
            </w:r>
            <w:proofErr w:type="gramStart"/>
            <w:r w:rsidR="00C0246C" w:rsidRPr="003B7482">
              <w:rPr>
                <w:rFonts w:ascii="Arial" w:hAnsi="Arial" w:cs="Arial"/>
                <w:sz w:val="18"/>
                <w:szCs w:val="18"/>
                <w:lang w:val="en-AU"/>
              </w:rPr>
              <w:t>manner in which</w:t>
            </w:r>
            <w:proofErr w:type="gramEnd"/>
            <w:r w:rsidR="00C0246C" w:rsidRPr="003B7482">
              <w:rPr>
                <w:rFonts w:ascii="Arial" w:hAnsi="Arial" w:cs="Arial"/>
                <w:sz w:val="18"/>
                <w:szCs w:val="18"/>
                <w:lang w:val="en-AU"/>
              </w:rPr>
              <w:t xml:space="preserve">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 xml:space="preserve">ists observation </w:t>
            </w:r>
            <w:proofErr w:type="gramStart"/>
            <w:r w:rsidR="00C0246C" w:rsidRPr="003B7482">
              <w:rPr>
                <w:rFonts w:ascii="Arial" w:hAnsi="Arial" w:cs="Arial"/>
                <w:sz w:val="18"/>
                <w:szCs w:val="18"/>
                <w:lang w:val="en-AU"/>
              </w:rPr>
              <w:t>groups, and</w:t>
            </w:r>
            <w:proofErr w:type="gramEnd"/>
            <w:r w:rsidR="00C0246C" w:rsidRPr="003B7482">
              <w:rPr>
                <w:rFonts w:ascii="Arial" w:hAnsi="Arial" w:cs="Arial"/>
                <w:sz w:val="18"/>
                <w:szCs w:val="18"/>
                <w:lang w:val="en-AU"/>
              </w:rPr>
              <w:t xml:space="preserve">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w:t>
            </w:r>
            <w:proofErr w:type="gramStart"/>
            <w:r w:rsidR="003B7482" w:rsidRPr="003B7482">
              <w:rPr>
                <w:rFonts w:ascii="Arial" w:hAnsi="Arial" w:cs="Arial"/>
                <w:sz w:val="18"/>
                <w:szCs w:val="18"/>
                <w:lang w:val="en-AU"/>
              </w:rPr>
              <w:t>all</w:t>
            </w:r>
            <w:r w:rsidR="00C0246C" w:rsidRPr="003B7482">
              <w:rPr>
                <w:rFonts w:ascii="Arial" w:hAnsi="Arial" w:cs="Arial"/>
                <w:sz w:val="18"/>
                <w:szCs w:val="18"/>
                <w:lang w:val="en-AU"/>
              </w:rPr>
              <w:t xml:space="preserve"> of</w:t>
            </w:r>
            <w:proofErr w:type="gramEnd"/>
            <w:r w:rsidR="00C0246C" w:rsidRPr="003B7482">
              <w:rPr>
                <w:rFonts w:ascii="Arial" w:hAnsi="Arial" w:cs="Arial"/>
                <w:sz w:val="18"/>
                <w:szCs w:val="18"/>
                <w:lang w:val="en-AU"/>
              </w:rPr>
              <w:t xml:space="preserve">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one or </w:t>
            </w:r>
            <w:proofErr w:type="gramStart"/>
            <w:r w:rsidR="00C0246C" w:rsidRPr="003B7482">
              <w:rPr>
                <w:rFonts w:ascii="Arial" w:hAnsi="Arial" w:cs="Arial"/>
                <w:sz w:val="18"/>
                <w:szCs w:val="18"/>
                <w:lang w:val="en-AU"/>
              </w:rPr>
              <w:t>a number of</w:t>
            </w:r>
            <w:proofErr w:type="gramEnd"/>
            <w:r w:rsidR="00C0246C" w:rsidRPr="003B7482">
              <w:rPr>
                <w:rFonts w:ascii="Arial" w:hAnsi="Arial" w:cs="Arial"/>
                <w:sz w:val="18"/>
                <w:szCs w:val="18"/>
                <w:lang w:val="en-AU"/>
              </w:rPr>
              <w:t xml:space="preserve">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32564081"/>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 xml:space="preserve">A control file provided to a PEST++ suite program should include </w:t>
      </w:r>
      <w:proofErr w:type="gramStart"/>
      <w:r w:rsidR="004E2164">
        <w:rPr>
          <w:lang w:val="en-AU"/>
        </w:rPr>
        <w:t>all of</w:t>
      </w:r>
      <w:proofErr w:type="gramEnd"/>
      <w:r w:rsidR="004E2164">
        <w:rPr>
          <w:lang w:val="en-AU"/>
        </w:rPr>
        <w:t xml:space="preserve">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proofErr w:type="gramStart"/>
      <w:r w:rsidR="004E2164">
        <w:rPr>
          <w:lang w:val="en-AU"/>
        </w:rPr>
        <w:t>actually used</w:t>
      </w:r>
      <w:proofErr w:type="gramEnd"/>
      <w:r w:rsidR="004E2164">
        <w:rPr>
          <w:lang w:val="en-AU"/>
        </w:rPr>
        <w:t xml:space="preserve">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w:t>
      </w:r>
      <w:proofErr w:type="gramStart"/>
      <w:r>
        <w:rPr>
          <w:lang w:val="en-AU"/>
        </w:rPr>
        <w:t>all of</w:t>
      </w:r>
      <w:proofErr w:type="gramEnd"/>
      <w:r>
        <w:rPr>
          <w:lang w:val="en-AU"/>
        </w:rPr>
        <w:t xml:space="preserve">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w:t>
      </w:r>
      <w:proofErr w:type="gramStart"/>
      <w:r w:rsidR="00AE0706">
        <w:rPr>
          <w:lang w:val="en-AU"/>
        </w:rPr>
        <w:t>particular PEST</w:t>
      </w:r>
      <w:proofErr w:type="gramEnd"/>
      <w:r w:rsidR="00AE0706">
        <w:rPr>
          <w:lang w:val="en-AU"/>
        </w:rPr>
        <w: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proofErr w:type="spellStart"/>
            <w:r w:rsidR="002F1D76" w:rsidRPr="00C40A21">
              <w:rPr>
                <w:rStyle w:val="Technical2"/>
                <w:sz w:val="18"/>
                <w:szCs w:val="18"/>
                <w:lang w:val="en-AU"/>
              </w:rPr>
              <w:t>pcf</w:t>
            </w:r>
            <w:proofErr w:type="spellEnd"/>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proofErr w:type="spellStart"/>
            <w:r w:rsidR="00AC3142" w:rsidRPr="00C40A21">
              <w:rPr>
                <w:rStyle w:val="Technical2"/>
                <w:i/>
                <w:sz w:val="18"/>
                <w:szCs w:val="18"/>
              </w:rPr>
              <w:t>odel</w:t>
            </w:r>
            <w:proofErr w:type="spellEnd"/>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 xml:space="preserve">PILBL PIFAC * PARNME + PIFAC * </w:t>
            </w:r>
            <w:proofErr w:type="gramStart"/>
            <w:r w:rsidRPr="00C40A21">
              <w:rPr>
                <w:rStyle w:val="Technical2"/>
                <w:sz w:val="18"/>
                <w:szCs w:val="18"/>
                <w:highlight w:val="lightGray"/>
                <w:lang w:val="en-AU"/>
              </w:rPr>
              <w:t>log(</w:t>
            </w:r>
            <w:proofErr w:type="gramEnd"/>
            <w:r w:rsidRPr="00C40A21">
              <w:rPr>
                <w:rStyle w:val="Technical2"/>
                <w:sz w:val="18"/>
                <w:szCs w:val="18"/>
                <w:highlight w:val="lightGray"/>
                <w:lang w:val="en-AU"/>
              </w:rPr>
              <w:t>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proofErr w:type="gramStart"/>
            <w:r w:rsidRPr="00C40A21">
              <w:rPr>
                <w:rStyle w:val="Technical2"/>
                <w:sz w:val="18"/>
                <w:szCs w:val="18"/>
                <w:highlight w:val="lightGray"/>
                <w:lang w:val="en-AU"/>
              </w:rPr>
              <w:t>PHIMLIM  PHIMACCEPT</w:t>
            </w:r>
            <w:proofErr w:type="gramEnd"/>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proofErr w:type="gramStart"/>
            <w:r w:rsidRPr="00C40A21">
              <w:rPr>
                <w:rStyle w:val="Technical2"/>
                <w:sz w:val="18"/>
                <w:szCs w:val="18"/>
                <w:highlight w:val="lightGray"/>
                <w:lang w:val="en-AU"/>
              </w:rPr>
              <w:t>WFINIT  WFMIN</w:t>
            </w:r>
            <w:proofErr w:type="gramEnd"/>
            <w:r w:rsidRPr="00C40A21">
              <w:rPr>
                <w:rStyle w:val="Technical2"/>
                <w:sz w:val="18"/>
                <w:szCs w:val="18"/>
                <w:highlight w:val="lightGray"/>
                <w:lang w:val="en-AU"/>
              </w:rPr>
              <w:t xml:space="preserve">  WFMAX</w:t>
            </w:r>
          </w:p>
          <w:p w14:paraId="186CF482" w14:textId="77777777" w:rsidR="000902DE" w:rsidRPr="00C40A21" w:rsidRDefault="000902DE" w:rsidP="00C40A21">
            <w:pPr>
              <w:spacing w:before="0" w:after="0"/>
              <w:rPr>
                <w:rFonts w:ascii="Courier New" w:hAnsi="Courier New" w:cs="Courier New"/>
                <w:lang w:val="en-AU"/>
              </w:rPr>
            </w:pPr>
            <w:proofErr w:type="gramStart"/>
            <w:r w:rsidRPr="00C40A21">
              <w:rPr>
                <w:rStyle w:val="Technical2"/>
                <w:sz w:val="18"/>
                <w:szCs w:val="18"/>
                <w:highlight w:val="lightGray"/>
                <w:lang w:val="en-AU"/>
              </w:rPr>
              <w:t>WFFAC  WFTOL</w:t>
            </w:r>
            <w:proofErr w:type="gramEnd"/>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proofErr w:type="spellStart"/>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roofErr w:type="spellEnd"/>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proofErr w:type="spellStart"/>
            <w:proofErr w:type="gram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relative</w:t>
            </w:r>
            <w:proofErr w:type="gramEnd"/>
            <w:r w:rsidRPr="00C40A21">
              <w:rPr>
                <w:rFonts w:ascii="Courier New" w:hAnsi="Courier New" w:cs="Courier New"/>
                <w:sz w:val="18"/>
                <w:szCs w:val="16"/>
                <w:lang w:val="en-AU"/>
              </w:rPr>
              <w:t xml:space="preser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1  fixed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2  log</w:t>
            </w:r>
            <w:proofErr w:type="gramEnd"/>
            <w:r w:rsidRPr="00C40A21">
              <w:rPr>
                <w:rFonts w:ascii="Courier New" w:hAnsi="Courier New" w:cs="Courier New"/>
                <w:sz w:val="18"/>
                <w:szCs w:val="16"/>
                <w:lang w:val="en-AU"/>
              </w:rPr>
              <w:t xml:space="preserve">   factor  5.0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tied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h1   </w:t>
            </w:r>
            <w:proofErr w:type="gramStart"/>
            <w:r w:rsidRPr="00C40A21">
              <w:rPr>
                <w:rFonts w:ascii="Courier New" w:hAnsi="Courier New" w:cs="Courier New"/>
                <w:sz w:val="18"/>
                <w:szCs w:val="16"/>
                <w:lang w:val="en-AU"/>
              </w:rPr>
              <w:t>none  factor</w:t>
            </w:r>
            <w:proofErr w:type="gramEnd"/>
            <w:r w:rsidRPr="00C40A21">
              <w:rPr>
                <w:rFonts w:ascii="Courier New" w:hAnsi="Courier New" w:cs="Courier New"/>
                <w:sz w:val="18"/>
                <w:szCs w:val="16"/>
                <w:lang w:val="en-AU"/>
              </w:rPr>
              <w:t xml:space="preserve">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h2   log   </w:t>
            </w:r>
            <w:proofErr w:type="gramStart"/>
            <w:r w:rsidRPr="00C40A21">
              <w:rPr>
                <w:rFonts w:ascii="Courier New" w:hAnsi="Courier New" w:cs="Courier New"/>
                <w:sz w:val="18"/>
                <w:szCs w:val="16"/>
                <w:lang w:val="en-AU"/>
              </w:rPr>
              <w:t>factor  5.0</w:t>
            </w:r>
            <w:proofErr w:type="gramEnd"/>
            <w:r w:rsidRPr="00C40A21">
              <w:rPr>
                <w:rFonts w:ascii="Courier New" w:hAnsi="Courier New" w:cs="Courier New"/>
                <w:sz w:val="18"/>
                <w:szCs w:val="16"/>
                <w:lang w:val="en-AU"/>
              </w:rPr>
              <w:t xml:space="preserve">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ro</w:t>
            </w:r>
            <w:proofErr w:type="gramEnd"/>
            <w:r w:rsidRPr="00C40A21">
              <w:rPr>
                <w:rFonts w:ascii="Courier New" w:hAnsi="Courier New" w:cs="Courier New"/>
                <w:sz w:val="18"/>
                <w:szCs w:val="16"/>
                <w:lang w:val="en-AU"/>
              </w:rPr>
              <w:t>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1  1.21038</w:t>
            </w:r>
            <w:proofErr w:type="gramEnd"/>
            <w:r w:rsidRPr="00C40A21">
              <w:rPr>
                <w:rFonts w:ascii="Courier New" w:hAnsi="Courier New" w:cs="Courier New"/>
                <w:sz w:val="18"/>
                <w:szCs w:val="16"/>
                <w:lang w:val="en-AU"/>
              </w:rPr>
              <w:t xml:space="preserve">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2  1.51208</w:t>
            </w:r>
            <w:proofErr w:type="gramEnd"/>
            <w:r w:rsidRPr="00C40A21">
              <w:rPr>
                <w:rFonts w:ascii="Courier New" w:hAnsi="Courier New" w:cs="Courier New"/>
                <w:sz w:val="18"/>
                <w:szCs w:val="16"/>
                <w:lang w:val="en-AU"/>
              </w:rPr>
              <w:t xml:space="preserve">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3  2.07204</w:t>
            </w:r>
            <w:proofErr w:type="gramEnd"/>
            <w:r w:rsidRPr="00C40A21">
              <w:rPr>
                <w:rFonts w:ascii="Courier New" w:hAnsi="Courier New" w:cs="Courier New"/>
                <w:sz w:val="18"/>
                <w:szCs w:val="16"/>
                <w:lang w:val="en-AU"/>
              </w:rPr>
              <w:t xml:space="preserve">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4  2.94056</w:t>
            </w:r>
            <w:proofErr w:type="gramEnd"/>
            <w:r w:rsidRPr="00C40A21">
              <w:rPr>
                <w:rFonts w:ascii="Courier New" w:hAnsi="Courier New" w:cs="Courier New"/>
                <w:sz w:val="18"/>
                <w:szCs w:val="16"/>
                <w:lang w:val="en-AU"/>
              </w:rPr>
              <w:t xml:space="preserve">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5  4.15787</w:t>
            </w:r>
            <w:proofErr w:type="gramEnd"/>
            <w:r w:rsidRPr="00C40A21">
              <w:rPr>
                <w:rFonts w:ascii="Courier New" w:hAnsi="Courier New" w:cs="Courier New"/>
                <w:sz w:val="18"/>
                <w:szCs w:val="16"/>
                <w:lang w:val="en-AU"/>
              </w:rPr>
              <w:t xml:space="preserve">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6  5.7762</w:t>
            </w:r>
            <w:proofErr w:type="gramEnd"/>
            <w:r w:rsidRPr="00C40A21">
              <w:rPr>
                <w:rFonts w:ascii="Courier New" w:hAnsi="Courier New" w:cs="Courier New"/>
                <w:sz w:val="18"/>
                <w:szCs w:val="16"/>
                <w:lang w:val="en-AU"/>
              </w:rPr>
              <w:t xml:space="preserve">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7  7.7894</w:t>
            </w:r>
            <w:proofErr w:type="gramEnd"/>
            <w:r w:rsidRPr="00C40A21">
              <w:rPr>
                <w:rFonts w:ascii="Courier New" w:hAnsi="Courier New" w:cs="Courier New"/>
                <w:sz w:val="18"/>
                <w:szCs w:val="16"/>
                <w:lang w:val="en-AU"/>
              </w:rPr>
              <w:t xml:space="preserve">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8  9.99743</w:t>
            </w:r>
            <w:proofErr w:type="gramEnd"/>
            <w:r w:rsidRPr="00C40A21">
              <w:rPr>
                <w:rFonts w:ascii="Courier New" w:hAnsi="Courier New" w:cs="Courier New"/>
                <w:sz w:val="18"/>
                <w:szCs w:val="16"/>
                <w:lang w:val="en-AU"/>
              </w:rPr>
              <w:t xml:space="preserve">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9  11.8307</w:t>
            </w:r>
            <w:proofErr w:type="gramEnd"/>
            <w:r w:rsidRPr="00C40A21">
              <w:rPr>
                <w:rFonts w:ascii="Courier New" w:hAnsi="Courier New" w:cs="Courier New"/>
                <w:sz w:val="18"/>
                <w:szCs w:val="16"/>
                <w:lang w:val="en-AU"/>
              </w:rPr>
              <w:t xml:space="preserve">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ar10 </w:t>
            </w:r>
            <w:proofErr w:type="gramStart"/>
            <w:r w:rsidRPr="00C40A21">
              <w:rPr>
                <w:rFonts w:ascii="Courier New" w:hAnsi="Courier New" w:cs="Courier New"/>
                <w:sz w:val="18"/>
                <w:szCs w:val="16"/>
                <w:lang w:val="en-AU"/>
              </w:rPr>
              <w:t>12.3194  1.0</w:t>
            </w:r>
            <w:proofErr w:type="gramEnd"/>
            <w:r w:rsidRPr="00C40A21">
              <w:rPr>
                <w:rFonts w:ascii="Courier New" w:hAnsi="Courier New" w:cs="Courier New"/>
                <w:sz w:val="18"/>
                <w:szCs w:val="16"/>
                <w:lang w:val="en-AU"/>
              </w:rPr>
              <w:t xml:space="preserve">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ar11 </w:t>
            </w:r>
            <w:proofErr w:type="gramStart"/>
            <w:r w:rsidRPr="00C40A21">
              <w:rPr>
                <w:rFonts w:ascii="Courier New" w:hAnsi="Courier New" w:cs="Courier New"/>
                <w:sz w:val="18"/>
                <w:szCs w:val="16"/>
                <w:lang w:val="en-AU"/>
              </w:rPr>
              <w:t>10.6003  1.0</w:t>
            </w:r>
            <w:proofErr w:type="gramEnd"/>
            <w:r w:rsidRPr="00C40A21">
              <w:rPr>
                <w:rFonts w:ascii="Courier New" w:hAnsi="Courier New" w:cs="Courier New"/>
                <w:sz w:val="18"/>
                <w:szCs w:val="16"/>
                <w:lang w:val="en-AU"/>
              </w:rPr>
              <w:t xml:space="preserve">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ar12 </w:t>
            </w:r>
            <w:proofErr w:type="gramStart"/>
            <w:r w:rsidRPr="00C40A21">
              <w:rPr>
                <w:rFonts w:ascii="Courier New" w:hAnsi="Courier New" w:cs="Courier New"/>
                <w:sz w:val="18"/>
                <w:szCs w:val="16"/>
                <w:lang w:val="en-AU"/>
              </w:rPr>
              <w:t>7.00419  1.0</w:t>
            </w:r>
            <w:proofErr w:type="gramEnd"/>
            <w:r w:rsidRPr="00C40A21">
              <w:rPr>
                <w:rFonts w:ascii="Courier New" w:hAnsi="Courier New" w:cs="Courier New"/>
                <w:sz w:val="18"/>
                <w:szCs w:val="16"/>
                <w:lang w:val="en-AU"/>
              </w:rPr>
              <w:t xml:space="preserve">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ar13 </w:t>
            </w:r>
            <w:proofErr w:type="gramStart"/>
            <w:r w:rsidRPr="00C40A21">
              <w:rPr>
                <w:rFonts w:ascii="Courier New" w:hAnsi="Courier New" w:cs="Courier New"/>
                <w:sz w:val="18"/>
                <w:szCs w:val="16"/>
                <w:lang w:val="en-AU"/>
              </w:rPr>
              <w:t>3.44391  1.0</w:t>
            </w:r>
            <w:proofErr w:type="gramEnd"/>
            <w:r w:rsidRPr="00C40A21">
              <w:rPr>
                <w:rFonts w:ascii="Courier New" w:hAnsi="Courier New" w:cs="Courier New"/>
                <w:sz w:val="18"/>
                <w:szCs w:val="16"/>
                <w:lang w:val="en-AU"/>
              </w:rPr>
              <w:t xml:space="preserve">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ar14 </w:t>
            </w:r>
            <w:proofErr w:type="gramStart"/>
            <w:r w:rsidRPr="00C40A21">
              <w:rPr>
                <w:rFonts w:ascii="Courier New" w:hAnsi="Courier New" w:cs="Courier New"/>
                <w:sz w:val="18"/>
                <w:szCs w:val="16"/>
                <w:lang w:val="en-AU"/>
              </w:rPr>
              <w:t>1.58279  1.0</w:t>
            </w:r>
            <w:proofErr w:type="gramEnd"/>
            <w:r w:rsidRPr="00C40A21">
              <w:rPr>
                <w:rFonts w:ascii="Courier New" w:hAnsi="Courier New" w:cs="Courier New"/>
                <w:sz w:val="18"/>
                <w:szCs w:val="16"/>
                <w:lang w:val="en-AU"/>
              </w:rPr>
              <w:t xml:space="preserve">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ar15 1.1038   </w:t>
            </w:r>
            <w:proofErr w:type="gramStart"/>
            <w:r w:rsidRPr="00C40A21">
              <w:rPr>
                <w:rFonts w:ascii="Courier New" w:hAnsi="Courier New" w:cs="Courier New"/>
                <w:sz w:val="18"/>
                <w:szCs w:val="16"/>
                <w:lang w:val="en-AU"/>
              </w:rPr>
              <w:t>1.0  obsgp</w:t>
            </w:r>
            <w:proofErr w:type="gramEnd"/>
            <w:r w:rsidRPr="00C40A21">
              <w:rPr>
                <w:rFonts w:ascii="Courier New" w:hAnsi="Courier New" w:cs="Courier New"/>
                <w:sz w:val="18"/>
                <w:szCs w:val="16"/>
                <w:lang w:val="en-AU"/>
              </w:rPr>
              <w:t>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ar16 </w:t>
            </w:r>
            <w:proofErr w:type="gramStart"/>
            <w:r w:rsidRPr="00C40A21">
              <w:rPr>
                <w:rFonts w:ascii="Courier New" w:hAnsi="Courier New" w:cs="Courier New"/>
                <w:sz w:val="18"/>
                <w:szCs w:val="16"/>
                <w:lang w:val="en-AU"/>
              </w:rPr>
              <w:t>1.03086  1.0</w:t>
            </w:r>
            <w:proofErr w:type="gramEnd"/>
            <w:r w:rsidRPr="00C40A21">
              <w:rPr>
                <w:rFonts w:ascii="Courier New" w:hAnsi="Courier New" w:cs="Courier New"/>
                <w:sz w:val="18"/>
                <w:szCs w:val="16"/>
                <w:lang w:val="en-AU"/>
              </w:rPr>
              <w:t xml:space="preserve">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ar17 </w:t>
            </w:r>
            <w:proofErr w:type="gramStart"/>
            <w:r w:rsidRPr="00C40A21">
              <w:rPr>
                <w:rFonts w:ascii="Courier New" w:hAnsi="Courier New" w:cs="Courier New"/>
                <w:sz w:val="18"/>
                <w:szCs w:val="16"/>
                <w:lang w:val="en-AU"/>
              </w:rPr>
              <w:t>1.01318  1.0</w:t>
            </w:r>
            <w:proofErr w:type="gramEnd"/>
            <w:r w:rsidRPr="00C40A21">
              <w:rPr>
                <w:rFonts w:ascii="Courier New" w:hAnsi="Courier New" w:cs="Courier New"/>
                <w:sz w:val="18"/>
                <w:szCs w:val="16"/>
                <w:lang w:val="en-AU"/>
              </w:rPr>
              <w:t xml:space="preserve">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w:t>
            </w:r>
            <w:proofErr w:type="gramStart"/>
            <w:r w:rsidRPr="00C40A21">
              <w:rPr>
                <w:rFonts w:ascii="Courier New" w:hAnsi="Courier New" w:cs="Courier New"/>
                <w:sz w:val="18"/>
                <w:szCs w:val="16"/>
                <w:lang w:val="en-AU"/>
              </w:rPr>
              <w:t xml:space="preserve">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w:t>
            </w:r>
            <w:proofErr w:type="gramEnd"/>
            <w:r w:rsidRPr="00C40A21">
              <w:rPr>
                <w:rFonts w:ascii="Courier New" w:hAnsi="Courier New" w:cs="Courier New"/>
                <w:sz w:val="18"/>
                <w:szCs w:val="16"/>
                <w:lang w:val="en-AU"/>
              </w:rPr>
              <w:t xml:space="preserve">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w:t>
            </w:r>
            <w:proofErr w:type="gramStart"/>
            <w:r w:rsidRPr="00C40A21">
              <w:rPr>
                <w:rFonts w:ascii="Courier New" w:hAnsi="Courier New" w:cs="Courier New"/>
                <w:sz w:val="18"/>
                <w:szCs w:val="16"/>
                <w:lang w:val="en-AU"/>
              </w:rPr>
              <w:t xml:space="preserve">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w:t>
            </w:r>
            <w:proofErr w:type="gramEnd"/>
            <w:r w:rsidRPr="00C40A21">
              <w:rPr>
                <w:rFonts w:ascii="Courier New" w:hAnsi="Courier New" w:cs="Courier New"/>
                <w:sz w:val="18"/>
                <w:szCs w:val="16"/>
                <w:lang w:val="en-AU"/>
              </w:rPr>
              <w:t xml:space="preserve">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 model </w:t>
            </w:r>
            <w:proofErr w:type="spellStart"/>
            <w:r w:rsidRPr="00C40A21">
              <w:rPr>
                <w:rFonts w:ascii="Courier New" w:hAnsi="Courier New" w:cs="Courier New"/>
                <w:sz w:val="18"/>
                <w:szCs w:val="16"/>
                <w:lang w:val="en-AU"/>
              </w:rPr>
              <w:t>inputoutput</w:t>
            </w:r>
            <w:proofErr w:type="spellEnd"/>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1  1.0</w:t>
            </w:r>
            <w:proofErr w:type="gramEnd"/>
            <w:r w:rsidRPr="00C40A21">
              <w:rPr>
                <w:rFonts w:ascii="Courier New" w:hAnsi="Courier New" w:cs="Courier New"/>
                <w:sz w:val="18"/>
                <w:szCs w:val="16"/>
                <w:lang w:val="en-AU"/>
              </w:rPr>
              <w:t xml:space="preserve">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2  1.0</w:t>
            </w:r>
            <w:proofErr w:type="gramEnd"/>
            <w:r w:rsidRPr="00C40A21">
              <w:rPr>
                <w:rFonts w:ascii="Courier New" w:hAnsi="Courier New" w:cs="Courier New"/>
                <w:sz w:val="18"/>
                <w:szCs w:val="16"/>
                <w:lang w:val="en-AU"/>
              </w:rPr>
              <w:t xml:space="preserve">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proofErr w:type="gramStart"/>
            <w:r w:rsidRPr="00C40A21">
              <w:rPr>
                <w:rFonts w:ascii="Courier New" w:hAnsi="Courier New" w:cs="Courier New"/>
                <w:sz w:val="18"/>
                <w:szCs w:val="18"/>
              </w:rPr>
              <w:t>125.0  130.0</w:t>
            </w:r>
            <w:proofErr w:type="gramEnd"/>
            <w:r w:rsidRPr="00C40A21">
              <w:rPr>
                <w:rFonts w:ascii="Courier New" w:hAnsi="Courier New" w:cs="Courier New"/>
                <w:sz w:val="18"/>
                <w:szCs w:val="18"/>
              </w:rPr>
              <w:t xml:space="preserve">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32564082"/>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w:t>
      </w:r>
      <w:proofErr w:type="gramStart"/>
      <w:r>
        <w:rPr>
          <w:lang w:val="en-AU"/>
        </w:rPr>
        <w:t>dataset,</w:t>
      </w:r>
      <w:proofErr w:type="gramEnd"/>
      <w:r>
        <w:rPr>
          <w:lang w:val="en-AU"/>
        </w:rPr>
        <w:t xml:space="preserve"> this being comprised of </w:t>
      </w:r>
      <w:r w:rsidR="00BB190E">
        <w:rPr>
          <w:lang w:val="en-AU"/>
        </w:rPr>
        <w:t>a</w:t>
      </w:r>
      <w:r>
        <w:rPr>
          <w:lang w:val="en-AU"/>
        </w:rPr>
        <w:t xml:space="preserve"> PEST control file and all template and instruction files cited therein</w:t>
      </w:r>
      <w:r w:rsidR="00BB190E">
        <w:rPr>
          <w:lang w:val="en-AU"/>
        </w:rPr>
        <w:t xml:space="preserve">. It checks </w:t>
      </w:r>
      <w:proofErr w:type="gramStart"/>
      <w:r w:rsidR="00BB190E">
        <w:rPr>
          <w:lang w:val="en-AU"/>
        </w:rPr>
        <w:t>all of</w:t>
      </w:r>
      <w:proofErr w:type="gramEnd"/>
      <w:r w:rsidR="00BB190E">
        <w:rPr>
          <w:lang w:val="en-AU"/>
        </w:rPr>
        <w:t xml:space="preserve"> these files</w:t>
      </w:r>
      <w:r>
        <w:rPr>
          <w:lang w:val="en-AU"/>
        </w:rPr>
        <w:t xml:space="preserve"> for </w:t>
      </w:r>
      <w:r w:rsidR="00C71073">
        <w:rPr>
          <w:lang w:val="en-AU"/>
        </w:rPr>
        <w:t xml:space="preserve">correctness and consistency. In doing so, it performs </w:t>
      </w:r>
      <w:proofErr w:type="gramStart"/>
      <w:r w:rsidR="00C71073">
        <w:rPr>
          <w:lang w:val="en-AU"/>
        </w:rPr>
        <w:t>all of</w:t>
      </w:r>
      <w:proofErr w:type="gramEnd"/>
      <w:r w:rsidR="00C71073">
        <w:rPr>
          <w:lang w:val="en-AU"/>
        </w:rPr>
        <w:t xml:space="preserve">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proofErr w:type="gramStart"/>
      <w:r w:rsidR="00515A94">
        <w:rPr>
          <w:lang w:val="en-AU"/>
        </w:rPr>
        <w:t>However</w:t>
      </w:r>
      <w:proofErr w:type="gramEnd"/>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82493A">
      <w:pPr>
        <w:pStyle w:val="ListParagraph"/>
        <w:numPr>
          <w:ilvl w:val="0"/>
          <w:numId w:val="6"/>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82493A">
      <w:pPr>
        <w:pStyle w:val="ListParagraph"/>
        <w:numPr>
          <w:ilvl w:val="0"/>
          <w:numId w:val="6"/>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32564083"/>
      <w:r>
        <w:t>4</w:t>
      </w:r>
      <w:r w:rsidR="002F1D76">
        <w:t>.6 Control Data Section</w:t>
      </w:r>
      <w:bookmarkEnd w:id="1794"/>
    </w:p>
    <w:p w14:paraId="5338179B" w14:textId="7B4AA130" w:rsidR="00444043" w:rsidRDefault="004C51A5" w:rsidP="00444043">
      <w:pPr>
        <w:pStyle w:val="Heading3"/>
      </w:pPr>
      <w:bookmarkStart w:id="1795" w:name="_Toc32564084"/>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32564085"/>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32564086"/>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32564087"/>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w:t>
      </w:r>
      <w:proofErr w:type="gramStart"/>
      <w:r w:rsidR="004F491A">
        <w:rPr>
          <w:lang w:val="en-AU"/>
        </w:rPr>
        <w:t>All of</w:t>
      </w:r>
      <w:proofErr w:type="gramEnd"/>
      <w:r w:rsidR="004F491A">
        <w:rPr>
          <w:lang w:val="en-AU"/>
        </w:rPr>
        <w:t xml:space="preserve">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32564088"/>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xml:space="preserve">. </w:t>
      </w:r>
      <w:proofErr w:type="gramStart"/>
      <w:r w:rsidR="00C60AF2">
        <w:rPr>
          <w:lang w:val="en-AU"/>
        </w:rPr>
        <w:t>Both of these</w:t>
      </w:r>
      <w:proofErr w:type="gramEnd"/>
      <w:r w:rsidR="00C60AF2">
        <w:rPr>
          <w:lang w:val="en-AU"/>
        </w:rPr>
        <w:t xml:space="preserv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32564089"/>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32564090"/>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w:t>
      </w:r>
      <w:proofErr w:type="gramStart"/>
      <w:r w:rsidR="00444043" w:rsidRPr="00FE4430">
        <w:rPr>
          <w:lang w:val="en-AU"/>
        </w:rPr>
        <w:t>as long as</w:t>
      </w:r>
      <w:proofErr w:type="gramEnd"/>
      <w:r w:rsidR="00444043" w:rsidRPr="00FE4430">
        <w:rPr>
          <w:lang w:val="en-AU"/>
        </w:rPr>
        <w:t xml:space="preserve">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32564091"/>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proofErr w:type="spellStart"/>
      <w:proofErr w:type="gramStart"/>
      <w:r w:rsidRPr="00FE4430">
        <w:rPr>
          <w:i/>
          <w:vertAlign w:val="subscript"/>
          <w:lang w:val="en-AU"/>
        </w:rPr>
        <w:t>i</w:t>
      </w:r>
      <w:proofErr w:type="spellEnd"/>
      <w:r w:rsidRPr="00FE4430">
        <w:rPr>
          <w:lang w:val="en-AU"/>
        </w:rPr>
        <w:t xml:space="preserve"> )</w:t>
      </w:r>
      <w:proofErr w:type="gramEnd"/>
      <w:r w:rsidRPr="00FE4430">
        <w:rPr>
          <w:lang w:val="en-AU"/>
        </w:rPr>
        <w:t>/</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proofErr w:type="spellStart"/>
      <w:r w:rsidRPr="00FE4430">
        <w:rPr>
          <w:i/>
          <w:vertAlign w:val="subscript"/>
          <w:lang w:val="en-AU"/>
        </w:rPr>
        <w:t>i</w:t>
      </w:r>
      <w:proofErr w:type="spellEnd"/>
      <w:r w:rsidRPr="00FE4430">
        <w:rPr>
          <w:lang w:val="en-AU"/>
        </w:rPr>
        <w:t xml:space="preserve"> is the objective function </w:t>
      </w:r>
      <w:r w:rsidR="009F5E43">
        <w:rPr>
          <w:lang w:val="en-AU"/>
        </w:rPr>
        <w:t xml:space="preserve">achieved at the end of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32564092"/>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 xml:space="preserve">uses </w:t>
      </w:r>
      <w:proofErr w:type="gramStart"/>
      <w:r w:rsidR="009F5E43">
        <w:t>all of</w:t>
      </w:r>
      <w:proofErr w:type="gramEnd"/>
      <w:r w:rsidR="009F5E43">
        <w:t xml:space="preserve">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w:t>
      </w:r>
      <w:proofErr w:type="gramStart"/>
      <w:r w:rsidR="003C73CA">
        <w:rPr>
          <w:lang w:val="en-AU"/>
        </w:rPr>
        <w:t>is allowed to</w:t>
      </w:r>
      <w:proofErr w:type="gramEnd"/>
      <w:r w:rsidR="003C73CA">
        <w:rPr>
          <w:lang w:val="en-AU"/>
        </w:rPr>
        <w:t xml:space="preserve"> run</w:t>
      </w:r>
      <w:r w:rsidRPr="00FE4430">
        <w:rPr>
          <w:lang w:val="en-AU"/>
        </w:rPr>
        <w:t xml:space="preserve">. </w:t>
      </w:r>
      <w:proofErr w:type="gramStart"/>
      <w:r w:rsidR="003C73CA">
        <w:rPr>
          <w:lang w:val="en-AU"/>
        </w:rPr>
        <w:t>However</w:t>
      </w:r>
      <w:proofErr w:type="gramEnd"/>
      <w:r w:rsidR="003C73CA">
        <w:rPr>
          <w:lang w:val="en-AU"/>
        </w:rPr>
        <w:t xml:space="preserve">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xml:space="preserve">, and that weights assigned to observations in the “observation data” section of the PEST control file </w:t>
      </w:r>
      <w:proofErr w:type="gramStart"/>
      <w:r>
        <w:rPr>
          <w:lang w:val="en-AU"/>
        </w:rPr>
        <w:t>are</w:t>
      </w:r>
      <w:proofErr w:type="gramEnd"/>
      <w:r>
        <w:rPr>
          <w:lang w:val="en-AU"/>
        </w:rPr>
        <w:t xml:space="preserv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 xml:space="preserve">The same Jacobian matrix is available for more complex linear analysis using pertinent PEST utilities, as well as </w:t>
      </w:r>
      <w:proofErr w:type="spellStart"/>
      <w:r w:rsidR="00196BAF">
        <w:rPr>
          <w:lang w:val="en-AU"/>
        </w:rPr>
        <w:t>PyEMU</w:t>
      </w:r>
      <w:proofErr w:type="spellEnd"/>
      <w:r w:rsidR="00196BAF">
        <w:rPr>
          <w:lang w:val="en-AU"/>
        </w:rPr>
        <w:t>.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w:t>
      </w:r>
      <w:proofErr w:type="gramStart"/>
      <w:r w:rsidR="00444043" w:rsidRPr="00FE4430">
        <w:rPr>
          <w:lang w:val="en-AU"/>
        </w:rPr>
        <w:t>in the course of</w:t>
      </w:r>
      <w:proofErr w:type="gramEnd"/>
      <w:r w:rsidR="00444043" w:rsidRPr="00FE4430">
        <w:rPr>
          <w:lang w:val="en-AU"/>
        </w:rPr>
        <w:t xml:space="preserve">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 </w:t>
      </w:r>
      <w:r w:rsidRPr="00FE4430">
        <w:rPr>
          <w:lang w:val="en-AU"/>
        </w:rPr>
        <w:sym w:font="Symbol" w:char="F046"/>
      </w:r>
      <w:proofErr w:type="gramStart"/>
      <w:r w:rsidRPr="00FE4430">
        <w:rPr>
          <w:i/>
          <w:vertAlign w:val="subscript"/>
          <w:lang w:val="en-AU"/>
        </w:rPr>
        <w:t>min</w:t>
      </w:r>
      <w:r w:rsidRPr="00FE4430">
        <w:rPr>
          <w:lang w:val="en-AU"/>
        </w:rPr>
        <w:t xml:space="preserve"> )</w:t>
      </w:r>
      <w:proofErr w:type="gramEnd"/>
      <w:r w:rsidRPr="00FE4430">
        <w:rPr>
          <w:lang w:val="en-AU"/>
        </w:rPr>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proofErr w:type="spellStart"/>
      <w:r w:rsidRPr="00FE4430">
        <w:rPr>
          <w:i/>
          <w:vertAlign w:val="subscript"/>
          <w:lang w:val="en-AU"/>
        </w:rPr>
        <w:t>i</w:t>
      </w:r>
      <w:proofErr w:type="spellEnd"/>
      <w:r w:rsidRPr="00FE4430">
        <w:rPr>
          <w:lang w:val="en-AU"/>
        </w:rPr>
        <w:t xml:space="preserve"> being the objective function value at the end of the </w:t>
      </w:r>
      <w:proofErr w:type="spellStart"/>
      <w:r w:rsidRPr="00FE4430">
        <w:rPr>
          <w:i/>
          <w:lang w:val="en-AU"/>
        </w:rPr>
        <w:t>i</w:t>
      </w:r>
      <w:r w:rsidR="00210BFA" w:rsidRPr="00210BFA">
        <w:rPr>
          <w:vertAlign w:val="superscript"/>
          <w:lang w:val="en-AU"/>
        </w:rPr>
        <w:t>th</w:t>
      </w:r>
      <w:proofErr w:type="spellEnd"/>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32564093"/>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32564094"/>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w:t>
      </w:r>
      <w:proofErr w:type="gramStart"/>
      <w:r w:rsidR="00934D38">
        <w:rPr>
          <w:lang w:val="en-AU"/>
        </w:rPr>
        <w:t>However</w:t>
      </w:r>
      <w:proofErr w:type="gramEnd"/>
      <w:r w:rsidR="00934D38">
        <w:rPr>
          <w:lang w:val="en-AU"/>
        </w:rPr>
        <w:t xml:space="preserve">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proofErr w:type="spellStart"/>
      <w:r w:rsidR="00D1766A" w:rsidRPr="000F6CA2">
        <w:rPr>
          <w:b/>
          <w:lang w:val="en-AU"/>
        </w:rPr>
        <w:t>J</w:t>
      </w:r>
      <w:r w:rsidR="00D1766A" w:rsidRPr="000F6CA2">
        <w:rPr>
          <w:vertAlign w:val="superscript"/>
          <w:lang w:val="en-AU"/>
        </w:rPr>
        <w:t>t</w:t>
      </w:r>
      <w:r w:rsidR="00D1766A" w:rsidRPr="000F6CA2">
        <w:rPr>
          <w:b/>
          <w:lang w:val="en-AU"/>
        </w:rPr>
        <w:t>QJ</w:t>
      </w:r>
      <w:proofErr w:type="spellEnd"/>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xml:space="preserve">. </w:t>
      </w:r>
      <w:proofErr w:type="gramStart"/>
      <w:r w:rsidR="009B2DA3">
        <w:rPr>
          <w:lang w:val="en-AU"/>
        </w:rPr>
        <w:t>However</w:t>
      </w:r>
      <w:proofErr w:type="gramEnd"/>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proofErr w:type="spellStart"/>
      <w:r w:rsidR="0084731C">
        <w:rPr>
          <w:i/>
          <w:lang w:val="en-AU"/>
        </w:rPr>
        <w:t>max_n_</w:t>
      </w:r>
      <w:proofErr w:type="gramStart"/>
      <w:r w:rsidR="0084731C">
        <w:rPr>
          <w:i/>
          <w:lang w:val="en-AU"/>
        </w:rPr>
        <w:t>super</w:t>
      </w:r>
      <w:proofErr w:type="spellEnd"/>
      <w:r w:rsidR="0084731C">
        <w:rPr>
          <w:i/>
          <w:lang w:val="en-AU"/>
        </w:rPr>
        <w:t>(</w:t>
      </w:r>
      <w:proofErr w:type="gramEnd"/>
      <w:r w:rsidR="0084731C">
        <w:rPr>
          <w:i/>
          <w:lang w:val="en-AU"/>
        </w:rPr>
        <w:t>)</w:t>
      </w:r>
      <w:r w:rsidR="0084731C">
        <w:rPr>
          <w:lang w:val="en-AU"/>
        </w:rPr>
        <w:t xml:space="preserve"> and </w:t>
      </w:r>
      <w:proofErr w:type="spellStart"/>
      <w:r w:rsidR="0084731C">
        <w:rPr>
          <w:i/>
          <w:lang w:val="en-AU"/>
        </w:rPr>
        <w:t>super_eigthresh</w:t>
      </w:r>
      <w:proofErr w:type="spellEnd"/>
      <w:r w:rsidR="0084731C">
        <w:rPr>
          <w:i/>
          <w:lang w:val="en-AU"/>
        </w:rPr>
        <w:t>()</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32564095"/>
      <w:r>
        <w:t>4</w:t>
      </w:r>
      <w:r w:rsidR="00251BB3">
        <w:t>.</w:t>
      </w:r>
      <w:r w:rsidR="0076051F">
        <w:t>8</w:t>
      </w:r>
      <w:r w:rsidR="00251BB3">
        <w:t xml:space="preserve"> Parameter Groups Section</w:t>
      </w:r>
      <w:bookmarkEnd w:id="1806"/>
    </w:p>
    <w:p w14:paraId="1B671D34" w14:textId="69DF28AE" w:rsidR="00251BB3" w:rsidRDefault="00251BB3" w:rsidP="00251BB3">
      <w:pPr>
        <w:pStyle w:val="Heading3"/>
      </w:pPr>
      <w:bookmarkStart w:id="1807" w:name="_Toc32564096"/>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proofErr w:type="gramStart"/>
      <w:r>
        <w:rPr>
          <w:lang w:val="en-AU"/>
        </w:rPr>
        <w:t>parameter-specific</w:t>
      </w:r>
      <w:proofErr w:type="gramEnd"/>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w:t>
      </w:r>
      <w:proofErr w:type="spellStart"/>
      <w:r>
        <w:rPr>
          <w:lang w:val="en-AU"/>
        </w:rPr>
        <w:t>regul</w:t>
      </w:r>
      <w:proofErr w:type="spellEnd"/>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w:t>
      </w:r>
      <w:proofErr w:type="spellStart"/>
      <w:r w:rsidR="00251BB3" w:rsidRPr="00FE4430">
        <w:rPr>
          <w:lang w:val="en-AU"/>
        </w:rPr>
        <w:t>rel_to_max</w:t>
      </w:r>
      <w:proofErr w:type="spellEnd"/>
      <w:r w:rsidR="00251BB3" w:rsidRPr="00FE4430">
        <w:rPr>
          <w:lang w:val="en-AU"/>
        </w:rPr>
        <w:t xml:space="preserve">”).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w:t>
      </w:r>
      <w:proofErr w:type="gramStart"/>
      <w:r w:rsidR="00251BB3">
        <w:rPr>
          <w:lang w:val="en-AU"/>
        </w:rPr>
        <w:t>are</w:t>
      </w:r>
      <w:proofErr w:type="gramEnd"/>
      <w:r w:rsidR="00251BB3">
        <w:rPr>
          <w:lang w:val="en-AU"/>
        </w:rPr>
        <w:t xml:space="preserv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32564097"/>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xml:space="preserve">. </w:t>
      </w:r>
      <w:proofErr w:type="gramStart"/>
      <w:r w:rsidR="008420FE">
        <w:rPr>
          <w:lang w:val="en-AU"/>
        </w:rPr>
        <w:t>However</w:t>
      </w:r>
      <w:proofErr w:type="gramEnd"/>
      <w:r w:rsidR="008420FE">
        <w:rPr>
          <w:lang w:val="en-AU"/>
        </w:rPr>
        <w:t xml:space="preserve">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INCTYP is a character variable which can assume the values “relative”, “absolute” or “</w:t>
      </w:r>
      <w:proofErr w:type="spellStart"/>
      <w:r w:rsidR="00251BB3" w:rsidRPr="00FE4430">
        <w:rPr>
          <w:lang w:val="en-AU"/>
        </w:rPr>
        <w:t>rel_to_max</w:t>
      </w:r>
      <w:proofErr w:type="spellEnd"/>
      <w:r w:rsidR="00251BB3" w:rsidRPr="00FE4430">
        <w:rPr>
          <w:lang w:val="en-AU"/>
        </w:rPr>
        <w:t xml:space="preserve">”.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w:t>
      </w:r>
      <w:proofErr w:type="gramStart"/>
      <w:r w:rsidR="00251BB3" w:rsidRPr="00FE4430">
        <w:rPr>
          <w:lang w:val="en-AU"/>
        </w:rPr>
        <w:t>However</w:t>
      </w:r>
      <w:proofErr w:type="gramEnd"/>
      <w:r w:rsidR="00251BB3" w:rsidRPr="00FE4430">
        <w:rPr>
          <w:lang w:val="en-AU"/>
        </w:rPr>
        <w:t xml:space="preserve"> if INCTYP is “absolute” the parameter increment for parameters belonging to the group is fixed, being again provided as the variable DERINC. Alternatively, if INCTYP is “</w:t>
      </w:r>
      <w:proofErr w:type="spellStart"/>
      <w:r w:rsidR="00251BB3" w:rsidRPr="00FE4430">
        <w:rPr>
          <w:lang w:val="en-AU"/>
        </w:rPr>
        <w:t>rel_to_max</w:t>
      </w:r>
      <w:proofErr w:type="spellEnd"/>
      <w:r w:rsidR="00251BB3" w:rsidRPr="00FE4430">
        <w:rPr>
          <w:lang w:val="en-AU"/>
        </w:rPr>
        <w:t xml:space="preserve">”,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w:t>
      </w:r>
      <w:proofErr w:type="gramStart"/>
      <w:r w:rsidRPr="00FE4430">
        <w:rPr>
          <w:lang w:val="en-AU"/>
        </w:rPr>
        <w:t>However</w:t>
      </w:r>
      <w:proofErr w:type="gramEnd"/>
      <w:r w:rsidRPr="00FE4430">
        <w:rPr>
          <w:lang w:val="en-AU"/>
        </w:rPr>
        <w:t xml:space="preserve"> if INCTYP is “absolute” and DERINC is 0.01, the parameter increment is the same for all members of the group over all iterations, </w:t>
      </w:r>
      <w:r w:rsidR="00AC497F">
        <w:rPr>
          <w:lang w:val="en-AU"/>
        </w:rPr>
        <w:t xml:space="preserve">this </w:t>
      </w:r>
      <w:r w:rsidRPr="00FE4430">
        <w:rPr>
          <w:lang w:val="en-AU"/>
        </w:rPr>
        <w:t>being 0.01. If INCTYP is “</w:t>
      </w:r>
      <w:proofErr w:type="spellStart"/>
      <w:r w:rsidRPr="00FE4430">
        <w:rPr>
          <w:lang w:val="en-AU"/>
        </w:rPr>
        <w:t>rel_to_max</w:t>
      </w:r>
      <w:proofErr w:type="spellEnd"/>
      <w:r w:rsidRPr="00FE4430">
        <w:rPr>
          <w:lang w:val="en-AU"/>
        </w:rPr>
        <w:t xml:space="preserve">”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w:t>
      </w:r>
      <w:proofErr w:type="gramStart"/>
      <w:r w:rsidRPr="00FE4430">
        <w:rPr>
          <w:lang w:val="en-AU"/>
        </w:rPr>
        <w:t>taken into account</w:t>
      </w:r>
      <w:proofErr w:type="gramEnd"/>
      <w:r w:rsidRPr="00FE4430">
        <w:rPr>
          <w:lang w:val="en-AU"/>
        </w:rPr>
        <w:t xml:space="preserve"> when calculating parameter increments using the “</w:t>
      </w:r>
      <w:proofErr w:type="spellStart"/>
      <w:r w:rsidRPr="00FE4430">
        <w:rPr>
          <w:lang w:val="en-AU"/>
        </w:rPr>
        <w:t>rel_to_max</w:t>
      </w:r>
      <w:proofErr w:type="spellEnd"/>
      <w:r w:rsidRPr="00FE4430">
        <w:rPr>
          <w:lang w:val="en-AU"/>
        </w:rPr>
        <w:t>” option.</w:t>
      </w:r>
    </w:p>
    <w:p w14:paraId="26C84DA2" w14:textId="77777777" w:rsidR="00251BB3" w:rsidRPr="00FE4430" w:rsidRDefault="00251BB3" w:rsidP="00251BB3">
      <w:pPr>
        <w:rPr>
          <w:lang w:val="en-AU"/>
        </w:rPr>
      </w:pPr>
      <w:r w:rsidRPr="00FE4430">
        <w:rPr>
          <w:lang w:val="en-AU"/>
        </w:rPr>
        <w:t>For the “relative” and “</w:t>
      </w:r>
      <w:proofErr w:type="spellStart"/>
      <w:r w:rsidRPr="00FE4430">
        <w:rPr>
          <w:lang w:val="en-AU"/>
        </w:rPr>
        <w:t>rel_to_max</w:t>
      </w:r>
      <w:proofErr w:type="spellEnd"/>
      <w:r w:rsidRPr="00FE4430">
        <w:rPr>
          <w:lang w:val="en-AU"/>
        </w:rPr>
        <w:t xml:space="preserve">”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w:t>
      </w:r>
      <w:proofErr w:type="gramStart"/>
      <w:r w:rsidRPr="00FE4430">
        <w:rPr>
          <w:lang w:val="en-AU"/>
        </w:rPr>
        <w:t>However</w:t>
      </w:r>
      <w:proofErr w:type="gramEnd"/>
      <w:r w:rsidRPr="00FE4430">
        <w:rPr>
          <w:lang w:val="en-AU"/>
        </w:rPr>
        <w:t xml:space="preserve">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w:t>
      </w:r>
      <w:proofErr w:type="spellStart"/>
      <w:r w:rsidR="00251BB3" w:rsidRPr="00FE4430">
        <w:rPr>
          <w:lang w:val="en-AU"/>
        </w:rPr>
        <w:t>rel_to_max</w:t>
      </w:r>
      <w:proofErr w:type="spellEnd"/>
      <w:r w:rsidR="00251BB3" w:rsidRPr="00FE4430">
        <w:rPr>
          <w:lang w:val="en-AU"/>
        </w:rPr>
        <w:t>”, it is possible that it may become too low if the parameter</w:t>
      </w:r>
      <w:r w:rsidR="002F4395">
        <w:rPr>
          <w:lang w:val="en-AU"/>
        </w:rPr>
        <w:t>’s value</w:t>
      </w:r>
      <w:r w:rsidR="00251BB3" w:rsidRPr="00FE4430">
        <w:rPr>
          <w:lang w:val="en-AU"/>
        </w:rPr>
        <w:t xml:space="preserve"> becomes very small or, in the case of the “</w:t>
      </w:r>
      <w:proofErr w:type="spellStart"/>
      <w:r w:rsidR="00251BB3" w:rsidRPr="00FE4430">
        <w:rPr>
          <w:lang w:val="en-AU"/>
        </w:rPr>
        <w:t>rel_to_max</w:t>
      </w:r>
      <w:proofErr w:type="spellEnd"/>
      <w:r w:rsidR="00251BB3" w:rsidRPr="00FE4430">
        <w:rPr>
          <w:lang w:val="en-AU"/>
        </w:rPr>
        <w:t xml:space="preserve">”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w:t>
      </w:r>
      <w:proofErr w:type="gramStart"/>
      <w:r w:rsidRPr="00FE4430">
        <w:rPr>
          <w:lang w:val="en-AU"/>
        </w:rPr>
        <w:t>members, and</w:t>
      </w:r>
      <w:proofErr w:type="gramEnd"/>
      <w:r w:rsidRPr="00FE4430">
        <w:rPr>
          <w:lang w:val="en-AU"/>
        </w:rPr>
        <w:t xml:space="preserve">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w:t>
      </w:r>
      <w:proofErr w:type="gramStart"/>
      <w:r w:rsidRPr="00FE4430">
        <w:rPr>
          <w:lang w:val="en-AU"/>
        </w:rPr>
        <w:t>Thus</w:t>
      </w:r>
      <w:proofErr w:type="gramEnd"/>
      <w:r w:rsidRPr="00FE4430">
        <w:rPr>
          <w:lang w:val="en-AU"/>
        </w:rPr>
        <w:t xml:space="preserve">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 xml:space="preserve">Jacobian matrix corresponding to members of the group will require as many model runs as there are adjustable parameters in the group. If FORCEN is provided as “always_3”, the filling of these same columns will require twice as many </w:t>
      </w:r>
      <w:proofErr w:type="gramStart"/>
      <w:r w:rsidRPr="00FE4430">
        <w:rPr>
          <w:lang w:val="en-AU"/>
        </w:rPr>
        <w:t>model</w:t>
      </w:r>
      <w:proofErr w:type="gramEnd"/>
      <w:r w:rsidRPr="00FE4430">
        <w:rPr>
          <w:lang w:val="en-AU"/>
        </w:rPr>
        <w:t xml:space="preserve"> runs as there are parameters within the group</w:t>
      </w:r>
      <w:r w:rsidR="00AC497F">
        <w:rPr>
          <w:lang w:val="en-AU"/>
        </w:rPr>
        <w:t>.</w:t>
      </w:r>
      <w:r w:rsidRPr="00FE4430">
        <w:rPr>
          <w:lang w:val="en-AU"/>
        </w:rPr>
        <w:t xml:space="preserve"> </w:t>
      </w:r>
      <w:proofErr w:type="gramStart"/>
      <w:r w:rsidR="00AC497F">
        <w:rPr>
          <w:lang w:val="en-AU"/>
        </w:rPr>
        <w:t>H</w:t>
      </w:r>
      <w:r w:rsidRPr="00FE4430">
        <w:rPr>
          <w:lang w:val="en-AU"/>
        </w:rPr>
        <w:t>owever</w:t>
      </w:r>
      <w:proofErr w:type="gramEnd"/>
      <w:r w:rsidRPr="00FE4430">
        <w:rPr>
          <w:lang w:val="en-AU"/>
        </w:rPr>
        <w:t xml:space="preserve">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xml:space="preserve">. </w:t>
      </w:r>
      <w:proofErr w:type="gramStart"/>
      <w:r w:rsidR="00AC497F">
        <w:rPr>
          <w:lang w:val="en-AU"/>
        </w:rPr>
        <w:t>However</w:t>
      </w:r>
      <w:proofErr w:type="gramEnd"/>
      <w:r w:rsidR="00AC497F">
        <w:rPr>
          <w:lang w:val="en-AU"/>
        </w:rPr>
        <w:t xml:space="preserve">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 xml:space="preserve">In some </w:t>
      </w:r>
      <w:proofErr w:type="gramStart"/>
      <w:r w:rsidR="00251BB3" w:rsidRPr="00FE4430">
        <w:rPr>
          <w:lang w:val="en-AU"/>
        </w:rPr>
        <w:t>cases</w:t>
      </w:r>
      <w:proofErr w:type="gramEnd"/>
      <w:r w:rsidR="00251BB3" w:rsidRPr="00FE4430">
        <w:rPr>
          <w:lang w:val="en-AU"/>
        </w:rPr>
        <w:t xml:space="preserve">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w:t>
      </w:r>
      <w:proofErr w:type="spellStart"/>
      <w:r w:rsidR="00251BB3" w:rsidRPr="00FE4430">
        <w:rPr>
          <w:lang w:val="en-AU"/>
        </w:rPr>
        <w:t>rel_to_max</w:t>
      </w:r>
      <w:proofErr w:type="spellEnd"/>
      <w:r w:rsidR="00251BB3" w:rsidRPr="00FE4430">
        <w:rPr>
          <w:lang w:val="en-AU"/>
        </w:rPr>
        <w:t>”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xml:space="preserve">. If FORCEN for a </w:t>
      </w:r>
      <w:proofErr w:type="gramStart"/>
      <w:r w:rsidRPr="00FE4430">
        <w:rPr>
          <w:lang w:val="en-AU"/>
        </w:rPr>
        <w:t>particular parameter</w:t>
      </w:r>
      <w:proofErr w:type="gramEnd"/>
      <w:r w:rsidRPr="00FE4430">
        <w:rPr>
          <w:lang w:val="en-AU"/>
        </w:rPr>
        <w:t xml:space="preserve">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w:t>
      </w:r>
      <w:proofErr w:type="spellStart"/>
      <w:r w:rsidRPr="00FE4430">
        <w:rPr>
          <w:lang w:val="en-AU"/>
        </w:rPr>
        <w:t>best_fit</w:t>
      </w:r>
      <w:proofErr w:type="spellEnd"/>
      <w:r w:rsidRPr="00FE4430">
        <w:rPr>
          <w:lang w:val="en-AU"/>
        </w:rPr>
        <w:t>” or “</w:t>
      </w:r>
      <w:proofErr w:type="spellStart"/>
      <w:r w:rsidRPr="00FE4430">
        <w:rPr>
          <w:lang w:val="en-AU"/>
        </w:rPr>
        <w:t>outside_pts</w:t>
      </w:r>
      <w:proofErr w:type="spellEnd"/>
      <w:r w:rsidRPr="00FE4430">
        <w:rPr>
          <w:lang w:val="en-AU"/>
        </w:rPr>
        <w:t>”.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32564098"/>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52E27CE4"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32564099"/>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82493A">
      <w:pPr>
        <w:pStyle w:val="ListParagraph"/>
        <w:numPr>
          <w:ilvl w:val="0"/>
          <w:numId w:val="21"/>
        </w:numPr>
        <w:rPr>
          <w:lang w:val="en-AU"/>
        </w:rPr>
      </w:pPr>
      <w:r>
        <w:rPr>
          <w:lang w:val="en-AU"/>
        </w:rPr>
        <w:lastRenderedPageBreak/>
        <w:t>achievement of a good fit with a calibration dataset (PESTPP</w:t>
      </w:r>
      <w:proofErr w:type="gramStart"/>
      <w:r>
        <w:rPr>
          <w:lang w:val="en-AU"/>
        </w:rPr>
        <w:t>);</w:t>
      </w:r>
      <w:proofErr w:type="gramEnd"/>
    </w:p>
    <w:p w14:paraId="1F870E6F" w14:textId="77777777" w:rsidR="00FB316D" w:rsidRDefault="001A7B63" w:rsidP="0082493A">
      <w:pPr>
        <w:pStyle w:val="ListParagraph"/>
        <w:numPr>
          <w:ilvl w:val="0"/>
          <w:numId w:val="21"/>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roofErr w:type="gramStart"/>
      <w:r w:rsidR="00FB316D">
        <w:rPr>
          <w:lang w:val="en-AU"/>
        </w:rPr>
        <w:t>);</w:t>
      </w:r>
      <w:proofErr w:type="gramEnd"/>
    </w:p>
    <w:p w14:paraId="1B416B81" w14:textId="07715F1D" w:rsidR="00FB316D" w:rsidRDefault="00FB316D" w:rsidP="0082493A">
      <w:pPr>
        <w:pStyle w:val="ListParagraph"/>
        <w:numPr>
          <w:ilvl w:val="0"/>
          <w:numId w:val="21"/>
        </w:numPr>
        <w:rPr>
          <w:lang w:val="en-AU"/>
        </w:rPr>
      </w:pPr>
      <w:r>
        <w:rPr>
          <w:lang w:val="en-AU"/>
        </w:rPr>
        <w:t>exploration of global sensitivity (PESTPP</w:t>
      </w:r>
      <w:r w:rsidR="005544EE">
        <w:rPr>
          <w:lang w:val="en-AU"/>
        </w:rPr>
        <w:t>-SEN</w:t>
      </w:r>
      <w:proofErr w:type="gramStart"/>
      <w:r>
        <w:rPr>
          <w:lang w:val="en-AU"/>
        </w:rPr>
        <w:t>);</w:t>
      </w:r>
      <w:proofErr w:type="gramEnd"/>
    </w:p>
    <w:p w14:paraId="37C5E9AA" w14:textId="77777777" w:rsidR="00FB316D" w:rsidRDefault="00FB316D" w:rsidP="0082493A">
      <w:pPr>
        <w:pStyle w:val="ListParagraph"/>
        <w:numPr>
          <w:ilvl w:val="0"/>
          <w:numId w:val="21"/>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32564100"/>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 xml:space="preserve">the Jacobian matrix pertaining to that parameter </w:t>
      </w:r>
      <w:proofErr w:type="gramStart"/>
      <w:r w:rsidRPr="00FE4430">
        <w:rPr>
          <w:lang w:val="en-AU"/>
        </w:rPr>
        <w:t>actually contains</w:t>
      </w:r>
      <w:proofErr w:type="gramEnd"/>
      <w:r w:rsidRPr="00FE4430">
        <w:rPr>
          <w:lang w:val="en-AU"/>
        </w:rPr>
        <w:t xml:space="preserve">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 xml:space="preserve">efits which follow from </w:t>
      </w:r>
      <w:proofErr w:type="spellStart"/>
      <w:r w:rsidR="004F6DEA">
        <w:rPr>
          <w:lang w:val="en-AU"/>
        </w:rPr>
        <w:t>Kahunen-</w:t>
      </w:r>
      <w:r>
        <w:rPr>
          <w:lang w:val="en-AU"/>
        </w:rPr>
        <w:t>Loève</w:t>
      </w:r>
      <w:proofErr w:type="spellEnd"/>
      <w:r>
        <w:rPr>
          <w:lang w:val="en-AU"/>
        </w:rPr>
        <w:t xml:space="preser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proofErr w:type="gramStart"/>
      <w:r w:rsidRPr="00FE4430">
        <w:rPr>
          <w:lang w:val="en-AU"/>
        </w:rPr>
        <w:t>However</w:t>
      </w:r>
      <w:proofErr w:type="gramEnd"/>
      <w:r w:rsidRPr="00FE4430">
        <w:rPr>
          <w:lang w:val="en-AU"/>
        </w:rPr>
        <w:t xml:space="preserve"> caution must be exercised when designating parameters as log-transformed. A parameter which can become zero or negative </w:t>
      </w:r>
      <w:proofErr w:type="gramStart"/>
      <w:r w:rsidRPr="00FE4430">
        <w:rPr>
          <w:lang w:val="en-AU"/>
        </w:rPr>
        <w:t>in the course of</w:t>
      </w:r>
      <w:proofErr w:type="gramEnd"/>
      <w:r w:rsidRPr="00FE4430">
        <w:rPr>
          <w:lang w:val="en-AU"/>
        </w:rPr>
        <w:t xml:space="preserve">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proofErr w:type="spellStart"/>
      <w:r w:rsidR="007310FB" w:rsidRPr="00FE4430">
        <w:rPr>
          <w:lang w:val="en-AU"/>
        </w:rPr>
        <w:t>preprocessor</w:t>
      </w:r>
      <w:proofErr w:type="spellEnd"/>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proofErr w:type="spellStart"/>
      <w:r w:rsidR="00AC0479">
        <w:rPr>
          <w:i/>
          <w:lang w:val="en-AU"/>
        </w:rPr>
        <w:t>ies</w:t>
      </w:r>
      <w:r w:rsidR="00E97D1E">
        <w:rPr>
          <w:i/>
          <w:lang w:val="en-AU"/>
        </w:rPr>
        <w:t>_enforce_</w:t>
      </w:r>
      <w:proofErr w:type="gramStart"/>
      <w:r w:rsidR="00AC0479">
        <w:rPr>
          <w:i/>
          <w:lang w:val="en-AU"/>
        </w:rPr>
        <w:t>chglim</w:t>
      </w:r>
      <w:proofErr w:type="spellEnd"/>
      <w:r w:rsidR="00AC0479">
        <w:rPr>
          <w:i/>
          <w:lang w:val="en-AU"/>
        </w:rPr>
        <w:t xml:space="preserve"> </w:t>
      </w:r>
      <w:r w:rsidR="00AC0479">
        <w:rPr>
          <w:lang w:val="en-AU"/>
        </w:rPr>
        <w:t xml:space="preserve"> option</w:t>
      </w:r>
      <w:proofErr w:type="gramEnd"/>
      <w:r w:rsidR="00AC0479">
        <w:rPr>
          <w:lang w:val="en-AU"/>
        </w:rPr>
        <w:t>)</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 xml:space="preserve">If a parameter has an initial value of zero, the parameter can be neither a tied nor a parent parameter as the </w:t>
      </w:r>
      <w:proofErr w:type="spellStart"/>
      <w:proofErr w:type="gramStart"/>
      <w:r w:rsidRPr="00FE4430">
        <w:rPr>
          <w:lang w:val="en-AU"/>
        </w:rPr>
        <w:t>tied:parent</w:t>
      </w:r>
      <w:proofErr w:type="spellEnd"/>
      <w:proofErr w:type="gramEnd"/>
      <w:r w:rsidRPr="00FE4430">
        <w:rPr>
          <w:lang w:val="en-AU"/>
        </w:rPr>
        <w:t xml:space="preserve">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w:t>
      </w:r>
      <w:proofErr w:type="gramStart"/>
      <w:r w:rsidRPr="00FE4430">
        <w:rPr>
          <w:lang w:val="en-AU"/>
        </w:rPr>
        <w:t>However</w:t>
      </w:r>
      <w:proofErr w:type="gramEnd"/>
      <w:r w:rsidRPr="00FE4430">
        <w:rPr>
          <w:lang w:val="en-AU"/>
        </w:rPr>
        <w:t xml:space="preserve">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proofErr w:type="spellStart"/>
      <w:r>
        <w:rPr>
          <w:i/>
          <w:lang w:val="en-AU"/>
        </w:rPr>
        <w:t>k</w:t>
      </w:r>
      <w:r w:rsidRPr="00FE4430">
        <w:rPr>
          <w:i/>
          <w:vertAlign w:val="subscript"/>
          <w:lang w:val="en-AU"/>
        </w:rPr>
        <w:t>p</w:t>
      </w:r>
      <w:proofErr w:type="spellEnd"/>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proofErr w:type="spellStart"/>
      <w:r>
        <w:rPr>
          <w:i/>
          <w:lang w:val="en-AU"/>
        </w:rPr>
        <w:t>k</w:t>
      </w:r>
      <w:r w:rsidRPr="00FE4430">
        <w:rPr>
          <w:i/>
          <w:vertAlign w:val="subscript"/>
          <w:lang w:val="en-AU"/>
        </w:rPr>
        <w:t>p</w:t>
      </w:r>
      <w:proofErr w:type="spellEnd"/>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proofErr w:type="spellStart"/>
      <w:r>
        <w:rPr>
          <w:i/>
          <w:lang w:val="en-AU"/>
        </w:rPr>
        <w:t>k</w:t>
      </w:r>
      <w:r w:rsidRPr="00FE4430">
        <w:rPr>
          <w:i/>
          <w:vertAlign w:val="subscript"/>
          <w:lang w:val="en-AU"/>
        </w:rPr>
        <w:t>p</w:t>
      </w:r>
      <w:proofErr w:type="spellEnd"/>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proofErr w:type="spellStart"/>
      <w:r w:rsidRPr="00FE4430">
        <w:rPr>
          <w:i/>
          <w:lang w:val="en-AU"/>
        </w:rPr>
        <w:t>o</w:t>
      </w:r>
      <w:proofErr w:type="spellEnd"/>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w:t>
      </w:r>
      <w:proofErr w:type="gramStart"/>
      <w:r w:rsidR="000F46F1">
        <w:rPr>
          <w:lang w:val="en-AU"/>
        </w:rPr>
        <w:t>particular parameter</w:t>
      </w:r>
      <w:proofErr w:type="gramEnd"/>
      <w:r w:rsidR="000F46F1">
        <w:rPr>
          <w:lang w:val="en-AU"/>
        </w:rPr>
        <w:t xml:space="preserve">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32564101"/>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w:t>
      </w:r>
      <w:proofErr w:type="gramStart"/>
      <w:r w:rsidR="00940652" w:rsidRPr="00FE4430">
        <w:rPr>
          <w:lang w:val="en-AU"/>
        </w:rPr>
        <w:t>However</w:t>
      </w:r>
      <w:proofErr w:type="gramEnd"/>
      <w:r w:rsidR="00940652" w:rsidRPr="00FE4430">
        <w:rPr>
          <w:lang w:val="en-AU"/>
        </w:rPr>
        <w:t xml:space="preserve">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proofErr w:type="spellStart"/>
      <w:r w:rsidR="00251448" w:rsidRPr="00034E5F">
        <w:rPr>
          <w:i/>
          <w:lang w:val="en-AU"/>
        </w:rPr>
        <w:t>tie_by_</w:t>
      </w:r>
      <w:proofErr w:type="gramStart"/>
      <w:r w:rsidR="00251448" w:rsidRPr="00034E5F">
        <w:rPr>
          <w:i/>
          <w:lang w:val="en-AU"/>
        </w:rPr>
        <w:t>groups</w:t>
      </w:r>
      <w:proofErr w:type="spellEnd"/>
      <w:r w:rsidR="00251448" w:rsidRPr="00034E5F">
        <w:rPr>
          <w:i/>
          <w:lang w:val="en-AU"/>
        </w:rPr>
        <w:t>(</w:t>
      </w:r>
      <w:proofErr w:type="gramEnd"/>
      <w:r w:rsidR="00251448" w:rsidRPr="00034E5F">
        <w:rPr>
          <w:i/>
          <w:lang w:val="en-AU"/>
        </w:rPr>
        <w:t>)</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w:t>
      </w:r>
      <w:proofErr w:type="gramStart"/>
      <w:r w:rsidR="00034E5F">
        <w:rPr>
          <w:lang w:val="en-AU"/>
        </w:rPr>
        <w:t>However</w:t>
      </w:r>
      <w:proofErr w:type="gramEnd"/>
      <w:r w:rsidR="00034E5F">
        <w:rPr>
          <w:lang w:val="en-AU"/>
        </w:rPr>
        <w:t xml:space="preserve">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32564102"/>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6FCF5437" w:rsidR="00755146" w:rsidRDefault="00755146" w:rsidP="00755146">
      <w:pPr>
        <w:rPr>
          <w:lang w:val="en-AU"/>
        </w:rPr>
      </w:pPr>
      <w:r w:rsidRPr="00FE4430">
        <w:rPr>
          <w:lang w:val="en-AU"/>
        </w:rPr>
        <w:t xml:space="preserve">In the </w:t>
      </w:r>
      <w:r w:rsidR="0071629F" w:rsidRPr="00FE4430">
        <w:rPr>
          <w:lang w:val="en-AU"/>
        </w:rPr>
        <w:fldChar w:fldCharType="begin"/>
      </w:r>
      <w:r w:rsidRPr="00FE4430">
        <w:rPr>
          <w:lang w:val="en-AU"/>
        </w:rPr>
        <w:instrText>XE "Observation groups"</w:instrText>
      </w:r>
      <w:r w:rsidR="0071629F" w:rsidRPr="00FE4430">
        <w:rPr>
          <w:lang w:val="en-AU"/>
        </w:rPr>
        <w:fldChar w:fldCharType="end"/>
      </w:r>
      <w:r w:rsidR="000B379D" w:rsidRPr="00FE4430">
        <w:rPr>
          <w:lang w:val="en-AU"/>
        </w:rPr>
        <w:t>“observation groups</w:t>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Observation groups whose name begins with “</w:t>
      </w:r>
      <w:proofErr w:type="spellStart"/>
      <w:r>
        <w:rPr>
          <w:lang w:val="en-AU"/>
        </w:rPr>
        <w:t>regul</w:t>
      </w:r>
      <w:proofErr w:type="spellEnd"/>
      <w:r>
        <w:rPr>
          <w:lang w:val="en-AU"/>
        </w:rPr>
        <w:t xml:space="preserve">”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w:t>
      </w:r>
      <w:proofErr w:type="spellStart"/>
      <w:r w:rsidR="00E34796">
        <w:rPr>
          <w:lang w:val="en-AU"/>
        </w:rPr>
        <w:t>regul</w:t>
      </w:r>
      <w:proofErr w:type="spellEnd"/>
      <w:r w:rsidR="00E34796">
        <w:rPr>
          <w:lang w:val="en-AU"/>
        </w:rPr>
        <w:t xml:space="preserve">”.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w:t>
      </w:r>
      <w:proofErr w:type="spellStart"/>
      <w:r w:rsidR="00E87E14">
        <w:rPr>
          <w:lang w:val="en-AU"/>
        </w:rPr>
        <w:t>regul</w:t>
      </w:r>
      <w:proofErr w:type="spellEnd"/>
      <w:r w:rsidR="00E87E14">
        <w:rPr>
          <w:lang w:val="en-AU"/>
        </w:rPr>
        <w:t>”)</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32564103"/>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0A9F10B0"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63489C">
        <w:rPr>
          <w:lang w:val="en-AU"/>
        </w:rPr>
        <w:t>OBSNME,</w:t>
      </w:r>
      <w:r w:rsidR="0089332D" w:rsidRPr="00FE4430">
        <w:rPr>
          <w:lang w:val="en-AU"/>
        </w:rPr>
        <w:t xml:space="preserve"> character variable</w:t>
      </w:r>
      <w:r w:rsidR="0063489C">
        <w:rPr>
          <w:lang w:val="en-AU"/>
        </w:rPr>
        <w:t>,</w:t>
      </w:r>
      <w:r w:rsidR="0089332D" w:rsidRPr="00FE4430">
        <w:rPr>
          <w:lang w:val="en-AU"/>
        </w:rPr>
        <w:t xml:space="preserve"> contain</w:t>
      </w:r>
      <w:r w:rsidR="0063489C">
        <w:rPr>
          <w:lang w:val="en-AU"/>
        </w:rPr>
        <w:t>s</w:t>
      </w:r>
      <w:r w:rsidR="0089332D" w:rsidRPr="00FE4430">
        <w:rPr>
          <w:lang w:val="en-AU"/>
        </w:rPr>
        <w:t xml:space="preserve">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w:t>
      </w:r>
      <w:proofErr w:type="gramStart"/>
      <w:r w:rsidR="00B6242F">
        <w:rPr>
          <w:lang w:val="en-AU"/>
        </w:rPr>
        <w:t>spaces, and</w:t>
      </w:r>
      <w:proofErr w:type="gramEnd"/>
      <w:r w:rsidR="00B6242F">
        <w:rPr>
          <w:lang w:val="en-AU"/>
        </w:rPr>
        <w:t xml:space="preserve">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5EA36C32"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63489C">
        <w:rPr>
          <w:lang w:val="en-AU"/>
        </w:rPr>
        <w:t>WEIGHT, a real variable, is</w:t>
      </w:r>
      <w:r w:rsidR="00DE6AC3" w:rsidRPr="00FE4430">
        <w:rPr>
          <w:lang w:val="en-AU"/>
        </w:rPr>
        <w:t xml:space="preserve">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w:t>
      </w:r>
      <w:proofErr w:type="gramStart"/>
      <w:r w:rsidR="00DE6AC3" w:rsidRPr="00FE4430">
        <w:rPr>
          <w:lang w:val="en-AU"/>
        </w:rPr>
        <w:t>manner in which</w:t>
      </w:r>
      <w:proofErr w:type="gramEnd"/>
      <w:r w:rsidR="00DE6AC3" w:rsidRPr="00FE4430">
        <w:rPr>
          <w:lang w:val="en-AU"/>
        </w:rPr>
        <w:t xml:space="preserve">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44343838" w:rsidR="00F0046F" w:rsidRPr="00FE4430" w:rsidRDefault="0071629F" w:rsidP="00F0046F">
      <w:pPr>
        <w:rPr>
          <w:lang w:val="en-AU"/>
        </w:rPr>
      </w:pPr>
      <w:r w:rsidRPr="00FE4430">
        <w:rPr>
          <w:lang w:val="en-AU"/>
        </w:rPr>
        <w:fldChar w:fldCharType="begin"/>
      </w:r>
      <w:r w:rsidR="00F0046F" w:rsidRPr="00FE4430">
        <w:rPr>
          <w:lang w:val="en-AU"/>
        </w:rPr>
        <w:instrText>XE "OBGNME"</w:instrText>
      </w:r>
      <w:r w:rsidRPr="00FE4430">
        <w:rPr>
          <w:lang w:val="en-AU"/>
        </w:rPr>
        <w:fldChar w:fldCharType="end"/>
      </w:r>
      <w:r w:rsidR="009B16B3" w:rsidRPr="00FE4430">
        <w:rPr>
          <w:lang w:val="en-AU"/>
        </w:rPr>
        <w:t>OBGNME</w:t>
      </w:r>
      <w:r w:rsidR="00F0046F" w:rsidRPr="00FE4430">
        <w:rPr>
          <w:lang w:val="en-AU"/>
        </w:rPr>
        <w:t xml:space="preserve"> is the name of the observation group to which </w:t>
      </w:r>
      <w:r w:rsidR="00173232">
        <w:rPr>
          <w:lang w:val="en-AU"/>
        </w:rPr>
        <w:t>an</w:t>
      </w:r>
      <w:r w:rsidR="00F0046F" w:rsidRPr="00FE4430">
        <w:rPr>
          <w:lang w:val="en-AU"/>
        </w:rPr>
        <w:t xml:space="preserve"> observation is assigned. When recording objective function</w:t>
      </w:r>
      <w:r w:rsidR="00262180">
        <w:rPr>
          <w:lang w:val="en-AU"/>
        </w:rPr>
        <w:t>s</w:t>
      </w:r>
      <w:r w:rsidR="00F0046F" w:rsidRPr="00FE4430">
        <w:rPr>
          <w:lang w:val="en-AU"/>
        </w:rPr>
        <w:t xml:space="preserve"> </w:t>
      </w:r>
      <w:r w:rsidR="00712C25">
        <w:rPr>
          <w:lang w:val="en-AU"/>
        </w:rPr>
        <w:t>in</w:t>
      </w:r>
      <w:r w:rsidR="00F0046F" w:rsidRPr="00FE4430">
        <w:rPr>
          <w:lang w:val="en-AU"/>
        </w:rPr>
        <w:t xml:space="preserve"> the</w:t>
      </w:r>
      <w:r w:rsidR="00712C25">
        <w:rPr>
          <w:lang w:val="en-AU"/>
        </w:rPr>
        <w:t xml:space="preserve">ir respective output </w:t>
      </w:r>
      <w:r w:rsidR="00F0046F" w:rsidRPr="00FE4430">
        <w:rPr>
          <w:lang w:val="en-AU"/>
        </w:rPr>
        <w:t>file</w:t>
      </w:r>
      <w:r w:rsidR="00712C25">
        <w:rPr>
          <w:lang w:val="en-AU"/>
        </w:rPr>
        <w:t>s</w:t>
      </w:r>
      <w:r w:rsidR="00F0046F" w:rsidRPr="00FE4430">
        <w:rPr>
          <w:lang w:val="en-AU"/>
        </w:rPr>
        <w:t xml:space="preserve">, </w:t>
      </w:r>
      <w:r w:rsidR="00712C25">
        <w:rPr>
          <w:lang w:val="en-AU"/>
        </w:rPr>
        <w:t xml:space="preserve">programs of the </w:t>
      </w:r>
      <w:r w:rsidR="00F0046F" w:rsidRPr="00FE4430">
        <w:rPr>
          <w:lang w:val="en-AU"/>
        </w:rPr>
        <w:t>PEST</w:t>
      </w:r>
      <w:r w:rsidR="00712C25">
        <w:rPr>
          <w:lang w:val="en-AU"/>
        </w:rPr>
        <w:t>++ suite</w:t>
      </w:r>
      <w:r w:rsidR="00F0046F" w:rsidRPr="00FE4430">
        <w:rPr>
          <w:lang w:val="en-AU"/>
        </w:rPr>
        <w:t xml:space="preserve"> list the contribution made to the</w:t>
      </w:r>
      <w:r w:rsidR="0048738B">
        <w:rPr>
          <w:lang w:val="en-AU"/>
        </w:rPr>
        <w:t xml:space="preserve"> total</w:t>
      </w:r>
      <w:r w:rsidR="00F0046F" w:rsidRPr="00FE4430">
        <w:rPr>
          <w:lang w:val="en-AU"/>
        </w:rPr>
        <w:t xml:space="preserve"> objective function by </w:t>
      </w:r>
      <w:r w:rsidR="00262180">
        <w:rPr>
          <w:lang w:val="en-AU"/>
        </w:rPr>
        <w:t>all</w:t>
      </w:r>
      <w:r w:rsidR="00F0046F" w:rsidRPr="00FE4430">
        <w:rPr>
          <w:lang w:val="en-AU"/>
        </w:rPr>
        <w:t xml:space="preserve"> observation group</w:t>
      </w:r>
      <w:r w:rsidR="00262180">
        <w:rPr>
          <w:lang w:val="en-AU"/>
        </w:rPr>
        <w:t>s</w:t>
      </w:r>
      <w:r w:rsidR="00F0046F" w:rsidRPr="00FE4430">
        <w:rPr>
          <w:lang w:val="en-AU"/>
        </w:rPr>
        <w:t>. It is good practice to assign observations of different type</w:t>
      </w:r>
      <w:r w:rsidR="00173232">
        <w:rPr>
          <w:lang w:val="en-AU"/>
        </w:rPr>
        <w:t>s</w:t>
      </w:r>
      <w:r w:rsidR="00F0046F" w:rsidRPr="00FE4430">
        <w:rPr>
          <w:lang w:val="en-AU"/>
        </w:rPr>
        <w:t xml:space="preserve"> to different observation groups. </w:t>
      </w:r>
      <w:r w:rsidR="00F0046F">
        <w:rPr>
          <w:lang w:val="en-AU"/>
        </w:rPr>
        <w:t>This gives you the ability to</w:t>
      </w:r>
      <w:r w:rsidR="00F0046F" w:rsidRPr="00FE4430">
        <w:rPr>
          <w:lang w:val="en-AU"/>
        </w:rPr>
        <w:t xml:space="preserve"> </w:t>
      </w:r>
      <w:r w:rsidR="00262180">
        <w:rPr>
          <w:lang w:val="en-AU"/>
        </w:rPr>
        <w:t>choose</w:t>
      </w:r>
      <w:r w:rsidR="00F0046F" w:rsidRPr="00FE4430">
        <w:rPr>
          <w:lang w:val="en-AU"/>
        </w:rPr>
        <w:t xml:space="preserve"> observation weights in</w:t>
      </w:r>
      <w:r w:rsidR="00F0046F">
        <w:rPr>
          <w:lang w:val="en-AU"/>
        </w:rPr>
        <w:t xml:space="preserve"> a way that ensures</w:t>
      </w:r>
      <w:r w:rsidR="00F0046F" w:rsidRPr="00FE4430">
        <w:rPr>
          <w:lang w:val="en-AU"/>
        </w:rPr>
        <w:t xml:space="preserve"> that one </w:t>
      </w:r>
      <w:r w:rsidR="00173232">
        <w:rPr>
          <w:lang w:val="en-AU"/>
        </w:rPr>
        <w:t>observation</w:t>
      </w:r>
      <w:r w:rsidR="00F0046F" w:rsidRPr="00FE4430">
        <w:rPr>
          <w:lang w:val="en-AU"/>
        </w:rPr>
        <w:t xml:space="preserve"> type does not dominate </w:t>
      </w:r>
      <w:r w:rsidR="00F0046F">
        <w:rPr>
          <w:lang w:val="en-AU"/>
        </w:rPr>
        <w:t>others</w:t>
      </w:r>
      <w:r w:rsidR="00F0046F"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w:t>
      </w:r>
      <w:proofErr w:type="gramStart"/>
      <w:r w:rsidR="00FA2E00">
        <w:rPr>
          <w:lang w:val="en-AU"/>
        </w:rPr>
        <w:t>However</w:t>
      </w:r>
      <w:proofErr w:type="gramEnd"/>
      <w:r w:rsidR="00FA2E00">
        <w:rPr>
          <w:lang w:val="en-AU"/>
        </w:rPr>
        <w:t xml:space="preserve">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32564104"/>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w:t>
      </w:r>
      <w:proofErr w:type="gramStart"/>
      <w:r w:rsidR="00867A78">
        <w:rPr>
          <w:lang w:val="en-AU"/>
        </w:rPr>
        <w:t>parameter-specific</w:t>
      </w:r>
      <w:proofErr w:type="gramEnd"/>
      <w:r w:rsidR="00867A78">
        <w:rPr>
          <w:lang w:val="en-AU"/>
        </w:rPr>
        <w:t xml:space="preserve">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proofErr w:type="spellStart"/>
            <w:r w:rsidR="00125AD6" w:rsidRPr="00C40A21">
              <w:rPr>
                <w:rStyle w:val="Technical2"/>
                <w:i/>
                <w:sz w:val="18"/>
                <w:szCs w:val="16"/>
              </w:rPr>
              <w:t>odel</w:t>
            </w:r>
            <w:proofErr w:type="spellEnd"/>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32564105"/>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356714D0" w:rsidR="00E6632C" w:rsidRDefault="0026374A" w:rsidP="00126C4B">
      <w:pPr>
        <w:pStyle w:val="Heading2"/>
      </w:pPr>
      <w:bookmarkStart w:id="1963" w:name="_Toc32564106"/>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 xml:space="preserve">A single model output file may be read by more than one instruction file. </w:t>
      </w:r>
      <w:proofErr w:type="gramStart"/>
      <w:r w:rsidRPr="00FE4430">
        <w:rPr>
          <w:lang w:val="en-AU"/>
        </w:rPr>
        <w:t>However</w:t>
      </w:r>
      <w:proofErr w:type="gramEnd"/>
      <w:r w:rsidRPr="00FE4430">
        <w:rPr>
          <w:lang w:val="en-AU"/>
        </w:rPr>
        <w:t xml:space="preserve">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32564107"/>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 xml:space="preserve">The </w:t>
      </w:r>
      <w:proofErr w:type="gramStart"/>
      <w:r>
        <w:rPr>
          <w:lang w:val="en-AU"/>
        </w:rPr>
        <w:t>manner in which</w:t>
      </w:r>
      <w:proofErr w:type="gramEnd"/>
      <w:r>
        <w:rPr>
          <w:lang w:val="en-AU"/>
        </w:rPr>
        <w:t xml:space="preserve">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w:t>
      </w:r>
      <w:proofErr w:type="spellStart"/>
      <w:r w:rsidR="00511524">
        <w:rPr>
          <w:lang w:val="en-AU"/>
        </w:rPr>
        <w:t>PyEMU</w:t>
      </w:r>
      <w:proofErr w:type="spellEnd"/>
      <w:r w:rsidR="00511524">
        <w:rPr>
          <w:lang w:val="en-AU"/>
        </w:rPr>
        <w:t xml:space="preserve">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PILBL PIFAC * PARNME + PIFAC * </w:t>
            </w:r>
            <w:proofErr w:type="gramStart"/>
            <w:r w:rsidRPr="00C40A21">
              <w:rPr>
                <w:rFonts w:ascii="Courier New" w:hAnsi="Courier New" w:cs="Courier New"/>
                <w:sz w:val="18"/>
                <w:lang w:val="en-AU"/>
              </w:rPr>
              <w:t>log(</w:t>
            </w:r>
            <w:proofErr w:type="gramEnd"/>
            <w:r w:rsidRPr="00C40A21">
              <w:rPr>
                <w:rFonts w:ascii="Courier New" w:hAnsi="Courier New" w:cs="Courier New"/>
                <w:sz w:val="18"/>
                <w:lang w:val="en-AU"/>
              </w:rPr>
              <w:t>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w:t>
      </w:r>
      <w:proofErr w:type="gramStart"/>
      <w:r w:rsidR="00A0317B">
        <w:rPr>
          <w:lang w:val="en-AU"/>
        </w:rPr>
        <w:t>However</w:t>
      </w:r>
      <w:proofErr w:type="gramEnd"/>
      <w:r w:rsidR="00A0317B">
        <w:rPr>
          <w:lang w:val="en-AU"/>
        </w:rPr>
        <w:t xml:space="preserve">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w:t>
      </w:r>
      <w:proofErr w:type="gramStart"/>
      <w:r w:rsidRPr="00C82F04">
        <w:rPr>
          <w:lang w:val="en-AU"/>
        </w:rPr>
        <w:t>parameters;</w:t>
      </w:r>
      <w:proofErr w:type="gramEnd"/>
      <w:r w:rsidRPr="00C82F04">
        <w:rPr>
          <w:lang w:val="en-AU"/>
        </w:rPr>
        <w:t xml:space="preserve"> </w:t>
      </w:r>
      <w:r w:rsidR="0016262C" w:rsidRPr="00C82F04">
        <w:rPr>
          <w:lang w:val="en-AU"/>
        </w:rPr>
        <w:t>i.e.</w:t>
      </w:r>
      <w:r w:rsidRPr="00C82F04">
        <w:rPr>
          <w:lang w:val="en-AU"/>
        </w:rPr>
        <w:t xml:space="preserve"> you must not include any fixed or tied parameters in an article of prior information. Furthermore, any </w:t>
      </w:r>
      <w:proofErr w:type="gramStart"/>
      <w:r w:rsidRPr="00C82F04">
        <w:rPr>
          <w:lang w:val="en-AU"/>
        </w:rPr>
        <w:t>particular parameter</w:t>
      </w:r>
      <w:proofErr w:type="gramEnd"/>
      <w:r w:rsidRPr="00C82F04">
        <w:rPr>
          <w:lang w:val="en-AU"/>
        </w:rPr>
        <w:t xml:space="preserve">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1.0 * par1 = 2.305 1.0 </w:t>
      </w:r>
      <w:proofErr w:type="spellStart"/>
      <w:r w:rsidRPr="00C82F04">
        <w:rPr>
          <w:rFonts w:ascii="Courier" w:hAnsi="Courier"/>
          <w:sz w:val="20"/>
          <w:lang w:val="en-AU"/>
        </w:rPr>
        <w:t>pr_info</w:t>
      </w:r>
      <w:proofErr w:type="spellEnd"/>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par1 = 2.305 1.0 </w:t>
      </w:r>
      <w:proofErr w:type="spellStart"/>
      <w:r w:rsidRPr="00C82F04">
        <w:rPr>
          <w:rFonts w:ascii="Courier" w:hAnsi="Courier"/>
          <w:sz w:val="20"/>
          <w:lang w:val="en-AU"/>
        </w:rPr>
        <w:t>pr_info</w:t>
      </w:r>
      <w:proofErr w:type="spellEnd"/>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 xml:space="preserve">pi1 1.0 * log(par1) = .362671 1.0 </w:t>
      </w:r>
      <w:proofErr w:type="spellStart"/>
      <w:r w:rsidRPr="00C82F04">
        <w:rPr>
          <w:rFonts w:ascii="Courier" w:hAnsi="Courier"/>
          <w:sz w:val="20"/>
          <w:lang w:val="en-AU"/>
        </w:rPr>
        <w:t>pr_info</w:t>
      </w:r>
      <w:proofErr w:type="spellEnd"/>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 xml:space="preserve">pi2 1.0 * par2 + 3.43435 * par4 - 2.389834 * par3 = 1.09e3 3.00 </w:t>
      </w:r>
      <w:proofErr w:type="spellStart"/>
      <w:r w:rsidRPr="00C82F04">
        <w:rPr>
          <w:rFonts w:ascii="Courier" w:hAnsi="Courier"/>
          <w:sz w:val="20"/>
          <w:lang w:val="en-AU"/>
        </w:rPr>
        <w:t>group_pr</w:t>
      </w:r>
      <w:proofErr w:type="spellEnd"/>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w:t>
      </w:r>
      <w:proofErr w:type="gramStart"/>
      <w:r w:rsidR="008423B9">
        <w:rPr>
          <w:lang w:val="en-AU"/>
        </w:rPr>
        <w:t>however</w:t>
      </w:r>
      <w:proofErr w:type="gramEnd"/>
      <w:r w:rsidR="008423B9">
        <w:rPr>
          <w:lang w:val="en-AU"/>
        </w:rPr>
        <w:t xml:space="preserve">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w:t>
      </w:r>
      <w:proofErr w:type="gramStart"/>
      <w:r w:rsidRPr="00C82F04">
        <w:rPr>
          <w:lang w:val="en-AU"/>
        </w:rPr>
        <w:t>In the course of</w:t>
      </w:r>
      <w:proofErr w:type="gramEnd"/>
      <w:r w:rsidRPr="00C82F04">
        <w:rPr>
          <w:lang w:val="en-AU"/>
        </w:rPr>
        <w:t xml:space="preserve">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w:t>
      </w:r>
      <w:proofErr w:type="gramStart"/>
      <w:r w:rsidR="00A0317B">
        <w:rPr>
          <w:lang w:val="en-AU"/>
        </w:rPr>
        <w:t>length.</w:t>
      </w:r>
      <w:r w:rsidRPr="00C82F04">
        <w:rPr>
          <w:lang w:val="en-AU"/>
        </w:rPr>
        <w:t>.</w:t>
      </w:r>
      <w:proofErr w:type="gramEnd"/>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w:t>
      </w:r>
      <w:proofErr w:type="gramStart"/>
      <w:r w:rsidRPr="00C82F04">
        <w:rPr>
          <w:lang w:val="en-AU"/>
        </w:rPr>
        <w:t>Thus</w:t>
      </w:r>
      <w:proofErr w:type="gramEnd"/>
      <w:r w:rsidRPr="00C82F04">
        <w:rPr>
          <w:lang w:val="en-AU"/>
        </w:rPr>
        <w:t xml:space="preserve">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proofErr w:type="gramStart"/>
      <w:r w:rsidR="008423B9">
        <w:rPr>
          <w:lang w:val="en-AU"/>
        </w:rPr>
        <w:t>equation</w:t>
      </w:r>
      <w:r w:rsidRPr="00C82F04">
        <w:rPr>
          <w:lang w:val="en-AU"/>
        </w:rPr>
        <w:t>;</w:t>
      </w:r>
      <w:proofErr w:type="gramEnd"/>
      <w:r w:rsidRPr="00C82F04">
        <w:rPr>
          <w:lang w:val="en-AU"/>
        </w:rPr>
        <w:t xml:space="preserve"> not within an item. </w:t>
      </w:r>
      <w:proofErr w:type="gramStart"/>
      <w:r w:rsidRPr="00C82F04">
        <w:rPr>
          <w:lang w:val="en-AU"/>
        </w:rPr>
        <w:t>Thus</w:t>
      </w:r>
      <w:proofErr w:type="gramEnd"/>
      <w:r w:rsidRPr="00C82F04">
        <w:rPr>
          <w:lang w:val="en-AU"/>
        </w:rPr>
        <w:t xml:space="preserve">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proofErr w:type="gramStart"/>
      <w:r w:rsidRPr="00C82F04">
        <w:rPr>
          <w:lang w:val="en-AU"/>
        </w:rPr>
        <w:t>However</w:t>
      </w:r>
      <w:proofErr w:type="gramEnd"/>
      <w:r w:rsidRPr="00C82F04">
        <w:rPr>
          <w:lang w:val="en-AU"/>
        </w:rPr>
        <w:t xml:space="preserve">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32564108"/>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62605E32" w:rsidR="00BA288E" w:rsidRDefault="0071629F" w:rsidP="00BA288E">
      <w:pPr>
        <w:rPr>
          <w:lang w:val="en-AU"/>
        </w:rPr>
      </w:pPr>
      <w:r w:rsidRPr="00FE4430">
        <w:rPr>
          <w:lang w:val="en-AU"/>
        </w:rPr>
        <w:fldChar w:fldCharType="begin"/>
      </w:r>
      <w:r w:rsidR="00BA288E" w:rsidRPr="00FE4430">
        <w:rPr>
          <w:lang w:val="en-AU"/>
        </w:rPr>
        <w:instrText xml:space="preserve">XE PHIMLIM </w:instrText>
      </w:r>
      <w:r w:rsidRPr="00FE4430">
        <w:rPr>
          <w:lang w:val="en-AU"/>
        </w:rPr>
        <w:fldChar w:fldCharType="end"/>
      </w:r>
      <w:r w:rsidR="00F31D80">
        <w:rPr>
          <w:lang w:val="en-AU"/>
        </w:rPr>
        <w:t>PHILIM</w:t>
      </w:r>
      <w:r w:rsidR="00BA288E" w:rsidRPr="00FE4430">
        <w:rPr>
          <w:lang w:val="en-AU"/>
        </w:rPr>
        <w:t xml:space="preserve"> is</w:t>
      </w:r>
      <w:r w:rsidR="00BA288E">
        <w:rPr>
          <w:lang w:val="en-AU"/>
        </w:rPr>
        <w:t xml:space="preserve"> the target measurement objective function</w:t>
      </w:r>
      <w:r w:rsidR="00C01B88">
        <w:rPr>
          <w:lang w:val="en-AU"/>
        </w:rPr>
        <w:t>; it is</w:t>
      </w:r>
      <w:r w:rsidR="00BA288E">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sidR="00BA288E">
        <w:rPr>
          <w:lang w:val="en-AU"/>
        </w:rPr>
        <w:t xml:space="preserve">“aims for” while keeping the </w:t>
      </w:r>
      <w:r w:rsidR="00143C09">
        <w:rPr>
          <w:lang w:val="en-AU"/>
        </w:rPr>
        <w:t>regularization</w:t>
      </w:r>
      <w:r w:rsidR="00BA288E">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sidR="00BA288E">
        <w:rPr>
          <w:lang w:val="en-AU"/>
        </w:rPr>
        <w:t xml:space="preserve">calculates a </w:t>
      </w:r>
      <w:r w:rsidR="00143C09">
        <w:rPr>
          <w:lang w:val="en-AU"/>
        </w:rPr>
        <w:t>regularization</w:t>
      </w:r>
      <w:r w:rsidR="00BA288E">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w:t>
      </w:r>
      <w:proofErr w:type="gramStart"/>
      <w:r w:rsidR="00BA288E">
        <w:rPr>
          <w:lang w:val="en-AU"/>
        </w:rPr>
        <w:t>However</w:t>
      </w:r>
      <w:proofErr w:type="gramEnd"/>
      <w:r w:rsidR="00BA288E">
        <w:rPr>
          <w:lang w:val="en-AU"/>
        </w:rPr>
        <w:t xml:space="preserve">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42A459E7" w:rsidR="00BA288E" w:rsidRPr="00FE4430" w:rsidRDefault="00BA288E" w:rsidP="00BA288E">
      <w:pPr>
        <w:rPr>
          <w:lang w:val="en-AU"/>
        </w:rPr>
      </w:pPr>
      <w:proofErr w:type="spellStart"/>
      <w:r w:rsidRPr="00FE4430">
        <w:rPr>
          <w:lang w:val="en-AU"/>
        </w:rPr>
        <w:t>During</w:t>
      </w:r>
      <w:r w:rsidR="0071629F" w:rsidRPr="00FE4430">
        <w:rPr>
          <w:lang w:val="en-AU"/>
        </w:rPr>
        <w:fldChar w:fldCharType="begin"/>
      </w:r>
      <w:r w:rsidRPr="00FE4430">
        <w:rPr>
          <w:lang w:val="en-AU"/>
        </w:rPr>
        <w:instrText>XE PHIMACCEPT</w:instrText>
      </w:r>
      <w:r w:rsidR="0071629F" w:rsidRPr="00FE4430">
        <w:rPr>
          <w:lang w:val="en-AU"/>
        </w:rPr>
        <w:fldChar w:fldCharType="end"/>
      </w:r>
      <w:r w:rsidR="00147744">
        <w:rPr>
          <w:lang w:val="en-AU"/>
        </w:rPr>
        <w:t>PHIMACCEPT</w:t>
      </w:r>
      <w:proofErr w:type="spellEnd"/>
      <w:r w:rsidRPr="00FE4430">
        <w:rPr>
          <w:lang w:val="en-AU"/>
        </w:rPr>
        <w:t xml:space="preserve"> each iteration, just after it has linearized the</w:t>
      </w:r>
      <w:r w:rsidR="00C01B88">
        <w:rPr>
          <w:lang w:val="en-AU"/>
        </w:rPr>
        <w:t xml:space="preserve"> inverse</w:t>
      </w:r>
      <w:r w:rsidRPr="00FE4430">
        <w:rPr>
          <w:lang w:val="en-AU"/>
        </w:rPr>
        <w:t xml:space="preserve"> problem through </w:t>
      </w:r>
      <w:r w:rsidRPr="00FE4430">
        <w:rPr>
          <w:lang w:val="en-AU"/>
        </w:rPr>
        <w:lastRenderedPageBreak/>
        <w:t>calculating the Jacobian matrix, and just before it begins calculation of the parameter upgrade vector,</w:t>
      </w:r>
      <w:r w:rsidR="0028038E">
        <w:rPr>
          <w:lang w:val="en-AU"/>
        </w:rPr>
        <w:t xml:space="preserve"> PESTPP</w:t>
      </w:r>
      <w:r w:rsidR="00CA35E9">
        <w:rPr>
          <w:lang w:val="en-AU"/>
        </w:rPr>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xml:space="preserve">. It needs this “room to move” </w:t>
      </w:r>
      <w:proofErr w:type="gramStart"/>
      <w:r w:rsidRPr="00FE4430">
        <w:rPr>
          <w:lang w:val="en-AU"/>
        </w:rPr>
        <w:t>because of the fact that</w:t>
      </w:r>
      <w:proofErr w:type="gramEnd"/>
      <w:r w:rsidRPr="00FE4430">
        <w:rPr>
          <w:lang w:val="en-AU"/>
        </w:rPr>
        <w:t xml:space="preserve">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2F29498D" w:rsidR="00BA288E" w:rsidRDefault="00BA288E" w:rsidP="00BA288E">
      <w:pPr>
        <w:rPr>
          <w:lang w:val="en-AU"/>
        </w:rPr>
      </w:pPr>
      <w:r w:rsidRPr="00FE4430">
        <w:rPr>
          <w:lang w:val="en-AU"/>
        </w:rPr>
        <w:t xml:space="preserve">If </w:t>
      </w:r>
      <w:r w:rsidR="0071629F" w:rsidRPr="00FE4430">
        <w:rPr>
          <w:lang w:val="en-AU"/>
        </w:rPr>
        <w:fldChar w:fldCharType="begin"/>
      </w:r>
      <w:r w:rsidRPr="00E04E7B">
        <w:rPr>
          <w:lang w:val="en-AU"/>
        </w:rPr>
        <w:instrText>XE FRACPHIM</w:instrText>
      </w:r>
      <w:r w:rsidR="0071629F" w:rsidRPr="00FE4430">
        <w:rPr>
          <w:lang w:val="en-AU"/>
        </w:rPr>
        <w:fldChar w:fldCharType="end"/>
      </w:r>
      <w:r w:rsidR="00E04E7B" w:rsidRPr="00FE4430">
        <w:rPr>
          <w:lang w:val="en-AU"/>
        </w:rPr>
        <w:t xml:space="preserve">FRACPHIM </w:t>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xml:space="preserve">. </w:t>
      </w:r>
      <w:proofErr w:type="gramStart"/>
      <w:r w:rsidRPr="00FE4430">
        <w:rPr>
          <w:lang w:val="en-AU"/>
        </w:rPr>
        <w:t>However</w:t>
      </w:r>
      <w:proofErr w:type="gramEnd"/>
      <w:r w:rsidRPr="00FE4430">
        <w:rPr>
          <w:lang w:val="en-AU"/>
        </w:rPr>
        <w:t xml:space="preserve">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proofErr w:type="gramStart"/>
      <w:r>
        <w:rPr>
          <w:lang w:val="en-AU"/>
        </w:rPr>
        <w:t>However</w:t>
      </w:r>
      <w:proofErr w:type="gramEnd"/>
      <w:r>
        <w:rPr>
          <w:lang w:val="en-AU"/>
        </w:rPr>
        <w:t xml:space="preserve">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2DB98DC7"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XE WFINIT</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1527DA18" w:rsidR="00BA288E" w:rsidRDefault="0071629F" w:rsidP="00BA288E">
      <w:pPr>
        <w:rPr>
          <w:lang w:val="en-AU"/>
        </w:rPr>
      </w:pPr>
      <w:r w:rsidRPr="00FE4430">
        <w:rPr>
          <w:lang w:val="en-AU"/>
        </w:rPr>
        <w:fldChar w:fldCharType="begin"/>
      </w:r>
      <w:r w:rsidR="00BA288E" w:rsidRPr="00FE4430">
        <w:rPr>
          <w:lang w:val="en-AU"/>
        </w:rPr>
        <w:instrText>XE WFMIN</w:instrText>
      </w:r>
      <w:r w:rsidRPr="00FE4430">
        <w:rPr>
          <w:lang w:val="en-AU"/>
        </w:rPr>
        <w:fldChar w:fldCharType="end"/>
      </w:r>
      <w:r w:rsidR="00665C79">
        <w:rPr>
          <w:lang w:val="en-AU"/>
        </w:rPr>
        <w:t>WFMIN</w:t>
      </w:r>
      <w:r w:rsidR="00BA288E" w:rsidRPr="00FE4430">
        <w:rPr>
          <w:lang w:val="en-AU"/>
        </w:rPr>
        <w:t xml:space="preserve"> </w:t>
      </w:r>
      <w:r w:rsidR="00665C79">
        <w:rPr>
          <w:lang w:val="en-AU"/>
        </w:rPr>
        <w:t xml:space="preserve">and </w:t>
      </w:r>
      <w:r w:rsidRPr="00FE4430">
        <w:rPr>
          <w:lang w:val="en-AU"/>
        </w:rPr>
        <w:fldChar w:fldCharType="begin"/>
      </w:r>
      <w:r w:rsidR="00BA288E" w:rsidRPr="00FE4430">
        <w:rPr>
          <w:lang w:val="en-AU"/>
        </w:rPr>
        <w:instrText>XE WFMAX</w:instrText>
      </w:r>
      <w:r w:rsidRPr="00FE4430">
        <w:rPr>
          <w:lang w:val="en-AU"/>
        </w:rPr>
        <w:fldChar w:fldCharType="end"/>
      </w:r>
      <w:r w:rsidR="00BA288E" w:rsidRPr="00FE4430">
        <w:rPr>
          <w:lang w:val="en-AU"/>
        </w:rPr>
        <w:t xml:space="preserve"> </w:t>
      </w:r>
      <w:r w:rsidR="00665C79">
        <w:rPr>
          <w:lang w:val="en-AU"/>
        </w:rPr>
        <w:t xml:space="preserve">WFMAX are </w:t>
      </w:r>
      <w:r w:rsidR="00BA288E" w:rsidRPr="00FE4430">
        <w:rPr>
          <w:lang w:val="en-AU"/>
        </w:rPr>
        <w:t xml:space="preserve">the minimum and maximum permissible values that the </w:t>
      </w:r>
      <w:r w:rsidR="00143C09">
        <w:rPr>
          <w:lang w:val="en-AU"/>
        </w:rPr>
        <w:t>regularization</w:t>
      </w:r>
      <w:r w:rsidR="00BA288E" w:rsidRPr="00FE4430">
        <w:rPr>
          <w:lang w:val="en-AU"/>
        </w:rPr>
        <w:t xml:space="preserve"> weight factor </w:t>
      </w:r>
      <w:proofErr w:type="gramStart"/>
      <w:r w:rsidR="00BA288E" w:rsidRPr="00FE4430">
        <w:rPr>
          <w:lang w:val="en-AU"/>
        </w:rPr>
        <w:t>is allowed to</w:t>
      </w:r>
      <w:proofErr w:type="gramEnd"/>
      <w:r w:rsidR="00BA288E" w:rsidRPr="00FE4430">
        <w:rPr>
          <w:lang w:val="en-AU"/>
        </w:rPr>
        <w:t xml:space="preserve"> take. </w:t>
      </w:r>
      <w:r w:rsidR="00BA288E">
        <w:rPr>
          <w:lang w:val="en-AU"/>
        </w:rPr>
        <w:t>Normally settings of 1</w:t>
      </w:r>
      <w:r w:rsidR="00874605">
        <w:rPr>
          <w:lang w:val="en-AU"/>
        </w:rPr>
        <w:t>.0</w:t>
      </w:r>
      <w:r w:rsidR="00BA288E">
        <w:rPr>
          <w:lang w:val="en-AU"/>
        </w:rPr>
        <w:t>E-10 and 1</w:t>
      </w:r>
      <w:r w:rsidR="00874605">
        <w:rPr>
          <w:lang w:val="en-AU"/>
        </w:rPr>
        <w:t>.0</w:t>
      </w:r>
      <w:r w:rsidR="00BA288E">
        <w:rPr>
          <w:lang w:val="en-AU"/>
        </w:rPr>
        <w:t>E10 are suitable; settings of 1</w:t>
      </w:r>
      <w:r w:rsidR="0000388C">
        <w:rPr>
          <w:lang w:val="en-AU"/>
        </w:rPr>
        <w:t>.0</w:t>
      </w:r>
      <w:r w:rsidR="00BA288E">
        <w:rPr>
          <w:lang w:val="en-AU"/>
        </w:rPr>
        <w:t>E-15 and 1</w:t>
      </w:r>
      <w:r w:rsidR="0000388C">
        <w:rPr>
          <w:lang w:val="en-AU"/>
        </w:rPr>
        <w:t>.0</w:t>
      </w:r>
      <w:r w:rsidR="00BA288E">
        <w:rPr>
          <w:lang w:val="en-AU"/>
        </w:rPr>
        <w:t>E15 are normally fine as well. If</w:t>
      </w:r>
      <w:r w:rsidR="0028038E">
        <w:rPr>
          <w:lang w:val="en-AU"/>
        </w:rPr>
        <w:t xml:space="preserve"> PESTPP</w:t>
      </w:r>
      <w:r w:rsidR="00CA35E9">
        <w:rPr>
          <w:lang w:val="en-AU"/>
        </w:rPr>
        <w:t>-GLM</w:t>
      </w:r>
      <w:r w:rsidR="0028038E">
        <w:rPr>
          <w:lang w:val="en-AU"/>
        </w:rPr>
        <w:t xml:space="preserve"> </w:t>
      </w:r>
      <w:r w:rsidR="00BA288E">
        <w:rPr>
          <w:lang w:val="en-AU"/>
        </w:rPr>
        <w:t xml:space="preserve">wishes to transgress these limits it will notify you of this. This normally indicates that </w:t>
      </w:r>
      <w:r w:rsidR="00143C09">
        <w:rPr>
          <w:lang w:val="en-AU"/>
        </w:rPr>
        <w:t>regularization</w:t>
      </w:r>
      <w:r w:rsidR="00BA288E">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xml:space="preserve">. </w:t>
      </w:r>
      <w:proofErr w:type="gramStart"/>
      <w:r w:rsidRPr="00FE4430">
        <w:rPr>
          <w:lang w:val="en-AU"/>
        </w:rPr>
        <w:t>However</w:t>
      </w:r>
      <w:proofErr w:type="gramEnd"/>
      <w:r w:rsidRPr="00FE4430">
        <w:rPr>
          <w:lang w:val="en-AU"/>
        </w:rPr>
        <w:t xml:space="preserve">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32564109"/>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 xml:space="preserve">Any line in a PEST control file that begins with the character string “++” is ignored by PEST-suite programs, and by PESTCHEK. </w:t>
      </w:r>
      <w:proofErr w:type="gramStart"/>
      <w:r>
        <w:rPr>
          <w:lang w:val="en-AU"/>
        </w:rPr>
        <w:t>However</w:t>
      </w:r>
      <w:proofErr w:type="gramEnd"/>
      <w:r>
        <w:rPr>
          <w:lang w:val="en-AU"/>
        </w:rPr>
        <w:t xml:space="preserve">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w:t>
      </w:r>
      <w:r w:rsidR="00A669EE">
        <w:rPr>
          <w:lang w:val="en-AU"/>
        </w:rPr>
        <w:lastRenderedPageBreak/>
        <w:t xml:space="preserve">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Where 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2B06D225" w:rsidR="0051717B" w:rsidRPr="00C40A21" w:rsidRDefault="00C01B88" w:rsidP="00C01B88">
            <w:pPr>
              <w:keepNext/>
              <w:spacing w:before="0" w:after="0"/>
              <w:rPr>
                <w:rFonts w:ascii="Courier New" w:hAnsi="Courier New" w:cs="Courier New"/>
                <w:sz w:val="18"/>
                <w:szCs w:val="16"/>
                <w:lang w:val="en-AU"/>
              </w:rPr>
            </w:pPr>
            <w:proofErr w:type="spellStart"/>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roofErr w:type="spellEnd"/>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proofErr w:type="spellStart"/>
            <w:proofErr w:type="gram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relative</w:t>
            </w:r>
            <w:proofErr w:type="gramEnd"/>
            <w:r w:rsidRPr="00C40A21">
              <w:rPr>
                <w:rFonts w:ascii="Courier New" w:hAnsi="Courier New" w:cs="Courier New"/>
                <w:sz w:val="18"/>
                <w:szCs w:val="16"/>
                <w:lang w:val="en-AU"/>
              </w:rPr>
              <w:t xml:space="preser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1  fixed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2  log</w:t>
            </w:r>
            <w:proofErr w:type="gramEnd"/>
            <w:r w:rsidRPr="00C40A21">
              <w:rPr>
                <w:rFonts w:ascii="Courier New" w:hAnsi="Courier New" w:cs="Courier New"/>
                <w:sz w:val="18"/>
                <w:szCs w:val="16"/>
                <w:lang w:val="en-AU"/>
              </w:rPr>
              <w:t xml:space="preserve">   factor  5.0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tied</w:t>
            </w:r>
            <w:proofErr w:type="gramEnd"/>
            <w:r w:rsidRPr="00C40A21">
              <w:rPr>
                <w:rFonts w:ascii="Courier New" w:hAnsi="Courier New" w:cs="Courier New"/>
                <w:sz w:val="18"/>
                <w:szCs w:val="16"/>
                <w:lang w:val="en-AU"/>
              </w:rPr>
              <w:t xml:space="preserve">  factor  0.5   .1  10     </w:t>
            </w:r>
            <w:proofErr w:type="spellStart"/>
            <w:r w:rsidRPr="00C40A21">
              <w:rPr>
                <w:rFonts w:ascii="Courier New" w:hAnsi="Courier New" w:cs="Courier New"/>
                <w:sz w:val="18"/>
                <w:szCs w:val="16"/>
                <w:lang w:val="en-AU"/>
              </w:rPr>
              <w:t>ro</w:t>
            </w:r>
            <w:proofErr w:type="spellEnd"/>
            <w:r w:rsidRPr="00C40A21">
              <w:rPr>
                <w:rFonts w:ascii="Courier New" w:hAnsi="Courier New" w:cs="Courier New"/>
                <w:sz w:val="18"/>
                <w:szCs w:val="16"/>
                <w:lang w:val="en-AU"/>
              </w:rPr>
              <w:t xml:space="preserve">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h1   </w:t>
            </w:r>
            <w:proofErr w:type="gramStart"/>
            <w:r w:rsidRPr="00C40A21">
              <w:rPr>
                <w:rFonts w:ascii="Courier New" w:hAnsi="Courier New" w:cs="Courier New"/>
                <w:sz w:val="18"/>
                <w:szCs w:val="16"/>
                <w:lang w:val="en-AU"/>
              </w:rPr>
              <w:t>none  factor</w:t>
            </w:r>
            <w:proofErr w:type="gramEnd"/>
            <w:r w:rsidRPr="00C40A21">
              <w:rPr>
                <w:rFonts w:ascii="Courier New" w:hAnsi="Courier New" w:cs="Courier New"/>
                <w:sz w:val="18"/>
                <w:szCs w:val="16"/>
                <w:lang w:val="en-AU"/>
              </w:rPr>
              <w:t xml:space="preserve">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h2   log   </w:t>
            </w:r>
            <w:proofErr w:type="gramStart"/>
            <w:r w:rsidRPr="00C40A21">
              <w:rPr>
                <w:rFonts w:ascii="Courier New" w:hAnsi="Courier New" w:cs="Courier New"/>
                <w:sz w:val="18"/>
                <w:szCs w:val="16"/>
                <w:lang w:val="en-AU"/>
              </w:rPr>
              <w:t>factor  5.0</w:t>
            </w:r>
            <w:proofErr w:type="gramEnd"/>
            <w:r w:rsidRPr="00C40A21">
              <w:rPr>
                <w:rFonts w:ascii="Courier New" w:hAnsi="Courier New" w:cs="Courier New"/>
                <w:sz w:val="18"/>
                <w:szCs w:val="16"/>
                <w:lang w:val="en-AU"/>
              </w:rPr>
              <w:t xml:space="preserve">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w:t>
            </w:r>
            <w:proofErr w:type="gramStart"/>
            <w:r w:rsidRPr="00C40A21">
              <w:rPr>
                <w:rFonts w:ascii="Courier New" w:hAnsi="Courier New" w:cs="Courier New"/>
                <w:sz w:val="18"/>
                <w:szCs w:val="16"/>
                <w:lang w:val="en-AU"/>
              </w:rPr>
              <w:t>3  ro</w:t>
            </w:r>
            <w:proofErr w:type="gramEnd"/>
            <w:r w:rsidRPr="00C40A21">
              <w:rPr>
                <w:rFonts w:ascii="Courier New" w:hAnsi="Courier New" w:cs="Courier New"/>
                <w:sz w:val="18"/>
                <w:szCs w:val="16"/>
                <w:lang w:val="en-AU"/>
              </w:rPr>
              <w:t>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1  1.21038</w:t>
            </w:r>
            <w:proofErr w:type="gramEnd"/>
            <w:r w:rsidRPr="00C40A21">
              <w:rPr>
                <w:rFonts w:ascii="Courier New" w:hAnsi="Courier New" w:cs="Courier New"/>
                <w:sz w:val="18"/>
                <w:szCs w:val="16"/>
                <w:lang w:val="en-AU"/>
              </w:rPr>
              <w:t xml:space="preserve">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2  1.51208</w:t>
            </w:r>
            <w:proofErr w:type="gramEnd"/>
            <w:r w:rsidRPr="00C40A21">
              <w:rPr>
                <w:rFonts w:ascii="Courier New" w:hAnsi="Courier New" w:cs="Courier New"/>
                <w:sz w:val="18"/>
                <w:szCs w:val="16"/>
                <w:lang w:val="en-AU"/>
              </w:rPr>
              <w:t xml:space="preserve">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3  2.07204</w:t>
            </w:r>
            <w:proofErr w:type="gramEnd"/>
            <w:r w:rsidRPr="00C40A21">
              <w:rPr>
                <w:rFonts w:ascii="Courier New" w:hAnsi="Courier New" w:cs="Courier New"/>
                <w:sz w:val="18"/>
                <w:szCs w:val="16"/>
                <w:lang w:val="en-AU"/>
              </w:rPr>
              <w:t xml:space="preserve">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4  2.94056</w:t>
            </w:r>
            <w:proofErr w:type="gramEnd"/>
            <w:r w:rsidRPr="00C40A21">
              <w:rPr>
                <w:rFonts w:ascii="Courier New" w:hAnsi="Courier New" w:cs="Courier New"/>
                <w:sz w:val="18"/>
                <w:szCs w:val="16"/>
                <w:lang w:val="en-AU"/>
              </w:rPr>
              <w:t xml:space="preserve">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5  4.15787</w:t>
            </w:r>
            <w:proofErr w:type="gramEnd"/>
            <w:r w:rsidRPr="00C40A21">
              <w:rPr>
                <w:rFonts w:ascii="Courier New" w:hAnsi="Courier New" w:cs="Courier New"/>
                <w:sz w:val="18"/>
                <w:szCs w:val="16"/>
                <w:lang w:val="en-AU"/>
              </w:rPr>
              <w:t xml:space="preserve">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6  5.7762</w:t>
            </w:r>
            <w:proofErr w:type="gramEnd"/>
            <w:r w:rsidRPr="00C40A21">
              <w:rPr>
                <w:rFonts w:ascii="Courier New" w:hAnsi="Courier New" w:cs="Courier New"/>
                <w:sz w:val="18"/>
                <w:szCs w:val="16"/>
                <w:lang w:val="en-AU"/>
              </w:rPr>
              <w:t xml:space="preserve">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7  7.7894</w:t>
            </w:r>
            <w:proofErr w:type="gramEnd"/>
            <w:r w:rsidRPr="00C40A21">
              <w:rPr>
                <w:rFonts w:ascii="Courier New" w:hAnsi="Courier New" w:cs="Courier New"/>
                <w:sz w:val="18"/>
                <w:szCs w:val="16"/>
                <w:lang w:val="en-AU"/>
              </w:rPr>
              <w:t xml:space="preserve">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8  9.99743</w:t>
            </w:r>
            <w:proofErr w:type="gramEnd"/>
            <w:r w:rsidRPr="00C40A21">
              <w:rPr>
                <w:rFonts w:ascii="Courier New" w:hAnsi="Courier New" w:cs="Courier New"/>
                <w:sz w:val="18"/>
                <w:szCs w:val="16"/>
                <w:lang w:val="en-AU"/>
              </w:rPr>
              <w:t xml:space="preserve">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w:t>
            </w:r>
            <w:proofErr w:type="gramStart"/>
            <w:r w:rsidRPr="00C40A21">
              <w:rPr>
                <w:rFonts w:ascii="Courier New" w:hAnsi="Courier New" w:cs="Courier New"/>
                <w:sz w:val="18"/>
                <w:szCs w:val="16"/>
                <w:lang w:val="en-AU"/>
              </w:rPr>
              <w:t>9  11.8307</w:t>
            </w:r>
            <w:proofErr w:type="gramEnd"/>
            <w:r w:rsidRPr="00C40A21">
              <w:rPr>
                <w:rFonts w:ascii="Courier New" w:hAnsi="Courier New" w:cs="Courier New"/>
                <w:sz w:val="18"/>
                <w:szCs w:val="16"/>
                <w:lang w:val="en-AU"/>
              </w:rPr>
              <w:t xml:space="preserve">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ar10 </w:t>
            </w:r>
            <w:proofErr w:type="gramStart"/>
            <w:r w:rsidRPr="00C40A21">
              <w:rPr>
                <w:rFonts w:ascii="Courier New" w:hAnsi="Courier New" w:cs="Courier New"/>
                <w:sz w:val="18"/>
                <w:szCs w:val="16"/>
                <w:lang w:val="en-AU"/>
              </w:rPr>
              <w:t>12.3194  1.0</w:t>
            </w:r>
            <w:proofErr w:type="gramEnd"/>
            <w:r w:rsidRPr="00C40A21">
              <w:rPr>
                <w:rFonts w:ascii="Courier New" w:hAnsi="Courier New" w:cs="Courier New"/>
                <w:sz w:val="18"/>
                <w:szCs w:val="16"/>
                <w:lang w:val="en-AU"/>
              </w:rPr>
              <w:t xml:space="preserve">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ar11 </w:t>
            </w:r>
            <w:proofErr w:type="gramStart"/>
            <w:r w:rsidRPr="00C40A21">
              <w:rPr>
                <w:rFonts w:ascii="Courier New" w:hAnsi="Courier New" w:cs="Courier New"/>
                <w:sz w:val="18"/>
                <w:szCs w:val="16"/>
                <w:lang w:val="en-AU"/>
              </w:rPr>
              <w:t>10.6003  1.0</w:t>
            </w:r>
            <w:proofErr w:type="gramEnd"/>
            <w:r w:rsidRPr="00C40A21">
              <w:rPr>
                <w:rFonts w:ascii="Courier New" w:hAnsi="Courier New" w:cs="Courier New"/>
                <w:sz w:val="18"/>
                <w:szCs w:val="16"/>
                <w:lang w:val="en-AU"/>
              </w:rPr>
              <w:t xml:space="preserve">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ar12 </w:t>
            </w:r>
            <w:proofErr w:type="gramStart"/>
            <w:r w:rsidRPr="00C40A21">
              <w:rPr>
                <w:rFonts w:ascii="Courier New" w:hAnsi="Courier New" w:cs="Courier New"/>
                <w:sz w:val="18"/>
                <w:szCs w:val="16"/>
                <w:lang w:val="en-AU"/>
              </w:rPr>
              <w:t>7.00419  1.0</w:t>
            </w:r>
            <w:proofErr w:type="gramEnd"/>
            <w:r w:rsidRPr="00C40A21">
              <w:rPr>
                <w:rFonts w:ascii="Courier New" w:hAnsi="Courier New" w:cs="Courier New"/>
                <w:sz w:val="18"/>
                <w:szCs w:val="16"/>
                <w:lang w:val="en-AU"/>
              </w:rPr>
              <w:t xml:space="preserve">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ar13 </w:t>
            </w:r>
            <w:proofErr w:type="gramStart"/>
            <w:r w:rsidRPr="00C40A21">
              <w:rPr>
                <w:rFonts w:ascii="Courier New" w:hAnsi="Courier New" w:cs="Courier New"/>
                <w:sz w:val="18"/>
                <w:szCs w:val="16"/>
                <w:lang w:val="en-AU"/>
              </w:rPr>
              <w:t>3.44391  1.0</w:t>
            </w:r>
            <w:proofErr w:type="gramEnd"/>
            <w:r w:rsidRPr="00C40A21">
              <w:rPr>
                <w:rFonts w:ascii="Courier New" w:hAnsi="Courier New" w:cs="Courier New"/>
                <w:sz w:val="18"/>
                <w:szCs w:val="16"/>
                <w:lang w:val="en-AU"/>
              </w:rPr>
              <w:t xml:space="preserve">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ar14 </w:t>
            </w:r>
            <w:proofErr w:type="gramStart"/>
            <w:r w:rsidRPr="00C40A21">
              <w:rPr>
                <w:rFonts w:ascii="Courier New" w:hAnsi="Courier New" w:cs="Courier New"/>
                <w:sz w:val="18"/>
                <w:szCs w:val="16"/>
                <w:lang w:val="en-AU"/>
              </w:rPr>
              <w:t>1.58279  1.0</w:t>
            </w:r>
            <w:proofErr w:type="gramEnd"/>
            <w:r w:rsidRPr="00C40A21">
              <w:rPr>
                <w:rFonts w:ascii="Courier New" w:hAnsi="Courier New" w:cs="Courier New"/>
                <w:sz w:val="18"/>
                <w:szCs w:val="16"/>
                <w:lang w:val="en-AU"/>
              </w:rPr>
              <w:t xml:space="preserve">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ar15 1.1038   </w:t>
            </w:r>
            <w:proofErr w:type="gramStart"/>
            <w:r w:rsidRPr="00C40A21">
              <w:rPr>
                <w:rFonts w:ascii="Courier New" w:hAnsi="Courier New" w:cs="Courier New"/>
                <w:sz w:val="18"/>
                <w:szCs w:val="16"/>
                <w:lang w:val="en-AU"/>
              </w:rPr>
              <w:t>1.0  obsgp</w:t>
            </w:r>
            <w:proofErr w:type="gramEnd"/>
            <w:r w:rsidRPr="00C40A21">
              <w:rPr>
                <w:rFonts w:ascii="Courier New" w:hAnsi="Courier New" w:cs="Courier New"/>
                <w:sz w:val="18"/>
                <w:szCs w:val="16"/>
                <w:lang w:val="en-AU"/>
              </w:rPr>
              <w:t>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ar16 </w:t>
            </w:r>
            <w:proofErr w:type="gramStart"/>
            <w:r w:rsidRPr="00C40A21">
              <w:rPr>
                <w:rFonts w:ascii="Courier New" w:hAnsi="Courier New" w:cs="Courier New"/>
                <w:sz w:val="18"/>
                <w:szCs w:val="16"/>
                <w:lang w:val="en-AU"/>
              </w:rPr>
              <w:t>1.03086  1.0</w:t>
            </w:r>
            <w:proofErr w:type="gramEnd"/>
            <w:r w:rsidRPr="00C40A21">
              <w:rPr>
                <w:rFonts w:ascii="Courier New" w:hAnsi="Courier New" w:cs="Courier New"/>
                <w:sz w:val="18"/>
                <w:szCs w:val="16"/>
                <w:lang w:val="en-AU"/>
              </w:rPr>
              <w:t xml:space="preserve">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ar17 </w:t>
            </w:r>
            <w:proofErr w:type="gramStart"/>
            <w:r w:rsidRPr="00C40A21">
              <w:rPr>
                <w:rFonts w:ascii="Courier New" w:hAnsi="Courier New" w:cs="Courier New"/>
                <w:sz w:val="18"/>
                <w:szCs w:val="16"/>
                <w:lang w:val="en-AU"/>
              </w:rPr>
              <w:t>1.01318  1.0</w:t>
            </w:r>
            <w:proofErr w:type="gramEnd"/>
            <w:r w:rsidRPr="00C40A21">
              <w:rPr>
                <w:rFonts w:ascii="Courier New" w:hAnsi="Courier New" w:cs="Courier New"/>
                <w:sz w:val="18"/>
                <w:szCs w:val="16"/>
                <w:lang w:val="en-AU"/>
              </w:rPr>
              <w:t xml:space="preserve">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w:t>
            </w:r>
            <w:proofErr w:type="gramStart"/>
            <w:r w:rsidRPr="00C40A21">
              <w:rPr>
                <w:rFonts w:ascii="Courier New" w:hAnsi="Courier New" w:cs="Courier New"/>
                <w:sz w:val="18"/>
                <w:szCs w:val="16"/>
                <w:lang w:val="en-AU"/>
              </w:rPr>
              <w:t>1.00593  0.0</w:t>
            </w:r>
            <w:proofErr w:type="gramEnd"/>
            <w:r w:rsidRPr="00C40A21">
              <w:rPr>
                <w:rFonts w:ascii="Courier New" w:hAnsi="Courier New" w:cs="Courier New"/>
                <w:sz w:val="18"/>
                <w:szCs w:val="16"/>
                <w:lang w:val="en-AU"/>
              </w:rPr>
              <w:t xml:space="preserve">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w:t>
            </w:r>
            <w:proofErr w:type="gramStart"/>
            <w:r w:rsidRPr="00C40A21">
              <w:rPr>
                <w:rFonts w:ascii="Courier New" w:hAnsi="Courier New" w:cs="Courier New"/>
                <w:sz w:val="18"/>
                <w:szCs w:val="16"/>
                <w:lang w:val="en-AU"/>
              </w:rPr>
              <w:t>1.00272  0.0</w:t>
            </w:r>
            <w:proofErr w:type="gramEnd"/>
            <w:r w:rsidRPr="00C40A21">
              <w:rPr>
                <w:rFonts w:ascii="Courier New" w:hAnsi="Courier New" w:cs="Courier New"/>
                <w:sz w:val="18"/>
                <w:szCs w:val="16"/>
                <w:lang w:val="en-AU"/>
              </w:rPr>
              <w:t xml:space="preserve">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 model </w:t>
            </w:r>
            <w:proofErr w:type="spellStart"/>
            <w:r w:rsidRPr="00C40A21">
              <w:rPr>
                <w:rFonts w:ascii="Courier New" w:hAnsi="Courier New" w:cs="Courier New"/>
                <w:sz w:val="18"/>
                <w:szCs w:val="16"/>
                <w:lang w:val="en-AU"/>
              </w:rPr>
              <w:t>inputoutput</w:t>
            </w:r>
            <w:proofErr w:type="spellEnd"/>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1  1.0</w:t>
            </w:r>
            <w:proofErr w:type="gramEnd"/>
            <w:r w:rsidRPr="00C40A21">
              <w:rPr>
                <w:rFonts w:ascii="Courier New" w:hAnsi="Courier New" w:cs="Courier New"/>
                <w:sz w:val="18"/>
                <w:szCs w:val="16"/>
                <w:lang w:val="en-AU"/>
              </w:rPr>
              <w:t xml:space="preserve">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w:t>
            </w:r>
            <w:proofErr w:type="gramStart"/>
            <w:r w:rsidRPr="00C40A21">
              <w:rPr>
                <w:rFonts w:ascii="Courier New" w:hAnsi="Courier New" w:cs="Courier New"/>
                <w:sz w:val="18"/>
                <w:szCs w:val="16"/>
                <w:lang w:val="en-AU"/>
              </w:rPr>
              <w:t>2  1.0</w:t>
            </w:r>
            <w:proofErr w:type="gramEnd"/>
            <w:r w:rsidRPr="00C40A21">
              <w:rPr>
                <w:rFonts w:ascii="Courier New" w:hAnsi="Courier New" w:cs="Courier New"/>
                <w:sz w:val="18"/>
                <w:szCs w:val="16"/>
                <w:lang w:val="en-AU"/>
              </w:rPr>
              <w:t xml:space="preserve">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w:t>
            </w:r>
            <w:proofErr w:type="gramStart"/>
            <w:r w:rsidRPr="00C40A21">
              <w:rPr>
                <w:rFonts w:ascii="Courier New" w:hAnsi="Courier New" w:cs="Courier New"/>
                <w:sz w:val="18"/>
                <w:szCs w:val="18"/>
                <w:lang w:val="en-AU"/>
              </w:rPr>
              <w:t>18,ar</w:t>
            </w:r>
            <w:proofErr w:type="gramEnd"/>
            <w:r w:rsidRPr="00C40A21">
              <w:rPr>
                <w:rFonts w:ascii="Courier New" w:hAnsi="Courier New" w:cs="Courier New"/>
                <w:sz w:val="18"/>
                <w:szCs w:val="18"/>
                <w:lang w:val="en-AU"/>
              </w:rPr>
              <w:t>19)</w:t>
            </w:r>
            <w:r w:rsidR="00793458" w:rsidRPr="00C40A21">
              <w:rPr>
                <w:rFonts w:ascii="Courier New" w:hAnsi="Courier New" w:cs="Courier New"/>
                <w:sz w:val="18"/>
                <w:szCs w:val="18"/>
                <w:lang w:val="en-AU"/>
              </w:rPr>
              <w:t xml:space="preserve"> </w:t>
            </w:r>
            <w:proofErr w:type="spellStart"/>
            <w:r w:rsidR="00793458" w:rsidRPr="00C40A21">
              <w:rPr>
                <w:rFonts w:ascii="Courier New" w:hAnsi="Courier New" w:cs="Courier New"/>
                <w:sz w:val="18"/>
                <w:szCs w:val="18"/>
                <w:lang w:val="en-AU"/>
              </w:rPr>
              <w:t>parcov</w:t>
            </w:r>
            <w:proofErr w:type="spellEnd"/>
            <w:r w:rsidR="00793458" w:rsidRPr="00C40A21">
              <w:rPr>
                <w:rFonts w:ascii="Courier New" w:hAnsi="Courier New" w:cs="Courier New"/>
                <w:sz w:val="18"/>
                <w:szCs w:val="18"/>
                <w:lang w:val="en-AU"/>
              </w:rPr>
              <w:t>(</w:t>
            </w:r>
            <w:proofErr w:type="spellStart"/>
            <w:r w:rsidR="00793458" w:rsidRPr="00C40A21">
              <w:rPr>
                <w:rFonts w:ascii="Courier New" w:hAnsi="Courier New" w:cs="Courier New"/>
                <w:sz w:val="18"/>
                <w:szCs w:val="18"/>
                <w:lang w:val="en-AU"/>
              </w:rPr>
              <w:t>param.unc</w:t>
            </w:r>
            <w:proofErr w:type="spellEnd"/>
            <w:r w:rsidR="00793458" w:rsidRPr="00C40A21">
              <w:rPr>
                <w:rFonts w:ascii="Courier New" w:hAnsi="Courier New" w:cs="Courier New"/>
                <w:sz w:val="18"/>
                <w:szCs w:val="18"/>
                <w:lang w:val="en-AU"/>
              </w:rPr>
              <w:t>)</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proofErr w:type="gramStart"/>
            <w:r w:rsidRPr="00C40A21">
              <w:rPr>
                <w:rFonts w:ascii="Courier New" w:hAnsi="Courier New" w:cs="Courier New"/>
                <w:sz w:val="18"/>
                <w:szCs w:val="18"/>
                <w:lang w:val="en-AU"/>
              </w:rPr>
              <w:t>lambdas(</w:t>
            </w:r>
            <w:proofErr w:type="gramEnd"/>
            <w:r w:rsidRPr="00C40A21">
              <w:rPr>
                <w:rFonts w:ascii="Courier New" w:hAnsi="Courier New" w:cs="Courier New"/>
                <w:sz w:val="18"/>
                <w:szCs w:val="18"/>
                <w:lang w:val="en-AU"/>
              </w:rPr>
              <w:t>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n_iter_</w:t>
            </w:r>
            <w:proofErr w:type="gramStart"/>
            <w:r w:rsidRPr="00C40A21">
              <w:rPr>
                <w:rFonts w:ascii="Courier New" w:hAnsi="Courier New" w:cs="Courier New"/>
                <w:sz w:val="18"/>
                <w:szCs w:val="18"/>
              </w:rPr>
              <w:t>base</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n_iter_</w:t>
            </w:r>
            <w:proofErr w:type="gramStart"/>
            <w:r w:rsidRPr="00C40A21">
              <w:rPr>
                <w:rFonts w:ascii="Courier New" w:hAnsi="Courier New" w:cs="Courier New"/>
                <w:sz w:val="18"/>
                <w:szCs w:val="18"/>
              </w:rPr>
              <w:t>super</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base_jacobian</w:t>
            </w:r>
            <w:proofErr w:type="spellEnd"/>
            <w:r w:rsidRPr="00C40A21">
              <w:rPr>
                <w:rFonts w:ascii="Courier New" w:hAnsi="Courier New" w:cs="Courier New"/>
                <w:sz w:val="18"/>
                <w:szCs w:val="18"/>
              </w:rPr>
              <w:t>(</w:t>
            </w:r>
            <w:proofErr w:type="spellStart"/>
            <w:r w:rsidRPr="00C40A21">
              <w:rPr>
                <w:rFonts w:ascii="Courier New" w:hAnsi="Courier New" w:cs="Courier New"/>
                <w:sz w:val="18"/>
                <w:szCs w:val="18"/>
              </w:rPr>
              <w:t>pest.jco</w:t>
            </w:r>
            <w:proofErr w:type="spellEnd"/>
            <w:r w:rsidRPr="00C40A21">
              <w:rPr>
                <w:rFonts w:ascii="Courier New" w:hAnsi="Courier New" w:cs="Courier New"/>
                <w:sz w:val="18"/>
                <w:szCs w:val="18"/>
              </w:rPr>
              <w:t>)</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proofErr w:type="spellStart"/>
            <w:r w:rsidRPr="00C40A21">
              <w:rPr>
                <w:rFonts w:ascii="Courier New" w:hAnsi="Courier New" w:cs="Courier New"/>
                <w:sz w:val="18"/>
                <w:szCs w:val="18"/>
              </w:rPr>
              <w:t>par_sigma_</w:t>
            </w:r>
            <w:proofErr w:type="gramStart"/>
            <w:r w:rsidRPr="00C40A21">
              <w:rPr>
                <w:rFonts w:ascii="Courier New" w:hAnsi="Courier New" w:cs="Courier New"/>
                <w:sz w:val="18"/>
                <w:szCs w:val="18"/>
              </w:rPr>
              <w:t>range</w:t>
            </w:r>
            <w:proofErr w:type="spellEnd"/>
            <w:r w:rsidRPr="00C40A21">
              <w:rPr>
                <w:rFonts w:ascii="Courier New" w:hAnsi="Courier New" w:cs="Courier New"/>
                <w:sz w:val="18"/>
                <w:szCs w:val="18"/>
              </w:rPr>
              <w:t>(</w:t>
            </w:r>
            <w:proofErr w:type="gramEnd"/>
            <w:r w:rsidRPr="00C40A21">
              <w:rPr>
                <w:rFonts w:ascii="Courier New" w:hAnsi="Courier New" w:cs="Courier New"/>
                <w:sz w:val="18"/>
                <w:szCs w:val="18"/>
              </w:rPr>
              <w:t>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w:t>
      </w:r>
      <w:proofErr w:type="gramStart"/>
      <w:r w:rsidR="00F75563">
        <w:rPr>
          <w:lang w:val="en-AU"/>
        </w:rPr>
        <w:t>a number of</w:t>
      </w:r>
      <w:proofErr w:type="gramEnd"/>
      <w:r w:rsidR="00F75563">
        <w:rPr>
          <w:lang w:val="en-AU"/>
        </w:rPr>
        <w:t xml:space="preserve">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0A617073" w14:textId="77777777" w:rsidR="004F11D5" w:rsidRDefault="004F11D5" w:rsidP="005251F6">
      <w:pPr>
        <w:pStyle w:val="Heading1"/>
      </w:pPr>
    </w:p>
    <w:p w14:paraId="0DFD22A4" w14:textId="7C9F3F4B" w:rsidR="004F11D5" w:rsidRDefault="004F11D5" w:rsidP="004F11D5">
      <w:pPr>
        <w:pStyle w:val="Heading2"/>
      </w:pPr>
      <w:bookmarkStart w:id="1980" w:name="_Toc32564110"/>
      <w:r>
        <w:t>4.</w:t>
      </w:r>
      <w:r w:rsidR="003F7141">
        <w:t>18</w:t>
      </w:r>
      <w:r>
        <w:t xml:space="preserve"> Keyword and External File Control File Format</w:t>
      </w:r>
      <w:bookmarkEnd w:id="1980"/>
    </w:p>
    <w:p w14:paraId="1E126520" w14:textId="42BE471B" w:rsidR="004F11D5" w:rsidRDefault="004F11D5" w:rsidP="004F11D5">
      <w:pPr>
        <w:rPr>
          <w:lang w:val="en-AU"/>
        </w:rPr>
      </w:pPr>
    </w:p>
    <w:p w14:paraId="150E5047" w14:textId="77777777" w:rsidR="001F28C4" w:rsidRDefault="004F11D5" w:rsidP="004F11D5">
      <w:pPr>
        <w:rPr>
          <w:lang w:val="en-AU"/>
        </w:rPr>
      </w:pPr>
      <w:r>
        <w:rPr>
          <w:lang w:val="en-AU"/>
        </w:rPr>
        <w:t xml:space="preserve">As of version 4.3.0, the programs in the PEST++ suite support an enhanced control file format, which has been designed to support an increasingly diverse set of tools.  For the users perspective, this new format requires significantly less “in depth” knowledge of the algorithmic controls over the PEST++ tools as all of these control </w:t>
      </w:r>
      <w:proofErr w:type="spellStart"/>
      <w:r>
        <w:rPr>
          <w:lang w:val="en-AU"/>
        </w:rPr>
        <w:t>varaibles</w:t>
      </w:r>
      <w:proofErr w:type="spellEnd"/>
      <w:r>
        <w:rPr>
          <w:lang w:val="en-AU"/>
        </w:rPr>
        <w:t xml:space="preserve"> now have internal default values, so arguments that are not specified in the control file simply use these internal defaults.  Additionally, the sections of the control file with listed of data (e.g. “* parameter data”, “* observation data”, among others) can now be stored in external files; only the name of this file and some optional parsing information is needed in the control file.  </w:t>
      </w:r>
    </w:p>
    <w:p w14:paraId="11A67DD0" w14:textId="3593B9C4" w:rsidR="001F28C4" w:rsidRDefault="001F28C4" w:rsidP="004F11D5">
      <w:pPr>
        <w:rPr>
          <w:lang w:val="en-AU"/>
        </w:rPr>
      </w:pPr>
      <w:r>
        <w:rPr>
          <w:lang w:val="en-AU"/>
        </w:rPr>
        <w:t xml:space="preserve">Empty blanks lines are tolerated in the enhanced format as are lines that start with “#” as comment lines.  Note once a “#” is encountered on a line, the remaining characters to the right are ignored. This allows users to have both full comment lines and partial comment lines. </w:t>
      </w:r>
    </w:p>
    <w:p w14:paraId="71FBA614" w14:textId="4A17E484" w:rsidR="004F11D5" w:rsidRDefault="004F11D5" w:rsidP="004F11D5">
      <w:pPr>
        <w:rPr>
          <w:lang w:val="en-AU"/>
        </w:rPr>
      </w:pPr>
      <w:r>
        <w:rPr>
          <w:lang w:val="en-AU"/>
        </w:rPr>
        <w:t>Below is a more detailed description of this enhanced format</w:t>
      </w:r>
      <w:r w:rsidR="001F28C4">
        <w:rPr>
          <w:lang w:val="en-AU"/>
        </w:rPr>
        <w:t xml:space="preserve">.  </w:t>
      </w:r>
    </w:p>
    <w:p w14:paraId="6CB1CF73" w14:textId="7BDF13D9" w:rsidR="004F11D5" w:rsidRDefault="004F11D5" w:rsidP="004F11D5">
      <w:pPr>
        <w:pStyle w:val="Heading2"/>
      </w:pPr>
      <w:bookmarkStart w:id="1981" w:name="_Toc32564111"/>
      <w:r>
        <w:t>4.</w:t>
      </w:r>
      <w:r w:rsidR="003F7141">
        <w:t>18</w:t>
      </w:r>
      <w:r>
        <w:t>.1 Keyword and Consolidated Algorithmic Variables</w:t>
      </w:r>
      <w:bookmarkEnd w:id="1981"/>
    </w:p>
    <w:p w14:paraId="5E7A4660" w14:textId="0BC2A794" w:rsidR="004F11D5" w:rsidRDefault="004F11D5" w:rsidP="004F11D5">
      <w:pPr>
        <w:rPr>
          <w:lang w:val="en-AU"/>
        </w:rPr>
      </w:pPr>
      <w:r>
        <w:rPr>
          <w:lang w:val="en-AU"/>
        </w:rPr>
        <w:t>The enhanced control file format now accepts a “* control data keyword” section.  This section replaces the following section in the standard control file format:</w:t>
      </w:r>
    </w:p>
    <w:p w14:paraId="45A38FD7" w14:textId="1A04539C" w:rsidR="004F11D5" w:rsidRDefault="004F11D5" w:rsidP="0082493A">
      <w:pPr>
        <w:pStyle w:val="ListParagraph"/>
        <w:numPr>
          <w:ilvl w:val="0"/>
          <w:numId w:val="26"/>
        </w:numPr>
        <w:rPr>
          <w:lang w:val="en-AU"/>
        </w:rPr>
      </w:pPr>
      <w:r>
        <w:rPr>
          <w:lang w:val="en-AU"/>
        </w:rPr>
        <w:t>* control data</w:t>
      </w:r>
    </w:p>
    <w:p w14:paraId="330858AC" w14:textId="71A9B93C" w:rsidR="004F11D5" w:rsidRDefault="004F11D5" w:rsidP="0082493A">
      <w:pPr>
        <w:pStyle w:val="ListParagraph"/>
        <w:numPr>
          <w:ilvl w:val="0"/>
          <w:numId w:val="26"/>
        </w:numPr>
        <w:rPr>
          <w:lang w:val="en-AU"/>
        </w:rPr>
      </w:pPr>
      <w:r>
        <w:rPr>
          <w:lang w:val="en-AU"/>
        </w:rPr>
        <w:t>* singular value decomposition</w:t>
      </w:r>
    </w:p>
    <w:p w14:paraId="173438FF" w14:textId="41C3F06C" w:rsidR="004F11D5" w:rsidRDefault="004F11D5" w:rsidP="0082493A">
      <w:pPr>
        <w:pStyle w:val="ListParagraph"/>
        <w:numPr>
          <w:ilvl w:val="0"/>
          <w:numId w:val="26"/>
        </w:numPr>
        <w:rPr>
          <w:lang w:val="en-AU"/>
        </w:rPr>
      </w:pPr>
      <w:r>
        <w:rPr>
          <w:lang w:val="en-AU"/>
        </w:rPr>
        <w:t>* regularization</w:t>
      </w:r>
    </w:p>
    <w:p w14:paraId="14EB478A" w14:textId="5DFA62CE" w:rsidR="004F11D5" w:rsidRDefault="004F11D5" w:rsidP="0082493A">
      <w:pPr>
        <w:pStyle w:val="ListParagraph"/>
        <w:numPr>
          <w:ilvl w:val="0"/>
          <w:numId w:val="26"/>
        </w:numPr>
        <w:rPr>
          <w:lang w:val="en-AU"/>
        </w:rPr>
      </w:pPr>
      <w:r>
        <w:rPr>
          <w:lang w:val="en-AU"/>
        </w:rPr>
        <w:t>++ arguments</w:t>
      </w:r>
    </w:p>
    <w:p w14:paraId="69AD500D" w14:textId="7243D50E" w:rsidR="004F11D5" w:rsidRDefault="004F11D5" w:rsidP="004F11D5">
      <w:pPr>
        <w:rPr>
          <w:lang w:val="en-AU"/>
        </w:rPr>
      </w:pPr>
      <w:r>
        <w:rPr>
          <w:lang w:val="en-AU"/>
        </w:rPr>
        <w:t xml:space="preserve">Therefore, if users construct a “* control data keyword” section, these cannot also be listed–an error message will be issued if you try.  </w:t>
      </w:r>
      <w:r w:rsidR="00672234">
        <w:rPr>
          <w:lang w:val="en-AU"/>
        </w:rPr>
        <w:t>The format of the “* control data keyword”, as expected is by keywords.  An example section is shown on Figure 4.13</w:t>
      </w:r>
      <w:r w:rsidR="00D60643">
        <w:rPr>
          <w:lang w:val="en-AU"/>
        </w:rPr>
        <w:t xml:space="preserve">.  Keyword-value pairs should be separated by one or more whitespace (tabs acceptable as well).  For values that have multiple </w:t>
      </w:r>
      <w:proofErr w:type="spellStart"/>
      <w:r w:rsidR="00D60643">
        <w:rPr>
          <w:lang w:val="en-AU"/>
        </w:rPr>
        <w:t>entires</w:t>
      </w:r>
      <w:proofErr w:type="spellEnd"/>
      <w:r w:rsidR="00D60643">
        <w:rPr>
          <w:lang w:val="en-AU"/>
        </w:rPr>
        <w:t xml:space="preserve"> (like the PESTPP-GLM control variable “lambdas”), users should comma separate each separate value (as shown on Figure 4.13)</w:t>
      </w:r>
      <w:r w:rsidR="001F28C4">
        <w:rPr>
          <w:lang w:val="en-AU"/>
        </w:rPr>
        <w:t xml:space="preserve">.  </w:t>
      </w:r>
    </w:p>
    <w:p w14:paraId="2F517DF6" w14:textId="645A1437" w:rsidR="003E1698" w:rsidRDefault="003E1698" w:rsidP="004F11D5">
      <w:pPr>
        <w:rPr>
          <w:lang w:val="en-AU"/>
        </w:rPr>
      </w:pPr>
    </w:p>
    <w:p w14:paraId="6EC6779E" w14:textId="0C02389F" w:rsidR="003E1698" w:rsidRDefault="003E1698" w:rsidP="003E1698">
      <w:pPr>
        <w:pStyle w:val="Heading2"/>
      </w:pPr>
      <w:bookmarkStart w:id="1982" w:name="_Toc32564112"/>
      <w:r>
        <w:t>4.</w:t>
      </w:r>
      <w:r w:rsidR="003F7141">
        <w:t>18</w:t>
      </w:r>
      <w:r>
        <w:t>.2 External file support</w:t>
      </w:r>
      <w:bookmarkEnd w:id="1982"/>
    </w:p>
    <w:p w14:paraId="24BF2288" w14:textId="65BF3DF4" w:rsidR="003E1698" w:rsidRDefault="003E1698" w:rsidP="003E1698">
      <w:pPr>
        <w:rPr>
          <w:lang w:val="en-AU"/>
        </w:rPr>
      </w:pPr>
      <w:r>
        <w:rPr>
          <w:lang w:val="en-AU"/>
        </w:rPr>
        <w:t xml:space="preserve">As shown in Figure 4.13, the enhanced control file format allows users to store list-directed input in external files.  These files must have the same number of </w:t>
      </w:r>
      <w:proofErr w:type="spellStart"/>
      <w:r>
        <w:rPr>
          <w:lang w:val="en-AU"/>
        </w:rPr>
        <w:t>entrires</w:t>
      </w:r>
      <w:proofErr w:type="spellEnd"/>
      <w:r>
        <w:rPr>
          <w:lang w:val="en-AU"/>
        </w:rPr>
        <w:t xml:space="preserve"> on each line and the location of these files in the </w:t>
      </w:r>
      <w:proofErr w:type="gramStart"/>
      <w:r>
        <w:rPr>
          <w:lang w:val="en-AU"/>
        </w:rPr>
        <w:t>users</w:t>
      </w:r>
      <w:proofErr w:type="gramEnd"/>
      <w:r>
        <w:rPr>
          <w:lang w:val="en-AU"/>
        </w:rPr>
        <w:t xml:space="preserve"> directory structure must be the path from where the control file is located to where the external file is located. For example, if the control file is saved in the directory “model” and parameter data is stored in the file “parameters.csv”, the entry in the “* parameter data external” must be “parameters.csv”, regardless of where the calling program is instantiated.  </w:t>
      </w:r>
    </w:p>
    <w:p w14:paraId="74B8A529" w14:textId="6AA508D5" w:rsidR="000B4BE6" w:rsidRDefault="000B4BE6" w:rsidP="003E1698">
      <w:pPr>
        <w:rPr>
          <w:lang w:val="en-AU"/>
        </w:rPr>
      </w:pPr>
    </w:p>
    <w:p w14:paraId="5850C5CB" w14:textId="52041144" w:rsidR="000B4BE6" w:rsidRDefault="000B4BE6" w:rsidP="003E1698">
      <w:pPr>
        <w:rPr>
          <w:lang w:val="en-AU"/>
        </w:rPr>
      </w:pPr>
      <w:r>
        <w:rPr>
          <w:lang w:val="en-AU"/>
        </w:rPr>
        <w:lastRenderedPageBreak/>
        <w:t>Users will no doubt realize that counters for the number of parameter</w:t>
      </w:r>
      <w:r w:rsidR="00164DBD">
        <w:rPr>
          <w:lang w:val="en-AU"/>
        </w:rPr>
        <w:t>s,</w:t>
      </w:r>
      <w:r>
        <w:rPr>
          <w:lang w:val="en-AU"/>
        </w:rPr>
        <w:t xml:space="preserve"> observation</w:t>
      </w:r>
      <w:r w:rsidR="00164DBD">
        <w:rPr>
          <w:lang w:val="en-AU"/>
        </w:rPr>
        <w:t>s</w:t>
      </w:r>
      <w:r>
        <w:rPr>
          <w:lang w:val="en-AU"/>
        </w:rPr>
        <w:t>, etc are no longer needed.  Additionally, the * parameter group and * observation group sections are now optional – default values for all * parameter group entries are available</w:t>
      </w:r>
      <w:r w:rsidR="00164DBD">
        <w:rPr>
          <w:lang w:val="en-AU"/>
        </w:rPr>
        <w:t xml:space="preserve"> internally for each PEST++ tool that needs parameter group information</w:t>
      </w:r>
      <w:r>
        <w:rPr>
          <w:lang w:val="en-AU"/>
        </w:rPr>
        <w:t xml:space="preserve">. </w:t>
      </w:r>
    </w:p>
    <w:p w14:paraId="686D6B1E" w14:textId="2657C2B3" w:rsidR="003E1698" w:rsidRDefault="003E1698" w:rsidP="003E1698">
      <w:pPr>
        <w:rPr>
          <w:lang w:val="en-AU"/>
        </w:rPr>
      </w:pPr>
      <w:r>
        <w:rPr>
          <w:lang w:val="en-AU"/>
        </w:rPr>
        <w:t xml:space="preserve">The external file support for listed-directed sections of control file is activated by appending “external” to the section name (Figure 4.13).  Multiple external files can be listed for each external section, allowing users to group inputs into separate files if desired.  </w:t>
      </w:r>
    </w:p>
    <w:p w14:paraId="0FD50C7F" w14:textId="7B4D11D7" w:rsidR="003E1698" w:rsidRDefault="003E1698" w:rsidP="003E1698">
      <w:pPr>
        <w:rPr>
          <w:lang w:val="en-AU"/>
        </w:rPr>
      </w:pPr>
    </w:p>
    <w:p w14:paraId="56B25DAA" w14:textId="34A94C66" w:rsidR="003E1698" w:rsidRDefault="003E1698" w:rsidP="003E1698">
      <w:pPr>
        <w:rPr>
          <w:lang w:val="en-AU"/>
        </w:rPr>
      </w:pPr>
      <w:r>
        <w:rPr>
          <w:lang w:val="en-AU"/>
        </w:rPr>
        <w:t>Each line in the external sections is required to have one entry and may have additional, optional entries.  The one required entry is the filename, the optional entries provide instructions for how to parse the file.  Currently supported optional entries are:</w:t>
      </w:r>
    </w:p>
    <w:p w14:paraId="5DE4A8DD" w14:textId="282F0EE3" w:rsidR="003E1698" w:rsidRDefault="003E1698" w:rsidP="003E1698">
      <w:pPr>
        <w:rPr>
          <w:lang w:val="en-AU"/>
        </w:rPr>
      </w:pPr>
    </w:p>
    <w:p w14:paraId="305AE3D2" w14:textId="1C0B3EF9" w:rsidR="003E1698" w:rsidRDefault="00A45372" w:rsidP="0082493A">
      <w:pPr>
        <w:pStyle w:val="ListParagraph"/>
        <w:numPr>
          <w:ilvl w:val="0"/>
          <w:numId w:val="27"/>
        </w:numPr>
        <w:rPr>
          <w:lang w:val="en-AU"/>
        </w:rPr>
      </w:pPr>
      <w:r>
        <w:rPr>
          <w:lang w:val="en-AU"/>
        </w:rPr>
        <w:t>“</w:t>
      </w:r>
      <w:proofErr w:type="spellStart"/>
      <w:r>
        <w:rPr>
          <w:lang w:val="en-AU"/>
        </w:rPr>
        <w:t>sep</w:t>
      </w:r>
      <w:proofErr w:type="spellEnd"/>
      <w:r>
        <w:rPr>
          <w:lang w:val="en-AU"/>
        </w:rPr>
        <w:t>” (for separator).  Default is “,” (comma).  For whitespace-delimited (one or more whitespaces) use “w”</w:t>
      </w:r>
    </w:p>
    <w:p w14:paraId="767B9518" w14:textId="767D561F" w:rsidR="00A45372" w:rsidRDefault="00A45372" w:rsidP="0082493A">
      <w:pPr>
        <w:pStyle w:val="ListParagraph"/>
        <w:numPr>
          <w:ilvl w:val="0"/>
          <w:numId w:val="27"/>
        </w:numPr>
        <w:rPr>
          <w:lang w:val="en-AU"/>
        </w:rPr>
      </w:pPr>
      <w:r>
        <w:rPr>
          <w:lang w:val="en-AU"/>
        </w:rPr>
        <w:t>“</w:t>
      </w:r>
      <w:proofErr w:type="spellStart"/>
      <w:r>
        <w:rPr>
          <w:lang w:val="en-AU"/>
        </w:rPr>
        <w:t>missing_values</w:t>
      </w:r>
      <w:proofErr w:type="spellEnd"/>
      <w:r>
        <w:rPr>
          <w:lang w:val="en-AU"/>
        </w:rPr>
        <w:t xml:space="preserve">”.  Default is </w:t>
      </w:r>
      <w:r w:rsidR="00975106">
        <w:rPr>
          <w:lang w:val="en-AU"/>
        </w:rPr>
        <w:t>empty/whitespace (for comma-separated).  Users are strongly encouraged to supply this option for whitespace-delimited files.</w:t>
      </w:r>
    </w:p>
    <w:p w14:paraId="48C62DE2" w14:textId="52107A58" w:rsidR="00975106" w:rsidRDefault="00975106" w:rsidP="00975106">
      <w:pPr>
        <w:rPr>
          <w:lang w:val="en-AU"/>
        </w:rPr>
      </w:pPr>
      <w:r>
        <w:rPr>
          <w:lang w:val="en-AU"/>
        </w:rPr>
        <w:t>These options should be supplied as whitespace-separated options on the same line as the filename (see Figure 4.13 for an example)</w:t>
      </w:r>
    </w:p>
    <w:p w14:paraId="782939FF" w14:textId="45298AD1" w:rsidR="00975106" w:rsidRDefault="00975106" w:rsidP="00975106">
      <w:pPr>
        <w:rPr>
          <w:lang w:val="en-AU"/>
        </w:rPr>
      </w:pPr>
      <w:r>
        <w:rPr>
          <w:lang w:val="en-AU"/>
        </w:rPr>
        <w:t>Using the “</w:t>
      </w:r>
      <w:proofErr w:type="spellStart"/>
      <w:r>
        <w:rPr>
          <w:lang w:val="en-AU"/>
        </w:rPr>
        <w:t>sep</w:t>
      </w:r>
      <w:proofErr w:type="spellEnd"/>
      <w:r>
        <w:rPr>
          <w:lang w:val="en-AU"/>
        </w:rPr>
        <w:t xml:space="preserve">”, each line of the external file must have the same number entries.  Additionally, each external file must have a header line for the first row that labels the fields in the file. The names of the fields must be either the formal PEST variable names or an alias.  The formal names </w:t>
      </w:r>
      <w:r w:rsidR="000B4BE6">
        <w:rPr>
          <w:lang w:val="en-AU"/>
        </w:rPr>
        <w:t>(</w:t>
      </w:r>
      <w:r>
        <w:rPr>
          <w:lang w:val="en-AU"/>
        </w:rPr>
        <w:t>and aliases</w:t>
      </w:r>
      <w:r w:rsidR="000B4BE6">
        <w:rPr>
          <w:lang w:val="en-AU"/>
        </w:rPr>
        <w:t xml:space="preserve"> in parentheses if available)</w:t>
      </w:r>
      <w:r>
        <w:rPr>
          <w:lang w:val="en-AU"/>
        </w:rPr>
        <w:t xml:space="preserve"> for each are listed below:</w:t>
      </w:r>
    </w:p>
    <w:p w14:paraId="1C2CA38F" w14:textId="090B13AE" w:rsidR="00975106" w:rsidRDefault="00975106" w:rsidP="0082493A">
      <w:pPr>
        <w:pStyle w:val="ListParagraph"/>
        <w:numPr>
          <w:ilvl w:val="0"/>
          <w:numId w:val="28"/>
        </w:numPr>
        <w:rPr>
          <w:lang w:val="en-AU"/>
        </w:rPr>
      </w:pPr>
      <w:r>
        <w:rPr>
          <w:lang w:val="en-AU"/>
        </w:rPr>
        <w:t>* parameter data external</w:t>
      </w:r>
    </w:p>
    <w:p w14:paraId="08FEB389" w14:textId="7EED1CB7" w:rsidR="00975106" w:rsidRDefault="00975106" w:rsidP="0082493A">
      <w:pPr>
        <w:pStyle w:val="ListParagraph"/>
        <w:numPr>
          <w:ilvl w:val="1"/>
          <w:numId w:val="28"/>
        </w:numPr>
        <w:rPr>
          <w:lang w:val="en-AU"/>
        </w:rPr>
      </w:pPr>
      <w:proofErr w:type="spellStart"/>
      <w:r>
        <w:rPr>
          <w:lang w:val="en-AU"/>
        </w:rPr>
        <w:t>parnme</w:t>
      </w:r>
      <w:proofErr w:type="spellEnd"/>
      <w:r w:rsidR="000B4BE6">
        <w:rPr>
          <w:lang w:val="en-AU"/>
        </w:rPr>
        <w:t>(</w:t>
      </w:r>
      <w:r>
        <w:rPr>
          <w:lang w:val="en-AU"/>
        </w:rPr>
        <w:t>name</w:t>
      </w:r>
      <w:r w:rsidR="000B4BE6">
        <w:rPr>
          <w:lang w:val="en-AU"/>
        </w:rPr>
        <w:t>)</w:t>
      </w:r>
      <w:r>
        <w:rPr>
          <w:lang w:val="en-AU"/>
        </w:rPr>
        <w:t xml:space="preserve"> – parameter name</w:t>
      </w:r>
    </w:p>
    <w:p w14:paraId="092D56BC" w14:textId="189BCE5E" w:rsidR="00975106" w:rsidRDefault="00975106" w:rsidP="0082493A">
      <w:pPr>
        <w:pStyle w:val="ListParagraph"/>
        <w:numPr>
          <w:ilvl w:val="1"/>
          <w:numId w:val="28"/>
        </w:numPr>
        <w:rPr>
          <w:lang w:val="en-AU"/>
        </w:rPr>
      </w:pPr>
      <w:proofErr w:type="spellStart"/>
      <w:r>
        <w:rPr>
          <w:lang w:val="en-AU"/>
        </w:rPr>
        <w:t>partrans</w:t>
      </w:r>
      <w:proofErr w:type="spellEnd"/>
      <w:r w:rsidR="000B4BE6">
        <w:rPr>
          <w:lang w:val="en-AU"/>
        </w:rPr>
        <w:t>(</w:t>
      </w:r>
      <w:r>
        <w:rPr>
          <w:lang w:val="en-AU"/>
        </w:rPr>
        <w:t>transform</w:t>
      </w:r>
      <w:r w:rsidR="000B4BE6">
        <w:rPr>
          <w:lang w:val="en-AU"/>
        </w:rPr>
        <w:t>)</w:t>
      </w:r>
      <w:r>
        <w:rPr>
          <w:lang w:val="en-AU"/>
        </w:rPr>
        <w:t xml:space="preserve"> – parameter transformation</w:t>
      </w:r>
    </w:p>
    <w:p w14:paraId="48E36DE1" w14:textId="7F359C34" w:rsidR="00975106" w:rsidRDefault="00975106" w:rsidP="0082493A">
      <w:pPr>
        <w:pStyle w:val="ListParagraph"/>
        <w:numPr>
          <w:ilvl w:val="1"/>
          <w:numId w:val="28"/>
        </w:numPr>
        <w:rPr>
          <w:lang w:val="en-AU"/>
        </w:rPr>
      </w:pPr>
      <w:r>
        <w:rPr>
          <w:lang w:val="en-AU"/>
        </w:rPr>
        <w:t>parval1</w:t>
      </w:r>
      <w:r w:rsidR="000B4BE6">
        <w:rPr>
          <w:lang w:val="en-AU"/>
        </w:rPr>
        <w:t>(v</w:t>
      </w:r>
      <w:r>
        <w:rPr>
          <w:lang w:val="en-AU"/>
        </w:rPr>
        <w:t>alue</w:t>
      </w:r>
      <w:r w:rsidR="000B4BE6">
        <w:rPr>
          <w:lang w:val="en-AU"/>
        </w:rPr>
        <w:t>)</w:t>
      </w:r>
      <w:r>
        <w:rPr>
          <w:lang w:val="en-AU"/>
        </w:rPr>
        <w:t xml:space="preserve"> – initial parameter value</w:t>
      </w:r>
    </w:p>
    <w:p w14:paraId="52B57AD0" w14:textId="318CEEB0" w:rsidR="00975106" w:rsidRDefault="00975106" w:rsidP="0082493A">
      <w:pPr>
        <w:pStyle w:val="ListParagraph"/>
        <w:numPr>
          <w:ilvl w:val="1"/>
          <w:numId w:val="28"/>
        </w:numPr>
        <w:rPr>
          <w:lang w:val="en-AU"/>
        </w:rPr>
      </w:pPr>
      <w:proofErr w:type="spellStart"/>
      <w:r>
        <w:rPr>
          <w:lang w:val="en-AU"/>
        </w:rPr>
        <w:t>parubn</w:t>
      </w:r>
      <w:r w:rsidR="000B4BE6">
        <w:rPr>
          <w:lang w:val="en-AU"/>
        </w:rPr>
        <w:t>d</w:t>
      </w:r>
      <w:proofErr w:type="spellEnd"/>
      <w:r w:rsidR="000B4BE6">
        <w:rPr>
          <w:lang w:val="en-AU"/>
        </w:rPr>
        <w:t>(</w:t>
      </w:r>
      <w:proofErr w:type="spellStart"/>
      <w:r>
        <w:rPr>
          <w:lang w:val="en-AU"/>
        </w:rPr>
        <w:t>upper_bound</w:t>
      </w:r>
      <w:proofErr w:type="spellEnd"/>
      <w:r w:rsidR="000B4BE6">
        <w:rPr>
          <w:lang w:val="en-AU"/>
        </w:rPr>
        <w:t>)</w:t>
      </w:r>
      <w:r>
        <w:rPr>
          <w:lang w:val="en-AU"/>
        </w:rPr>
        <w:t xml:space="preserve"> – parameter upper bound</w:t>
      </w:r>
    </w:p>
    <w:p w14:paraId="4FF72297" w14:textId="734A1715" w:rsidR="00975106" w:rsidRDefault="00975106" w:rsidP="0082493A">
      <w:pPr>
        <w:pStyle w:val="ListParagraph"/>
        <w:numPr>
          <w:ilvl w:val="1"/>
          <w:numId w:val="28"/>
        </w:numPr>
        <w:rPr>
          <w:lang w:val="en-AU"/>
        </w:rPr>
      </w:pPr>
      <w:proofErr w:type="spellStart"/>
      <w:r>
        <w:rPr>
          <w:lang w:val="en-AU"/>
        </w:rPr>
        <w:t>parlbnd</w:t>
      </w:r>
      <w:proofErr w:type="spellEnd"/>
      <w:r w:rsidR="000B4BE6">
        <w:rPr>
          <w:lang w:val="en-AU"/>
        </w:rPr>
        <w:t>(</w:t>
      </w:r>
      <w:proofErr w:type="spellStart"/>
      <w:r>
        <w:rPr>
          <w:lang w:val="en-AU"/>
        </w:rPr>
        <w:t>lower_bound</w:t>
      </w:r>
      <w:proofErr w:type="spellEnd"/>
      <w:r w:rsidR="000B4BE6">
        <w:rPr>
          <w:lang w:val="en-AU"/>
        </w:rPr>
        <w:t>)</w:t>
      </w:r>
      <w:r>
        <w:rPr>
          <w:lang w:val="en-AU"/>
        </w:rPr>
        <w:t xml:space="preserve"> – parameter lower bound</w:t>
      </w:r>
    </w:p>
    <w:p w14:paraId="56F20EEB" w14:textId="4F336BB6" w:rsidR="00975106" w:rsidRDefault="00975106" w:rsidP="0082493A">
      <w:pPr>
        <w:pStyle w:val="ListParagraph"/>
        <w:numPr>
          <w:ilvl w:val="1"/>
          <w:numId w:val="28"/>
        </w:numPr>
        <w:rPr>
          <w:lang w:val="en-AU"/>
        </w:rPr>
      </w:pPr>
      <w:proofErr w:type="spellStart"/>
      <w:r>
        <w:rPr>
          <w:lang w:val="en-AU"/>
        </w:rPr>
        <w:t>pargp</w:t>
      </w:r>
      <w:proofErr w:type="spellEnd"/>
      <w:r w:rsidR="000B4BE6">
        <w:rPr>
          <w:lang w:val="en-AU"/>
        </w:rPr>
        <w:t>(</w:t>
      </w:r>
      <w:r>
        <w:rPr>
          <w:lang w:val="en-AU"/>
        </w:rPr>
        <w:t>group</w:t>
      </w:r>
      <w:r w:rsidR="000B4BE6">
        <w:rPr>
          <w:lang w:val="en-AU"/>
        </w:rPr>
        <w:t>)</w:t>
      </w:r>
      <w:r>
        <w:rPr>
          <w:lang w:val="en-AU"/>
        </w:rPr>
        <w:t xml:space="preserve"> – parameter group</w:t>
      </w:r>
    </w:p>
    <w:p w14:paraId="19E8A320" w14:textId="571D3749" w:rsidR="00975106" w:rsidRDefault="00975106" w:rsidP="0082493A">
      <w:pPr>
        <w:pStyle w:val="ListParagraph"/>
        <w:numPr>
          <w:ilvl w:val="0"/>
          <w:numId w:val="28"/>
        </w:numPr>
        <w:rPr>
          <w:lang w:val="en-AU"/>
        </w:rPr>
      </w:pPr>
      <w:r>
        <w:rPr>
          <w:lang w:val="en-AU"/>
        </w:rPr>
        <w:t>* observation data external</w:t>
      </w:r>
    </w:p>
    <w:p w14:paraId="16DED71F" w14:textId="0E58290A" w:rsidR="00975106" w:rsidRDefault="00975106" w:rsidP="0082493A">
      <w:pPr>
        <w:pStyle w:val="ListParagraph"/>
        <w:numPr>
          <w:ilvl w:val="1"/>
          <w:numId w:val="28"/>
        </w:numPr>
        <w:rPr>
          <w:lang w:val="en-AU"/>
        </w:rPr>
      </w:pPr>
      <w:proofErr w:type="spellStart"/>
      <w:r>
        <w:rPr>
          <w:lang w:val="en-AU"/>
        </w:rPr>
        <w:t>obsnme</w:t>
      </w:r>
      <w:proofErr w:type="spellEnd"/>
      <w:r w:rsidR="000B4BE6">
        <w:rPr>
          <w:lang w:val="en-AU"/>
        </w:rPr>
        <w:t>(</w:t>
      </w:r>
      <w:r>
        <w:rPr>
          <w:lang w:val="en-AU"/>
        </w:rPr>
        <w:t>name</w:t>
      </w:r>
      <w:r w:rsidR="000B4BE6">
        <w:rPr>
          <w:lang w:val="en-AU"/>
        </w:rPr>
        <w:t>)</w:t>
      </w:r>
      <w:r>
        <w:rPr>
          <w:lang w:val="en-AU"/>
        </w:rPr>
        <w:t xml:space="preserve"> – observation name</w:t>
      </w:r>
    </w:p>
    <w:p w14:paraId="7C25F416" w14:textId="3EC466F1" w:rsidR="00975106" w:rsidRDefault="00975106" w:rsidP="0082493A">
      <w:pPr>
        <w:pStyle w:val="ListParagraph"/>
        <w:numPr>
          <w:ilvl w:val="1"/>
          <w:numId w:val="28"/>
        </w:numPr>
        <w:rPr>
          <w:lang w:val="en-AU"/>
        </w:rPr>
      </w:pPr>
      <w:proofErr w:type="spellStart"/>
      <w:r>
        <w:rPr>
          <w:lang w:val="en-AU"/>
        </w:rPr>
        <w:t>obsval</w:t>
      </w:r>
      <w:proofErr w:type="spellEnd"/>
      <w:r w:rsidR="000B4BE6">
        <w:rPr>
          <w:lang w:val="en-AU"/>
        </w:rPr>
        <w:t>(</w:t>
      </w:r>
      <w:r>
        <w:rPr>
          <w:lang w:val="en-AU"/>
        </w:rPr>
        <w:t>value</w:t>
      </w:r>
      <w:r w:rsidR="000B4BE6">
        <w:rPr>
          <w:lang w:val="en-AU"/>
        </w:rPr>
        <w:t>)</w:t>
      </w:r>
      <w:r>
        <w:rPr>
          <w:lang w:val="en-AU"/>
        </w:rPr>
        <w:t xml:space="preserve"> – observation value</w:t>
      </w:r>
    </w:p>
    <w:p w14:paraId="20C1AC14" w14:textId="744B98EC" w:rsidR="00975106" w:rsidRDefault="00975106" w:rsidP="0082493A">
      <w:pPr>
        <w:pStyle w:val="ListParagraph"/>
        <w:numPr>
          <w:ilvl w:val="1"/>
          <w:numId w:val="28"/>
        </w:numPr>
        <w:rPr>
          <w:lang w:val="en-AU"/>
        </w:rPr>
      </w:pPr>
      <w:r>
        <w:rPr>
          <w:lang w:val="en-AU"/>
        </w:rPr>
        <w:t>weight – observation weight</w:t>
      </w:r>
    </w:p>
    <w:p w14:paraId="229FBF47" w14:textId="6FB96BD3" w:rsidR="00975106" w:rsidRDefault="00975106" w:rsidP="0082493A">
      <w:pPr>
        <w:pStyle w:val="ListParagraph"/>
        <w:numPr>
          <w:ilvl w:val="1"/>
          <w:numId w:val="28"/>
        </w:numPr>
        <w:rPr>
          <w:lang w:val="en-AU"/>
        </w:rPr>
      </w:pPr>
      <w:proofErr w:type="spellStart"/>
      <w:r>
        <w:rPr>
          <w:lang w:val="en-AU"/>
        </w:rPr>
        <w:t>obgnme</w:t>
      </w:r>
      <w:proofErr w:type="spellEnd"/>
      <w:r w:rsidR="000B4BE6">
        <w:rPr>
          <w:lang w:val="en-AU"/>
        </w:rPr>
        <w:t>(</w:t>
      </w:r>
      <w:r>
        <w:rPr>
          <w:lang w:val="en-AU"/>
        </w:rPr>
        <w:t>group</w:t>
      </w:r>
      <w:r w:rsidR="000B4BE6">
        <w:rPr>
          <w:lang w:val="en-AU"/>
        </w:rPr>
        <w:t>)</w:t>
      </w:r>
      <w:r>
        <w:rPr>
          <w:lang w:val="en-AU"/>
        </w:rPr>
        <w:t xml:space="preserve"> – observation group</w:t>
      </w:r>
    </w:p>
    <w:p w14:paraId="420CDF8F" w14:textId="0CFD7264" w:rsidR="00975106" w:rsidRDefault="00975106" w:rsidP="0082493A">
      <w:pPr>
        <w:pStyle w:val="ListParagraph"/>
        <w:numPr>
          <w:ilvl w:val="0"/>
          <w:numId w:val="28"/>
        </w:numPr>
        <w:rPr>
          <w:lang w:val="en-AU"/>
        </w:rPr>
      </w:pPr>
      <w:r>
        <w:rPr>
          <w:lang w:val="en-AU"/>
        </w:rPr>
        <w:t>* model input external</w:t>
      </w:r>
    </w:p>
    <w:p w14:paraId="721A1B73" w14:textId="68CBE039" w:rsidR="00975106" w:rsidRDefault="00975106" w:rsidP="0082493A">
      <w:pPr>
        <w:pStyle w:val="ListParagraph"/>
        <w:numPr>
          <w:ilvl w:val="1"/>
          <w:numId w:val="28"/>
        </w:numPr>
        <w:rPr>
          <w:lang w:val="en-AU"/>
        </w:rPr>
      </w:pPr>
      <w:proofErr w:type="spellStart"/>
      <w:r>
        <w:rPr>
          <w:lang w:val="en-AU"/>
        </w:rPr>
        <w:t>pest_file</w:t>
      </w:r>
      <w:proofErr w:type="spellEnd"/>
      <w:r>
        <w:rPr>
          <w:lang w:val="en-AU"/>
        </w:rPr>
        <w:t xml:space="preserve"> – template file name</w:t>
      </w:r>
    </w:p>
    <w:p w14:paraId="7065C837" w14:textId="24913F8A" w:rsidR="00975106" w:rsidRDefault="00975106" w:rsidP="0082493A">
      <w:pPr>
        <w:pStyle w:val="ListParagraph"/>
        <w:numPr>
          <w:ilvl w:val="1"/>
          <w:numId w:val="28"/>
        </w:numPr>
        <w:rPr>
          <w:lang w:val="en-AU"/>
        </w:rPr>
      </w:pPr>
      <w:proofErr w:type="spellStart"/>
      <w:r>
        <w:rPr>
          <w:lang w:val="en-AU"/>
        </w:rPr>
        <w:t>model_file</w:t>
      </w:r>
      <w:proofErr w:type="spellEnd"/>
      <w:r>
        <w:rPr>
          <w:lang w:val="en-AU"/>
        </w:rPr>
        <w:t xml:space="preserve"> – corresponding model input file name</w:t>
      </w:r>
    </w:p>
    <w:p w14:paraId="733F4608" w14:textId="45332DF1" w:rsidR="00975106" w:rsidRDefault="00975106" w:rsidP="0082493A">
      <w:pPr>
        <w:pStyle w:val="ListParagraph"/>
        <w:numPr>
          <w:ilvl w:val="0"/>
          <w:numId w:val="28"/>
        </w:numPr>
        <w:rPr>
          <w:lang w:val="en-AU"/>
        </w:rPr>
      </w:pPr>
      <w:r>
        <w:rPr>
          <w:lang w:val="en-AU"/>
        </w:rPr>
        <w:t>* model output external</w:t>
      </w:r>
    </w:p>
    <w:p w14:paraId="5776412E" w14:textId="13958695" w:rsidR="00975106" w:rsidRDefault="00975106" w:rsidP="0082493A">
      <w:pPr>
        <w:pStyle w:val="ListParagraph"/>
        <w:numPr>
          <w:ilvl w:val="1"/>
          <w:numId w:val="28"/>
        </w:numPr>
        <w:rPr>
          <w:lang w:val="en-AU"/>
        </w:rPr>
      </w:pPr>
      <w:proofErr w:type="spellStart"/>
      <w:r>
        <w:rPr>
          <w:lang w:val="en-AU"/>
        </w:rPr>
        <w:t>pest_file</w:t>
      </w:r>
      <w:proofErr w:type="spellEnd"/>
      <w:r>
        <w:rPr>
          <w:lang w:val="en-AU"/>
        </w:rPr>
        <w:t xml:space="preserve"> – instruction file name</w:t>
      </w:r>
    </w:p>
    <w:p w14:paraId="6A58AC3D" w14:textId="36F53A6C" w:rsidR="00975106" w:rsidRDefault="00975106" w:rsidP="0082493A">
      <w:pPr>
        <w:pStyle w:val="ListParagraph"/>
        <w:numPr>
          <w:ilvl w:val="1"/>
          <w:numId w:val="28"/>
        </w:numPr>
        <w:rPr>
          <w:lang w:val="en-AU"/>
        </w:rPr>
      </w:pPr>
      <w:proofErr w:type="spellStart"/>
      <w:r>
        <w:rPr>
          <w:lang w:val="en-AU"/>
        </w:rPr>
        <w:t>model_file</w:t>
      </w:r>
      <w:proofErr w:type="spellEnd"/>
      <w:r>
        <w:rPr>
          <w:lang w:val="en-AU"/>
        </w:rPr>
        <w:t xml:space="preserve"> – corresponding model output file name</w:t>
      </w:r>
    </w:p>
    <w:p w14:paraId="78CF124E" w14:textId="2A7C051C" w:rsidR="00975106" w:rsidRDefault="009F56CB" w:rsidP="0082493A">
      <w:pPr>
        <w:pStyle w:val="ListParagraph"/>
        <w:numPr>
          <w:ilvl w:val="0"/>
          <w:numId w:val="28"/>
        </w:numPr>
        <w:rPr>
          <w:lang w:val="en-AU"/>
        </w:rPr>
      </w:pPr>
      <w:r>
        <w:rPr>
          <w:lang w:val="en-AU"/>
        </w:rPr>
        <w:t>* prior information external</w:t>
      </w:r>
    </w:p>
    <w:p w14:paraId="72DCC9FA" w14:textId="55013082" w:rsidR="009F56CB" w:rsidRDefault="000B4BE6" w:rsidP="0082493A">
      <w:pPr>
        <w:pStyle w:val="ListParagraph"/>
        <w:numPr>
          <w:ilvl w:val="1"/>
          <w:numId w:val="28"/>
        </w:numPr>
        <w:rPr>
          <w:lang w:val="en-AU"/>
        </w:rPr>
      </w:pPr>
      <w:proofErr w:type="spellStart"/>
      <w:r>
        <w:rPr>
          <w:lang w:val="en-AU"/>
        </w:rPr>
        <w:t>p</w:t>
      </w:r>
      <w:r w:rsidR="009F56CB">
        <w:rPr>
          <w:lang w:val="en-AU"/>
        </w:rPr>
        <w:t>ilbl</w:t>
      </w:r>
      <w:proofErr w:type="spellEnd"/>
      <w:r w:rsidR="009F56CB">
        <w:rPr>
          <w:lang w:val="en-AU"/>
        </w:rPr>
        <w:t xml:space="preserve"> – the name of the PI equation</w:t>
      </w:r>
    </w:p>
    <w:p w14:paraId="19213D13" w14:textId="3337D2EA" w:rsidR="009F56CB" w:rsidRDefault="000B4BE6" w:rsidP="0082493A">
      <w:pPr>
        <w:pStyle w:val="ListParagraph"/>
        <w:numPr>
          <w:ilvl w:val="1"/>
          <w:numId w:val="28"/>
        </w:numPr>
        <w:rPr>
          <w:lang w:val="en-AU"/>
        </w:rPr>
      </w:pPr>
      <w:r>
        <w:rPr>
          <w:lang w:val="en-AU"/>
        </w:rPr>
        <w:t>equation – the PI equation, including both LHS and RHS</w:t>
      </w:r>
    </w:p>
    <w:p w14:paraId="1D1CFE81" w14:textId="53A2C047" w:rsidR="000B4BE6" w:rsidRDefault="000B4BE6" w:rsidP="0082493A">
      <w:pPr>
        <w:pStyle w:val="ListParagraph"/>
        <w:numPr>
          <w:ilvl w:val="1"/>
          <w:numId w:val="28"/>
        </w:numPr>
        <w:rPr>
          <w:lang w:val="en-AU"/>
        </w:rPr>
      </w:pPr>
      <w:r>
        <w:rPr>
          <w:lang w:val="en-AU"/>
        </w:rPr>
        <w:t>weight – the PI equation weight</w:t>
      </w:r>
    </w:p>
    <w:p w14:paraId="1239E876" w14:textId="724006A4" w:rsidR="00164DBD" w:rsidRDefault="000B4BE6" w:rsidP="0082493A">
      <w:pPr>
        <w:pStyle w:val="ListParagraph"/>
        <w:numPr>
          <w:ilvl w:val="1"/>
          <w:numId w:val="28"/>
        </w:numPr>
        <w:rPr>
          <w:lang w:val="en-AU"/>
        </w:rPr>
      </w:pPr>
      <w:proofErr w:type="spellStart"/>
      <w:r>
        <w:rPr>
          <w:lang w:val="en-AU"/>
        </w:rPr>
        <w:t>obgnme</w:t>
      </w:r>
      <w:proofErr w:type="spellEnd"/>
      <w:r>
        <w:rPr>
          <w:lang w:val="en-AU"/>
        </w:rPr>
        <w:t xml:space="preserve"> – the PI equation group</w:t>
      </w:r>
    </w:p>
    <w:p w14:paraId="1D4BB532" w14:textId="1076D1F5" w:rsidR="00164DBD" w:rsidRDefault="00164DBD" w:rsidP="00164DBD">
      <w:pPr>
        <w:rPr>
          <w:lang w:val="en-AU"/>
        </w:rPr>
      </w:pPr>
      <w:r>
        <w:rPr>
          <w:lang w:val="en-AU"/>
        </w:rPr>
        <w:lastRenderedPageBreak/>
        <w:t xml:space="preserve">Each of the listed formal names (or its alias) must be found in the header row of the external file.  </w:t>
      </w:r>
      <w:proofErr w:type="spellStart"/>
      <w:r>
        <w:rPr>
          <w:lang w:val="en-AU"/>
        </w:rPr>
        <w:t>Uesrs</w:t>
      </w:r>
      <w:proofErr w:type="spellEnd"/>
      <w:r>
        <w:rPr>
          <w:lang w:val="en-AU"/>
        </w:rPr>
        <w:t xml:space="preserve"> can put any additional columns in these external files that they wish – this is a nice way to carry metadata through a PEST++ analysis.  It is anticipated that current and future PEST++ tools may require additional columns in external files – those requirements will be listed in the individual tool sections of this manual.</w:t>
      </w:r>
    </w:p>
    <w:p w14:paraId="3961645E" w14:textId="77777777" w:rsidR="00164DBD" w:rsidRPr="00164DBD" w:rsidRDefault="00164DBD" w:rsidP="00164DBD">
      <w:pPr>
        <w:rPr>
          <w:lang w:val="en-AU"/>
        </w:rPr>
      </w:pPr>
    </w:p>
    <w:p w14:paraId="2642CD0C" w14:textId="6F44B0FD" w:rsidR="00672234" w:rsidRDefault="004F11D5" w:rsidP="00672234">
      <w:pPr>
        <w:keepNext/>
        <w:spacing w:before="0" w:after="0"/>
        <w:jc w:val="left"/>
      </w:pPr>
      <w:r>
        <w:t xml:space="preserve"> </w:t>
      </w:r>
    </w:p>
    <w:tbl>
      <w:tblPr>
        <w:tblStyle w:val="TableGrid"/>
        <w:tblW w:w="0" w:type="auto"/>
        <w:tblLook w:val="04A0" w:firstRow="1" w:lastRow="0" w:firstColumn="1" w:lastColumn="0" w:noHBand="0" w:noVBand="1"/>
      </w:tblPr>
      <w:tblGrid>
        <w:gridCol w:w="9016"/>
      </w:tblGrid>
      <w:tr w:rsidR="00672234" w14:paraId="581782BA" w14:textId="77777777" w:rsidTr="00672234">
        <w:tc>
          <w:tcPr>
            <w:tcW w:w="9016" w:type="dxa"/>
          </w:tcPr>
          <w:p w14:paraId="36D90061" w14:textId="77777777"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comment line</w:t>
            </w:r>
          </w:p>
          <w:p w14:paraId="3DF04D80" w14:textId="77777777" w:rsidR="00672234" w:rsidRPr="00C40A21" w:rsidRDefault="00672234" w:rsidP="00672234">
            <w:pPr>
              <w:keepNext/>
              <w:spacing w:before="0" w:after="0"/>
              <w:jc w:val="left"/>
              <w:rPr>
                <w:rFonts w:ascii="Courier New" w:hAnsi="Courier New" w:cs="Courier New"/>
                <w:sz w:val="18"/>
                <w:szCs w:val="16"/>
                <w:lang w:val="en-AU"/>
              </w:rPr>
            </w:pPr>
            <w:proofErr w:type="spellStart"/>
            <w:r>
              <w:rPr>
                <w:rFonts w:ascii="Courier New" w:hAnsi="Courier New" w:cs="Courier New"/>
                <w:sz w:val="18"/>
                <w:szCs w:val="16"/>
                <w:lang w:val="en-AU"/>
              </w:rPr>
              <w:t>p</w:t>
            </w:r>
            <w:r w:rsidRPr="00C40A21">
              <w:rPr>
                <w:rFonts w:ascii="Courier New" w:hAnsi="Courier New" w:cs="Courier New"/>
                <w:sz w:val="18"/>
                <w:szCs w:val="16"/>
                <w:lang w:val="en-AU"/>
              </w:rPr>
              <w:t>cf</w:t>
            </w:r>
            <w:proofErr w:type="spellEnd"/>
          </w:p>
          <w:p w14:paraId="46D9ED2F" w14:textId="77777777" w:rsidR="00672234" w:rsidRDefault="00672234" w:rsidP="00672234">
            <w:pPr>
              <w:keepNext/>
              <w:spacing w:before="0" w:after="0"/>
              <w:jc w:val="left"/>
              <w:rPr>
                <w:rFonts w:ascii="Courier New" w:hAnsi="Courier New" w:cs="Courier New"/>
                <w:sz w:val="18"/>
                <w:szCs w:val="16"/>
                <w:lang w:val="en-AU"/>
              </w:rPr>
            </w:pPr>
          </w:p>
          <w:p w14:paraId="51429340" w14:textId="77777777" w:rsidR="00164DBD"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control data</w:t>
            </w:r>
            <w:r>
              <w:rPr>
                <w:rFonts w:ascii="Courier New" w:hAnsi="Courier New" w:cs="Courier New"/>
                <w:sz w:val="18"/>
                <w:szCs w:val="16"/>
                <w:lang w:val="en-AU"/>
              </w:rPr>
              <w:t xml:space="preserve"> keyword # more comments here</w:t>
            </w:r>
            <w:r w:rsidR="00164DBD">
              <w:rPr>
                <w:rFonts w:ascii="Courier New" w:hAnsi="Courier New" w:cs="Courier New"/>
                <w:sz w:val="18"/>
                <w:szCs w:val="16"/>
                <w:lang w:val="en-AU"/>
              </w:rPr>
              <w:t>:</w:t>
            </w:r>
          </w:p>
          <w:p w14:paraId="3CE89098" w14:textId="20DCCA1E" w:rsidR="00672234" w:rsidRDefault="00164DBD" w:rsidP="00672234">
            <w:pPr>
              <w:keepNext/>
              <w:spacing w:before="0" w:after="0"/>
              <w:jc w:val="left"/>
              <w:rPr>
                <w:rFonts w:ascii="Courier New" w:hAnsi="Courier New" w:cs="Courier New"/>
                <w:sz w:val="18"/>
                <w:szCs w:val="16"/>
                <w:lang w:val="en-AU"/>
              </w:rPr>
            </w:pPr>
            <w:proofErr w:type="spellStart"/>
            <w:r>
              <w:rPr>
                <w:rFonts w:ascii="Courier New" w:hAnsi="Courier New" w:cs="Courier New"/>
                <w:sz w:val="18"/>
                <w:szCs w:val="16"/>
                <w:lang w:val="en-AU"/>
              </w:rPr>
              <w:t>p</w:t>
            </w:r>
            <w:r w:rsidR="00672234">
              <w:rPr>
                <w:rFonts w:ascii="Courier New" w:hAnsi="Courier New" w:cs="Courier New"/>
                <w:sz w:val="18"/>
                <w:szCs w:val="16"/>
                <w:lang w:val="en-AU"/>
              </w:rPr>
              <w:t>estmode</w:t>
            </w:r>
            <w:proofErr w:type="spellEnd"/>
            <w:r w:rsidR="00672234">
              <w:rPr>
                <w:rFonts w:ascii="Courier New" w:hAnsi="Courier New" w:cs="Courier New"/>
                <w:sz w:val="18"/>
                <w:szCs w:val="16"/>
                <w:lang w:val="en-AU"/>
              </w:rPr>
              <w:t xml:space="preserve"> </w:t>
            </w:r>
            <w:r w:rsidR="00672234" w:rsidRPr="00C40A21">
              <w:rPr>
                <w:rFonts w:ascii="Courier New" w:hAnsi="Courier New" w:cs="Courier New"/>
                <w:sz w:val="18"/>
                <w:szCs w:val="16"/>
                <w:lang w:val="en-AU"/>
              </w:rPr>
              <w:t>estimation</w:t>
            </w:r>
          </w:p>
          <w:p w14:paraId="40FFF3C1" w14:textId="6825B7E3" w:rsidR="00672234" w:rsidRDefault="00164DBD" w:rsidP="00672234">
            <w:pPr>
              <w:keepNext/>
              <w:spacing w:before="0" w:after="0"/>
              <w:jc w:val="left"/>
              <w:rPr>
                <w:rFonts w:ascii="Courier New" w:hAnsi="Courier New" w:cs="Courier New"/>
                <w:sz w:val="18"/>
                <w:szCs w:val="16"/>
                <w:lang w:val="en-AU"/>
              </w:rPr>
            </w:pPr>
            <w:proofErr w:type="spellStart"/>
            <w:r>
              <w:rPr>
                <w:rFonts w:ascii="Courier New" w:hAnsi="Courier New" w:cs="Courier New"/>
                <w:sz w:val="18"/>
                <w:szCs w:val="16"/>
                <w:lang w:val="en-AU"/>
              </w:rPr>
              <w:t>m</w:t>
            </w:r>
            <w:r w:rsidR="00672234">
              <w:rPr>
                <w:rFonts w:ascii="Courier New" w:hAnsi="Courier New" w:cs="Courier New"/>
                <w:sz w:val="18"/>
                <w:szCs w:val="16"/>
                <w:lang w:val="en-AU"/>
              </w:rPr>
              <w:t>axsing</w:t>
            </w:r>
            <w:proofErr w:type="spellEnd"/>
            <w:r w:rsidR="00672234">
              <w:rPr>
                <w:rFonts w:ascii="Courier New" w:hAnsi="Courier New" w:cs="Courier New"/>
                <w:sz w:val="18"/>
                <w:szCs w:val="16"/>
                <w:lang w:val="en-AU"/>
              </w:rPr>
              <w:t xml:space="preserve"> 100</w:t>
            </w:r>
          </w:p>
          <w:p w14:paraId="19F5898B" w14:textId="77777777" w:rsidR="00164DBD" w:rsidRDefault="00164DBD" w:rsidP="00672234">
            <w:pPr>
              <w:keepNext/>
              <w:spacing w:before="0" w:after="0"/>
              <w:jc w:val="left"/>
              <w:rPr>
                <w:rFonts w:ascii="Courier New" w:hAnsi="Courier New" w:cs="Courier New"/>
                <w:sz w:val="18"/>
                <w:szCs w:val="16"/>
                <w:lang w:val="en-AU"/>
              </w:rPr>
            </w:pPr>
          </w:p>
          <w:p w14:paraId="36371977" w14:textId="0A0C6E71" w:rsid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w:t>
            </w:r>
            <w:proofErr w:type="spellStart"/>
            <w:r>
              <w:rPr>
                <w:rFonts w:ascii="Courier New" w:hAnsi="Courier New" w:cs="Courier New"/>
                <w:sz w:val="18"/>
                <w:szCs w:val="16"/>
                <w:lang w:val="en-AU"/>
              </w:rPr>
              <w:t>Phimlim</w:t>
            </w:r>
            <w:proofErr w:type="spellEnd"/>
            <w:r>
              <w:rPr>
                <w:rFonts w:ascii="Courier New" w:hAnsi="Courier New" w:cs="Courier New"/>
                <w:sz w:val="18"/>
                <w:szCs w:val="16"/>
                <w:lang w:val="en-AU"/>
              </w:rPr>
              <w:t xml:space="preserve"> 1234 variable commented out</w:t>
            </w:r>
          </w:p>
          <w:p w14:paraId="51FB3FBD" w14:textId="77777777" w:rsidR="00164DBD" w:rsidRDefault="00164DBD" w:rsidP="00672234">
            <w:pPr>
              <w:keepNext/>
              <w:spacing w:before="0" w:after="0"/>
              <w:jc w:val="left"/>
              <w:rPr>
                <w:rFonts w:ascii="Courier New" w:hAnsi="Courier New" w:cs="Courier New"/>
                <w:sz w:val="18"/>
                <w:szCs w:val="18"/>
                <w:lang w:val="en-AU"/>
              </w:rPr>
            </w:pPr>
          </w:p>
          <w:p w14:paraId="7AD8C8B6" w14:textId="0839BEB6" w:rsidR="00672234" w:rsidRDefault="00164DBD" w:rsidP="00672234">
            <w:pPr>
              <w:keepNext/>
              <w:spacing w:before="0" w:after="0"/>
              <w:jc w:val="left"/>
              <w:rPr>
                <w:rFonts w:ascii="Courier New" w:hAnsi="Courier New" w:cs="Courier New"/>
                <w:sz w:val="18"/>
                <w:szCs w:val="18"/>
                <w:lang w:val="en-AU"/>
              </w:rPr>
            </w:pPr>
            <w:r>
              <w:rPr>
                <w:rFonts w:ascii="Courier New" w:hAnsi="Courier New" w:cs="Courier New"/>
                <w:sz w:val="18"/>
                <w:szCs w:val="18"/>
                <w:lang w:val="en-AU"/>
              </w:rPr>
              <w:t>f</w:t>
            </w:r>
            <w:r w:rsidR="00672234" w:rsidRPr="00C40A21">
              <w:rPr>
                <w:rFonts w:ascii="Courier New" w:hAnsi="Courier New" w:cs="Courier New"/>
                <w:sz w:val="18"/>
                <w:szCs w:val="18"/>
                <w:lang w:val="en-AU"/>
              </w:rPr>
              <w:t>orecasts</w:t>
            </w:r>
            <w:r w:rsidR="00672234">
              <w:rPr>
                <w:rFonts w:ascii="Courier New" w:hAnsi="Courier New" w:cs="Courier New"/>
                <w:sz w:val="18"/>
                <w:szCs w:val="18"/>
                <w:lang w:val="en-AU"/>
              </w:rPr>
              <w:t xml:space="preserve"> a</w:t>
            </w:r>
            <w:r w:rsidR="00672234" w:rsidRPr="00C40A21">
              <w:rPr>
                <w:rFonts w:ascii="Courier New" w:hAnsi="Courier New" w:cs="Courier New"/>
                <w:sz w:val="18"/>
                <w:szCs w:val="18"/>
                <w:lang w:val="en-AU"/>
              </w:rPr>
              <w:t>r</w:t>
            </w:r>
            <w:proofErr w:type="gramStart"/>
            <w:r w:rsidR="00672234" w:rsidRPr="00C40A21">
              <w:rPr>
                <w:rFonts w:ascii="Courier New" w:hAnsi="Courier New" w:cs="Courier New"/>
                <w:sz w:val="18"/>
                <w:szCs w:val="18"/>
                <w:lang w:val="en-AU"/>
              </w:rPr>
              <w:t>18,ar</w:t>
            </w:r>
            <w:proofErr w:type="gramEnd"/>
            <w:r w:rsidR="00672234" w:rsidRPr="00C40A21">
              <w:rPr>
                <w:rFonts w:ascii="Courier New" w:hAnsi="Courier New" w:cs="Courier New"/>
                <w:sz w:val="18"/>
                <w:szCs w:val="18"/>
                <w:lang w:val="en-AU"/>
              </w:rPr>
              <w:t>19</w:t>
            </w:r>
          </w:p>
          <w:p w14:paraId="6DF5CED0" w14:textId="2A56079D" w:rsidR="00164DBD" w:rsidRDefault="00672234" w:rsidP="00672234">
            <w:pPr>
              <w:keepNext/>
              <w:spacing w:before="0" w:after="0"/>
              <w:jc w:val="left"/>
              <w:rPr>
                <w:rFonts w:ascii="Courier New" w:hAnsi="Courier New" w:cs="Courier New"/>
                <w:sz w:val="18"/>
                <w:szCs w:val="18"/>
                <w:lang w:val="en-AU"/>
              </w:rPr>
            </w:pPr>
            <w:proofErr w:type="spellStart"/>
            <w:r w:rsidRPr="00C40A21">
              <w:rPr>
                <w:rFonts w:ascii="Courier New" w:hAnsi="Courier New" w:cs="Courier New"/>
                <w:sz w:val="18"/>
                <w:szCs w:val="18"/>
                <w:lang w:val="en-AU"/>
              </w:rPr>
              <w:t>Parcov</w:t>
            </w:r>
            <w:proofErr w:type="spellEnd"/>
            <w:r>
              <w:rPr>
                <w:rFonts w:ascii="Courier New" w:hAnsi="Courier New" w:cs="Courier New"/>
                <w:sz w:val="18"/>
                <w:szCs w:val="18"/>
                <w:lang w:val="en-AU"/>
              </w:rPr>
              <w:t xml:space="preserve"> </w:t>
            </w:r>
            <w:proofErr w:type="spellStart"/>
            <w:r w:rsidRPr="00C40A21">
              <w:rPr>
                <w:rFonts w:ascii="Courier New" w:hAnsi="Courier New" w:cs="Courier New"/>
                <w:sz w:val="18"/>
                <w:szCs w:val="18"/>
                <w:lang w:val="en-AU"/>
              </w:rPr>
              <w:t>param.unc</w:t>
            </w:r>
            <w:proofErr w:type="spellEnd"/>
            <w:r w:rsidR="001F28C4">
              <w:rPr>
                <w:rFonts w:ascii="Courier New" w:hAnsi="Courier New" w:cs="Courier New"/>
                <w:sz w:val="18"/>
                <w:szCs w:val="18"/>
                <w:lang w:val="en-AU"/>
              </w:rPr>
              <w:t xml:space="preserve"> # the prior </w:t>
            </w:r>
            <w:proofErr w:type="spellStart"/>
            <w:r w:rsidR="001F28C4">
              <w:rPr>
                <w:rFonts w:ascii="Courier New" w:hAnsi="Courier New" w:cs="Courier New"/>
                <w:sz w:val="18"/>
                <w:szCs w:val="18"/>
                <w:lang w:val="en-AU"/>
              </w:rPr>
              <w:t>cov</w:t>
            </w:r>
            <w:proofErr w:type="spellEnd"/>
            <w:r w:rsidR="001F28C4">
              <w:rPr>
                <w:rFonts w:ascii="Courier New" w:hAnsi="Courier New" w:cs="Courier New"/>
                <w:sz w:val="18"/>
                <w:szCs w:val="18"/>
                <w:lang w:val="en-AU"/>
              </w:rPr>
              <w:t xml:space="preserve"> matrix in </w:t>
            </w:r>
            <w:proofErr w:type="spellStart"/>
            <w:r w:rsidR="001F28C4">
              <w:rPr>
                <w:rFonts w:ascii="Courier New" w:hAnsi="Courier New" w:cs="Courier New"/>
                <w:sz w:val="18"/>
                <w:szCs w:val="18"/>
                <w:lang w:val="en-AU"/>
              </w:rPr>
              <w:t>unc</w:t>
            </w:r>
            <w:proofErr w:type="spellEnd"/>
            <w:r w:rsidR="001F28C4">
              <w:rPr>
                <w:rFonts w:ascii="Courier New" w:hAnsi="Courier New" w:cs="Courier New"/>
                <w:sz w:val="18"/>
                <w:szCs w:val="18"/>
                <w:lang w:val="en-AU"/>
              </w:rPr>
              <w:t xml:space="preserve"> file format</w:t>
            </w:r>
          </w:p>
          <w:p w14:paraId="2B436E3B" w14:textId="12E17297" w:rsidR="00672234" w:rsidRDefault="00672234" w:rsidP="00672234">
            <w:pPr>
              <w:keepNext/>
              <w:spacing w:before="0" w:after="0"/>
              <w:jc w:val="left"/>
              <w:rPr>
                <w:rFonts w:ascii="Courier New" w:hAnsi="Courier New" w:cs="Courier New"/>
                <w:sz w:val="18"/>
                <w:szCs w:val="18"/>
                <w:lang w:val="en-AU"/>
              </w:rPr>
            </w:pPr>
            <w:r w:rsidRPr="00C40A21">
              <w:rPr>
                <w:rFonts w:ascii="Courier New" w:hAnsi="Courier New" w:cs="Courier New"/>
                <w:sz w:val="18"/>
                <w:szCs w:val="18"/>
                <w:lang w:val="en-AU"/>
              </w:rPr>
              <w:t>lam</w:t>
            </w:r>
            <w:r>
              <w:rPr>
                <w:rFonts w:ascii="Courier New" w:hAnsi="Courier New" w:cs="Courier New"/>
                <w:sz w:val="18"/>
                <w:szCs w:val="18"/>
                <w:lang w:val="en-AU"/>
              </w:rPr>
              <w:t>bd</w:t>
            </w:r>
            <w:r w:rsidRPr="00C40A21">
              <w:rPr>
                <w:rFonts w:ascii="Courier New" w:hAnsi="Courier New" w:cs="Courier New"/>
                <w:sz w:val="18"/>
                <w:szCs w:val="18"/>
                <w:lang w:val="en-AU"/>
              </w:rPr>
              <w:t>as</w:t>
            </w:r>
            <w:r>
              <w:rPr>
                <w:rFonts w:ascii="Courier New" w:hAnsi="Courier New" w:cs="Courier New"/>
                <w:sz w:val="18"/>
                <w:szCs w:val="18"/>
                <w:lang w:val="en-AU"/>
              </w:rPr>
              <w:t xml:space="preserve"> </w:t>
            </w:r>
            <w:r w:rsidRPr="00C40A21">
              <w:rPr>
                <w:rFonts w:ascii="Courier New" w:hAnsi="Courier New" w:cs="Courier New"/>
                <w:sz w:val="18"/>
                <w:szCs w:val="18"/>
                <w:lang w:val="en-AU"/>
              </w:rPr>
              <w:t>0.1, 1.0, 10,100</w:t>
            </w:r>
            <w:r w:rsidR="001F28C4">
              <w:rPr>
                <w:rFonts w:ascii="Courier New" w:hAnsi="Courier New" w:cs="Courier New"/>
                <w:sz w:val="18"/>
                <w:szCs w:val="18"/>
                <w:lang w:val="en-AU"/>
              </w:rPr>
              <w:t xml:space="preserve"> #some lambda values</w:t>
            </w:r>
          </w:p>
          <w:p w14:paraId="54E88C86" w14:textId="77777777" w:rsidR="00672234" w:rsidRPr="00C40A21" w:rsidRDefault="00672234" w:rsidP="00672234">
            <w:pPr>
              <w:keepNext/>
              <w:spacing w:before="0" w:after="0"/>
              <w:jc w:val="left"/>
              <w:rPr>
                <w:rFonts w:ascii="Courier New" w:hAnsi="Courier New" w:cs="Courier New"/>
                <w:sz w:val="18"/>
                <w:szCs w:val="18"/>
              </w:rPr>
            </w:pPr>
            <w:proofErr w:type="spellStart"/>
            <w:r w:rsidRPr="00C40A21">
              <w:rPr>
                <w:rFonts w:ascii="Courier New" w:hAnsi="Courier New" w:cs="Courier New"/>
                <w:sz w:val="18"/>
                <w:szCs w:val="18"/>
              </w:rPr>
              <w:t>n_iter_base</w:t>
            </w:r>
            <w:proofErr w:type="spellEnd"/>
            <w:r>
              <w:rPr>
                <w:rFonts w:ascii="Courier New" w:hAnsi="Courier New" w:cs="Courier New"/>
                <w:sz w:val="18"/>
                <w:szCs w:val="18"/>
              </w:rPr>
              <w:t xml:space="preserve"> </w:t>
            </w:r>
            <w:r w:rsidRPr="00C40A21">
              <w:rPr>
                <w:rFonts w:ascii="Courier New" w:hAnsi="Courier New" w:cs="Courier New"/>
                <w:sz w:val="18"/>
                <w:szCs w:val="18"/>
              </w:rPr>
              <w:t>-</w:t>
            </w:r>
            <w:r>
              <w:rPr>
                <w:rFonts w:ascii="Courier New" w:hAnsi="Courier New" w:cs="Courier New"/>
                <w:sz w:val="18"/>
                <w:szCs w:val="18"/>
              </w:rPr>
              <w:t>1</w:t>
            </w:r>
          </w:p>
          <w:p w14:paraId="7863C845" w14:textId="77777777" w:rsidR="00672234" w:rsidRPr="00C40A21" w:rsidRDefault="00672234" w:rsidP="00672234">
            <w:pPr>
              <w:keepNext/>
              <w:spacing w:before="0" w:after="0"/>
              <w:jc w:val="left"/>
              <w:rPr>
                <w:rFonts w:ascii="Courier New" w:hAnsi="Courier New" w:cs="Courier New"/>
                <w:sz w:val="18"/>
                <w:szCs w:val="18"/>
              </w:rPr>
            </w:pPr>
            <w:proofErr w:type="spellStart"/>
            <w:r w:rsidRPr="00C40A21">
              <w:rPr>
                <w:rFonts w:ascii="Courier New" w:hAnsi="Courier New" w:cs="Courier New"/>
                <w:sz w:val="18"/>
                <w:szCs w:val="18"/>
              </w:rPr>
              <w:t>n_iter_super</w:t>
            </w:r>
            <w:proofErr w:type="spellEnd"/>
            <w:r>
              <w:rPr>
                <w:rFonts w:ascii="Courier New" w:hAnsi="Courier New" w:cs="Courier New"/>
                <w:sz w:val="18"/>
                <w:szCs w:val="18"/>
              </w:rPr>
              <w:t xml:space="preserve"> </w:t>
            </w:r>
            <w:r w:rsidRPr="00C40A21">
              <w:rPr>
                <w:rFonts w:ascii="Courier New" w:hAnsi="Courier New" w:cs="Courier New"/>
                <w:sz w:val="18"/>
                <w:szCs w:val="18"/>
              </w:rPr>
              <w:t>4</w:t>
            </w:r>
          </w:p>
          <w:p w14:paraId="2706E5DF" w14:textId="77777777" w:rsidR="00672234" w:rsidRDefault="00672234" w:rsidP="00672234">
            <w:pPr>
              <w:keepNext/>
              <w:spacing w:before="0" w:after="0"/>
              <w:jc w:val="left"/>
              <w:rPr>
                <w:rFonts w:ascii="Courier New" w:hAnsi="Courier New" w:cs="Courier New"/>
                <w:sz w:val="18"/>
                <w:szCs w:val="18"/>
              </w:rPr>
            </w:pPr>
            <w:proofErr w:type="spellStart"/>
            <w:r w:rsidRPr="00C40A21">
              <w:rPr>
                <w:rFonts w:ascii="Courier New" w:hAnsi="Courier New" w:cs="Courier New"/>
                <w:sz w:val="18"/>
                <w:szCs w:val="18"/>
              </w:rPr>
              <w:t>base_jacobian</w:t>
            </w:r>
            <w:proofErr w:type="spellEnd"/>
            <w:r>
              <w:rPr>
                <w:rFonts w:ascii="Courier New" w:hAnsi="Courier New" w:cs="Courier New"/>
                <w:sz w:val="18"/>
                <w:szCs w:val="18"/>
              </w:rPr>
              <w:t xml:space="preserve"> </w:t>
            </w:r>
            <w:proofErr w:type="spellStart"/>
            <w:r w:rsidRPr="00C40A21">
              <w:rPr>
                <w:rFonts w:ascii="Courier New" w:hAnsi="Courier New" w:cs="Courier New"/>
                <w:sz w:val="18"/>
                <w:szCs w:val="18"/>
              </w:rPr>
              <w:t>pest.jc</w:t>
            </w:r>
            <w:r>
              <w:rPr>
                <w:rFonts w:ascii="Courier New" w:hAnsi="Courier New" w:cs="Courier New"/>
                <w:sz w:val="18"/>
                <w:szCs w:val="18"/>
              </w:rPr>
              <w:t>b</w:t>
            </w:r>
            <w:proofErr w:type="spellEnd"/>
          </w:p>
          <w:p w14:paraId="4EAD5794" w14:textId="77777777" w:rsidR="00672234" w:rsidRDefault="00672234" w:rsidP="00672234">
            <w:pPr>
              <w:keepNext/>
              <w:spacing w:before="0" w:after="0"/>
              <w:jc w:val="left"/>
              <w:rPr>
                <w:rFonts w:ascii="Courier New" w:hAnsi="Courier New" w:cs="Courier New"/>
                <w:sz w:val="18"/>
                <w:szCs w:val="18"/>
              </w:rPr>
            </w:pPr>
            <w:proofErr w:type="spellStart"/>
            <w:r w:rsidRPr="00672234">
              <w:rPr>
                <w:rFonts w:ascii="Courier New" w:hAnsi="Courier New" w:cs="Courier New"/>
                <w:sz w:val="18"/>
                <w:szCs w:val="18"/>
              </w:rPr>
              <w:t>par_sigma_range</w:t>
            </w:r>
            <w:proofErr w:type="spellEnd"/>
            <w:r>
              <w:rPr>
                <w:rFonts w:ascii="Courier New" w:hAnsi="Courier New" w:cs="Courier New"/>
                <w:sz w:val="18"/>
                <w:szCs w:val="18"/>
              </w:rPr>
              <w:t xml:space="preserve"> </w:t>
            </w:r>
            <w:r w:rsidRPr="00672234">
              <w:rPr>
                <w:rFonts w:ascii="Courier New" w:hAnsi="Courier New" w:cs="Courier New"/>
                <w:sz w:val="18"/>
                <w:szCs w:val="18"/>
              </w:rPr>
              <w:t>6</w:t>
            </w:r>
          </w:p>
          <w:p w14:paraId="6B05B21D" w14:textId="77777777" w:rsidR="00672234" w:rsidRPr="00672234" w:rsidRDefault="00672234" w:rsidP="00672234">
            <w:pPr>
              <w:keepNext/>
              <w:spacing w:before="0" w:after="0"/>
              <w:jc w:val="left"/>
              <w:rPr>
                <w:rFonts w:ascii="Courier New" w:hAnsi="Courier New" w:cs="Courier New"/>
                <w:sz w:val="18"/>
                <w:szCs w:val="18"/>
              </w:rPr>
            </w:pPr>
            <w:proofErr w:type="spellStart"/>
            <w:r>
              <w:rPr>
                <w:rFonts w:ascii="Courier New" w:hAnsi="Courier New" w:cs="Courier New"/>
                <w:sz w:val="18"/>
                <w:szCs w:val="18"/>
              </w:rPr>
              <w:t>ies_par_en</w:t>
            </w:r>
            <w:proofErr w:type="spellEnd"/>
            <w:r>
              <w:rPr>
                <w:rFonts w:ascii="Courier New" w:hAnsi="Courier New" w:cs="Courier New"/>
                <w:sz w:val="18"/>
                <w:szCs w:val="18"/>
              </w:rPr>
              <w:t xml:space="preserve"> </w:t>
            </w:r>
            <w:proofErr w:type="spellStart"/>
            <w:r>
              <w:rPr>
                <w:rFonts w:ascii="Courier New" w:hAnsi="Courier New" w:cs="Courier New"/>
                <w:sz w:val="18"/>
                <w:szCs w:val="18"/>
              </w:rPr>
              <w:t>par.jcb</w:t>
            </w:r>
            <w:proofErr w:type="spellEnd"/>
          </w:p>
          <w:p w14:paraId="548EEB36" w14:textId="77777777" w:rsidR="00672234" w:rsidRPr="00C40A21" w:rsidRDefault="00672234" w:rsidP="00672234">
            <w:pPr>
              <w:keepNext/>
              <w:spacing w:before="0" w:after="0"/>
              <w:jc w:val="left"/>
              <w:rPr>
                <w:rFonts w:ascii="Courier New" w:hAnsi="Courier New" w:cs="Courier New"/>
                <w:sz w:val="18"/>
                <w:szCs w:val="16"/>
                <w:lang w:val="en-AU"/>
              </w:rPr>
            </w:pPr>
          </w:p>
          <w:p w14:paraId="09E2470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parameter data</w:t>
            </w:r>
            <w:r>
              <w:rPr>
                <w:rFonts w:ascii="Courier New" w:hAnsi="Courier New" w:cs="Courier New"/>
                <w:sz w:val="18"/>
                <w:szCs w:val="16"/>
                <w:lang w:val="en-AU"/>
              </w:rPr>
              <w:t xml:space="preserve"> external</w:t>
            </w:r>
          </w:p>
          <w:p w14:paraId="48CB3A78" w14:textId="1F6DC72A"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w:t>
            </w:r>
            <w:r w:rsidR="00672234">
              <w:rPr>
                <w:rFonts w:ascii="Courier New" w:hAnsi="Courier New" w:cs="Courier New"/>
                <w:sz w:val="18"/>
                <w:szCs w:val="16"/>
                <w:lang w:val="en-AU"/>
              </w:rPr>
              <w:t>ar</w:t>
            </w:r>
            <w:r>
              <w:rPr>
                <w:rFonts w:ascii="Courier New" w:hAnsi="Courier New" w:cs="Courier New"/>
                <w:sz w:val="18"/>
                <w:szCs w:val="16"/>
                <w:lang w:val="en-AU"/>
              </w:rPr>
              <w:t>_hk</w:t>
            </w:r>
            <w:r w:rsidR="00672234">
              <w:rPr>
                <w:rFonts w:ascii="Courier New" w:hAnsi="Courier New" w:cs="Courier New"/>
                <w:sz w:val="18"/>
                <w:szCs w:val="16"/>
                <w:lang w:val="en-AU"/>
              </w:rPr>
              <w:t>.csv</w:t>
            </w:r>
          </w:p>
          <w:p w14:paraId="517E6648" w14:textId="1988C86C"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xml:space="preserve">Par_rech.dat </w:t>
            </w:r>
            <w:proofErr w:type="spellStart"/>
            <w:r>
              <w:rPr>
                <w:rFonts w:ascii="Courier New" w:hAnsi="Courier New" w:cs="Courier New"/>
                <w:sz w:val="18"/>
                <w:szCs w:val="16"/>
                <w:lang w:val="en-AU"/>
              </w:rPr>
              <w:t>sep</w:t>
            </w:r>
            <w:proofErr w:type="spellEnd"/>
            <w:r>
              <w:rPr>
                <w:rFonts w:ascii="Courier New" w:hAnsi="Courier New" w:cs="Courier New"/>
                <w:sz w:val="18"/>
                <w:szCs w:val="16"/>
                <w:lang w:val="en-AU"/>
              </w:rPr>
              <w:t xml:space="preserve"> w </w:t>
            </w:r>
            <w:proofErr w:type="spellStart"/>
            <w:r>
              <w:rPr>
                <w:rFonts w:ascii="Courier New" w:hAnsi="Courier New" w:cs="Courier New"/>
                <w:sz w:val="18"/>
                <w:szCs w:val="16"/>
                <w:lang w:val="en-AU"/>
              </w:rPr>
              <w:t>missing_values</w:t>
            </w:r>
            <w:proofErr w:type="spellEnd"/>
            <w:r>
              <w:rPr>
                <w:rFonts w:ascii="Courier New" w:hAnsi="Courier New" w:cs="Courier New"/>
                <w:sz w:val="18"/>
                <w:szCs w:val="16"/>
                <w:lang w:val="en-AU"/>
              </w:rPr>
              <w:t xml:space="preserve"> nan</w:t>
            </w:r>
          </w:p>
          <w:p w14:paraId="2F7D864A" w14:textId="77777777" w:rsidR="00164DBD" w:rsidRPr="00C40A21" w:rsidRDefault="00164DBD" w:rsidP="00672234">
            <w:pPr>
              <w:keepNext/>
              <w:spacing w:before="0" w:after="0"/>
              <w:jc w:val="left"/>
              <w:rPr>
                <w:rFonts w:ascii="Courier New" w:hAnsi="Courier New" w:cs="Courier New"/>
                <w:sz w:val="18"/>
                <w:szCs w:val="16"/>
                <w:lang w:val="en-AU"/>
              </w:rPr>
            </w:pPr>
          </w:p>
          <w:p w14:paraId="378EFB84" w14:textId="16F2C594"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 observation data split into separate file for each type</w:t>
            </w:r>
          </w:p>
          <w:p w14:paraId="0353BC57"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observation data</w:t>
            </w:r>
            <w:r>
              <w:rPr>
                <w:rFonts w:ascii="Courier New" w:hAnsi="Courier New" w:cs="Courier New"/>
                <w:sz w:val="18"/>
                <w:szCs w:val="16"/>
                <w:lang w:val="en-AU"/>
              </w:rPr>
              <w:t xml:space="preserve"> external</w:t>
            </w:r>
          </w:p>
          <w:p w14:paraId="3E6D10B9" w14:textId="7FC0EB71" w:rsidR="00672234" w:rsidRPr="00C40A21"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head_o</w:t>
            </w:r>
            <w:r w:rsidR="00672234">
              <w:rPr>
                <w:rFonts w:ascii="Courier New" w:hAnsi="Courier New" w:cs="Courier New"/>
                <w:sz w:val="18"/>
                <w:szCs w:val="16"/>
                <w:lang w:val="en-AU"/>
              </w:rPr>
              <w:t xml:space="preserve">bs.dat </w:t>
            </w:r>
            <w:proofErr w:type="spellStart"/>
            <w:r w:rsidR="00A45372">
              <w:rPr>
                <w:rFonts w:ascii="Courier New" w:hAnsi="Courier New" w:cs="Courier New"/>
                <w:sz w:val="18"/>
                <w:szCs w:val="16"/>
                <w:lang w:val="en-AU"/>
              </w:rPr>
              <w:t>sep</w:t>
            </w:r>
            <w:proofErr w:type="spellEnd"/>
            <w:r w:rsidR="00672234">
              <w:rPr>
                <w:rFonts w:ascii="Courier New" w:hAnsi="Courier New" w:cs="Courier New"/>
                <w:sz w:val="18"/>
                <w:szCs w:val="16"/>
                <w:lang w:val="en-AU"/>
              </w:rPr>
              <w:t xml:space="preserve"> w </w:t>
            </w:r>
            <w:proofErr w:type="spellStart"/>
            <w:r w:rsidR="00672234">
              <w:rPr>
                <w:rFonts w:ascii="Courier New" w:hAnsi="Courier New" w:cs="Courier New"/>
                <w:sz w:val="18"/>
                <w:szCs w:val="16"/>
                <w:lang w:val="en-AU"/>
              </w:rPr>
              <w:t>missing_values</w:t>
            </w:r>
            <w:proofErr w:type="spellEnd"/>
            <w:r w:rsidR="00672234">
              <w:rPr>
                <w:rFonts w:ascii="Courier New" w:hAnsi="Courier New" w:cs="Courier New"/>
                <w:sz w:val="18"/>
                <w:szCs w:val="16"/>
                <w:lang w:val="en-AU"/>
              </w:rPr>
              <w:t xml:space="preserve"> missing</w:t>
            </w:r>
          </w:p>
          <w:p w14:paraId="79276F1C" w14:textId="44080948" w:rsidR="00672234"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flux_obs.csv</w:t>
            </w:r>
          </w:p>
          <w:p w14:paraId="0358F656" w14:textId="44BF9E88" w:rsidR="00164DBD" w:rsidRDefault="00164DBD"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additional_valuable_obs.csv</w:t>
            </w:r>
          </w:p>
          <w:p w14:paraId="78DE7736"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09903E25"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model.bat</w:t>
            </w:r>
          </w:p>
          <w:p w14:paraId="7DACB7BA" w14:textId="77777777" w:rsidR="00672234" w:rsidRDefault="00672234" w:rsidP="00672234">
            <w:pPr>
              <w:keepNext/>
              <w:spacing w:before="0" w:after="0"/>
              <w:jc w:val="left"/>
              <w:rPr>
                <w:rFonts w:ascii="Courier New" w:hAnsi="Courier New" w:cs="Courier New"/>
                <w:sz w:val="18"/>
                <w:szCs w:val="16"/>
                <w:lang w:val="en-AU"/>
              </w:rPr>
            </w:pPr>
          </w:p>
          <w:p w14:paraId="661153CD"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input</w:t>
            </w:r>
            <w:r>
              <w:rPr>
                <w:rFonts w:ascii="Courier New" w:hAnsi="Courier New" w:cs="Courier New"/>
                <w:sz w:val="18"/>
                <w:szCs w:val="16"/>
                <w:lang w:val="en-AU"/>
              </w:rPr>
              <w:t xml:space="preserve"> external</w:t>
            </w:r>
          </w:p>
          <w:p w14:paraId="41C8DBC7"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Model_input.csv</w:t>
            </w:r>
          </w:p>
          <w:p w14:paraId="51A4483E" w14:textId="77777777" w:rsidR="00672234" w:rsidRDefault="00672234" w:rsidP="00672234">
            <w:pPr>
              <w:keepNext/>
              <w:spacing w:before="0" w:after="0"/>
              <w:jc w:val="left"/>
              <w:rPr>
                <w:rFonts w:ascii="Courier New" w:hAnsi="Courier New" w:cs="Courier New"/>
                <w:sz w:val="18"/>
                <w:szCs w:val="16"/>
                <w:lang w:val="en-AU"/>
              </w:rPr>
            </w:pPr>
          </w:p>
          <w:p w14:paraId="26746265" w14:textId="77777777" w:rsidR="00672234"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model output</w:t>
            </w:r>
            <w:r>
              <w:rPr>
                <w:rFonts w:ascii="Courier New" w:hAnsi="Courier New" w:cs="Courier New"/>
                <w:sz w:val="18"/>
                <w:szCs w:val="16"/>
                <w:lang w:val="en-AU"/>
              </w:rPr>
              <w:t xml:space="preserve"> external</w:t>
            </w:r>
          </w:p>
          <w:p w14:paraId="59EF776F" w14:textId="77777777" w:rsidR="00672234" w:rsidRPr="00C40A21"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Model_output.csv</w:t>
            </w:r>
          </w:p>
          <w:p w14:paraId="52C5C6BF" w14:textId="77777777" w:rsidR="00672234" w:rsidRDefault="00672234" w:rsidP="00672234">
            <w:pPr>
              <w:keepNext/>
              <w:spacing w:before="0" w:after="0"/>
              <w:jc w:val="left"/>
              <w:rPr>
                <w:rFonts w:ascii="Courier New" w:hAnsi="Courier New" w:cs="Courier New"/>
                <w:sz w:val="18"/>
                <w:szCs w:val="16"/>
                <w:lang w:val="en-AU"/>
              </w:rPr>
            </w:pPr>
          </w:p>
          <w:p w14:paraId="08667D09" w14:textId="77777777" w:rsidR="00672234" w:rsidRPr="00C40A21" w:rsidRDefault="00672234" w:rsidP="00672234">
            <w:pPr>
              <w:keepNext/>
              <w:spacing w:before="0" w:after="0"/>
              <w:jc w:val="left"/>
              <w:rPr>
                <w:rFonts w:ascii="Courier New" w:hAnsi="Courier New" w:cs="Courier New"/>
                <w:sz w:val="18"/>
                <w:szCs w:val="16"/>
                <w:lang w:val="en-AU"/>
              </w:rPr>
            </w:pPr>
            <w:r w:rsidRPr="00C40A21">
              <w:rPr>
                <w:rFonts w:ascii="Courier New" w:hAnsi="Courier New" w:cs="Courier New"/>
                <w:sz w:val="18"/>
                <w:szCs w:val="16"/>
                <w:lang w:val="en-AU"/>
              </w:rPr>
              <w:t>* prior information</w:t>
            </w:r>
            <w:r>
              <w:rPr>
                <w:rFonts w:ascii="Courier New" w:hAnsi="Courier New" w:cs="Courier New"/>
                <w:sz w:val="18"/>
                <w:szCs w:val="16"/>
                <w:lang w:val="en-AU"/>
              </w:rPr>
              <w:t xml:space="preserve"> external</w:t>
            </w:r>
          </w:p>
          <w:p w14:paraId="5ED7681B" w14:textId="77777777" w:rsidR="00672234" w:rsidRPr="00672234" w:rsidRDefault="00672234" w:rsidP="00672234">
            <w:pPr>
              <w:keepNext/>
              <w:spacing w:before="0" w:after="0"/>
              <w:jc w:val="left"/>
              <w:rPr>
                <w:rFonts w:ascii="Courier New" w:hAnsi="Courier New" w:cs="Courier New"/>
                <w:sz w:val="18"/>
                <w:szCs w:val="16"/>
                <w:lang w:val="en-AU"/>
              </w:rPr>
            </w:pPr>
            <w:r>
              <w:rPr>
                <w:rFonts w:ascii="Courier New" w:hAnsi="Courier New" w:cs="Courier New"/>
                <w:sz w:val="18"/>
                <w:szCs w:val="16"/>
                <w:lang w:val="en-AU"/>
              </w:rPr>
              <w:t>Pi.csv</w:t>
            </w:r>
          </w:p>
          <w:p w14:paraId="0584F0D3" w14:textId="77777777" w:rsidR="00672234" w:rsidRDefault="00672234" w:rsidP="00672234">
            <w:pPr>
              <w:keepNext/>
              <w:spacing w:before="0" w:after="0"/>
              <w:jc w:val="left"/>
              <w:rPr>
                <w:rFonts w:ascii="Courier New" w:hAnsi="Courier New" w:cs="Courier New"/>
                <w:sz w:val="18"/>
                <w:szCs w:val="16"/>
                <w:lang w:val="en-AU"/>
              </w:rPr>
            </w:pPr>
          </w:p>
        </w:tc>
      </w:tr>
    </w:tbl>
    <w:p w14:paraId="7F4B1552" w14:textId="77777777" w:rsidR="00672234" w:rsidRDefault="00672234" w:rsidP="00672234">
      <w:pPr>
        <w:keepNext/>
        <w:spacing w:before="0" w:after="0"/>
        <w:jc w:val="left"/>
        <w:rPr>
          <w:rFonts w:ascii="Courier New" w:hAnsi="Courier New" w:cs="Courier New"/>
          <w:sz w:val="18"/>
          <w:szCs w:val="16"/>
          <w:lang w:val="en-AU"/>
        </w:rPr>
      </w:pPr>
    </w:p>
    <w:p w14:paraId="07A22B7A" w14:textId="3DD289DD" w:rsidR="00672234" w:rsidRDefault="00672234" w:rsidP="00672234">
      <w:pPr>
        <w:pStyle w:val="Caption"/>
        <w:rPr>
          <w:lang w:val="en-AU"/>
        </w:rPr>
      </w:pPr>
      <w:r>
        <w:rPr>
          <w:lang w:val="en-AU"/>
        </w:rPr>
        <w:t>Figure 4.13 An enhanced PEST control file.</w:t>
      </w:r>
    </w:p>
    <w:p w14:paraId="41B24CBE" w14:textId="77777777" w:rsidR="00672234" w:rsidRDefault="00672234" w:rsidP="00672234">
      <w:pPr>
        <w:keepNext/>
        <w:spacing w:before="0" w:after="0"/>
        <w:jc w:val="left"/>
        <w:rPr>
          <w:rFonts w:ascii="Courier New" w:hAnsi="Courier New" w:cs="Courier New"/>
          <w:sz w:val="18"/>
          <w:szCs w:val="16"/>
          <w:lang w:val="en-AU"/>
        </w:rPr>
      </w:pPr>
    </w:p>
    <w:p w14:paraId="24B4E1C0" w14:textId="4A4545D0" w:rsidR="00672234" w:rsidRDefault="00672234" w:rsidP="00672234">
      <w:pPr>
        <w:rPr>
          <w:lang w:val="en-AU"/>
        </w:rPr>
      </w:pPr>
    </w:p>
    <w:p w14:paraId="5E941CD8" w14:textId="732373F7" w:rsidR="00672234" w:rsidRDefault="00672234" w:rsidP="00672234">
      <w:pPr>
        <w:rPr>
          <w:lang w:val="en-AU"/>
        </w:rPr>
      </w:pPr>
    </w:p>
    <w:p w14:paraId="3224C158" w14:textId="471A1520" w:rsidR="00672234" w:rsidRDefault="00672234" w:rsidP="00672234">
      <w:pPr>
        <w:rPr>
          <w:lang w:val="en-AU"/>
        </w:rPr>
      </w:pPr>
    </w:p>
    <w:p w14:paraId="4EA94364" w14:textId="4E8B3A34" w:rsidR="00672234" w:rsidRDefault="00672234" w:rsidP="00672234">
      <w:pPr>
        <w:rPr>
          <w:lang w:val="en-AU"/>
        </w:rPr>
      </w:pPr>
    </w:p>
    <w:p w14:paraId="4E44C5CA" w14:textId="3F64BB9C" w:rsidR="00672234" w:rsidRDefault="00672234" w:rsidP="00672234">
      <w:pPr>
        <w:rPr>
          <w:lang w:val="en-AU"/>
        </w:rPr>
      </w:pPr>
    </w:p>
    <w:p w14:paraId="167E38B9" w14:textId="77777777" w:rsidR="00672234" w:rsidRPr="00672234" w:rsidRDefault="00672234" w:rsidP="00672234">
      <w:pPr>
        <w:rPr>
          <w:lang w:val="en-AU"/>
        </w:rPr>
      </w:pPr>
    </w:p>
    <w:p w14:paraId="3BEF0868" w14:textId="77777777" w:rsidR="004F11D5" w:rsidRDefault="004F11D5" w:rsidP="005251F6">
      <w:pPr>
        <w:pStyle w:val="Heading1"/>
      </w:pPr>
    </w:p>
    <w:p w14:paraId="5307838C" w14:textId="4326A0AE" w:rsidR="005251F6" w:rsidRDefault="005251F6" w:rsidP="005251F6">
      <w:pPr>
        <w:pStyle w:val="Heading1"/>
      </w:pPr>
      <w:bookmarkStart w:id="1983" w:name="_Toc32564113"/>
      <w:r>
        <w:t xml:space="preserve">5. </w:t>
      </w:r>
      <w:r w:rsidR="00FE1FCC">
        <w:t>Running PEST++ Programs</w:t>
      </w:r>
      <w:bookmarkEnd w:id="1983"/>
    </w:p>
    <w:p w14:paraId="624E7C55" w14:textId="77777777" w:rsidR="00FE1FCC" w:rsidRDefault="00FE1FCC" w:rsidP="00FE1FCC">
      <w:pPr>
        <w:pStyle w:val="Heading2"/>
      </w:pPr>
      <w:bookmarkStart w:id="1984" w:name="_Toc32564114"/>
      <w:r>
        <w:t>5.1 General</w:t>
      </w:r>
      <w:bookmarkEnd w:id="1984"/>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5" w:name="_Toc32564115"/>
      <w:r>
        <w:t>5.2 Model Runs in Serial</w:t>
      </w:r>
      <w:bookmarkEnd w:id="1985"/>
    </w:p>
    <w:p w14:paraId="0A8FBB30" w14:textId="1646F220" w:rsidR="0086395E" w:rsidRDefault="0086395E" w:rsidP="0086395E">
      <w:pPr>
        <w:pStyle w:val="Heading3"/>
      </w:pPr>
      <w:bookmarkStart w:id="1986" w:name="_Toc32564116"/>
      <w:r>
        <w:t>5.2.1 Concepts</w:t>
      </w:r>
      <w:bookmarkEnd w:id="1986"/>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w:t>
      </w:r>
      <w:proofErr w:type="gramStart"/>
      <w:r w:rsidR="008C5288">
        <w:rPr>
          <w:lang w:val="en-AU"/>
        </w:rPr>
        <w:t>However</w:t>
      </w:r>
      <w:proofErr w:type="gramEnd"/>
      <w:r w:rsidR="008C5288">
        <w:rPr>
          <w:lang w:val="en-AU"/>
        </w:rPr>
        <w:t xml:space="preserve">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xml:space="preserve">. </w:t>
      </w:r>
      <w:proofErr w:type="gramStart"/>
      <w:r>
        <w:rPr>
          <w:lang w:val="en-AU"/>
        </w:rPr>
        <w:t>However</w:t>
      </w:r>
      <w:proofErr w:type="gramEnd"/>
      <w:r>
        <w:rPr>
          <w:lang w:val="en-AU"/>
        </w:rPr>
        <w:t xml:space="preserve"> if this is not the case, then pathnames are required.</w:t>
      </w:r>
    </w:p>
    <w:p w14:paraId="40540C63" w14:textId="77777777" w:rsidR="005C0CB0" w:rsidRDefault="005C0CB0" w:rsidP="005C0CB0">
      <w:pPr>
        <w:pStyle w:val="Heading3"/>
      </w:pPr>
      <w:bookmarkStart w:id="1987" w:name="_Toc32564117"/>
      <w:r>
        <w:t>5.2.</w:t>
      </w:r>
      <w:r w:rsidR="00DF4951">
        <w:t>2</w:t>
      </w:r>
      <w:r>
        <w:t xml:space="preserve"> Running </w:t>
      </w:r>
      <w:r w:rsidR="00265AC6">
        <w:t>PESTPP-</w:t>
      </w:r>
      <w:r w:rsidR="00073B10">
        <w:t>XXX</w:t>
      </w:r>
      <w:bookmarkEnd w:id="1987"/>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proofErr w:type="spellStart"/>
      <w:r>
        <w:rPr>
          <w:rFonts w:ascii="Courier New" w:hAnsi="Courier New" w:cs="Courier New"/>
          <w:sz w:val="20"/>
          <w:lang w:val="en-AU"/>
        </w:rPr>
        <w:t>pestpp</w:t>
      </w:r>
      <w:proofErr w:type="spellEnd"/>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w:t>
      </w:r>
      <w:proofErr w:type="spellStart"/>
      <w:r w:rsidRPr="00265AC6">
        <w:rPr>
          <w:i/>
          <w:lang w:val="en-AU"/>
        </w:rPr>
        <w:t>pst</w:t>
      </w:r>
      <w:proofErr w:type="spellEnd"/>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8" w:name="_Toc32564118"/>
      <w:r>
        <w:lastRenderedPageBreak/>
        <w:t>5.3 Model Runs in Parallel</w:t>
      </w:r>
      <w:bookmarkEnd w:id="1988"/>
    </w:p>
    <w:p w14:paraId="1B3374B9" w14:textId="38EC26E0" w:rsidR="00813754" w:rsidRDefault="0057216C" w:rsidP="0057216C">
      <w:pPr>
        <w:pStyle w:val="Heading3"/>
      </w:pPr>
      <w:bookmarkStart w:id="1989" w:name="_Toc32564119"/>
      <w:r>
        <w:t>5.3.1 Concepts</w:t>
      </w:r>
      <w:bookmarkEnd w:id="1989"/>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w:t>
      </w:r>
      <w:proofErr w:type="gramStart"/>
      <w:r>
        <w:rPr>
          <w:lang w:val="en-AU"/>
        </w:rPr>
        <w:t>high performance</w:t>
      </w:r>
      <w:proofErr w:type="gramEnd"/>
      <w:r>
        <w:rPr>
          <w:lang w:val="en-AU"/>
        </w:rPr>
        <w:t xml:space="preserv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w:t>
      </w:r>
      <w:proofErr w:type="gramStart"/>
      <w:r>
        <w:rPr>
          <w:lang w:val="en-AU"/>
        </w:rPr>
        <w:t>are</w:t>
      </w:r>
      <w:proofErr w:type="gramEnd"/>
      <w:r>
        <w:rPr>
          <w:lang w:val="en-AU"/>
        </w:rPr>
        <w:t xml:space="preserv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w:t>
      </w:r>
      <w:proofErr w:type="gramStart"/>
      <w:r w:rsidR="0061671F">
        <w:rPr>
          <w:lang w:val="en-AU"/>
        </w:rPr>
        <w:t>suite, but</w:t>
      </w:r>
      <w:proofErr w:type="gramEnd"/>
      <w:r w:rsidR="0061671F">
        <w:rPr>
          <w:lang w:val="en-AU"/>
        </w:rPr>
        <w:t xml:space="preserve">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 xml:space="preserve">as soon as </w:t>
      </w:r>
      <w:proofErr w:type="gramStart"/>
      <w:r>
        <w:rPr>
          <w:lang w:val="en-AU"/>
        </w:rPr>
        <w:t>both of these</w:t>
      </w:r>
      <w:proofErr w:type="gramEnd"/>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w:t>
      </w:r>
      <w:proofErr w:type="gramStart"/>
      <w:r w:rsidR="00E35F71">
        <w:rPr>
          <w:lang w:val="en-AU"/>
        </w:rPr>
        <w:t>pool, or</w:t>
      </w:r>
      <w:proofErr w:type="gramEnd"/>
      <w:r w:rsidR="00E35F71">
        <w:rPr>
          <w:lang w:val="en-AU"/>
        </w:rPr>
        <w:t xml:space="preserve">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w:t>
      </w:r>
      <w:proofErr w:type="gramStart"/>
      <w:r w:rsidR="00D34989">
        <w:rPr>
          <w:lang w:val="en-AU"/>
        </w:rPr>
        <w:t>particular</w:t>
      </w:r>
      <w:r>
        <w:rPr>
          <w:lang w:val="en-AU"/>
        </w:rPr>
        <w:t xml:space="preserve"> run</w:t>
      </w:r>
      <w:proofErr w:type="gramEnd"/>
      <w:r>
        <w:rPr>
          <w:lang w:val="en-AU"/>
        </w:rPr>
        <w:t xml:space="preserve">.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 xml:space="preserve">on this </w:t>
      </w:r>
      <w:proofErr w:type="gramStart"/>
      <w:r>
        <w:rPr>
          <w:lang w:val="en-AU"/>
        </w:rPr>
        <w:t>particular occasion</w:t>
      </w:r>
      <w:proofErr w:type="gramEnd"/>
      <w:r>
        <w:rPr>
          <w:lang w:val="en-AU"/>
        </w:rPr>
        <w:t>.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90" w:name="_Toc32564120"/>
      <w:r>
        <w:t>5.3.2 Manager to Worker Communication</w:t>
      </w:r>
      <w:bookmarkEnd w:id="1990"/>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w:t>
      </w:r>
      <w:proofErr w:type="gramStart"/>
      <w:r w:rsidR="00EF033E">
        <w:t>sufficient</w:t>
      </w:r>
      <w:proofErr w:type="gramEnd"/>
      <w:r w:rsidR="00EF033E">
        <w:t xml:space="preserve">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91" w:name="_Toc32564121"/>
      <w:r>
        <w:t>5.3.3 Running PESTPP-</w:t>
      </w:r>
      <w:r w:rsidR="00381F42">
        <w:t>XXX</w:t>
      </w:r>
      <w:r>
        <w:t xml:space="preserve"> </w:t>
      </w:r>
      <w:r w:rsidR="00157458">
        <w:t>as Manager and Worker</w:t>
      </w:r>
      <w:bookmarkEnd w:id="1991"/>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r>
      <w:proofErr w:type="spellStart"/>
      <w:r w:rsidRPr="00530160">
        <w:rPr>
          <w:rFonts w:ascii="Courier New" w:hAnsi="Courier New" w:cs="Courier New"/>
          <w:sz w:val="20"/>
        </w:rPr>
        <w:t>pestpp</w:t>
      </w:r>
      <w:proofErr w:type="spellEnd"/>
      <w:r w:rsidRPr="00530160">
        <w:rPr>
          <w:rFonts w:ascii="Courier New" w:hAnsi="Courier New" w:cs="Courier New"/>
          <w:sz w:val="20"/>
        </w:rPr>
        <w:t>-</w:t>
      </w:r>
      <w:r w:rsidR="00381F42">
        <w:rPr>
          <w:rFonts w:ascii="Courier New" w:hAnsi="Courier New" w:cs="Courier New"/>
          <w:sz w:val="20"/>
        </w:rPr>
        <w:t>xxx</w:t>
      </w:r>
      <w:r w:rsidRPr="00530160">
        <w:rPr>
          <w:rFonts w:ascii="Courier New" w:hAnsi="Courier New" w:cs="Courier New"/>
          <w:sz w:val="20"/>
        </w:rPr>
        <w:t xml:space="preserve"> case /</w:t>
      </w:r>
      <w:proofErr w:type="gramStart"/>
      <w:r w:rsidRPr="00530160">
        <w:rPr>
          <w:rFonts w:ascii="Courier New" w:hAnsi="Courier New" w:cs="Courier New"/>
          <w:sz w:val="20"/>
        </w:rPr>
        <w:t>h :port</w:t>
      </w:r>
      <w:proofErr w:type="gramEnd"/>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w:t>
      </w:r>
      <w:proofErr w:type="gramStart"/>
      <w:r w:rsidR="00907C60">
        <w:t>particular worker</w:t>
      </w:r>
      <w:proofErr w:type="gramEnd"/>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r>
      <w:proofErr w:type="spellStart"/>
      <w:r w:rsidRPr="00530160">
        <w:rPr>
          <w:rFonts w:ascii="Courier New" w:hAnsi="Courier New" w:cs="Courier New"/>
          <w:sz w:val="20"/>
        </w:rPr>
        <w:t>pestpp</w:t>
      </w:r>
      <w:proofErr w:type="spellEnd"/>
      <w:r w:rsidRPr="00530160">
        <w:rPr>
          <w:rFonts w:ascii="Courier New" w:hAnsi="Courier New" w:cs="Courier New"/>
          <w:sz w:val="20"/>
        </w:rPr>
        <w:t>-</w:t>
      </w:r>
      <w:r w:rsidR="00157458">
        <w:rPr>
          <w:rFonts w:ascii="Courier New" w:hAnsi="Courier New" w:cs="Courier New"/>
          <w:sz w:val="20"/>
        </w:rPr>
        <w:t>xxx</w:t>
      </w:r>
      <w:r w:rsidRPr="00530160">
        <w:rPr>
          <w:rFonts w:ascii="Courier New" w:hAnsi="Courier New" w:cs="Courier New"/>
          <w:sz w:val="20"/>
        </w:rPr>
        <w:t xml:space="preserve"> case /h </w:t>
      </w:r>
      <w:proofErr w:type="spellStart"/>
      <w:proofErr w:type="gramStart"/>
      <w:r>
        <w:rPr>
          <w:rFonts w:ascii="Courier New" w:hAnsi="Courier New" w:cs="Courier New"/>
          <w:sz w:val="20"/>
        </w:rPr>
        <w:t>textstring</w:t>
      </w:r>
      <w:r w:rsidRPr="00530160">
        <w:rPr>
          <w:rFonts w:ascii="Courier New" w:hAnsi="Courier New" w:cs="Courier New"/>
          <w:sz w:val="20"/>
        </w:rPr>
        <w:t>:port</w:t>
      </w:r>
      <w:proofErr w:type="spellEnd"/>
      <w:proofErr w:type="gramEnd"/>
    </w:p>
    <w:p w14:paraId="74286DAA" w14:textId="0AC41AA5" w:rsidR="00250761" w:rsidRDefault="003D0D57" w:rsidP="000C53EA">
      <w:r w:rsidRPr="003D0D57">
        <w:rPr>
          <w:i/>
        </w:rPr>
        <w:lastRenderedPageBreak/>
        <w:t>case</w:t>
      </w:r>
      <w:r>
        <w:t xml:space="preserve"> is the filename base of the PEST control file. </w:t>
      </w:r>
      <w:proofErr w:type="spellStart"/>
      <w:r w:rsidR="00250761" w:rsidRPr="009722EA">
        <w:rPr>
          <w:i/>
        </w:rPr>
        <w:t>textstring</w:t>
      </w:r>
      <w:proofErr w:type="spellEnd"/>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82493A">
      <w:pPr>
        <w:pStyle w:val="ListParagraph"/>
        <w:numPr>
          <w:ilvl w:val="0"/>
          <w:numId w:val="7"/>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 xml:space="preserve">is </w:t>
      </w:r>
      <w:proofErr w:type="gramStart"/>
      <w:r>
        <w:t>running;</w:t>
      </w:r>
      <w:proofErr w:type="gramEnd"/>
    </w:p>
    <w:p w14:paraId="0B0AF3B4" w14:textId="5CB4E3D4" w:rsidR="00250761" w:rsidRDefault="00250761" w:rsidP="0082493A">
      <w:pPr>
        <w:pStyle w:val="ListParagraph"/>
        <w:numPr>
          <w:ilvl w:val="0"/>
          <w:numId w:val="7"/>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 xml:space="preserve">is </w:t>
      </w:r>
      <w:proofErr w:type="gramStart"/>
      <w:r>
        <w:t>running;</w:t>
      </w:r>
      <w:proofErr w:type="gramEnd"/>
    </w:p>
    <w:p w14:paraId="3E34022E" w14:textId="779074DD" w:rsidR="00250761" w:rsidRDefault="00250761" w:rsidP="0082493A">
      <w:pPr>
        <w:pStyle w:val="ListParagraph"/>
        <w:numPr>
          <w:ilvl w:val="0"/>
          <w:numId w:val="7"/>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w:t>
      </w:r>
      <w:proofErr w:type="gramStart"/>
      <w:r>
        <w:t>namely</w:t>
      </w:r>
      <w:proofErr w:type="gramEnd"/>
      <w:r>
        <w:t xml:space="preserve">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92" w:name="_Toc32564122"/>
      <w:r>
        <w:t>5.3.</w:t>
      </w:r>
      <w:r w:rsidR="007A3855">
        <w:t>4</w:t>
      </w:r>
      <w:r>
        <w:t xml:space="preserve"> Run Management Record File</w:t>
      </w:r>
      <w:bookmarkEnd w:id="1992"/>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proofErr w:type="spellStart"/>
      <w:r w:rsidR="00856671">
        <w:rPr>
          <w:i/>
        </w:rPr>
        <w:t>case.rmr</w:t>
      </w:r>
      <w:proofErr w:type="spellEnd"/>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3" w:name="_Toc32564123"/>
      <w:r>
        <w:t>5.3.</w:t>
      </w:r>
      <w:r w:rsidR="007A3855">
        <w:t>5</w:t>
      </w:r>
      <w:r>
        <w:t xml:space="preserve"> Run Management Control Variables</w:t>
      </w:r>
      <w:bookmarkEnd w:id="1993"/>
      <w:r w:rsidR="009571E1">
        <w:t xml:space="preserve"> </w:t>
      </w:r>
    </w:p>
    <w:p w14:paraId="466B13F7" w14:textId="77777777" w:rsidR="00AD5A3A" w:rsidRDefault="00192E9D" w:rsidP="00192E9D">
      <w:proofErr w:type="gramStart"/>
      <w:r>
        <w:t>A number of</w:t>
      </w:r>
      <w:proofErr w:type="gramEnd"/>
      <w:r>
        <w:t xml:space="preserve">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proofErr w:type="gramStart"/>
      <w:r w:rsidR="00192E9D">
        <w:t>are</w:t>
      </w:r>
      <w:proofErr w:type="gramEnd"/>
      <w:r w:rsidR="00192E9D">
        <w:t xml:space="preserv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proofErr w:type="spellStart"/>
      <w:r>
        <w:t>overdue_resched_</w:t>
      </w:r>
      <w:proofErr w:type="gramStart"/>
      <w:r>
        <w:t>fac</w:t>
      </w:r>
      <w:proofErr w:type="spellEnd"/>
      <w:r>
        <w:t>(</w:t>
      </w:r>
      <w:proofErr w:type="gramEnd"/>
      <w:r>
        <w:t>)</w:t>
      </w:r>
    </w:p>
    <w:p w14:paraId="10FA9F3F" w14:textId="1F1A46F3" w:rsidR="00192E9D" w:rsidRDefault="009268FD" w:rsidP="00192E9D">
      <w:r>
        <w:t xml:space="preserve">Suppose that the value of </w:t>
      </w:r>
      <w:proofErr w:type="spellStart"/>
      <w:r w:rsidR="008D45F8" w:rsidRPr="008D45F8">
        <w:rPr>
          <w:i/>
        </w:rPr>
        <w:t>o</w:t>
      </w:r>
      <w:r w:rsidRPr="008D45F8">
        <w:rPr>
          <w:i/>
        </w:rPr>
        <w:t>v</w:t>
      </w:r>
      <w:r>
        <w:rPr>
          <w:i/>
        </w:rPr>
        <w:t>erdue_resched_</w:t>
      </w:r>
      <w:proofErr w:type="gramStart"/>
      <w:r>
        <w:rPr>
          <w:i/>
        </w:rPr>
        <w:t>fac</w:t>
      </w:r>
      <w:proofErr w:type="spellEnd"/>
      <w:r w:rsidR="008D45F8">
        <w:rPr>
          <w:i/>
        </w:rPr>
        <w:t>(</w:t>
      </w:r>
      <w:proofErr w:type="gramEnd"/>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proofErr w:type="spellStart"/>
      <w:r w:rsidR="00DF39DF">
        <w:rPr>
          <w:i/>
        </w:rPr>
        <w:t>max_run_</w:t>
      </w:r>
      <w:proofErr w:type="gramStart"/>
      <w:r w:rsidR="00DF39DF">
        <w:rPr>
          <w:i/>
        </w:rPr>
        <w:t>fail</w:t>
      </w:r>
      <w:proofErr w:type="spellEnd"/>
      <w:r w:rsidR="00DF39DF">
        <w:rPr>
          <w:i/>
        </w:rPr>
        <w:t>(</w:t>
      </w:r>
      <w:proofErr w:type="gramEnd"/>
      <w:r w:rsidR="00DF39DF">
        <w:rPr>
          <w:i/>
        </w:rPr>
        <w:t>)</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proofErr w:type="spellStart"/>
      <w:r w:rsidR="009960C2" w:rsidRPr="00DF39DF">
        <w:rPr>
          <w:i/>
        </w:rPr>
        <w:t>max_run_</w:t>
      </w:r>
      <w:proofErr w:type="gramStart"/>
      <w:r w:rsidR="009960C2" w:rsidRPr="00DF39DF">
        <w:rPr>
          <w:i/>
        </w:rPr>
        <w:t>fail</w:t>
      </w:r>
      <w:proofErr w:type="spellEnd"/>
      <w:r w:rsidR="00DF39DF" w:rsidRPr="00DF39DF">
        <w:rPr>
          <w:i/>
        </w:rPr>
        <w:t>(</w:t>
      </w:r>
      <w:proofErr w:type="gramEnd"/>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proofErr w:type="spellStart"/>
      <w:r w:rsidRPr="00734813">
        <w:rPr>
          <w:i/>
        </w:rPr>
        <w:t>overdue_resched_</w:t>
      </w:r>
      <w:proofErr w:type="gramStart"/>
      <w:r w:rsidRPr="00734813">
        <w:rPr>
          <w:i/>
        </w:rPr>
        <w:t>fac</w:t>
      </w:r>
      <w:proofErr w:type="spellEnd"/>
      <w:r w:rsidRPr="00734813">
        <w:rPr>
          <w:i/>
        </w:rPr>
        <w:t>(</w:t>
      </w:r>
      <w:proofErr w:type="gramEnd"/>
      <w:r w:rsidRPr="00734813">
        <w:rPr>
          <w:i/>
        </w:rPr>
        <w:t>)</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proofErr w:type="spellStart"/>
      <w:r>
        <w:t>overdue_giveup_</w:t>
      </w:r>
      <w:proofErr w:type="gramStart"/>
      <w:r>
        <w:t>fac</w:t>
      </w:r>
      <w:proofErr w:type="spellEnd"/>
      <w:r>
        <w:t>(</w:t>
      </w:r>
      <w:proofErr w:type="gramEnd"/>
      <w:r>
        <w:t>)</w:t>
      </w:r>
    </w:p>
    <w:p w14:paraId="63BA706F" w14:textId="2C9AAC5C" w:rsidR="006649C0" w:rsidRDefault="00115F56" w:rsidP="00CF6749">
      <w:r>
        <w:t xml:space="preserve">The value of </w:t>
      </w:r>
      <w:proofErr w:type="spellStart"/>
      <w:r w:rsidRPr="00115F56">
        <w:rPr>
          <w:i/>
        </w:rPr>
        <w:t>overdue_giveup_</w:t>
      </w:r>
      <w:proofErr w:type="gramStart"/>
      <w:r w:rsidRPr="00115F56">
        <w:rPr>
          <w:i/>
        </w:rPr>
        <w:t>fac</w:t>
      </w:r>
      <w:proofErr w:type="spellEnd"/>
      <w:r w:rsidRPr="00115F56">
        <w:rPr>
          <w:i/>
        </w:rPr>
        <w:t>(</w:t>
      </w:r>
      <w:proofErr w:type="gramEnd"/>
      <w:r w:rsidRPr="00115F56">
        <w:rPr>
          <w:i/>
        </w:rPr>
        <w:t>)</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proofErr w:type="spellStart"/>
      <w:r w:rsidR="0066106E">
        <w:rPr>
          <w:i/>
        </w:rPr>
        <w:t>overdue_giveup_</w:t>
      </w:r>
      <w:proofErr w:type="gramStart"/>
      <w:r w:rsidR="0066106E">
        <w:rPr>
          <w:i/>
        </w:rPr>
        <w:t>fac</w:t>
      </w:r>
      <w:proofErr w:type="spellEnd"/>
      <w:r w:rsidR="0066106E">
        <w:rPr>
          <w:i/>
        </w:rPr>
        <w:t>(</w:t>
      </w:r>
      <w:proofErr w:type="gramEnd"/>
      <w:r w:rsidR="0066106E">
        <w:rPr>
          <w:i/>
        </w:rPr>
        <w:t>)</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proofErr w:type="spellStart"/>
      <w:r>
        <w:t>overdue_giveup_</w:t>
      </w:r>
      <w:proofErr w:type="gramStart"/>
      <w:r>
        <w:t>minutes</w:t>
      </w:r>
      <w:proofErr w:type="spellEnd"/>
      <w:r>
        <w:t>(</w:t>
      </w:r>
      <w:proofErr w:type="gramEnd"/>
      <w:r>
        <w:t>)</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proofErr w:type="spellStart"/>
      <w:r w:rsidR="00F75E90" w:rsidRPr="00F75E90">
        <w:rPr>
          <w:i/>
        </w:rPr>
        <w:t>overdue_giveup_</w:t>
      </w:r>
      <w:proofErr w:type="gramStart"/>
      <w:r w:rsidR="00F75E90" w:rsidRPr="00F75E90">
        <w:rPr>
          <w:i/>
        </w:rPr>
        <w:t>minutes</w:t>
      </w:r>
      <w:proofErr w:type="spellEnd"/>
      <w:r w:rsidR="00F75E90" w:rsidRPr="00F75E90">
        <w:rPr>
          <w:i/>
        </w:rPr>
        <w:t>(</w:t>
      </w:r>
      <w:proofErr w:type="gramEnd"/>
      <w:r w:rsidR="00F75E90" w:rsidRPr="00F75E90">
        <w:rPr>
          <w:i/>
        </w:rPr>
        <w:t>)</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proofErr w:type="spellStart"/>
      <w:r w:rsidR="00374AD2">
        <w:rPr>
          <w:i/>
        </w:rPr>
        <w:t>overdue_giveup_fac</w:t>
      </w:r>
      <w:proofErr w:type="spellEnd"/>
      <w:r w:rsidR="00374AD2">
        <w:rPr>
          <w:i/>
        </w:rPr>
        <w:t>()</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proofErr w:type="spellStart"/>
      <w:r w:rsidR="009960C2" w:rsidRPr="009A6D8C">
        <w:rPr>
          <w:i/>
        </w:rPr>
        <w:t>overdue_giveup_minutes</w:t>
      </w:r>
      <w:proofErr w:type="spellEnd"/>
      <w:r w:rsidR="00DF39DF" w:rsidRPr="009A6D8C">
        <w:rPr>
          <w:i/>
        </w:rPr>
        <w:t>()</w:t>
      </w:r>
      <w:r w:rsidR="009960C2">
        <w:t xml:space="preserve"> or </w:t>
      </w:r>
      <w:proofErr w:type="spellStart"/>
      <w:r w:rsidR="009960C2" w:rsidRPr="009A6D8C">
        <w:rPr>
          <w:i/>
        </w:rPr>
        <w:t>overdue_giveup_fac</w:t>
      </w:r>
      <w:proofErr w:type="spellEnd"/>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proofErr w:type="spellStart"/>
      <w:r w:rsidR="00742E3E" w:rsidRPr="00742E3E">
        <w:rPr>
          <w:i/>
        </w:rPr>
        <w:t>overdue_giveup_</w:t>
      </w:r>
      <w:proofErr w:type="gramStart"/>
      <w:r w:rsidR="00742E3E" w:rsidRPr="00742E3E">
        <w:rPr>
          <w:i/>
        </w:rPr>
        <w:t>fac</w:t>
      </w:r>
      <w:proofErr w:type="spellEnd"/>
      <w:r w:rsidR="00742E3E" w:rsidRPr="00742E3E">
        <w:rPr>
          <w:i/>
        </w:rPr>
        <w:t>(</w:t>
      </w:r>
      <w:proofErr w:type="gramEnd"/>
      <w:r w:rsidR="00742E3E" w:rsidRPr="00742E3E">
        <w:rPr>
          <w:i/>
        </w:rPr>
        <w:t>)</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684008">
      <w:pPr>
        <w:pStyle w:val="Heading4"/>
        <w:pPrChange w:id="1994" w:author="Chris Nicol" w:date="2020-04-12T18:57:00Z">
          <w:pPr/>
        </w:pPrChange>
      </w:pPr>
      <w:proofErr w:type="spellStart"/>
      <w:r>
        <w:t>max_run_</w:t>
      </w:r>
      <w:proofErr w:type="gramStart"/>
      <w:r>
        <w:t>fail</w:t>
      </w:r>
      <w:proofErr w:type="spellEnd"/>
      <w:r>
        <w:t>(</w:t>
      </w:r>
      <w:proofErr w:type="gramEnd"/>
      <w:r>
        <w:t>)</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w:t>
      </w:r>
      <w:proofErr w:type="gramStart"/>
      <w:r w:rsidR="00C52435">
        <w:t>model</w:t>
      </w:r>
      <w:proofErr w:type="gramEnd"/>
      <w:r w:rsidR="00C52435">
        <w:t xml:space="preserve"> run failures can be tolerated. </w:t>
      </w:r>
      <w:r w:rsidR="00FE49AB">
        <w:t xml:space="preserve">This “certain number” (an integer) must be supplied as the value of the </w:t>
      </w:r>
      <w:proofErr w:type="spellStart"/>
      <w:r w:rsidR="00FE49AB">
        <w:rPr>
          <w:i/>
        </w:rPr>
        <w:t>max_run_</w:t>
      </w:r>
      <w:proofErr w:type="gramStart"/>
      <w:r w:rsidR="00FE49AB">
        <w:rPr>
          <w:i/>
        </w:rPr>
        <w:t>fail</w:t>
      </w:r>
      <w:proofErr w:type="spellEnd"/>
      <w:r w:rsidR="00FE49AB">
        <w:rPr>
          <w:i/>
        </w:rPr>
        <w:t>(</w:t>
      </w:r>
      <w:proofErr w:type="gramEnd"/>
      <w:r w:rsidR="00FE49AB">
        <w:rPr>
          <w:i/>
        </w:rPr>
        <w:t>)</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50454BC1" w:rsidR="008C7AEE" w:rsidRDefault="009A6D8C" w:rsidP="008C7AEE">
      <w:pPr>
        <w:rPr>
          <w:ins w:id="1995" w:author="Chris Nicol" w:date="2020-04-12T17:54:00Z"/>
        </w:rPr>
      </w:pPr>
      <w:r>
        <w:t xml:space="preserve">As discussed above, </w:t>
      </w:r>
      <w:proofErr w:type="spellStart"/>
      <w:r w:rsidR="009960C2" w:rsidRPr="007711C9">
        <w:rPr>
          <w:i/>
        </w:rPr>
        <w:t>max_run_</w:t>
      </w:r>
      <w:proofErr w:type="gramStart"/>
      <w:r w:rsidR="009960C2" w:rsidRPr="007711C9">
        <w:rPr>
          <w:i/>
        </w:rPr>
        <w:t>fail</w:t>
      </w:r>
      <w:proofErr w:type="spellEnd"/>
      <w:r w:rsidRPr="007711C9">
        <w:rPr>
          <w:i/>
        </w:rPr>
        <w:t>(</w:t>
      </w:r>
      <w:proofErr w:type="gramEnd"/>
      <w:r w:rsidRPr="007711C9">
        <w:rPr>
          <w:i/>
        </w:rPr>
        <w:t>)</w:t>
      </w:r>
      <w:r w:rsidR="009960C2">
        <w:t xml:space="preserve"> is also used to control the number of concurrent runs </w:t>
      </w:r>
      <w:r w:rsidR="007711C9">
        <w:t>that are allowed when</w:t>
      </w:r>
      <w:r w:rsidR="009960C2">
        <w:t xml:space="preserve"> the </w:t>
      </w:r>
      <w:proofErr w:type="spellStart"/>
      <w:r w:rsidR="009960C2" w:rsidRPr="007711C9">
        <w:rPr>
          <w:i/>
        </w:rPr>
        <w:t>overdue_resched_fac</w:t>
      </w:r>
      <w:proofErr w:type="spellEnd"/>
      <w:r w:rsidR="007711C9" w:rsidRPr="007711C9">
        <w:rPr>
          <w:i/>
        </w:rPr>
        <w:t>()</w:t>
      </w:r>
      <w:r w:rsidR="009960C2">
        <w:t xml:space="preserve"> criteri</w:t>
      </w:r>
      <w:r w:rsidR="007711C9">
        <w:t>on</w:t>
      </w:r>
      <w:r w:rsidR="009960C2">
        <w:t xml:space="preserve"> is exceeded</w:t>
      </w:r>
      <w:r w:rsidR="00A26D3C">
        <w:t>.</w:t>
      </w:r>
    </w:p>
    <w:p w14:paraId="0D7812F8" w14:textId="7B347972" w:rsidR="000479F9" w:rsidRDefault="000479F9" w:rsidP="00684008">
      <w:pPr>
        <w:pStyle w:val="Heading4"/>
        <w:rPr>
          <w:ins w:id="1996" w:author="Chris Nicol" w:date="2020-04-12T17:37:00Z"/>
        </w:rPr>
        <w:pPrChange w:id="1997" w:author="Chris Nicol" w:date="2020-04-12T18:57:00Z">
          <w:pPr/>
        </w:pPrChange>
      </w:pPr>
      <w:proofErr w:type="spellStart"/>
      <w:ins w:id="1998" w:author="Chris Nicol" w:date="2020-04-12T17:54:00Z">
        <w:r w:rsidRPr="000479F9">
          <w:t>panther_agent_restart_on_</w:t>
        </w:r>
        <w:proofErr w:type="gramStart"/>
        <w:r w:rsidRPr="000479F9">
          <w:t>error</w:t>
        </w:r>
        <w:proofErr w:type="spellEnd"/>
        <w:r w:rsidRPr="000479F9">
          <w:t>(</w:t>
        </w:r>
        <w:proofErr w:type="gramEnd"/>
        <w:r w:rsidRPr="000479F9">
          <w:t>)</w:t>
        </w:r>
      </w:ins>
    </w:p>
    <w:p w14:paraId="10A2E566" w14:textId="6AF39FA6" w:rsidR="00B77D10" w:rsidRDefault="00B77D10" w:rsidP="00B77D10">
      <w:pPr>
        <w:rPr>
          <w:ins w:id="1999" w:author="Chris Nicol" w:date="2020-04-12T17:58:00Z"/>
        </w:rPr>
      </w:pPr>
      <w:ins w:id="2000" w:author="Chris Nicol" w:date="2020-04-12T17:39:00Z">
        <w:r>
          <w:t xml:space="preserve">In certain Wide Area Network (WAN) environments, </w:t>
        </w:r>
      </w:ins>
      <w:ins w:id="2001" w:author="Chris Nicol" w:date="2020-04-12T17:47:00Z">
        <w:r w:rsidR="00695A80">
          <w:t>manager</w:t>
        </w:r>
      </w:ins>
      <w:ins w:id="2002" w:author="Chris Nicol" w:date="2020-04-12T17:39:00Z">
        <w:r>
          <w:t>-</w:t>
        </w:r>
      </w:ins>
      <w:ins w:id="2003" w:author="Chris Nicol" w:date="2020-04-12T17:47:00Z">
        <w:r w:rsidR="00695A80">
          <w:t xml:space="preserve">worker </w:t>
        </w:r>
      </w:ins>
      <w:ins w:id="2004" w:author="Chris Nicol" w:date="2020-04-12T17:39:00Z">
        <w:r>
          <w:t xml:space="preserve">communications can become </w:t>
        </w:r>
      </w:ins>
      <w:ins w:id="2005" w:author="Chris Nicol" w:date="2020-04-12T17:40:00Z">
        <w:r>
          <w:t>“</w:t>
        </w:r>
      </w:ins>
      <w:ins w:id="2006" w:author="Chris Nicol" w:date="2020-04-12T17:39:00Z">
        <w:r>
          <w:t>broken”</w:t>
        </w:r>
      </w:ins>
      <w:ins w:id="2007" w:author="Chris Nicol" w:date="2020-04-12T17:40:00Z">
        <w:r>
          <w:t xml:space="preserve">, or </w:t>
        </w:r>
      </w:ins>
      <w:ins w:id="2008" w:author="Chris Nicol" w:date="2020-04-12T17:41:00Z">
        <w:r>
          <w:t>“</w:t>
        </w:r>
      </w:ins>
      <w:ins w:id="2009" w:author="Chris Nicol" w:date="2020-04-12T17:40:00Z">
        <w:r>
          <w:t>half-open</w:t>
        </w:r>
      </w:ins>
      <w:ins w:id="2010" w:author="Chris Nicol" w:date="2020-04-12T17:41:00Z">
        <w:r>
          <w:t>”</w:t>
        </w:r>
      </w:ins>
      <w:ins w:id="2011" w:author="Chris Nicol" w:date="2020-04-12T17:40:00Z">
        <w:r>
          <w:t xml:space="preserve">, where one </w:t>
        </w:r>
      </w:ins>
      <w:ins w:id="2012" w:author="Chris Nicol" w:date="2020-04-12T17:41:00Z">
        <w:r>
          <w:t>side does not know that the other has closed the connection</w:t>
        </w:r>
      </w:ins>
      <w:ins w:id="2013" w:author="Chris Nicol" w:date="2020-04-12T17:52:00Z">
        <w:r w:rsidR="00B526D9">
          <w:t>.</w:t>
        </w:r>
      </w:ins>
      <w:ins w:id="2014" w:author="Chris Nicol" w:date="2020-04-12T17:41:00Z">
        <w:r>
          <w:t xml:space="preserve"> </w:t>
        </w:r>
      </w:ins>
      <w:ins w:id="2015" w:author="Chris Nicol" w:date="2020-04-12T17:52:00Z">
        <w:r w:rsidR="00B526D9">
          <w:t>T</w:t>
        </w:r>
      </w:ins>
      <w:ins w:id="2016" w:author="Chris Nicol" w:date="2020-04-12T17:42:00Z">
        <w:r>
          <w:t xml:space="preserve">his </w:t>
        </w:r>
      </w:ins>
      <w:ins w:id="2017" w:author="Chris Nicol" w:date="2020-04-12T17:41:00Z">
        <w:r>
          <w:t>can happen with TCP</w:t>
        </w:r>
      </w:ins>
      <w:ins w:id="2018" w:author="Chris Nicol" w:date="2020-04-12T17:42:00Z">
        <w:r>
          <w:t>/IP</w:t>
        </w:r>
      </w:ins>
      <w:ins w:id="2019" w:author="Chris Nicol" w:date="2020-04-12T17:41:00Z">
        <w:r>
          <w:t xml:space="preserve"> </w:t>
        </w:r>
      </w:ins>
      <w:ins w:id="2020" w:author="Chris Nicol" w:date="2020-04-12T17:42:00Z">
        <w:r>
          <w:t xml:space="preserve">connections when there are long periods of no communication, such </w:t>
        </w:r>
      </w:ins>
      <w:ins w:id="2021" w:author="Chris Nicol" w:date="2020-04-12T17:52:00Z">
        <w:r w:rsidR="00B526D9">
          <w:t xml:space="preserve">as </w:t>
        </w:r>
      </w:ins>
      <w:ins w:id="2022" w:author="Chris Nicol" w:date="2020-04-12T17:42:00Z">
        <w:r>
          <w:t xml:space="preserve">during </w:t>
        </w:r>
      </w:ins>
      <w:ins w:id="2023" w:author="Chris Nicol" w:date="2020-04-12T17:52:00Z">
        <w:r w:rsidR="003A77C5">
          <w:t xml:space="preserve">extended </w:t>
        </w:r>
      </w:ins>
      <w:ins w:id="2024" w:author="Chris Nicol" w:date="2020-04-12T17:42:00Z">
        <w:r>
          <w:t xml:space="preserve">periods </w:t>
        </w:r>
      </w:ins>
      <w:ins w:id="2025" w:author="Chris Nicol" w:date="2020-04-12T17:43:00Z">
        <w:r>
          <w:t xml:space="preserve">when the </w:t>
        </w:r>
      </w:ins>
      <w:ins w:id="2026" w:author="Chris Nicol" w:date="2020-04-12T18:38:00Z">
        <w:r w:rsidR="00BB3199">
          <w:t>PEST</w:t>
        </w:r>
      </w:ins>
      <w:ins w:id="2027" w:author="Chris Nicol" w:date="2020-04-12T18:39:00Z">
        <w:r w:rsidR="00AB1335">
          <w:t>++</w:t>
        </w:r>
      </w:ins>
      <w:ins w:id="2028" w:author="Chris Nicol" w:date="2020-04-12T18:38:00Z">
        <w:r w:rsidR="00BB3199">
          <w:t xml:space="preserve"> </w:t>
        </w:r>
      </w:ins>
      <w:ins w:id="2029" w:author="Chris Nicol" w:date="2020-04-12T17:47:00Z">
        <w:r w:rsidR="00695A80">
          <w:t xml:space="preserve">manager </w:t>
        </w:r>
      </w:ins>
      <w:ins w:id="2030" w:author="Chris Nicol" w:date="2020-04-12T17:43:00Z">
        <w:r>
          <w:t xml:space="preserve">is </w:t>
        </w:r>
      </w:ins>
      <w:ins w:id="2031" w:author="Chris Nicol" w:date="2020-04-12T17:44:00Z">
        <w:r>
          <w:t xml:space="preserve">busy </w:t>
        </w:r>
      </w:ins>
      <w:ins w:id="2032" w:author="Chris Nicol" w:date="2020-04-12T17:43:00Z">
        <w:r>
          <w:t>calculating parameter upgrades or undertaking localization calculations in PESTPP-IES</w:t>
        </w:r>
      </w:ins>
      <w:ins w:id="2033" w:author="Chris Nicol" w:date="2020-04-12T17:42:00Z">
        <w:r>
          <w:t xml:space="preserve">. </w:t>
        </w:r>
      </w:ins>
      <w:ins w:id="2034" w:author="Chris Nicol" w:date="2020-04-12T17:44:00Z">
        <w:r>
          <w:t xml:space="preserve">To </w:t>
        </w:r>
      </w:ins>
      <w:ins w:id="2035" w:author="Chris Nicol" w:date="2020-04-12T18:39:00Z">
        <w:r w:rsidR="00254349">
          <w:lastRenderedPageBreak/>
          <w:t xml:space="preserve">help alleviate </w:t>
        </w:r>
      </w:ins>
      <w:ins w:id="2036" w:author="Chris Nicol" w:date="2020-04-12T17:44:00Z">
        <w:r>
          <w:t xml:space="preserve">this, </w:t>
        </w:r>
        <w:r w:rsidRPr="00B77D10">
          <w:t xml:space="preserve">a </w:t>
        </w:r>
      </w:ins>
      <w:ins w:id="2037" w:author="Chris Nicol" w:date="2020-04-12T17:45:00Z">
        <w:r>
          <w:t xml:space="preserve">discrete run manager </w:t>
        </w:r>
      </w:ins>
      <w:ins w:id="2038" w:author="Chris Nicol" w:date="2020-04-12T17:50:00Z">
        <w:r w:rsidR="00E4387E">
          <w:t xml:space="preserve">ping </w:t>
        </w:r>
      </w:ins>
      <w:ins w:id="2039" w:author="Chris Nicol" w:date="2020-04-12T17:44:00Z">
        <w:r w:rsidRPr="00B77D10">
          <w:t xml:space="preserve">thread </w:t>
        </w:r>
      </w:ins>
      <w:ins w:id="2040" w:author="Chris Nicol" w:date="2020-04-12T17:45:00Z">
        <w:r>
          <w:t xml:space="preserve">is </w:t>
        </w:r>
      </w:ins>
      <w:ins w:id="2041" w:author="Chris Nicol" w:date="2020-04-12T17:49:00Z">
        <w:r w:rsidR="008C3AE3">
          <w:t xml:space="preserve">invoked </w:t>
        </w:r>
      </w:ins>
      <w:ins w:id="2042" w:author="Chris Nicol" w:date="2020-04-12T17:53:00Z">
        <w:r w:rsidR="00E41A01">
          <w:t>which</w:t>
        </w:r>
      </w:ins>
      <w:ins w:id="2043" w:author="Chris Nicol" w:date="2020-04-12T17:49:00Z">
        <w:r w:rsidR="00983A15">
          <w:t xml:space="preserve"> </w:t>
        </w:r>
      </w:ins>
      <w:ins w:id="2044" w:author="Chris Nicol" w:date="2020-04-12T17:44:00Z">
        <w:r w:rsidRPr="00B77D10">
          <w:t>ping</w:t>
        </w:r>
      </w:ins>
      <w:ins w:id="2045" w:author="Chris Nicol" w:date="2020-04-12T17:49:00Z">
        <w:r w:rsidR="00983A15">
          <w:t>s</w:t>
        </w:r>
      </w:ins>
      <w:ins w:id="2046" w:author="Chris Nicol" w:date="2020-04-12T17:44:00Z">
        <w:r w:rsidRPr="00B77D10">
          <w:t xml:space="preserve"> </w:t>
        </w:r>
      </w:ins>
      <w:ins w:id="2047" w:author="Chris Nicol" w:date="2020-04-12T17:45:00Z">
        <w:r>
          <w:t xml:space="preserve">agents </w:t>
        </w:r>
      </w:ins>
      <w:ins w:id="2048" w:author="Chris Nicol" w:date="2020-04-12T18:09:00Z">
        <w:r w:rsidR="003C3546">
          <w:t xml:space="preserve">at least once every two minutes </w:t>
        </w:r>
      </w:ins>
      <w:ins w:id="2049" w:author="Chris Nicol" w:date="2020-04-12T17:44:00Z">
        <w:r w:rsidRPr="00B77D10">
          <w:t>when the run manager is idle</w:t>
        </w:r>
      </w:ins>
      <w:ins w:id="2050" w:author="Chris Nicol" w:date="2020-04-12T17:49:00Z">
        <w:r w:rsidR="00695A80">
          <w:t xml:space="preserve"> (i.e., when </w:t>
        </w:r>
      </w:ins>
      <w:ins w:id="2051" w:author="Chris Nicol" w:date="2020-04-12T18:07:00Z">
        <w:r w:rsidR="00264389">
          <w:t xml:space="preserve">the manager </w:t>
        </w:r>
      </w:ins>
      <w:ins w:id="2052" w:author="Chris Nicol" w:date="2020-04-12T17:50:00Z">
        <w:r w:rsidR="00C53A6C">
          <w:t xml:space="preserve">is not communicating with </w:t>
        </w:r>
      </w:ins>
      <w:ins w:id="2053" w:author="Chris Nicol" w:date="2020-04-12T17:49:00Z">
        <w:r w:rsidR="00695A80">
          <w:t xml:space="preserve">workers </w:t>
        </w:r>
      </w:ins>
      <w:ins w:id="2054" w:author="Chris Nicol" w:date="2020-04-12T17:50:00Z">
        <w:r w:rsidR="00C53A6C">
          <w:t xml:space="preserve">as they </w:t>
        </w:r>
        <w:r w:rsidR="003848FF">
          <w:t xml:space="preserve">undertake </w:t>
        </w:r>
        <w:r w:rsidR="00C53A6C">
          <w:t>model runs</w:t>
        </w:r>
      </w:ins>
      <w:ins w:id="2055" w:author="Chris Nicol" w:date="2020-04-12T18:06:00Z">
        <w:r w:rsidR="00437434">
          <w:t xml:space="preserve"> </w:t>
        </w:r>
      </w:ins>
      <w:ins w:id="2056" w:author="Chris Nicol" w:date="2020-04-12T18:07:00Z">
        <w:r w:rsidR="0029267D">
          <w:t xml:space="preserve">but </w:t>
        </w:r>
      </w:ins>
      <w:ins w:id="2057" w:author="Chris Nicol" w:date="2020-04-12T18:06:00Z">
        <w:r w:rsidR="00CE0CF2">
          <w:t xml:space="preserve">is </w:t>
        </w:r>
        <w:r w:rsidR="00437434">
          <w:t xml:space="preserve">busy doing other </w:t>
        </w:r>
        <w:r w:rsidR="00243845">
          <w:t xml:space="preserve">intensive </w:t>
        </w:r>
        <w:r w:rsidR="00437434">
          <w:t>calculations</w:t>
        </w:r>
      </w:ins>
      <w:ins w:id="2058" w:author="Chris Nicol" w:date="2020-04-12T17:49:00Z">
        <w:r w:rsidR="00695A80">
          <w:t>)</w:t>
        </w:r>
      </w:ins>
      <w:ins w:id="2059" w:author="Chris Nicol" w:date="2020-04-12T17:44:00Z">
        <w:r w:rsidRPr="00B77D10">
          <w:t xml:space="preserve">. </w:t>
        </w:r>
      </w:ins>
      <w:ins w:id="2060" w:author="Chris Nicol" w:date="2020-04-12T18:13:00Z">
        <w:r w:rsidR="00BA44AB">
          <w:t xml:space="preserve">In addition, </w:t>
        </w:r>
        <w:r w:rsidR="00D750C5">
          <w:t>w</w:t>
        </w:r>
      </w:ins>
      <w:ins w:id="2061" w:author="Chris Nicol" w:date="2020-04-12T17:55:00Z">
        <w:r w:rsidR="000479F9">
          <w:t xml:space="preserve">orkers can optionally be restarted </w:t>
        </w:r>
      </w:ins>
      <w:ins w:id="2062" w:author="Chris Nicol" w:date="2020-04-12T18:14:00Z">
        <w:r w:rsidR="00EB7D9B">
          <w:t xml:space="preserve">in the case that </w:t>
        </w:r>
      </w:ins>
      <w:ins w:id="2063" w:author="Chris Nicol" w:date="2020-04-12T17:56:00Z">
        <w:r w:rsidR="00A144F5">
          <w:t xml:space="preserve">communication </w:t>
        </w:r>
      </w:ins>
      <w:ins w:id="2064" w:author="Chris Nicol" w:date="2020-04-12T17:38:00Z">
        <w:r>
          <w:t>error</w:t>
        </w:r>
      </w:ins>
      <w:ins w:id="2065" w:author="Chris Nicol" w:date="2020-04-12T17:57:00Z">
        <w:r w:rsidR="00CB2084">
          <w:t>s</w:t>
        </w:r>
      </w:ins>
      <w:ins w:id="2066" w:author="Chris Nicol" w:date="2020-04-12T17:38:00Z">
        <w:r>
          <w:t xml:space="preserve"> </w:t>
        </w:r>
      </w:ins>
      <w:ins w:id="2067" w:author="Chris Nicol" w:date="2020-04-12T18:14:00Z">
        <w:r w:rsidR="00EB7D9B">
          <w:t xml:space="preserve">still </w:t>
        </w:r>
      </w:ins>
      <w:ins w:id="2068" w:author="Chris Nicol" w:date="2020-04-12T17:38:00Z">
        <w:r>
          <w:t>occur</w:t>
        </w:r>
      </w:ins>
      <w:ins w:id="2069" w:author="Chris Nicol" w:date="2020-04-12T18:10:00Z">
        <w:r w:rsidR="004163BD">
          <w:t>,</w:t>
        </w:r>
      </w:ins>
      <w:ins w:id="2070" w:author="Chris Nicol" w:date="2020-04-12T17:38:00Z">
        <w:r>
          <w:t xml:space="preserve"> instead of terminating</w:t>
        </w:r>
      </w:ins>
      <w:ins w:id="2071" w:author="Chris Nicol" w:date="2020-04-12T17:56:00Z">
        <w:r w:rsidR="00A144F5">
          <w:t xml:space="preserve"> or remaining </w:t>
        </w:r>
        <w:r w:rsidR="00874ED0">
          <w:t>in a half-open state</w:t>
        </w:r>
      </w:ins>
      <w:ins w:id="2072" w:author="Chris Nicol" w:date="2020-04-12T17:38:00Z">
        <w:r>
          <w:t xml:space="preserve">. </w:t>
        </w:r>
      </w:ins>
      <w:ins w:id="2073" w:author="Chris Nicol" w:date="2020-04-12T17:57:00Z">
        <w:r w:rsidR="008669CE">
          <w:t xml:space="preserve">By default, this option is </w:t>
        </w:r>
      </w:ins>
      <w:ins w:id="2074" w:author="Chris Nicol" w:date="2020-04-12T18:15:00Z">
        <w:r w:rsidR="003A0B66">
          <w:t xml:space="preserve">activated (i.e. it is </w:t>
        </w:r>
      </w:ins>
      <w:ins w:id="2075" w:author="Chris Nicol" w:date="2020-04-12T17:57:00Z">
        <w:r w:rsidR="008669CE">
          <w:t xml:space="preserve">set to </w:t>
        </w:r>
        <w:r w:rsidR="008669CE" w:rsidRPr="008669CE">
          <w:rPr>
            <w:i/>
            <w:iCs/>
            <w:rPrChange w:id="2076" w:author="Chris Nicol" w:date="2020-04-12T17:57:00Z">
              <w:rPr/>
            </w:rPrChange>
          </w:rPr>
          <w:t>true</w:t>
        </w:r>
      </w:ins>
      <w:ins w:id="2077" w:author="Chris Nicol" w:date="2020-04-12T18:15:00Z">
        <w:r w:rsidR="003A0B66">
          <w:rPr>
            <w:i/>
            <w:iCs/>
          </w:rPr>
          <w:t>)</w:t>
        </w:r>
      </w:ins>
      <w:ins w:id="2078" w:author="Chris Nicol" w:date="2020-04-12T17:57:00Z">
        <w:r w:rsidR="00F000CD">
          <w:t xml:space="preserve"> but can be </w:t>
        </w:r>
      </w:ins>
      <w:ins w:id="2079" w:author="Chris Nicol" w:date="2020-04-12T18:14:00Z">
        <w:r w:rsidR="00DF2403">
          <w:t xml:space="preserve">inactivated </w:t>
        </w:r>
      </w:ins>
      <w:ins w:id="2080" w:author="Chris Nicol" w:date="2020-04-12T17:58:00Z">
        <w:r w:rsidR="00F000CD">
          <w:t xml:space="preserve">using </w:t>
        </w:r>
      </w:ins>
      <w:ins w:id="2081" w:author="Chris Nicol" w:date="2020-04-12T18:41:00Z">
        <w:r w:rsidR="00794415">
          <w:t xml:space="preserve">the </w:t>
        </w:r>
      </w:ins>
      <w:ins w:id="2082" w:author="Chris Nicol" w:date="2020-04-12T17:58:00Z">
        <w:r w:rsidR="00B20258">
          <w:t>++</w:t>
        </w:r>
        <w:proofErr w:type="spellStart"/>
        <w:r w:rsidR="00B7427C" w:rsidRPr="000479F9">
          <w:rPr>
            <w:i/>
          </w:rPr>
          <w:t>panther_agent_restart_on_error</w:t>
        </w:r>
        <w:proofErr w:type="spellEnd"/>
        <w:r w:rsidR="00B7427C" w:rsidRPr="000479F9">
          <w:rPr>
            <w:i/>
          </w:rPr>
          <w:t>(</w:t>
        </w:r>
        <w:r w:rsidR="00F000CD" w:rsidRPr="00F000CD">
          <w:rPr>
            <w:i/>
            <w:iCs/>
            <w:rPrChange w:id="2083" w:author="Chris Nicol" w:date="2020-04-12T17:58:00Z">
              <w:rPr/>
            </w:rPrChange>
          </w:rPr>
          <w:t>false</w:t>
        </w:r>
        <w:r w:rsidR="00B7427C">
          <w:rPr>
            <w:i/>
            <w:iCs/>
          </w:rPr>
          <w:t>)</w:t>
        </w:r>
      </w:ins>
      <w:ins w:id="2084" w:author="Chris Nicol" w:date="2020-04-12T18:41:00Z">
        <w:r w:rsidR="00794415" w:rsidRPr="00794415">
          <w:rPr>
            <w:rPrChange w:id="2085" w:author="Chris Nicol" w:date="2020-04-12T18:41:00Z">
              <w:rPr>
                <w:i/>
                <w:iCs/>
              </w:rPr>
            </w:rPrChange>
          </w:rPr>
          <w:t xml:space="preserve"> control variable</w:t>
        </w:r>
      </w:ins>
      <w:ins w:id="2086" w:author="Chris Nicol" w:date="2020-04-12T17:57:00Z">
        <w:r w:rsidR="008669CE">
          <w:t>.</w:t>
        </w:r>
      </w:ins>
    </w:p>
    <w:p w14:paraId="0B994972" w14:textId="1B8F4F5E" w:rsidR="00BE3535" w:rsidRPr="00684008" w:rsidRDefault="00BE3535" w:rsidP="00684008">
      <w:pPr>
        <w:pStyle w:val="Heading4"/>
        <w:rPr>
          <w:ins w:id="2087" w:author="Chris Nicol" w:date="2020-04-12T17:38:00Z"/>
        </w:rPr>
        <w:pPrChange w:id="2088" w:author="Chris Nicol" w:date="2020-04-12T18:57:00Z">
          <w:pPr/>
        </w:pPrChange>
      </w:pPr>
      <w:proofErr w:type="spellStart"/>
      <w:ins w:id="2089" w:author="Chris Nicol" w:date="2020-04-12T17:58:00Z">
        <w:r w:rsidRPr="00684008">
          <w:t>panther_agent_no_ping_timeout_</w:t>
        </w:r>
        <w:proofErr w:type="gramStart"/>
        <w:r w:rsidRPr="00684008">
          <w:t>secs</w:t>
        </w:r>
        <w:proofErr w:type="spellEnd"/>
        <w:r w:rsidRPr="00684008">
          <w:t>(</w:t>
        </w:r>
        <w:proofErr w:type="gramEnd"/>
        <w:r w:rsidRPr="00684008">
          <w:t>)</w:t>
        </w:r>
      </w:ins>
    </w:p>
    <w:p w14:paraId="0FB9843F" w14:textId="3A401123" w:rsidR="00B77D10" w:rsidRPr="008C7AEE" w:rsidRDefault="00C41C61" w:rsidP="00B77D10">
      <w:ins w:id="2090" w:author="Chris Nicol" w:date="2020-04-12T18:00:00Z">
        <w:r>
          <w:t xml:space="preserve">Related </w:t>
        </w:r>
      </w:ins>
      <w:ins w:id="2091" w:author="Chris Nicol" w:date="2020-04-12T17:59:00Z">
        <w:r>
          <w:t xml:space="preserve">to the above worker restart option, workers can </w:t>
        </w:r>
      </w:ins>
      <w:ins w:id="2092" w:author="Chris Nicol" w:date="2020-04-12T18:00:00Z">
        <w:r>
          <w:t xml:space="preserve">be instructed to </w:t>
        </w:r>
      </w:ins>
      <w:ins w:id="2093" w:author="Chris Nicol" w:date="2020-04-12T17:38:00Z">
        <w:r w:rsidR="00B77D10">
          <w:t xml:space="preserve">terminate </w:t>
        </w:r>
      </w:ins>
      <w:ins w:id="2094" w:author="Chris Nicol" w:date="2020-04-12T18:01:00Z">
        <w:r>
          <w:t>(</w:t>
        </w:r>
        <w:r>
          <w:t xml:space="preserve">if </w:t>
        </w:r>
        <w:proofErr w:type="spellStart"/>
        <w:r w:rsidRPr="000479F9">
          <w:rPr>
            <w:i/>
          </w:rPr>
          <w:t>panther_agent_restart_on_error</w:t>
        </w:r>
        <w:proofErr w:type="spellEnd"/>
        <w:r w:rsidRPr="000479F9">
          <w:rPr>
            <w:i/>
          </w:rPr>
          <w:t>(</w:t>
        </w:r>
        <w:r>
          <w:rPr>
            <w:i/>
            <w:iCs/>
          </w:rPr>
          <w:t>)</w:t>
        </w:r>
        <w:r w:rsidRPr="00073D6E">
          <w:t xml:space="preserve"> is set to </w:t>
        </w:r>
        <w:r>
          <w:rPr>
            <w:i/>
            <w:iCs/>
          </w:rPr>
          <w:t>false</w:t>
        </w:r>
        <w:r>
          <w:t xml:space="preserve">) </w:t>
        </w:r>
      </w:ins>
      <w:ins w:id="2095" w:author="Chris Nicol" w:date="2020-04-12T17:38:00Z">
        <w:r w:rsidR="00B77D10">
          <w:t>or restart</w:t>
        </w:r>
      </w:ins>
      <w:ins w:id="2096" w:author="Chris Nicol" w:date="2020-04-12T18:00:00Z">
        <w:r>
          <w:t xml:space="preserve"> </w:t>
        </w:r>
      </w:ins>
      <w:ins w:id="2097" w:author="Chris Nicol" w:date="2020-04-12T18:01:00Z">
        <w:r>
          <w:t>(</w:t>
        </w:r>
      </w:ins>
      <w:ins w:id="2098" w:author="Chris Nicol" w:date="2020-04-12T18:00:00Z">
        <w:r>
          <w:t xml:space="preserve">if </w:t>
        </w:r>
        <w:proofErr w:type="spellStart"/>
        <w:r w:rsidRPr="000479F9">
          <w:rPr>
            <w:i/>
          </w:rPr>
          <w:t>panther_agent_restart_on_error</w:t>
        </w:r>
        <w:proofErr w:type="spellEnd"/>
        <w:r w:rsidRPr="000479F9">
          <w:rPr>
            <w:i/>
          </w:rPr>
          <w:t>(</w:t>
        </w:r>
        <w:r>
          <w:rPr>
            <w:i/>
            <w:iCs/>
          </w:rPr>
          <w:t>)</w:t>
        </w:r>
        <w:r w:rsidRPr="00C41C61">
          <w:rPr>
            <w:rPrChange w:id="2099" w:author="Chris Nicol" w:date="2020-04-12T18:01:00Z">
              <w:rPr>
                <w:i/>
                <w:iCs/>
              </w:rPr>
            </w:rPrChange>
          </w:rPr>
          <w:t xml:space="preserve"> is set to </w:t>
        </w:r>
        <w:r>
          <w:rPr>
            <w:i/>
            <w:iCs/>
          </w:rPr>
          <w:t>true</w:t>
        </w:r>
      </w:ins>
      <w:ins w:id="2100" w:author="Chris Nicol" w:date="2020-04-12T17:38:00Z">
        <w:r w:rsidR="00B77D10">
          <w:t>)</w:t>
        </w:r>
      </w:ins>
      <w:ins w:id="2101" w:author="Chris Nicol" w:date="2020-04-12T18:01:00Z">
        <w:r w:rsidR="00EE7326">
          <w:t>,</w:t>
        </w:r>
      </w:ins>
      <w:ins w:id="2102" w:author="Chris Nicol" w:date="2020-04-12T17:38:00Z">
        <w:r w:rsidR="00B77D10">
          <w:t xml:space="preserve"> if no ping message has been received from the </w:t>
        </w:r>
      </w:ins>
      <w:ins w:id="2103" w:author="Chris Nicol" w:date="2020-04-12T18:01:00Z">
        <w:r w:rsidR="00EE7326">
          <w:t xml:space="preserve">run manager </w:t>
        </w:r>
      </w:ins>
      <w:ins w:id="2104" w:author="Chris Nicol" w:date="2020-04-12T17:38:00Z">
        <w:r w:rsidR="00B77D10">
          <w:t xml:space="preserve">in more than </w:t>
        </w:r>
      </w:ins>
      <w:ins w:id="2105" w:author="Chris Nicol" w:date="2020-04-12T18:02:00Z">
        <w:r w:rsidR="00EE7326">
          <w:t>a specified time interval</w:t>
        </w:r>
      </w:ins>
      <w:ins w:id="2106" w:author="Chris Nicol" w:date="2020-04-12T17:38:00Z">
        <w:r w:rsidR="00B77D10">
          <w:t xml:space="preserve">. This </w:t>
        </w:r>
      </w:ins>
      <w:ins w:id="2107" w:author="Chris Nicol" w:date="2020-04-12T18:11:00Z">
        <w:r w:rsidR="00944935">
          <w:t xml:space="preserve">interval </w:t>
        </w:r>
      </w:ins>
      <w:ins w:id="2108" w:author="Chris Nicol" w:date="2020-04-12T17:38:00Z">
        <w:r w:rsidR="00B77D10">
          <w:t>is configurable in seconds</w:t>
        </w:r>
      </w:ins>
      <w:ins w:id="2109" w:author="Chris Nicol" w:date="2020-04-12T18:11:00Z">
        <w:r w:rsidR="00944935">
          <w:t xml:space="preserve"> via </w:t>
        </w:r>
      </w:ins>
      <w:ins w:id="2110" w:author="Chris Nicol" w:date="2020-04-12T18:41:00Z">
        <w:r w:rsidR="009967FD">
          <w:t xml:space="preserve">the </w:t>
        </w:r>
      </w:ins>
      <w:proofErr w:type="spellStart"/>
      <w:ins w:id="2111" w:author="Chris Nicol" w:date="2020-04-12T18:11:00Z">
        <w:r w:rsidR="00944935" w:rsidRPr="00073D6E">
          <w:rPr>
            <w:i/>
            <w:iCs/>
          </w:rPr>
          <w:t>panther_agent_no_ping_timeout_</w:t>
        </w:r>
        <w:proofErr w:type="gramStart"/>
        <w:r w:rsidR="00944935" w:rsidRPr="00073D6E">
          <w:rPr>
            <w:i/>
            <w:iCs/>
          </w:rPr>
          <w:t>secs</w:t>
        </w:r>
        <w:proofErr w:type="spellEnd"/>
        <w:r w:rsidR="00944935" w:rsidRPr="00073D6E">
          <w:rPr>
            <w:i/>
            <w:iCs/>
          </w:rPr>
          <w:t>(</w:t>
        </w:r>
        <w:proofErr w:type="gramEnd"/>
        <w:r w:rsidR="00944935" w:rsidRPr="00073D6E">
          <w:rPr>
            <w:i/>
            <w:iCs/>
          </w:rPr>
          <w:t>)</w:t>
        </w:r>
      </w:ins>
      <w:ins w:id="2112" w:author="Chris Nicol" w:date="2020-04-12T18:41:00Z">
        <w:r w:rsidR="009967FD" w:rsidRPr="009967FD">
          <w:rPr>
            <w:rPrChange w:id="2113" w:author="Chris Nicol" w:date="2020-04-12T18:41:00Z">
              <w:rPr>
                <w:i/>
                <w:iCs/>
              </w:rPr>
            </w:rPrChange>
          </w:rPr>
          <w:t xml:space="preserve"> control variable</w:t>
        </w:r>
      </w:ins>
      <w:ins w:id="2114" w:author="Chris Nicol" w:date="2020-04-12T18:04:00Z">
        <w:r w:rsidR="00FA3407">
          <w:t xml:space="preserve">, with </w:t>
        </w:r>
      </w:ins>
      <w:ins w:id="2115" w:author="Chris Nicol" w:date="2020-04-12T18:03:00Z">
        <w:r w:rsidR="00C7731C">
          <w:t xml:space="preserve">a </w:t>
        </w:r>
      </w:ins>
      <w:ins w:id="2116" w:author="Chris Nicol" w:date="2020-04-12T17:38:00Z">
        <w:r w:rsidR="00B77D10">
          <w:t xml:space="preserve">default </w:t>
        </w:r>
      </w:ins>
      <w:ins w:id="2117" w:author="Chris Nicol" w:date="2020-04-12T18:02:00Z">
        <w:r w:rsidR="00C7731C">
          <w:t xml:space="preserve">value </w:t>
        </w:r>
      </w:ins>
      <w:ins w:id="2118" w:author="Chris Nicol" w:date="2020-04-12T18:03:00Z">
        <w:r w:rsidR="00C7731C">
          <w:t xml:space="preserve">of </w:t>
        </w:r>
      </w:ins>
      <w:ins w:id="2119" w:author="Chris Nicol" w:date="2020-04-12T17:38:00Z">
        <w:r w:rsidR="00B77D10">
          <w:t>300</w:t>
        </w:r>
      </w:ins>
      <w:ins w:id="2120" w:author="Chris Nicol" w:date="2020-04-12T18:03:00Z">
        <w:r w:rsidR="00C7731C">
          <w:t xml:space="preserve"> (i.e., 5 minutes</w:t>
        </w:r>
      </w:ins>
      <w:ins w:id="2121" w:author="Chris Nicol" w:date="2020-04-12T17:38:00Z">
        <w:r w:rsidR="00B77D10">
          <w:t>)</w:t>
        </w:r>
      </w:ins>
      <w:ins w:id="2122" w:author="Chris Nicol" w:date="2020-04-12T18:05:00Z">
        <w:r w:rsidR="00FA3407">
          <w:t>.</w:t>
        </w:r>
      </w:ins>
      <w:ins w:id="2123" w:author="Chris Nicol" w:date="2020-04-12T17:38:00Z">
        <w:r w:rsidR="00B77D10">
          <w:t xml:space="preserve"> </w:t>
        </w:r>
      </w:ins>
    </w:p>
    <w:p w14:paraId="18BEF8E5" w14:textId="667BA4D8" w:rsidR="008639FB" w:rsidRDefault="008639FB" w:rsidP="008639FB">
      <w:pPr>
        <w:pStyle w:val="Heading2"/>
      </w:pPr>
      <w:bookmarkStart w:id="2124" w:name="_Toc32564124"/>
      <w:r>
        <w:t xml:space="preserve">5.4 </w:t>
      </w:r>
      <w:r w:rsidR="008F3105">
        <w:t xml:space="preserve">Run </w:t>
      </w:r>
      <w:r w:rsidR="00C52435">
        <w:t>Book-Keeping</w:t>
      </w:r>
      <w:r w:rsidR="0031337B">
        <w:t xml:space="preserve"> Files</w:t>
      </w:r>
      <w:bookmarkEnd w:id="2124"/>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w:t>
      </w:r>
      <w:proofErr w:type="gramStart"/>
      <w:r>
        <w:rPr>
          <w:lang w:val="en-AU"/>
        </w:rPr>
        <w:t>a number of</w:t>
      </w:r>
      <w:proofErr w:type="gramEnd"/>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proofErr w:type="spellStart"/>
      <w:r>
        <w:rPr>
          <w:i/>
          <w:lang w:val="en-AU"/>
        </w:rPr>
        <w:t>case.rns</w:t>
      </w:r>
      <w:proofErr w:type="spellEnd"/>
      <w:r>
        <w:rPr>
          <w:lang w:val="en-AU"/>
        </w:rPr>
        <w:t xml:space="preserve">, </w:t>
      </w:r>
      <w:proofErr w:type="spellStart"/>
      <w:r>
        <w:rPr>
          <w:i/>
          <w:lang w:val="en-AU"/>
        </w:rPr>
        <w:t>case.rnu</w:t>
      </w:r>
      <w:proofErr w:type="spellEnd"/>
      <w:r>
        <w:rPr>
          <w:i/>
          <w:lang w:val="en-AU"/>
        </w:rPr>
        <w:t xml:space="preserve"> </w:t>
      </w:r>
      <w:r>
        <w:rPr>
          <w:lang w:val="en-AU"/>
        </w:rPr>
        <w:t>and</w:t>
      </w:r>
      <w:r>
        <w:rPr>
          <w:i/>
          <w:lang w:val="en-AU"/>
        </w:rPr>
        <w:t xml:space="preserve"> </w:t>
      </w:r>
      <w:proofErr w:type="spellStart"/>
      <w:r>
        <w:rPr>
          <w:i/>
          <w:lang w:val="en-AU"/>
        </w:rPr>
        <w:t>case.rnj</w:t>
      </w:r>
      <w:proofErr w:type="spellEnd"/>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2125" w:name="_Toc32564125"/>
      <w:r>
        <w:lastRenderedPageBreak/>
        <w:t>6. PESTPP</w:t>
      </w:r>
      <w:r w:rsidR="00CA35E9">
        <w:t>-GLM</w:t>
      </w:r>
      <w:bookmarkEnd w:id="2125"/>
    </w:p>
    <w:p w14:paraId="4EEAACA1" w14:textId="77777777" w:rsidR="00EB3300" w:rsidRDefault="00EB3300" w:rsidP="00EB3300">
      <w:pPr>
        <w:pStyle w:val="Heading2"/>
      </w:pPr>
      <w:bookmarkStart w:id="2126" w:name="_Toc32564126"/>
      <w:r>
        <w:t>6.</w:t>
      </w:r>
      <w:r w:rsidR="000C2038">
        <w:t>1</w:t>
      </w:r>
      <w:r>
        <w:t xml:space="preserve"> </w:t>
      </w:r>
      <w:r w:rsidR="00A65AB4">
        <w:t>Introduction</w:t>
      </w:r>
      <w:bookmarkEnd w:id="2126"/>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2127" w:name="_Toc32564127"/>
      <w:r>
        <w:t>6.2 Highly Parameterized Inversion</w:t>
      </w:r>
      <w:bookmarkEnd w:id="2127"/>
    </w:p>
    <w:p w14:paraId="3E9E1B02" w14:textId="6BAE0A3C" w:rsidR="00B43EDC" w:rsidRDefault="00A65AB4" w:rsidP="00A65AB4">
      <w:pPr>
        <w:pStyle w:val="Heading3"/>
      </w:pPr>
      <w:bookmarkStart w:id="2128" w:name="_Toc32564128"/>
      <w:r>
        <w:t xml:space="preserve">6.2.1 </w:t>
      </w:r>
      <w:r w:rsidR="008B03F7">
        <w:t>Basic Equations</w:t>
      </w:r>
      <w:bookmarkEnd w:id="2128"/>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w:t>
      </w:r>
      <w:proofErr w:type="gramStart"/>
      <w:r>
        <w:rPr>
          <w:lang w:val="en-AU"/>
        </w:rPr>
        <w:t>However</w:t>
      </w:r>
      <w:proofErr w:type="gramEnd"/>
      <w:r>
        <w:rPr>
          <w:lang w:val="en-AU"/>
        </w:rPr>
        <w:t xml:space="preserve">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proofErr w:type="spellStart"/>
      <w:r w:rsidRPr="00DF0534">
        <w:rPr>
          <w:b/>
          <w:lang w:val="en-AU"/>
        </w:rPr>
        <w:t>Zk</w:t>
      </w:r>
      <w:proofErr w:type="spellEnd"/>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82493A">
      <w:pPr>
        <w:pStyle w:val="ListParagraph"/>
        <w:numPr>
          <w:ilvl w:val="0"/>
          <w:numId w:val="8"/>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proofErr w:type="gramStart"/>
      <w:r>
        <w:rPr>
          <w:lang w:val="en-AU"/>
        </w:rPr>
        <w:t>”</w:t>
      </w:r>
      <w:r w:rsidR="008F51C9">
        <w:rPr>
          <w:lang w:val="en-AU"/>
        </w:rPr>
        <w:t>;</w:t>
      </w:r>
      <w:proofErr w:type="gramEnd"/>
    </w:p>
    <w:p w14:paraId="6406C067" w14:textId="77777777" w:rsidR="00E4410E" w:rsidRDefault="00E4410E" w:rsidP="0082493A">
      <w:pPr>
        <w:pStyle w:val="ListParagraph"/>
        <w:numPr>
          <w:ilvl w:val="0"/>
          <w:numId w:val="8"/>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w:t>
      </w:r>
      <w:proofErr w:type="spellStart"/>
      <w:r>
        <w:rPr>
          <w:lang w:val="en-AU"/>
        </w:rPr>
        <w:t>regul</w:t>
      </w:r>
      <w:proofErr w:type="spellEnd"/>
      <w:r>
        <w:rPr>
          <w:lang w:val="en-AU"/>
        </w:rPr>
        <w:t>”.</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ins w:id="2129" w:author="White, Jeremy T" w:date="2020-02-14T08:49:00Z">
                <w:rPr>
                  <w:rFonts w:ascii="Cambria Math" w:hAnsi="Cambria Math"/>
                  <w:i/>
                  <w:lang w:val="en-AU"/>
                </w:rPr>
              </w:ins>
            </m:ctrlPr>
          </m:dPr>
          <m:e>
            <m:m>
              <m:mPr>
                <m:mcs>
                  <m:mc>
                    <m:mcPr>
                      <m:count m:val="1"/>
                      <m:mcJc m:val="center"/>
                    </m:mcPr>
                  </m:mc>
                </m:mcs>
                <m:ctrlPr>
                  <w:ins w:id="2130" w:author="White, Jeremy T" w:date="2020-02-14T08:49:00Z">
                    <w:rPr>
                      <w:rFonts w:ascii="Cambria Math" w:hAnsi="Cambria Math"/>
                      <w:i/>
                      <w:lang w:val="en-AU"/>
                    </w:rPr>
                  </w:ins>
                </m:ctrlPr>
              </m:mPr>
              <m:mr>
                <m:e>
                  <m:r>
                    <m:rPr>
                      <m:sty m:val="b"/>
                    </m:rPr>
                    <w:rPr>
                      <w:rFonts w:ascii="Cambria Math" w:hAnsi="Cambria Math"/>
                      <w:lang w:val="en-AU"/>
                    </w:rPr>
                    <m:t>h</m:t>
                  </m:r>
                </m:e>
              </m:mr>
              <m:mr>
                <m:e>
                  <m:sSub>
                    <m:sSubPr>
                      <m:ctrlPr>
                        <w:ins w:id="2131" w:author="White, Jeremy T" w:date="2020-02-14T08:49:00Z">
                          <w:rPr>
                            <w:rFonts w:ascii="Cambria Math" w:hAnsi="Cambria Math"/>
                            <w:b/>
                            <w:lang w:val="en-AU"/>
                          </w:rPr>
                        </w:ins>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ins w:id="2132" w:author="White, Jeremy T" w:date="2020-02-14T08:49:00Z">
                <w:rPr>
                  <w:rFonts w:ascii="Cambria Math" w:hAnsi="Cambria Math"/>
                  <w:i/>
                  <w:lang w:val="en-AU"/>
                </w:rPr>
              </w:ins>
            </m:ctrlPr>
          </m:dPr>
          <m:e>
            <m:m>
              <m:mPr>
                <m:mcs>
                  <m:mc>
                    <m:mcPr>
                      <m:count m:val="1"/>
                      <m:mcJc m:val="center"/>
                    </m:mcPr>
                  </m:mc>
                </m:mcs>
                <m:ctrlPr>
                  <w:ins w:id="2133" w:author="White, Jeremy T" w:date="2020-02-14T08:49:00Z">
                    <w:rPr>
                      <w:rFonts w:ascii="Cambria Math" w:hAnsi="Cambria Math"/>
                      <w:i/>
                      <w:lang w:val="en-AU"/>
                    </w:rPr>
                  </w:ins>
                </m:ctrlPr>
              </m:mPr>
              <m:mr>
                <m:e>
                  <m:r>
                    <m:rPr>
                      <m:sty m:val="bi"/>
                    </m:rPr>
                    <w:rPr>
                      <w:rFonts w:ascii="Cambria Math" w:hAnsi="Cambria Math"/>
                      <w:lang w:val="en-AU"/>
                    </w:rPr>
                    <m:t>Z</m:t>
                  </m:r>
                </m:e>
              </m:mr>
              <m:mr>
                <m:e>
                  <m:sSub>
                    <m:sSubPr>
                      <m:ctrlPr>
                        <w:ins w:id="2134" w:author="White, Jeremy T" w:date="2020-02-14T08:49:00Z">
                          <w:rPr>
                            <w:rFonts w:ascii="Cambria Math" w:hAnsi="Cambria Math"/>
                            <w:i/>
                            <w:lang w:val="en-AU"/>
                          </w:rPr>
                        </w:ins>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ins w:id="2135" w:author="White, Jeremy T" w:date="2020-02-14T08:49:00Z">
                <w:rPr>
                  <w:rFonts w:ascii="Cambria Math" w:hAnsi="Cambria Math"/>
                  <w:i/>
                </w:rPr>
              </w:ins>
            </m:ctrlPr>
          </m:dPr>
          <m:e>
            <m:m>
              <m:mPr>
                <m:mcs>
                  <m:mc>
                    <m:mcPr>
                      <m:count m:val="1"/>
                      <m:mcJc m:val="center"/>
                    </m:mcPr>
                  </m:mc>
                </m:mcs>
                <m:ctrlPr>
                  <w:ins w:id="2136" w:author="White, Jeremy T" w:date="2020-02-14T08:49:00Z">
                    <w:rPr>
                      <w:rFonts w:ascii="Cambria Math" w:hAnsi="Cambria Math"/>
                      <w:i/>
                    </w:rPr>
                  </w:ins>
                </m:ctrlPr>
              </m:mPr>
              <m:mr>
                <m:e>
                  <m:r>
                    <m:rPr>
                      <m:sty m:val="b"/>
                    </m:rPr>
                    <w:rPr>
                      <w:rFonts w:ascii="Cambria Math" w:hAnsi="Cambria Math"/>
                    </w:rPr>
                    <m:t>ε</m:t>
                  </m:r>
                </m:e>
              </m:mr>
              <m:mr>
                <m:e>
                  <m:sSub>
                    <m:sSubPr>
                      <m:ctrlPr>
                        <w:ins w:id="2137" w:author="White, Jeremy T" w:date="2020-02-14T08:49:00Z">
                          <w:rPr>
                            <w:rFonts w:ascii="Cambria Math" w:hAnsi="Cambria Math"/>
                            <w:b/>
                          </w:rPr>
                        </w:ins>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proofErr w:type="spellStart"/>
      <w:r w:rsidRPr="008378CF">
        <w:rPr>
          <w:b/>
          <w:lang w:val="en-AU"/>
        </w:rPr>
        <w:t>ε</w:t>
      </w:r>
      <w:r w:rsidRPr="008E4277">
        <w:rPr>
          <w:vertAlign w:val="subscript"/>
          <w:lang w:val="en-AU"/>
        </w:rPr>
        <w:t>r</w:t>
      </w:r>
      <w:proofErr w:type="spellEnd"/>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xml:space="preserve">. </w:t>
      </w:r>
      <w:proofErr w:type="gramStart"/>
      <w:r>
        <w:rPr>
          <w:lang w:val="en-AU"/>
        </w:rPr>
        <w:t>Generally</w:t>
      </w:r>
      <w:proofErr w:type="gramEnd"/>
      <w:r>
        <w:rPr>
          <w:lang w:val="en-AU"/>
        </w:rPr>
        <w:t xml:space="preserve">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proofErr w:type="gramStart"/>
      <w:r>
        <w:rPr>
          <w:lang w:val="en-AU"/>
        </w:rPr>
        <w:t>misfit, and</w:t>
      </w:r>
      <w:proofErr w:type="gramEnd"/>
      <w:r>
        <w:rPr>
          <w:lang w:val="en-AU"/>
        </w:rPr>
        <w:t xml:space="preserve">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proofErr w:type="spellStart"/>
      <w:r w:rsidRPr="008E4277">
        <w:rPr>
          <w:b/>
          <w:lang w:val="en-AU"/>
        </w:rPr>
        <w:t>ZQZ</w:t>
      </w:r>
      <w:r w:rsidRPr="008E4277">
        <w:rPr>
          <w:vertAlign w:val="superscript"/>
          <w:lang w:val="en-AU"/>
        </w:rPr>
        <w:t>t</w:t>
      </w:r>
      <w:proofErr w:type="spellEnd"/>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proofErr w:type="spellStart"/>
      <w:r w:rsidRPr="008E4277">
        <w:rPr>
          <w:b/>
          <w:lang w:val="en-AU"/>
        </w:rPr>
        <w:t>Z</w:t>
      </w:r>
      <w:r w:rsidRPr="008E4277">
        <w:rPr>
          <w:vertAlign w:val="superscript"/>
          <w:lang w:val="en-AU"/>
        </w:rPr>
        <w:t>t</w:t>
      </w:r>
      <w:r w:rsidRPr="008E4277">
        <w:rPr>
          <w:b/>
          <w:lang w:val="en-AU"/>
        </w:rPr>
        <w:t>Qh</w:t>
      </w:r>
      <w:proofErr w:type="spellEnd"/>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proofErr w:type="spellStart"/>
      <w:r w:rsidRPr="00CA1E61">
        <w:rPr>
          <w:b/>
          <w:lang w:val="en-AU"/>
        </w:rPr>
        <w:t>Q</w:t>
      </w:r>
      <w:r w:rsidRPr="00CA1E61">
        <w:rPr>
          <w:vertAlign w:val="subscript"/>
          <w:lang w:val="en-AU"/>
        </w:rPr>
        <w:t>r</w:t>
      </w:r>
      <w:proofErr w:type="spellEnd"/>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ins w:id="2138" w:author="White, Jeremy T" w:date="2020-02-14T08:49:00Z">
                <w:rPr>
                  <w:rFonts w:ascii="Cambria Math" w:hAnsi="Cambria Math"/>
                  <w:b/>
                  <w:lang w:val="en-AU"/>
                </w:rPr>
              </w:ins>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ins w:id="2139" w:author="White, Jeremy T" w:date="2020-02-14T08:49:00Z">
                <w:rPr>
                  <w:rFonts w:ascii="Cambria Math" w:hAnsi="Cambria Math"/>
                  <w:b/>
                  <w:i/>
                  <w:lang w:val="en-AU"/>
                </w:rPr>
              </w:ins>
            </m:ctrlPr>
          </m:dPr>
          <m:e>
            <m:sSub>
              <m:sSubPr>
                <m:ctrlPr>
                  <w:ins w:id="2140" w:author="White, Jeremy T" w:date="2020-02-14T08:49:00Z">
                    <w:rPr>
                      <w:rFonts w:ascii="Cambria Math" w:hAnsi="Cambria Math"/>
                      <w:b/>
                      <w:lang w:val="en-AU"/>
                    </w:rPr>
                  </w:ins>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w:t>
      </w:r>
      <w:proofErr w:type="gramStart"/>
      <w:r>
        <w:rPr>
          <w:lang w:val="en-AU"/>
        </w:rPr>
        <w:t>C(</w:t>
      </w:r>
      <w:proofErr w:type="gramEnd"/>
      <w:r>
        <w:rPr>
          <w:lang w:val="en-AU"/>
        </w:rPr>
        <w:t xml:space="preserve">)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proofErr w:type="spellStart"/>
      <w:r w:rsidR="00DF0534" w:rsidRPr="008E4277">
        <w:rPr>
          <w:b/>
          <w:lang w:val="en-AU"/>
        </w:rPr>
        <w:t>ZQZ</w:t>
      </w:r>
      <w:r w:rsidR="00DF0534" w:rsidRPr="008E4277">
        <w:rPr>
          <w:vertAlign w:val="superscript"/>
          <w:lang w:val="en-AU"/>
        </w:rPr>
        <w:t>t</w:t>
      </w:r>
      <w:proofErr w:type="spellEnd"/>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proofErr w:type="spellStart"/>
      <w:r w:rsidR="00DF0534" w:rsidRPr="00F93A78">
        <w:rPr>
          <w:i/>
          <w:lang w:val="en-AU"/>
        </w:rPr>
        <w:t>λ</w:t>
      </w:r>
      <w:r w:rsidR="00DF0534" w:rsidRPr="00DF0534">
        <w:rPr>
          <w:b/>
          <w:lang w:val="en-AU"/>
        </w:rPr>
        <w:t>I</w:t>
      </w:r>
      <w:proofErr w:type="spellEnd"/>
      <w:r w:rsidR="00DF0534">
        <w:rPr>
          <w:lang w:val="en-AU"/>
        </w:rPr>
        <w:t>]</w:t>
      </w:r>
      <w:r w:rsidR="00DF0534" w:rsidRPr="008E4277">
        <w:rPr>
          <w:vertAlign w:val="superscript"/>
          <w:lang w:val="en-AU"/>
        </w:rPr>
        <w:t>-1</w:t>
      </w:r>
      <w:r w:rsidR="00DF0534">
        <w:rPr>
          <w:lang w:val="en-AU"/>
        </w:rPr>
        <w:t>[</w:t>
      </w:r>
      <w:proofErr w:type="spellStart"/>
      <w:r w:rsidR="00DF0534" w:rsidRPr="008E4277">
        <w:rPr>
          <w:b/>
          <w:lang w:val="en-AU"/>
        </w:rPr>
        <w:t>Z</w:t>
      </w:r>
      <w:r w:rsidR="00DF0534" w:rsidRPr="008E4277">
        <w:rPr>
          <w:vertAlign w:val="superscript"/>
          <w:lang w:val="en-AU"/>
        </w:rPr>
        <w:t>t</w:t>
      </w:r>
      <w:r w:rsidR="00DF0534" w:rsidRPr="008E4277">
        <w:rPr>
          <w:b/>
          <w:lang w:val="en-AU"/>
        </w:rPr>
        <w:t>Qh</w:t>
      </w:r>
      <w:proofErr w:type="spellEnd"/>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proofErr w:type="spellStart"/>
      <w:r w:rsidR="00F93A78" w:rsidRPr="008E4277">
        <w:rPr>
          <w:b/>
          <w:lang w:val="en-AU"/>
        </w:rPr>
        <w:t>ZQZ</w:t>
      </w:r>
      <w:r w:rsidR="00F93A78" w:rsidRPr="008E4277">
        <w:rPr>
          <w:vertAlign w:val="superscript"/>
          <w:lang w:val="en-AU"/>
        </w:rPr>
        <w:t>t</w:t>
      </w:r>
      <w:proofErr w:type="spellEnd"/>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proofErr w:type="spellStart"/>
      <w:r w:rsidR="00F93A78" w:rsidRPr="00F93A78">
        <w:rPr>
          <w:i/>
          <w:lang w:val="en-AU"/>
        </w:rPr>
        <w:t>λ</w:t>
      </w:r>
      <w:r w:rsidR="00F93A78" w:rsidRPr="00DF0534">
        <w:rPr>
          <w:b/>
          <w:lang w:val="en-AU"/>
        </w:rPr>
        <w:t>I</w:t>
      </w:r>
      <w:proofErr w:type="spellEnd"/>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proofErr w:type="spellStart"/>
      <w:proofErr w:type="gramStart"/>
      <w:r w:rsidRPr="00CE374A">
        <w:rPr>
          <w:b/>
          <w:lang w:val="en-AU"/>
        </w:rPr>
        <w:t>Zk</w:t>
      </w:r>
      <w:proofErr w:type="spellEnd"/>
      <w:r>
        <w:rPr>
          <w:lang w:val="en-AU"/>
        </w:rPr>
        <w:t>)</w:t>
      </w:r>
      <w:proofErr w:type="spellStart"/>
      <w:r w:rsidRPr="00CE374A">
        <w:rPr>
          <w:vertAlign w:val="superscript"/>
          <w:lang w:val="en-AU"/>
        </w:rPr>
        <w:t>t</w:t>
      </w:r>
      <w:r w:rsidRPr="00CE374A">
        <w:rPr>
          <w:b/>
          <w:lang w:val="en-AU"/>
        </w:rPr>
        <w:t>Q</w:t>
      </w:r>
      <w:proofErr w:type="spellEnd"/>
      <w:proofErr w:type="gramEnd"/>
      <w:r>
        <w:rPr>
          <w:lang w:val="en-AU"/>
        </w:rPr>
        <w:t>(</w:t>
      </w:r>
      <w:r w:rsidRPr="00CE374A">
        <w:rPr>
          <w:b/>
          <w:lang w:val="en-AU"/>
        </w:rPr>
        <w:t>h</w:t>
      </w:r>
      <w:r>
        <w:rPr>
          <w:lang w:val="en-AU"/>
        </w:rPr>
        <w:t xml:space="preserve"> – </w:t>
      </w:r>
      <w:proofErr w:type="spellStart"/>
      <w:r w:rsidRPr="00CE374A">
        <w:rPr>
          <w:b/>
          <w:lang w:val="en-AU"/>
        </w:rPr>
        <w:t>Zk</w:t>
      </w:r>
      <w:proofErr w:type="spellEnd"/>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proofErr w:type="spellStart"/>
      <w:r w:rsidRPr="00CE374A">
        <w:rPr>
          <w:b/>
          <w:lang w:val="en-AU"/>
        </w:rPr>
        <w:t>Z</w:t>
      </w:r>
      <w:r w:rsidRPr="00CE374A">
        <w:rPr>
          <w:vertAlign w:val="subscript"/>
          <w:lang w:val="en-AU"/>
        </w:rPr>
        <w:t>r</w:t>
      </w:r>
      <w:r w:rsidRPr="00CE374A">
        <w:rPr>
          <w:b/>
          <w:lang w:val="en-AU"/>
        </w:rPr>
        <w:t>k</w:t>
      </w:r>
      <w:proofErr w:type="spellEnd"/>
      <w:r>
        <w:rPr>
          <w:lang w:val="en-AU"/>
        </w:rPr>
        <w:t>)</w:t>
      </w:r>
      <w:proofErr w:type="spellStart"/>
      <w:r w:rsidRPr="00CE374A">
        <w:rPr>
          <w:vertAlign w:val="superscript"/>
          <w:lang w:val="en-AU"/>
        </w:rPr>
        <w:t>t</w:t>
      </w:r>
      <w:r w:rsidRPr="00CE374A">
        <w:rPr>
          <w:b/>
          <w:lang w:val="en-AU"/>
        </w:rPr>
        <w:t>Q</w:t>
      </w:r>
      <w:r w:rsidRPr="00CE374A">
        <w:rPr>
          <w:vertAlign w:val="subscript"/>
          <w:lang w:val="en-AU"/>
        </w:rPr>
        <w:t>r</w:t>
      </w:r>
      <w:proofErr w:type="spellEnd"/>
      <w:r>
        <w:rPr>
          <w:lang w:val="en-AU"/>
        </w:rPr>
        <w:t>(</w:t>
      </w:r>
      <w:r w:rsidRPr="00CE374A">
        <w:rPr>
          <w:b/>
          <w:lang w:val="en-AU"/>
        </w:rPr>
        <w:t>h</w:t>
      </w:r>
      <w:r w:rsidRPr="00CE374A">
        <w:rPr>
          <w:vertAlign w:val="subscript"/>
          <w:lang w:val="en-AU"/>
        </w:rPr>
        <w:t>r</w:t>
      </w:r>
      <w:r>
        <w:rPr>
          <w:lang w:val="en-AU"/>
        </w:rPr>
        <w:t xml:space="preserve"> – </w:t>
      </w:r>
      <w:proofErr w:type="spellStart"/>
      <w:r w:rsidRPr="00CE374A">
        <w:rPr>
          <w:b/>
          <w:lang w:val="en-AU"/>
        </w:rPr>
        <w:t>Z</w:t>
      </w:r>
      <w:r w:rsidRPr="00CE374A">
        <w:rPr>
          <w:vertAlign w:val="subscript"/>
          <w:lang w:val="en-AU"/>
        </w:rPr>
        <w:t>r</w:t>
      </w:r>
      <w:r w:rsidRPr="00CE374A">
        <w:rPr>
          <w:b/>
          <w:lang w:val="en-AU"/>
        </w:rPr>
        <w:t>k</w:t>
      </w:r>
      <w:proofErr w:type="spellEnd"/>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 xml:space="preserve">Փ = </w:t>
      </w:r>
      <w:proofErr w:type="spellStart"/>
      <w:r>
        <w:rPr>
          <w:lang w:val="en-AU"/>
        </w:rPr>
        <w:t>Փ</w:t>
      </w:r>
      <w:r w:rsidRPr="00DF0534">
        <w:rPr>
          <w:vertAlign w:val="subscript"/>
          <w:lang w:val="en-AU"/>
        </w:rPr>
        <w:t>m</w:t>
      </w:r>
      <w:proofErr w:type="spellEnd"/>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 xml:space="preserve">where </w:t>
      </w:r>
      <w:proofErr w:type="spellStart"/>
      <w:r>
        <w:rPr>
          <w:lang w:val="en-AU"/>
        </w:rPr>
        <w:t>Փ</w:t>
      </w:r>
      <w:r w:rsidRPr="00DF0534">
        <w:rPr>
          <w:vertAlign w:val="subscript"/>
          <w:lang w:val="en-AU"/>
        </w:rPr>
        <w:t>m</w:t>
      </w:r>
      <w:proofErr w:type="spellEnd"/>
      <w:r>
        <w:rPr>
          <w:lang w:val="en-AU"/>
        </w:rPr>
        <w:t xml:space="preserve"> is referred to as the “measurement objective function” and </w:t>
      </w:r>
      <w:proofErr w:type="spellStart"/>
      <w:r>
        <w:rPr>
          <w:lang w:val="en-AU"/>
        </w:rPr>
        <w:t>Փ</w:t>
      </w:r>
      <w:r w:rsidRPr="00DF0534">
        <w:rPr>
          <w:vertAlign w:val="subscript"/>
          <w:lang w:val="en-AU"/>
        </w:rPr>
        <w:t>r</w:t>
      </w:r>
      <w:proofErr w:type="spellEnd"/>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1CD5330F"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xml:space="preserve">; </w:t>
      </w:r>
      <w:proofErr w:type="gramStart"/>
      <w:r w:rsidR="00305D4F">
        <w:rPr>
          <w:lang w:val="en-AU"/>
        </w:rPr>
        <w:t>however</w:t>
      </w:r>
      <w:proofErr w:type="gramEnd"/>
      <w:r w:rsidR="00305D4F">
        <w:rPr>
          <w:lang w:val="en-AU"/>
        </w:rPr>
        <w:t xml:space="preserve">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3A14919A" w14:textId="66222A8A" w:rsidR="0040778F" w:rsidRPr="0040778F" w:rsidRDefault="0040778F" w:rsidP="00E4410E">
      <w:pPr>
        <w:rPr>
          <w:lang w:val="en-AU"/>
        </w:rPr>
      </w:pPr>
      <w:r>
        <w:rPr>
          <w:lang w:val="en-AU"/>
        </w:rPr>
        <w:t xml:space="preserve">PESTPP-GLM also offers users the option of using “regularized Gauss </w:t>
      </w:r>
      <w:proofErr w:type="spellStart"/>
      <w:r>
        <w:rPr>
          <w:lang w:val="en-AU"/>
        </w:rPr>
        <w:t>Levenburg</w:t>
      </w:r>
      <w:proofErr w:type="spellEnd"/>
      <w:r>
        <w:rPr>
          <w:lang w:val="en-AU"/>
        </w:rPr>
        <w:t xml:space="preserve"> Marquardt” of Hanke (1996), where prior parameter covariance </w:t>
      </w:r>
      <w:proofErr w:type="gramStart"/>
      <w:r>
        <w:rPr>
          <w:lang w:val="en-AU"/>
        </w:rPr>
        <w:t>matrix based</w:t>
      </w:r>
      <w:proofErr w:type="gramEnd"/>
      <w:r>
        <w:rPr>
          <w:lang w:val="en-AU"/>
        </w:rPr>
        <w:t xml:space="preserve"> regularization is “baked in” to the upgrade calculation process.  This form of upgrade calculations is activated with the </w:t>
      </w:r>
      <w:proofErr w:type="spellStart"/>
      <w:r>
        <w:rPr>
          <w:i/>
          <w:iCs/>
          <w:lang w:val="en-AU"/>
        </w:rPr>
        <w:t>glm_normal_form</w:t>
      </w:r>
      <w:proofErr w:type="spellEnd"/>
      <w:r>
        <w:rPr>
          <w:i/>
          <w:iCs/>
          <w:lang w:val="en-AU"/>
        </w:rPr>
        <w:t>(prior)</w:t>
      </w:r>
      <w:r>
        <w:rPr>
          <w:lang w:val="en-AU"/>
        </w:rPr>
        <w:t xml:space="preserve"> option.  Users can specify a prior parameter covariance matrix via the </w:t>
      </w:r>
      <w:proofErr w:type="spellStart"/>
      <w:r>
        <w:rPr>
          <w:i/>
          <w:iCs/>
          <w:lang w:val="en-AU"/>
        </w:rPr>
        <w:t>parcov</w:t>
      </w:r>
      <w:proofErr w:type="spellEnd"/>
      <w:r>
        <w:rPr>
          <w:lang w:val="en-AU"/>
        </w:rPr>
        <w:t xml:space="preserve"> option; if a covariance matrix is not supplied, then one is constructed on the fly using the parameter bounds and the optional </w:t>
      </w:r>
      <w:proofErr w:type="spellStart"/>
      <w:r>
        <w:rPr>
          <w:i/>
          <w:iCs/>
          <w:lang w:val="en-AU"/>
        </w:rPr>
        <w:t>par_sigma_range</w:t>
      </w:r>
      <w:proofErr w:type="spellEnd"/>
      <w:r>
        <w:rPr>
          <w:lang w:val="en-AU"/>
        </w:rPr>
        <w:t xml:space="preserve"> argument.  In this case, MAXSING and EIGTHRESH become the “knobs” to control regularization – “regularization” mode and the associated variables in the “* regularization” section </w:t>
      </w:r>
      <w:proofErr w:type="gramStart"/>
      <w:r>
        <w:rPr>
          <w:lang w:val="en-AU"/>
        </w:rPr>
        <w:t>are</w:t>
      </w:r>
      <w:proofErr w:type="gramEnd"/>
      <w:r>
        <w:rPr>
          <w:lang w:val="en-AU"/>
        </w:rPr>
        <w:t xml:space="preserve"> not allowed in this mode of operation.</w:t>
      </w:r>
    </w:p>
    <w:p w14:paraId="48D8C74E" w14:textId="77777777" w:rsidR="0040778F" w:rsidRDefault="0040778F" w:rsidP="00E4410E">
      <w:pPr>
        <w:rPr>
          <w:lang w:val="en-AU"/>
        </w:rPr>
      </w:pPr>
    </w:p>
    <w:p w14:paraId="7E348CCA" w14:textId="77777777" w:rsidR="00305D4F" w:rsidRDefault="008B03F7" w:rsidP="008B03F7">
      <w:pPr>
        <w:pStyle w:val="Heading3"/>
      </w:pPr>
      <w:bookmarkStart w:id="2141" w:name="_Toc32564129"/>
      <w:r>
        <w:t xml:space="preserve">6.2.2 </w:t>
      </w:r>
      <w:r w:rsidR="007E475F">
        <w:t xml:space="preserve">Choosing </w:t>
      </w:r>
      <w:r w:rsidR="00DF1145">
        <w:t xml:space="preserve">the </w:t>
      </w:r>
      <w:r w:rsidR="00143C09">
        <w:t>Regularization</w:t>
      </w:r>
      <w:r w:rsidR="00DF1145">
        <w:t xml:space="preserve"> Weight Factor</w:t>
      </w:r>
      <w:bookmarkEnd w:id="2141"/>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 xml:space="preserve">run, </w:t>
      </w:r>
      <w:r w:rsidR="008703EC">
        <w:rPr>
          <w:lang w:val="en-AU"/>
        </w:rPr>
        <w:lastRenderedPageBreak/>
        <w:t>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7BA284F5" w14:textId="77777777" w:rsidR="000076A9" w:rsidRDefault="008B03F7" w:rsidP="008B03F7">
      <w:pPr>
        <w:pStyle w:val="Heading3"/>
      </w:pPr>
      <w:bookmarkStart w:id="2142" w:name="_Toc32564130"/>
      <w:r>
        <w:t xml:space="preserve">6.2.3 </w:t>
      </w:r>
      <w:r w:rsidR="000076A9">
        <w:t>Inter-</w:t>
      </w:r>
      <w:r w:rsidR="00143C09">
        <w:t>Regularization</w:t>
      </w:r>
      <w:r w:rsidR="000076A9">
        <w:t xml:space="preserve"> Group Weighting</w:t>
      </w:r>
      <w:bookmarkEnd w:id="2142"/>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 xml:space="preserve">For a </w:t>
      </w:r>
      <w:proofErr w:type="gramStart"/>
      <w:r w:rsidRPr="00FE4430">
        <w:rPr>
          <w:lang w:val="en-AU"/>
        </w:rPr>
        <w:t>particular observation</w:t>
      </w:r>
      <w:proofErr w:type="gramEnd"/>
      <w:r w:rsidRPr="00FE4430">
        <w:rPr>
          <w:lang w:val="en-AU"/>
        </w:rPr>
        <w:t xml:space="preserve">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2123C5" w:rsidP="005068AD">
      <w:pPr>
        <w:ind w:firstLine="720"/>
        <w:rPr>
          <w:lang w:val="en-AU"/>
        </w:rPr>
      </w:pPr>
      <w:r w:rsidRPr="009373F7">
        <w:rPr>
          <w:noProof/>
          <w:position w:val="-24"/>
          <w:lang w:val="en-AU"/>
        </w:rPr>
        <w:object w:dxaOrig="2240" w:dyaOrig="740" w14:anchorId="6585D1D9">
          <v:shape id="_x0000_i1027" type="#_x0000_t75" alt="" style="width:110.8pt;height:38.8pt;mso-width-percent:0;mso-height-percent:0;mso-width-percent:0;mso-height-percent:0" o:ole="">
            <v:imagedata r:id="rId25" o:title=""/>
          </v:shape>
          <o:OLEObject Type="Embed" ProgID="Equation.3" ShapeID="_x0000_i1027" DrawAspect="Content" ObjectID="_1648223242" r:id="rId26"/>
        </w:object>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r>
      <w:r w:rsidR="005068AD">
        <w:rPr>
          <w:lang w:val="en-AU"/>
        </w:rPr>
        <w:tab/>
        <w:t>(</w:t>
      </w:r>
      <w:r w:rsidR="00AF5673">
        <w:rPr>
          <w:lang w:val="en-AU"/>
        </w:rPr>
        <w:t>6</w:t>
      </w:r>
      <w:r w:rsidR="005068AD">
        <w:rPr>
          <w:lang w:val="en-AU"/>
        </w:rPr>
        <w:t>.</w:t>
      </w:r>
      <w:r w:rsidR="00AF5673">
        <w:rPr>
          <w:lang w:val="en-AU"/>
        </w:rPr>
        <w:t>9</w:t>
      </w:r>
      <w:r w:rsidR="005068AD">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proofErr w:type="spellStart"/>
      <w:r w:rsidRPr="00FE4430">
        <w:rPr>
          <w:i/>
          <w:lang w:val="en-AU"/>
        </w:rPr>
        <w:t>j</w:t>
      </w:r>
      <w:r w:rsidR="00210BFA" w:rsidRPr="00210BFA">
        <w:rPr>
          <w:vertAlign w:val="superscript"/>
          <w:lang w:val="en-AU"/>
        </w:rPr>
        <w:t>th</w:t>
      </w:r>
      <w:proofErr w:type="spellEnd"/>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w:t>
      </w:r>
      <w:proofErr w:type="gramStart"/>
      <w:r w:rsidRPr="00FE4430">
        <w:rPr>
          <w:lang w:val="en-AU"/>
        </w:rPr>
        <w:t xml:space="preserve">particular </w:t>
      </w:r>
      <w:r w:rsidR="00143C09">
        <w:rPr>
          <w:lang w:val="en-AU"/>
        </w:rPr>
        <w:t>regularization</w:t>
      </w:r>
      <w:proofErr w:type="gramEnd"/>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2143" w:name="_Toc32564131"/>
      <w:r>
        <w:t xml:space="preserve">6.2.4 </w:t>
      </w:r>
      <w:r w:rsidR="000076A9">
        <w:t>Choosing Values for the Marquardt Lambda</w:t>
      </w:r>
      <w:bookmarkEnd w:id="2143"/>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proofErr w:type="gramStart"/>
      <w:r>
        <w:rPr>
          <w:i/>
          <w:lang w:val="en-AU"/>
        </w:rPr>
        <w:t>lambdas(</w:t>
      </w:r>
      <w:proofErr w:type="gramEnd"/>
      <w:r>
        <w:rPr>
          <w:i/>
          <w:lang w:val="en-AU"/>
        </w:rPr>
        <w:t>)</w:t>
      </w:r>
      <w:r>
        <w:rPr>
          <w:lang w:val="en-AU"/>
        </w:rPr>
        <w:t xml:space="preserve"> and </w:t>
      </w:r>
      <w:proofErr w:type="spellStart"/>
      <w:r>
        <w:rPr>
          <w:i/>
          <w:lang w:val="en-AU"/>
        </w:rPr>
        <w:t>lambda_scale_fac</w:t>
      </w:r>
      <w:proofErr w:type="spellEnd"/>
      <w:r>
        <w:rPr>
          <w:i/>
          <w:lang w:val="en-AU"/>
        </w:rPr>
        <w:t>()</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r>
      <w:proofErr w:type="gramStart"/>
      <w:r w:rsidRPr="002D0C92">
        <w:rPr>
          <w:i/>
          <w:lang w:val="en-AU"/>
        </w:rPr>
        <w:t>lambdas(</w:t>
      </w:r>
      <w:proofErr w:type="gramEnd"/>
      <w:r w:rsidRPr="002D0C92">
        <w:rPr>
          <w:i/>
          <w:lang w:val="en-AU"/>
        </w:rPr>
        <w:t>0.1, 1, 10,100,100)</w:t>
      </w:r>
    </w:p>
    <w:p w14:paraId="6BB95F58" w14:textId="77777777" w:rsidR="002D0C92" w:rsidRDefault="002D0C92" w:rsidP="000076A9">
      <w:pPr>
        <w:rPr>
          <w:lang w:val="en-AU"/>
        </w:rPr>
      </w:pPr>
      <w:r w:rsidRPr="002D0C92">
        <w:rPr>
          <w:i/>
          <w:lang w:val="en-AU"/>
        </w:rPr>
        <w:tab/>
      </w:r>
      <w:proofErr w:type="spellStart"/>
      <w:r w:rsidRPr="002D0C92">
        <w:rPr>
          <w:i/>
          <w:lang w:val="en-AU"/>
        </w:rPr>
        <w:t>lambda_scale_</w:t>
      </w:r>
      <w:proofErr w:type="gramStart"/>
      <w:r w:rsidRPr="002D0C92">
        <w:rPr>
          <w:i/>
          <w:lang w:val="en-AU"/>
        </w:rPr>
        <w:t>fac</w:t>
      </w:r>
      <w:proofErr w:type="spellEnd"/>
      <w:r w:rsidRPr="002D0C92">
        <w:rPr>
          <w:i/>
          <w:lang w:val="en-AU"/>
        </w:rPr>
        <w:t>(</w:t>
      </w:r>
      <w:proofErr w:type="gramEnd"/>
      <w:r w:rsidRPr="002D0C92">
        <w:rPr>
          <w:i/>
          <w:lang w:val="en-AU"/>
        </w:rPr>
        <w:t>0.9, 0.8, 0.7, 0.5)</w:t>
      </w:r>
    </w:p>
    <w:p w14:paraId="418BB1AC" w14:textId="019B0E88"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proofErr w:type="gramStart"/>
      <w:r>
        <w:rPr>
          <w:i/>
          <w:lang w:val="en-AU"/>
        </w:rPr>
        <w:t>lambdas(</w:t>
      </w:r>
      <w:proofErr w:type="gramEnd"/>
      <w:r>
        <w:rPr>
          <w:i/>
          <w:lang w:val="en-AU"/>
        </w:rPr>
        <w:t>)</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proofErr w:type="spellStart"/>
      <w:r>
        <w:rPr>
          <w:i/>
          <w:lang w:val="en-AU"/>
        </w:rPr>
        <w:t>lambda_scale_</w:t>
      </w:r>
      <w:proofErr w:type="gramStart"/>
      <w:r>
        <w:rPr>
          <w:i/>
          <w:lang w:val="en-AU"/>
        </w:rPr>
        <w:t>fac</w:t>
      </w:r>
      <w:proofErr w:type="spellEnd"/>
      <w:r>
        <w:rPr>
          <w:i/>
          <w:lang w:val="en-AU"/>
        </w:rPr>
        <w:t>(</w:t>
      </w:r>
      <w:proofErr w:type="gramEnd"/>
      <w:r>
        <w:rPr>
          <w:i/>
          <w:lang w:val="en-AU"/>
        </w:rPr>
        <w:t>)</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proofErr w:type="spellStart"/>
      <w:r>
        <w:rPr>
          <w:i/>
          <w:lang w:val="en-AU"/>
        </w:rPr>
        <w:t>lambda_scale_</w:t>
      </w:r>
      <w:proofErr w:type="gramStart"/>
      <w:r>
        <w:rPr>
          <w:i/>
          <w:lang w:val="en-AU"/>
        </w:rPr>
        <w:t>fac</w:t>
      </w:r>
      <w:proofErr w:type="spellEnd"/>
      <w:r>
        <w:rPr>
          <w:i/>
          <w:lang w:val="en-AU"/>
        </w:rPr>
        <w:t>(</w:t>
      </w:r>
      <w:proofErr w:type="gramEnd"/>
      <w:r>
        <w:rPr>
          <w:i/>
          <w:lang w:val="en-AU"/>
        </w:rPr>
        <w:t>)</w:t>
      </w:r>
      <w:r>
        <w:rPr>
          <w:lang w:val="en-AU"/>
        </w:rPr>
        <w:t xml:space="preserve"> value of 1.0. </w:t>
      </w:r>
      <w:r w:rsidR="001D62CB">
        <w:rPr>
          <w:lang w:val="en-AU"/>
        </w:rPr>
        <w:t>Note that parameter change limits and parameter bounds are not enforced on scale factors greater than 1.0.</w:t>
      </w:r>
    </w:p>
    <w:p w14:paraId="272BF352" w14:textId="38487966" w:rsidR="00F077E1" w:rsidRDefault="00CA7E43" w:rsidP="000076A9">
      <w:pPr>
        <w:rPr>
          <w:lang w:val="en-AU"/>
        </w:rPr>
      </w:pPr>
      <w:r>
        <w:rPr>
          <w:lang w:val="en-AU"/>
        </w:rPr>
        <w:t xml:space="preserve">If only a single value is supplied for </w:t>
      </w:r>
      <w:proofErr w:type="gramStart"/>
      <w:r w:rsidRPr="00CA7E43">
        <w:rPr>
          <w:i/>
          <w:lang w:val="en-AU"/>
        </w:rPr>
        <w:t>lambdas(</w:t>
      </w:r>
      <w:proofErr w:type="gramEnd"/>
      <w:r w:rsidRPr="00CA7E43">
        <w:rPr>
          <w:i/>
          <w:lang w:val="en-AU"/>
        </w:rPr>
        <w:t>)</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proofErr w:type="gramStart"/>
      <w:r w:rsidR="00F077E1">
        <w:rPr>
          <w:i/>
          <w:lang w:val="en-AU"/>
        </w:rPr>
        <w:t>lambdas(</w:t>
      </w:r>
      <w:proofErr w:type="gramEnd"/>
      <w:r w:rsidR="00F077E1">
        <w:rPr>
          <w:i/>
          <w:lang w:val="en-AU"/>
        </w:rPr>
        <w:t>)</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w:t>
      </w:r>
      <w:proofErr w:type="gramStart"/>
      <w:r w:rsidR="00903658">
        <w:rPr>
          <w:lang w:val="en-AU"/>
        </w:rPr>
        <w:t>particular iteration</w:t>
      </w:r>
      <w:proofErr w:type="gramEnd"/>
      <w:r w:rsidR="00903658">
        <w:rPr>
          <w:lang w:val="en-AU"/>
        </w:rPr>
        <w:t xml:space="preserve">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72B3C671" w14:textId="77777777" w:rsidR="001223E2" w:rsidRDefault="005073E7" w:rsidP="001223E2">
      <w:pPr>
        <w:pStyle w:val="Heading3"/>
      </w:pPr>
      <w:bookmarkStart w:id="2144" w:name="_Toc32564132"/>
      <w:r>
        <w:t xml:space="preserve">6.2.5 </w:t>
      </w:r>
      <w:r w:rsidR="000B45E9">
        <w:t>Singular Value Decomposition</w:t>
      </w:r>
      <w:bookmarkEnd w:id="2144"/>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proofErr w:type="spellStart"/>
      <w:r w:rsidRPr="00AF1647">
        <w:rPr>
          <w:b/>
          <w:lang w:val="en-AU"/>
        </w:rPr>
        <w:t>Z</w:t>
      </w:r>
      <w:r w:rsidRPr="00AF1647">
        <w:rPr>
          <w:vertAlign w:val="superscript"/>
          <w:lang w:val="en-AU"/>
        </w:rPr>
        <w:t>t</w:t>
      </w:r>
      <w:r w:rsidR="00631C6E" w:rsidRPr="00631C6E">
        <w:rPr>
          <w:b/>
          <w:lang w:val="en-AU"/>
        </w:rPr>
        <w:t>Q</w:t>
      </w:r>
      <w:r w:rsidRPr="00AF1647">
        <w:rPr>
          <w:b/>
          <w:lang w:val="en-AU"/>
        </w:rPr>
        <w:t>Z</w:t>
      </w:r>
      <w:proofErr w:type="spellEnd"/>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w:t>
      </w:r>
      <w:proofErr w:type="spellStart"/>
      <w:r w:rsidR="00095446">
        <w:rPr>
          <w:lang w:val="en-AU"/>
        </w:rPr>
        <w:t>nonuniqueness</w:t>
      </w:r>
      <w:proofErr w:type="spellEnd"/>
      <w:r w:rsidR="00095446">
        <w:rPr>
          <w:lang w:val="en-AU"/>
        </w:rPr>
        <w:t xml:space="preserve"> despite inclusion of Tikhonov regularization</w:t>
      </w:r>
      <w:r w:rsidR="005E7736">
        <w:rPr>
          <w:lang w:val="en-AU"/>
        </w:rPr>
        <w:t>. Under these circumstances</w:t>
      </w:r>
      <w:r>
        <w:rPr>
          <w:lang w:val="en-AU"/>
        </w:rPr>
        <w:t xml:space="preserve"> </w:t>
      </w:r>
      <w:proofErr w:type="spellStart"/>
      <w:r w:rsidRPr="00631C6E">
        <w:rPr>
          <w:b/>
          <w:lang w:val="en-AU"/>
        </w:rPr>
        <w:t>Z</w:t>
      </w:r>
      <w:r w:rsidRPr="00631C6E">
        <w:rPr>
          <w:vertAlign w:val="superscript"/>
          <w:lang w:val="en-AU"/>
        </w:rPr>
        <w:t>t</w:t>
      </w:r>
      <w:r w:rsidR="00631C6E" w:rsidRPr="00631C6E">
        <w:rPr>
          <w:b/>
          <w:lang w:val="en-AU"/>
        </w:rPr>
        <w:t>Q</w:t>
      </w:r>
      <w:r w:rsidRPr="00631C6E">
        <w:rPr>
          <w:b/>
          <w:lang w:val="en-AU"/>
        </w:rPr>
        <w:t>Z</w:t>
      </w:r>
      <w:proofErr w:type="spellEnd"/>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proofErr w:type="gramStart"/>
      <w:r w:rsidR="005E7736">
        <w:rPr>
          <w:lang w:val="en-AU"/>
        </w:rPr>
        <w:t>However</w:t>
      </w:r>
      <w:proofErr w:type="gramEnd"/>
      <w:r w:rsidR="005E7736">
        <w:rPr>
          <w:lang w:val="en-AU"/>
        </w:rPr>
        <w:t xml:space="preserve">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proofErr w:type="spellStart"/>
      <w:r w:rsidR="00CE75DD">
        <w:rPr>
          <w:lang w:val="en-AU"/>
        </w:rPr>
        <w:t>δ</w:t>
      </w:r>
      <w:r w:rsidR="00CE75DD" w:rsidRPr="00B01200">
        <w:rPr>
          <w:b/>
          <w:lang w:val="en-AU"/>
        </w:rPr>
        <w:t>k</w:t>
      </w:r>
      <w:proofErr w:type="spellEnd"/>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proofErr w:type="spellStart"/>
      <w:r w:rsidRPr="00B01200">
        <w:rPr>
          <w:b/>
          <w:lang w:val="en-AU"/>
        </w:rPr>
        <w:t>Z</w:t>
      </w:r>
      <w:r>
        <w:rPr>
          <w:lang w:val="en-AU"/>
        </w:rPr>
        <w:t>δ</w:t>
      </w:r>
      <w:r w:rsidRPr="00B01200">
        <w:rPr>
          <w:b/>
          <w:lang w:val="en-AU"/>
        </w:rPr>
        <w:t>k</w:t>
      </w:r>
      <w:proofErr w:type="spellEnd"/>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w:t>
      </w:r>
      <w:proofErr w:type="spellStart"/>
      <w:r>
        <w:rPr>
          <w:lang w:val="en-AU"/>
        </w:rPr>
        <w:t>nonuniqueness</w:t>
      </w:r>
      <w:proofErr w:type="spellEnd"/>
      <w:r>
        <w:rPr>
          <w:lang w:val="en-AU"/>
        </w:rPr>
        <w:t xml:space="preserve">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then so is </w:t>
      </w:r>
      <w:proofErr w:type="spellStart"/>
      <w:r w:rsidRPr="00CE75DD">
        <w:rPr>
          <w:b/>
          <w:u w:val="single"/>
          <w:lang w:val="en-AU"/>
        </w:rPr>
        <w:t>k</w:t>
      </w:r>
      <w:r>
        <w:rPr>
          <w:lang w:val="en-AU"/>
        </w:rPr>
        <w:t>+δ</w:t>
      </w:r>
      <w:r w:rsidRPr="00CE75DD">
        <w:rPr>
          <w:b/>
          <w:lang w:val="en-AU"/>
        </w:rPr>
        <w:t>k</w:t>
      </w:r>
      <w:proofErr w:type="spellEnd"/>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proofErr w:type="spellStart"/>
      <w:r w:rsidRPr="00AF5673">
        <w:rPr>
          <w:b/>
          <w:lang w:val="en-AU"/>
        </w:rPr>
        <w:t>USV</w:t>
      </w:r>
      <w:r w:rsidRPr="00AF5673">
        <w:rPr>
          <w:vertAlign w:val="superscript"/>
          <w:lang w:val="en-AU"/>
        </w:rPr>
        <w:t>t</w:t>
      </w:r>
      <w:proofErr w:type="spellEnd"/>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proofErr w:type="gramStart"/>
      <w:r w:rsidR="00F747C1">
        <w:rPr>
          <w:lang w:val="en-AU"/>
        </w:rPr>
        <w:t xml:space="preserve">definitely </w:t>
      </w:r>
      <w:r w:rsidR="00CE75DD">
        <w:rPr>
          <w:lang w:val="en-AU"/>
        </w:rPr>
        <w:t>have</w:t>
      </w:r>
      <w:proofErr w:type="gramEnd"/>
      <w:r w:rsidR="00CE75DD">
        <w:rPr>
          <w:lang w:val="en-AU"/>
        </w:rPr>
        <w:t xml:space="preser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lastRenderedPageBreak/>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Z</w:t>
      </w:r>
      <w:proofErr w:type="spellEnd"/>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Z</w:t>
      </w:r>
      <w:proofErr w:type="spellEnd"/>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proofErr w:type="gramStart"/>
      <w:r w:rsidRPr="00BF7F2F">
        <w:rPr>
          <w:vertAlign w:val="subscript"/>
          <w:lang w:val="en-AU"/>
        </w:rPr>
        <w:t>1</w:t>
      </w:r>
      <w:r>
        <w:rPr>
          <w:lang w:val="en-AU"/>
        </w:rPr>
        <w:t>)</w:t>
      </w:r>
      <w:proofErr w:type="spellStart"/>
      <w:r w:rsidRPr="00BF7F2F">
        <w:rPr>
          <w:b/>
          <w:lang w:val="en-AU"/>
        </w:rPr>
        <w:t>Z</w:t>
      </w:r>
      <w:r w:rsidRPr="00BF7F2F">
        <w:rPr>
          <w:vertAlign w:val="superscript"/>
          <w:lang w:val="en-AU"/>
        </w:rPr>
        <w:t>t</w:t>
      </w:r>
      <w:r w:rsidR="00BF7F2F" w:rsidRPr="00BF7F2F">
        <w:rPr>
          <w:b/>
          <w:lang w:val="en-AU"/>
        </w:rPr>
        <w:t>Q</w:t>
      </w:r>
      <w:r w:rsidRPr="00BF7F2F">
        <w:rPr>
          <w:b/>
          <w:lang w:val="en-AU"/>
        </w:rPr>
        <w:t>h</w:t>
      </w:r>
      <w:proofErr w:type="spellEnd"/>
      <w:proofErr w:type="gramEnd"/>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w:t>
      </w:r>
      <w:proofErr w:type="spellStart"/>
      <w:r w:rsidR="00BF7F2F">
        <w:rPr>
          <w:lang w:val="en-AU"/>
        </w:rPr>
        <w:t>posedness</w:t>
      </w:r>
      <w:proofErr w:type="spellEnd"/>
      <w:r w:rsidR="00BF7F2F">
        <w:rPr>
          <w:lang w:val="en-AU"/>
        </w:rPr>
        <w:t xml:space="preserve">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7060CC8C"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3D260A">
        <w:rPr>
          <w:lang w:val="en-AU"/>
        </w:rPr>
        <w:t>However, only one of the</w:t>
      </w:r>
      <w:r w:rsidR="00AB008D">
        <w:rPr>
          <w:lang w:val="en-AU"/>
        </w:rPr>
        <w:t xml:space="preserve"> above options are available</w:t>
      </w:r>
      <w:r w:rsidR="003D260A">
        <w:rPr>
          <w:lang w:val="en-AU"/>
        </w:rPr>
        <w:t xml:space="preserve"> - </w:t>
      </w:r>
      <w:proofErr w:type="spellStart"/>
      <w:r w:rsidR="003D260A" w:rsidRPr="00BF7F2F">
        <w:rPr>
          <w:b/>
          <w:lang w:val="en-AU"/>
        </w:rPr>
        <w:t>Z</w:t>
      </w:r>
      <w:r w:rsidR="003D260A" w:rsidRPr="00BF7F2F">
        <w:rPr>
          <w:vertAlign w:val="superscript"/>
          <w:lang w:val="en-AU"/>
        </w:rPr>
        <w:t>t</w:t>
      </w:r>
      <w:r w:rsidR="003D260A" w:rsidRPr="00BF7F2F">
        <w:rPr>
          <w:b/>
          <w:lang w:val="en-AU"/>
        </w:rPr>
        <w:t>QZ</w:t>
      </w:r>
      <w:proofErr w:type="spellEnd"/>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can</w:t>
      </w:r>
      <w:r w:rsidR="003D260A">
        <w:rPr>
          <w:lang w:val="en-AU"/>
        </w:rPr>
        <w:t xml:space="preserve"> only</w:t>
      </w:r>
      <w:r w:rsidR="00BF7F2F">
        <w:rPr>
          <w:lang w:val="en-AU"/>
        </w:rPr>
        <w:t xml:space="preserve"> be undertaken </w:t>
      </w:r>
      <w:r>
        <w:rPr>
          <w:lang w:val="en-AU"/>
        </w:rPr>
        <w:t>on</w:t>
      </w:r>
      <w:r w:rsidR="00BF7F2F">
        <w:rPr>
          <w:lang w:val="en-AU"/>
        </w:rPr>
        <w:t xml:space="preserve"> </w:t>
      </w:r>
      <w:proofErr w:type="spellStart"/>
      <w:r w:rsidR="00AB008D" w:rsidRPr="00BF7F2F">
        <w:rPr>
          <w:b/>
          <w:lang w:val="en-AU"/>
        </w:rPr>
        <w:t>Z</w:t>
      </w:r>
      <w:r w:rsidR="00AB008D" w:rsidRPr="00BF7F2F">
        <w:rPr>
          <w:vertAlign w:val="superscript"/>
          <w:lang w:val="en-AU"/>
        </w:rPr>
        <w:t>t</w:t>
      </w:r>
      <w:r w:rsidR="00AB008D" w:rsidRPr="00BF7F2F">
        <w:rPr>
          <w:b/>
          <w:lang w:val="en-AU"/>
        </w:rPr>
        <w:t>QZ</w:t>
      </w:r>
      <w:proofErr w:type="spellEnd"/>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sidR="003D260A">
        <w:rPr>
          <w:lang w:val="en-AU"/>
        </w:rPr>
        <w:t xml:space="preserve"> included in </w:t>
      </w:r>
      <w:proofErr w:type="gramStart"/>
      <w:r w:rsidR="003D260A">
        <w:rPr>
          <w:lang w:val="en-AU"/>
        </w:rPr>
        <w:t>this matrices</w:t>
      </w:r>
      <w:proofErr w:type="gramEnd"/>
      <w:r w:rsidR="003D260A">
        <w:rPr>
          <w:lang w:val="en-AU"/>
        </w:rPr>
        <w:t xml:space="preserve"> before it</w:t>
      </w:r>
      <w:r>
        <w:rPr>
          <w:lang w:val="en-AU"/>
        </w:rPr>
        <w:t xml:space="preserve"> are decomposed in order to enhance inversion performance in </w:t>
      </w:r>
      <w:r w:rsidR="00BF7F2F">
        <w:rPr>
          <w:lang w:val="en-AU"/>
        </w:rPr>
        <w:t>nonlinear contexts</w:t>
      </w:r>
      <w:r w:rsidR="00AB008D">
        <w:rPr>
          <w:lang w:val="en-AU"/>
        </w:rPr>
        <w:t>.</w:t>
      </w:r>
      <w:r w:rsidR="00BF7F2F">
        <w:rPr>
          <w:lang w:val="en-AU"/>
        </w:rPr>
        <w:t>)</w:t>
      </w:r>
    </w:p>
    <w:p w14:paraId="4BB6EF24" w14:textId="65919008" w:rsidR="001223E2" w:rsidRDefault="003D260A" w:rsidP="000B45E9">
      <w:pPr>
        <w:rPr>
          <w:lang w:val="en-AU"/>
        </w:rPr>
      </w:pPr>
      <w:r>
        <w:rPr>
          <w:lang w:val="en-AU"/>
        </w:rPr>
        <w:t>A</w:t>
      </w:r>
      <w:r w:rsidR="001223E2">
        <w:rPr>
          <w:lang w:val="en-AU"/>
        </w:rPr>
        <w:t xml:space="preserve"> PEST++ </w:t>
      </w:r>
      <w:r w:rsidR="00630951">
        <w:rPr>
          <w:lang w:val="en-AU"/>
        </w:rPr>
        <w:t xml:space="preserve">control </w:t>
      </w:r>
      <w:r>
        <w:rPr>
          <w:lang w:val="en-AU"/>
        </w:rPr>
        <w:t>variable</w:t>
      </w:r>
      <w:r w:rsidR="001223E2">
        <w:rPr>
          <w:lang w:val="en-AU"/>
        </w:rPr>
        <w:t xml:space="preserve"> govern</w:t>
      </w:r>
      <w:r>
        <w:rPr>
          <w:lang w:val="en-AU"/>
        </w:rPr>
        <w:t>s</w:t>
      </w:r>
      <w:r w:rsidR="001223E2">
        <w:rPr>
          <w:lang w:val="en-AU"/>
        </w:rPr>
        <w:t xml:space="preserve"> the way </w:t>
      </w:r>
      <w:r w:rsidR="0008052D">
        <w:rPr>
          <w:lang w:val="en-AU"/>
        </w:rPr>
        <w:t>in which singular value decomposition</w:t>
      </w:r>
      <w:r w:rsidR="001223E2">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Pr>
          <w:lang w:val="en-AU"/>
        </w:rPr>
        <w:t xml:space="preserve"> - </w:t>
      </w:r>
      <w:proofErr w:type="spellStart"/>
      <w:r w:rsidR="001223E2">
        <w:rPr>
          <w:i/>
          <w:lang w:val="en-AU"/>
        </w:rPr>
        <w:t>svd_</w:t>
      </w:r>
      <w:proofErr w:type="gramStart"/>
      <w:r w:rsidR="001223E2">
        <w:rPr>
          <w:i/>
          <w:lang w:val="en-AU"/>
        </w:rPr>
        <w:t>pack</w:t>
      </w:r>
      <w:proofErr w:type="spellEnd"/>
      <w:r w:rsidR="001223E2">
        <w:rPr>
          <w:i/>
          <w:lang w:val="en-AU"/>
        </w:rPr>
        <w:t>(</w:t>
      </w:r>
      <w:proofErr w:type="gramEnd"/>
      <w:r w:rsidR="001223E2">
        <w:rPr>
          <w:i/>
          <w:lang w:val="en-AU"/>
        </w:rPr>
        <w:t>)</w:t>
      </w:r>
      <w:r w:rsidR="00631FCE">
        <w:rPr>
          <w:lang w:val="en-AU"/>
        </w:rPr>
        <w:t>.</w:t>
      </w:r>
      <w:r>
        <w:rPr>
          <w:lang w:val="en-AU"/>
        </w:rPr>
        <w:t xml:space="preserve"> </w:t>
      </w:r>
      <w:r w:rsidR="004959B2">
        <w:rPr>
          <w:lang w:val="en-AU"/>
        </w:rPr>
        <w:t>T</w:t>
      </w:r>
      <w:r w:rsidR="008D5FB0">
        <w:rPr>
          <w:lang w:val="en-AU"/>
        </w:rPr>
        <w:t>wo</w:t>
      </w:r>
      <w:r w:rsidR="0042661C">
        <w:rPr>
          <w:lang w:val="en-AU"/>
        </w:rPr>
        <w:t xml:space="preserve"> choices are available for</w:t>
      </w:r>
      <w:r w:rsidR="003046F0">
        <w:rPr>
          <w:lang w:val="en-AU"/>
        </w:rPr>
        <w:t xml:space="preserve"> the</w:t>
      </w:r>
      <w:r w:rsidR="0042661C">
        <w:rPr>
          <w:lang w:val="en-AU"/>
        </w:rPr>
        <w:t xml:space="preserve"> </w:t>
      </w:r>
      <w:proofErr w:type="spellStart"/>
      <w:r w:rsidR="004959B2" w:rsidRPr="004959B2">
        <w:rPr>
          <w:i/>
          <w:lang w:val="en-AU"/>
        </w:rPr>
        <w:t>svd_</w:t>
      </w:r>
      <w:proofErr w:type="gramStart"/>
      <w:r w:rsidR="004959B2" w:rsidRPr="004959B2">
        <w:rPr>
          <w:i/>
          <w:lang w:val="en-AU"/>
        </w:rPr>
        <w:t>pack</w:t>
      </w:r>
      <w:proofErr w:type="spellEnd"/>
      <w:r w:rsidR="004959B2" w:rsidRPr="004959B2">
        <w:rPr>
          <w:i/>
          <w:lang w:val="en-AU"/>
        </w:rPr>
        <w:t>(</w:t>
      </w:r>
      <w:proofErr w:type="gramEnd"/>
      <w:r w:rsidR="004959B2" w:rsidRPr="004959B2">
        <w:rPr>
          <w:i/>
          <w:lang w:val="en-AU"/>
        </w:rPr>
        <w:t>)</w:t>
      </w:r>
      <w:r w:rsidR="003046F0">
        <w:rPr>
          <w:lang w:val="en-AU"/>
        </w:rPr>
        <w:t xml:space="preserve"> control variable</w:t>
      </w:r>
      <w:r w:rsidR="004959B2">
        <w:rPr>
          <w:lang w:val="en-AU"/>
        </w:rPr>
        <w:t>. Th</w:t>
      </w:r>
      <w:r w:rsidR="0042661C">
        <w:rPr>
          <w:lang w:val="en-AU"/>
        </w:rPr>
        <w:t>ese</w:t>
      </w:r>
      <w:r w:rsidR="004959B2">
        <w:rPr>
          <w:lang w:val="en-AU"/>
        </w:rPr>
        <w:t xml:space="preserve"> select the numerical library that is employed for implementing singular value decomposition. </w:t>
      </w:r>
      <w:r w:rsidR="0042661C">
        <w:rPr>
          <w:lang w:val="en-AU"/>
        </w:rPr>
        <w:t>Options are as follows</w:t>
      </w:r>
      <w:r w:rsidR="004959B2">
        <w:rPr>
          <w:lang w:val="en-AU"/>
        </w:rPr>
        <w:t>.</w:t>
      </w:r>
    </w:p>
    <w:p w14:paraId="440104A8" w14:textId="77777777" w:rsidR="004959B2" w:rsidRDefault="004959B2" w:rsidP="0082493A">
      <w:pPr>
        <w:pStyle w:val="ListParagraph"/>
        <w:numPr>
          <w:ilvl w:val="0"/>
          <w:numId w:val="9"/>
        </w:numPr>
        <w:rPr>
          <w:lang w:val="en-AU"/>
        </w:rPr>
      </w:pPr>
      <w:r>
        <w:rPr>
          <w:lang w:val="en-AU"/>
        </w:rPr>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3B8BE6BD" w14:textId="3F62D999" w:rsidR="007A5BC4" w:rsidRDefault="0040778F" w:rsidP="0082493A">
      <w:pPr>
        <w:pStyle w:val="ListParagraph"/>
        <w:numPr>
          <w:ilvl w:val="0"/>
          <w:numId w:val="9"/>
        </w:numPr>
        <w:rPr>
          <w:lang w:val="en-AU"/>
        </w:rPr>
      </w:pPr>
      <w:r>
        <w:rPr>
          <w:lang w:val="en-AU"/>
        </w:rPr>
        <w:t xml:space="preserve"> </w:t>
      </w:r>
      <w:r w:rsidR="007A5BC4">
        <w:rPr>
          <w:lang w:val="en-AU"/>
        </w:rPr>
        <w:t>“</w:t>
      </w:r>
      <w:proofErr w:type="spellStart"/>
      <w:r w:rsidR="007A5BC4">
        <w:rPr>
          <w:lang w:val="en-AU"/>
        </w:rPr>
        <w:t>redsvd</w:t>
      </w:r>
      <w:proofErr w:type="spellEnd"/>
      <w:r w:rsidR="007A5BC4">
        <w:rPr>
          <w:lang w:val="en-AU"/>
        </w:rPr>
        <w:t xml:space="preserve">”. This uses the </w:t>
      </w:r>
      <w:proofErr w:type="spellStart"/>
      <w:r w:rsidR="007A5BC4">
        <w:rPr>
          <w:lang w:val="en-AU"/>
        </w:rPr>
        <w:t>redsvd</w:t>
      </w:r>
      <w:proofErr w:type="spellEnd"/>
      <w:r w:rsidR="007A5BC4">
        <w:rPr>
          <w:lang w:val="en-AU"/>
        </w:rPr>
        <w:t xml:space="preserve"> library available from </w:t>
      </w:r>
      <w:hyperlink r:id="rId28" w:history="1">
        <w:r w:rsidR="007A5BC4" w:rsidRPr="004A467F">
          <w:rPr>
            <w:rStyle w:val="Hyperlink"/>
            <w:lang w:val="en-AU"/>
          </w:rPr>
          <w:t>https://github.com/cequencer/redsvd</w:t>
        </w:r>
      </w:hyperlink>
      <w:r w:rsidR="007A5BC4">
        <w:rPr>
          <w:lang w:val="en-AU"/>
        </w:rPr>
        <w:t>. Randomized methods are employed to undertake singular value decomposition. These are very fast; where matrices are large</w:t>
      </w:r>
      <w:r w:rsidR="00C10205">
        <w:rPr>
          <w:lang w:val="en-AU"/>
        </w:rPr>
        <w:t xml:space="preserve"> and sparse</w:t>
      </w:r>
      <w:r w:rsidR="007A5BC4">
        <w:rPr>
          <w:lang w:val="en-AU"/>
        </w:rPr>
        <w:t>, their performance is outstanding.</w:t>
      </w:r>
      <w:r w:rsidR="003D260A">
        <w:rPr>
          <w:lang w:val="en-AU"/>
        </w:rPr>
        <w:t xml:space="preserve">  Furthermore, randomized methods only solve the factorization problem to the number of singular components needed.  This means the variable MAXSING can be used to increase the efficient of large SVD factorizations.</w:t>
      </w:r>
    </w:p>
    <w:p w14:paraId="011FB94E" w14:textId="127CDF0B" w:rsidR="007A5BC4" w:rsidRDefault="007A5BC4" w:rsidP="007A5BC4">
      <w:r>
        <w:rPr>
          <w:lang w:val="en-AU"/>
        </w:rPr>
        <w:t>The default</w:t>
      </w:r>
      <w:r w:rsidR="0042661C">
        <w:rPr>
          <w:lang w:val="en-AU"/>
        </w:rPr>
        <w:t xml:space="preserve"> values</w:t>
      </w:r>
      <w:r w:rsidR="003D260A">
        <w:rPr>
          <w:lang w:val="en-AU"/>
        </w:rPr>
        <w:t xml:space="preserve"> for</w:t>
      </w:r>
      <w:r>
        <w:t xml:space="preserve"> </w:t>
      </w:r>
      <w:proofErr w:type="spellStart"/>
      <w:r>
        <w:rPr>
          <w:i/>
        </w:rPr>
        <w:t>svd_</w:t>
      </w:r>
      <w:proofErr w:type="gramStart"/>
      <w:r>
        <w:rPr>
          <w:i/>
        </w:rPr>
        <w:t>pack</w:t>
      </w:r>
      <w:proofErr w:type="spellEnd"/>
      <w:r>
        <w:rPr>
          <w:i/>
        </w:rPr>
        <w:t>(</w:t>
      </w:r>
      <w:proofErr w:type="gramEnd"/>
      <w:r>
        <w:rPr>
          <w:i/>
        </w:rPr>
        <w:t>)</w:t>
      </w:r>
      <w:r>
        <w:t xml:space="preserve"> </w:t>
      </w:r>
      <w:r w:rsidR="003D260A">
        <w:t xml:space="preserve">is </w:t>
      </w:r>
      <w:r>
        <w:t>“</w:t>
      </w:r>
      <w:proofErr w:type="spellStart"/>
      <w:r w:rsidR="00C10205">
        <w:t>redsvd</w:t>
      </w:r>
      <w:proofErr w:type="spellEnd"/>
      <w:r w:rsidR="003D260A">
        <w:t>”. This is the method</w:t>
      </w:r>
      <w:r>
        <w:t xml:space="preserve"> </w:t>
      </w:r>
      <w:r w:rsidR="0042661C">
        <w:t>which</w:t>
      </w:r>
      <w:r w:rsidR="0028038E">
        <w:t xml:space="preserve"> PESTPP</w:t>
      </w:r>
      <w:r w:rsidR="00CA35E9">
        <w:t>-GLM</w:t>
      </w:r>
      <w:r w:rsidR="0028038E">
        <w:t xml:space="preserve"> </w:t>
      </w:r>
      <w:r w:rsidR="0042661C">
        <w:t xml:space="preserve">uses </w:t>
      </w:r>
      <w:r>
        <w:t>if yo</w:t>
      </w:r>
      <w:r w:rsidR="003D260A">
        <w:t>u do not supply values for this</w:t>
      </w:r>
      <w:r>
        <w:t xml:space="preserve"> </w:t>
      </w:r>
      <w:r w:rsidR="003D260A">
        <w:t>control variable</w:t>
      </w:r>
      <w:r>
        <w:t>.</w:t>
      </w:r>
    </w:p>
    <w:p w14:paraId="3914943E" w14:textId="2F9560F9" w:rsidR="00710F92" w:rsidRPr="008D5FB0"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w:t>
      </w:r>
      <w:r w:rsidR="008B2B4E">
        <w:lastRenderedPageBreak/>
        <w:t xml:space="preserve">“singular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w:t>
      </w:r>
      <w:r w:rsidR="008D5FB0">
        <w:t>MAX</w:t>
      </w:r>
      <w:r w:rsidR="008B2B4E">
        <w:t xml:space="preserve">SING </w:t>
      </w:r>
      <w:r w:rsidR="00710F92">
        <w:t xml:space="preserve">and </w:t>
      </w:r>
      <w:r w:rsidR="008B2B4E">
        <w:t>EIGTHRESH</w:t>
      </w:r>
      <w:r w:rsidR="00710F92">
        <w:t xml:space="preserve"> are used to define the singular value truncation point.) </w:t>
      </w:r>
      <w:proofErr w:type="gramStart"/>
      <w:r w:rsidR="00710F92">
        <w:t>However</w:t>
      </w:r>
      <w:proofErr w:type="gramEnd"/>
      <w:r w:rsidR="00710F92">
        <w:t xml:space="preserve">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r w:rsidR="008D5FB0">
        <w:t xml:space="preserve">Note also that if </w:t>
      </w:r>
      <w:proofErr w:type="spellStart"/>
      <w:r w:rsidR="008D5FB0">
        <w:rPr>
          <w:i/>
          <w:iCs/>
        </w:rPr>
        <w:t>glm_normal_form</w:t>
      </w:r>
      <w:proofErr w:type="spellEnd"/>
      <w:r w:rsidR="008D5FB0">
        <w:rPr>
          <w:i/>
          <w:iCs/>
        </w:rPr>
        <w:t xml:space="preserve">(prior) </w:t>
      </w:r>
      <w:r w:rsidR="008D5FB0">
        <w:t>is specified, then MAXSING and EIGTHRESH also function as the consolidated regularization controls.</w:t>
      </w:r>
    </w:p>
    <w:p w14:paraId="6587DD1F" w14:textId="77777777" w:rsidR="007A5BC4" w:rsidRDefault="000136E6" w:rsidP="000136E6">
      <w:pPr>
        <w:pStyle w:val="Heading3"/>
      </w:pPr>
      <w:bookmarkStart w:id="2145" w:name="_Toc32564133"/>
      <w:r>
        <w:t>6.2.6 SVD-Assist</w:t>
      </w:r>
      <w:bookmarkEnd w:id="2145"/>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w:t>
      </w:r>
      <w:proofErr w:type="gramStart"/>
      <w:r w:rsidR="00C87391">
        <w:t>model</w:t>
      </w:r>
      <w:proofErr w:type="gramEnd"/>
      <w:r w:rsidR="00C87391">
        <w:t xml:space="preserve">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w:t>
      </w:r>
      <w:proofErr w:type="gramStart"/>
      <w:r w:rsidR="003A1210">
        <w:t>However</w:t>
      </w:r>
      <w:proofErr w:type="gramEnd"/>
      <w:r w:rsidR="003A1210">
        <w:t xml:space="preserve">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t>Unfortunately, the large</w:t>
      </w:r>
      <w:r w:rsidR="005A2C8D">
        <w:t xml:space="preserve"> computational savings</w:t>
      </w:r>
      <w:r>
        <w:t xml:space="preserve"> accrued through SVD-assisted inversion</w:t>
      </w:r>
      <w:r w:rsidR="005A2C8D">
        <w:t xml:space="preserve"> </w:t>
      </w:r>
      <w:r>
        <w:t>are</w:t>
      </w:r>
      <w:r w:rsidR="005A2C8D">
        <w:t xml:space="preserve"> accompanied by </w:t>
      </w:r>
      <w:proofErr w:type="gramStart"/>
      <w:r w:rsidR="005A2C8D">
        <w:t>a number of</w:t>
      </w:r>
      <w:proofErr w:type="gramEnd"/>
      <w:r w:rsidR="005A2C8D">
        <w:t xml:space="preserve">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w:t>
      </w:r>
      <w:proofErr w:type="gramStart"/>
      <w:r w:rsidR="005A2C8D">
        <w:t>on the basis of</w:t>
      </w:r>
      <w:proofErr w:type="gramEnd"/>
      <w:r w:rsidR="005A2C8D">
        <w:t xml:space="preserve">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w:t>
      </w:r>
      <w:proofErr w:type="gramStart"/>
      <w:r w:rsidR="00B42426">
        <w:t>however</w:t>
      </w:r>
      <w:proofErr w:type="gramEnd"/>
      <w:r w:rsidR="00B42426">
        <w:t xml:space="preserve">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w:t>
      </w:r>
      <w:r>
        <w:lastRenderedPageBreak/>
        <w:t>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10B60C79" w:rsidR="00265B57" w:rsidRDefault="00265B57" w:rsidP="005A2C8D">
      <w:r>
        <w:t xml:space="preserve">The number of super parameters to </w:t>
      </w:r>
      <w:r w:rsidR="00FE329C">
        <w:t>estimate</w:t>
      </w:r>
      <w:r>
        <w:t xml:space="preserve"> can be set using either or both of the </w:t>
      </w:r>
      <w:proofErr w:type="spellStart"/>
      <w:r>
        <w:rPr>
          <w:i/>
        </w:rPr>
        <w:t>max_n_</w:t>
      </w:r>
      <w:proofErr w:type="gramStart"/>
      <w:r>
        <w:rPr>
          <w:i/>
        </w:rPr>
        <w:t>super</w:t>
      </w:r>
      <w:proofErr w:type="spellEnd"/>
      <w:r>
        <w:rPr>
          <w:i/>
        </w:rPr>
        <w:t>(</w:t>
      </w:r>
      <w:proofErr w:type="gramEnd"/>
      <w:r>
        <w:rPr>
          <w:i/>
        </w:rPr>
        <w:t>)</w:t>
      </w:r>
      <w:r>
        <w:t xml:space="preserve"> and </w:t>
      </w:r>
      <w:r>
        <w:softHyphen/>
      </w:r>
      <w:proofErr w:type="spellStart"/>
      <w:r>
        <w:rPr>
          <w:i/>
        </w:rPr>
        <w:t>super_eigthresh</w:t>
      </w:r>
      <w:proofErr w:type="spellEnd"/>
      <w:r>
        <w:rPr>
          <w:i/>
        </w:rPr>
        <w:t>()</w:t>
      </w:r>
      <w:r>
        <w:t xml:space="preserve"> </w:t>
      </w:r>
      <w:r w:rsidR="00FE329C">
        <w:t xml:space="preserve">control </w:t>
      </w:r>
      <w:r>
        <w:t xml:space="preserve">variables. The value supplied for </w:t>
      </w:r>
      <w:proofErr w:type="spellStart"/>
      <w:r>
        <w:rPr>
          <w:i/>
        </w:rPr>
        <w:t>max_n_super</w:t>
      </w:r>
      <w:proofErr w:type="spellEnd"/>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proofErr w:type="spellStart"/>
      <w:r>
        <w:rPr>
          <w:i/>
        </w:rPr>
        <w:t>super_</w:t>
      </w:r>
      <w:proofErr w:type="gramStart"/>
      <w:r>
        <w:rPr>
          <w:i/>
        </w:rPr>
        <w:t>eigthresh</w:t>
      </w:r>
      <w:proofErr w:type="spellEnd"/>
      <w:r>
        <w:rPr>
          <w:i/>
        </w:rPr>
        <w:t>(</w:t>
      </w:r>
      <w:proofErr w:type="gramEnd"/>
      <w:r>
        <w:rPr>
          <w:i/>
        </w:rPr>
        <w:t>)</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proofErr w:type="spellStart"/>
      <w:r w:rsidR="00A501C4" w:rsidRPr="00A501C4">
        <w:rPr>
          <w:b/>
        </w:rPr>
        <w:t>J</w:t>
      </w:r>
      <w:r w:rsidR="00A501C4" w:rsidRPr="00A501C4">
        <w:rPr>
          <w:vertAlign w:val="superscript"/>
        </w:rPr>
        <w:t>t</w:t>
      </w:r>
      <w:r w:rsidR="00A501C4" w:rsidRPr="00A501C4">
        <w:rPr>
          <w:b/>
        </w:rPr>
        <w:t>QJ</w:t>
      </w:r>
      <w:proofErr w:type="spellEnd"/>
      <w:r w:rsidR="00A501C4">
        <w:t xml:space="preserve"> to the </w:t>
      </w:r>
      <w:r>
        <w:t xml:space="preserve">maximum singular value of this matrix </w:t>
      </w:r>
      <w:r w:rsidR="00A501C4">
        <w:t xml:space="preserve">is equal to the user-supplied value of </w:t>
      </w:r>
      <w:proofErr w:type="spellStart"/>
      <w:r w:rsidR="00A501C4">
        <w:rPr>
          <w:i/>
        </w:rPr>
        <w:t>super_</w:t>
      </w:r>
      <w:proofErr w:type="gramStart"/>
      <w:r w:rsidR="00A501C4">
        <w:rPr>
          <w:i/>
        </w:rPr>
        <w:t>eigthresh</w:t>
      </w:r>
      <w:proofErr w:type="spellEnd"/>
      <w:r w:rsidR="00A501C4">
        <w:rPr>
          <w:i/>
        </w:rPr>
        <w:t>(</w:t>
      </w:r>
      <w:proofErr w:type="gramEnd"/>
      <w:r w:rsidR="00A501C4">
        <w:rPr>
          <w:i/>
        </w:rPr>
        <w:t>)</w:t>
      </w:r>
      <w:r w:rsidR="00A501C4">
        <w:t>.</w:t>
      </w:r>
      <w:r w:rsidR="002F1E88">
        <w:t xml:space="preserve"> </w:t>
      </w:r>
      <w:r>
        <w:t xml:space="preserve">The default value for </w:t>
      </w:r>
      <w:proofErr w:type="spellStart"/>
      <w:r w:rsidRPr="00A501C4">
        <w:rPr>
          <w:i/>
        </w:rPr>
        <w:t>super_</w:t>
      </w:r>
      <w:proofErr w:type="gramStart"/>
      <w:r w:rsidRPr="00A501C4">
        <w:rPr>
          <w:i/>
        </w:rPr>
        <w:t>eigthresh</w:t>
      </w:r>
      <w:proofErr w:type="spellEnd"/>
      <w:r w:rsidRPr="00A501C4">
        <w:rPr>
          <w:i/>
        </w:rPr>
        <w:t>(</w:t>
      </w:r>
      <w:proofErr w:type="gramEnd"/>
      <w:r w:rsidRPr="00A501C4">
        <w:rPr>
          <w:i/>
        </w:rPr>
        <w:t>)</w:t>
      </w:r>
      <w:r>
        <w:t xml:space="preserve"> is 1.0E</w:t>
      </w:r>
      <w:r w:rsidR="002F1E88">
        <w:noBreakHyphen/>
      </w:r>
      <w:r>
        <w:t>8.</w:t>
      </w:r>
      <w:r w:rsidR="002F1E88">
        <w:t xml:space="preserve"> The default value for </w:t>
      </w:r>
      <w:proofErr w:type="spellStart"/>
      <w:r w:rsidR="002F1E88" w:rsidRPr="002F1E88">
        <w:rPr>
          <w:i/>
        </w:rPr>
        <w:t>max_n_</w:t>
      </w:r>
      <w:proofErr w:type="gramStart"/>
      <w:r w:rsidR="002F1E88" w:rsidRPr="002F1E88">
        <w:rPr>
          <w:i/>
        </w:rPr>
        <w:t>super</w:t>
      </w:r>
      <w:proofErr w:type="spellEnd"/>
      <w:r w:rsidR="002F1E88" w:rsidRPr="002F1E88">
        <w:rPr>
          <w:i/>
        </w:rPr>
        <w:t>(</w:t>
      </w:r>
      <w:proofErr w:type="gramEnd"/>
      <w:r w:rsidR="002F1E88" w:rsidRPr="002F1E88">
        <w:rPr>
          <w:i/>
        </w:rPr>
        <w:t>)</w:t>
      </w:r>
      <w:r w:rsidR="002F1E88">
        <w:t xml:space="preserve"> is the number of adjustable parameters </w:t>
      </w:r>
      <w:r w:rsidR="001844DA">
        <w:t>so that</w:t>
      </w:r>
      <w:r w:rsidR="002F1E88">
        <w:t xml:space="preserve"> the number of super parameters is determined by</w:t>
      </w:r>
      <w:r w:rsidR="001844DA">
        <w:t xml:space="preserve"> the value of </w:t>
      </w:r>
      <w:proofErr w:type="spellStart"/>
      <w:r w:rsidR="002F1E88" w:rsidRPr="001844DA">
        <w:rPr>
          <w:i/>
        </w:rPr>
        <w:t>super_eigthresh</w:t>
      </w:r>
      <w:proofErr w:type="spellEnd"/>
      <w:r w:rsidR="002F1E88" w:rsidRPr="001844DA">
        <w:rPr>
          <w:i/>
        </w:rPr>
        <w:t>()</w:t>
      </w:r>
      <w:r w:rsidR="002F1E88">
        <w:t xml:space="preserve">. </w:t>
      </w:r>
    </w:p>
    <w:p w14:paraId="46055CBE" w14:textId="493A301D" w:rsidR="008D5FB0" w:rsidRPr="00FD5BE0" w:rsidRDefault="008D5FB0" w:rsidP="005A2C8D">
      <w:pPr>
        <w:rPr>
          <w:bCs/>
          <w:u w:val="single"/>
        </w:rPr>
      </w:pPr>
      <w:r>
        <w:t xml:space="preserve">If </w:t>
      </w:r>
      <w:proofErr w:type="spellStart"/>
      <w:r>
        <w:rPr>
          <w:i/>
          <w:iCs/>
        </w:rPr>
        <w:t>glm_normal_form</w:t>
      </w:r>
      <w:proofErr w:type="spellEnd"/>
      <w:r>
        <w:rPr>
          <w:i/>
          <w:iCs/>
        </w:rPr>
        <w:t xml:space="preserve">(prior) </w:t>
      </w:r>
      <w:r>
        <w:t xml:space="preserve">is supplied, activating the regularized GLM solution process, the super parameters are formed from the normal matrix </w:t>
      </w:r>
      <w:proofErr w:type="spellStart"/>
      <w:r w:rsidRPr="00A501C4">
        <w:rPr>
          <w:b/>
        </w:rPr>
        <w:t>J</w:t>
      </w:r>
      <w:r w:rsidRPr="00A501C4">
        <w:rPr>
          <w:vertAlign w:val="superscript"/>
        </w:rPr>
        <w:t>t</w:t>
      </w:r>
      <w:r w:rsidRPr="00A501C4">
        <w:rPr>
          <w:b/>
        </w:rPr>
        <w:t>QJ</w:t>
      </w:r>
      <w:proofErr w:type="spellEnd"/>
      <w:r w:rsidR="00FD5BE0">
        <w:rPr>
          <w:b/>
        </w:rPr>
        <w:t xml:space="preserve"> + C</w:t>
      </w:r>
      <w:r w:rsidR="00FD5BE0" w:rsidRPr="00FD5BE0">
        <w:rPr>
          <w:b/>
          <w:vertAlign w:val="subscript"/>
        </w:rPr>
        <w:t>p</w:t>
      </w:r>
      <w:r w:rsidR="00FD5BE0">
        <w:rPr>
          <w:b/>
          <w:vertAlign w:val="subscript"/>
        </w:rPr>
        <w:t xml:space="preserve"> </w:t>
      </w:r>
      <w:r w:rsidR="00FD5BE0">
        <w:rPr>
          <w:bCs/>
        </w:rPr>
        <w:t xml:space="preserve">where </w:t>
      </w:r>
      <w:r w:rsidR="00FD5BE0">
        <w:rPr>
          <w:b/>
        </w:rPr>
        <w:t>Cp</w:t>
      </w:r>
      <w:r w:rsidR="00FD5BE0">
        <w:rPr>
          <w:bCs/>
        </w:rPr>
        <w:t xml:space="preserve"> is the prior parameter covariance matrix (which is optionally supplied via the </w:t>
      </w:r>
      <w:proofErr w:type="spellStart"/>
      <w:r w:rsidR="00FD5BE0" w:rsidRPr="00FD5BE0">
        <w:rPr>
          <w:bCs/>
          <w:i/>
          <w:iCs/>
        </w:rPr>
        <w:t>parcov</w:t>
      </w:r>
      <w:proofErr w:type="spellEnd"/>
      <w:r w:rsidR="00FD5BE0">
        <w:rPr>
          <w:bCs/>
          <w:i/>
          <w:iCs/>
        </w:rPr>
        <w:t xml:space="preserve"> </w:t>
      </w:r>
      <w:r w:rsidR="00FD5BE0">
        <w:rPr>
          <w:bCs/>
        </w:rPr>
        <w:t>argument).  This effectively builds some prior parameter covariance matrix eigen components into the super parameter vectors.</w:t>
      </w:r>
      <w:r w:rsidR="00FD5BE0">
        <w:rPr>
          <w:bCs/>
          <w:u w:val="single"/>
        </w:rPr>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proofErr w:type="spellStart"/>
      <w:r w:rsidR="0029233E">
        <w:rPr>
          <w:i/>
        </w:rPr>
        <w:t>n_iter_</w:t>
      </w:r>
      <w:proofErr w:type="gramStart"/>
      <w:r w:rsidR="0029233E">
        <w:rPr>
          <w:i/>
        </w:rPr>
        <w:t>base</w:t>
      </w:r>
      <w:proofErr w:type="spellEnd"/>
      <w:r w:rsidR="0029233E">
        <w:rPr>
          <w:i/>
        </w:rPr>
        <w:t>(</w:t>
      </w:r>
      <w:proofErr w:type="gramEnd"/>
      <w:r w:rsidR="0029233E">
        <w:rPr>
          <w:i/>
        </w:rPr>
        <w:t>)</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proofErr w:type="spellStart"/>
      <w:r w:rsidR="0029233E">
        <w:rPr>
          <w:i/>
        </w:rPr>
        <w:t>n_iter_</w:t>
      </w:r>
      <w:proofErr w:type="gramStart"/>
      <w:r w:rsidR="0029233E">
        <w:rPr>
          <w:i/>
        </w:rPr>
        <w:t>super</w:t>
      </w:r>
      <w:proofErr w:type="spellEnd"/>
      <w:r w:rsidR="0029233E">
        <w:rPr>
          <w:i/>
        </w:rPr>
        <w:t>(</w:t>
      </w:r>
      <w:proofErr w:type="gramEnd"/>
      <w:r w:rsidR="0029233E">
        <w:rPr>
          <w:i/>
        </w:rPr>
        <w:t>)</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779CC1C9" w:rsidR="00F83DC7" w:rsidRDefault="00F83DC7" w:rsidP="005A2C8D">
      <w:r>
        <w:t xml:space="preserve">A special setting for </w:t>
      </w:r>
      <w:proofErr w:type="spellStart"/>
      <w:r>
        <w:rPr>
          <w:i/>
        </w:rPr>
        <w:t>n_iter_</w:t>
      </w:r>
      <w:proofErr w:type="gramStart"/>
      <w:r>
        <w:rPr>
          <w:i/>
        </w:rPr>
        <w:t>base</w:t>
      </w:r>
      <w:proofErr w:type="spellEnd"/>
      <w:r>
        <w:rPr>
          <w:i/>
        </w:rPr>
        <w:t>(</w:t>
      </w:r>
      <w:proofErr w:type="gramEnd"/>
      <w:r>
        <w:rPr>
          <w:i/>
        </w:rPr>
        <w:t>)</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proofErr w:type="spellStart"/>
      <w:r>
        <w:rPr>
          <w:i/>
        </w:rPr>
        <w:t>n_iter_</w:t>
      </w:r>
      <w:proofErr w:type="gramStart"/>
      <w:r>
        <w:rPr>
          <w:i/>
        </w:rPr>
        <w:t>base</w:t>
      </w:r>
      <w:proofErr w:type="spellEnd"/>
      <w:r>
        <w:rPr>
          <w:i/>
        </w:rPr>
        <w:t>(</w:t>
      </w:r>
      <w:proofErr w:type="gramEnd"/>
      <w:r>
        <w:rPr>
          <w:i/>
        </w:rPr>
        <w:t>)</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53C3394C" w14:textId="037A0D6D" w:rsidR="00481400" w:rsidRDefault="00481400" w:rsidP="005A2C8D"/>
    <w:p w14:paraId="7C61C8E3" w14:textId="3EE9F215" w:rsidR="00481400" w:rsidRPr="00481400" w:rsidRDefault="00481400" w:rsidP="005A2C8D">
      <w:r>
        <w:t xml:space="preserve">The </w:t>
      </w:r>
      <w:proofErr w:type="spellStart"/>
      <w:r>
        <w:t>nuber</w:t>
      </w:r>
      <w:proofErr w:type="spellEnd"/>
      <w:r>
        <w:t xml:space="preserve"> of super parameters to form </w:t>
      </w:r>
      <w:proofErr w:type="gramStart"/>
      <w:r>
        <w:t>is</w:t>
      </w:r>
      <w:proofErr w:type="gramEnd"/>
      <w:r>
        <w:t xml:space="preserve"> controlled by </w:t>
      </w:r>
      <w:proofErr w:type="spellStart"/>
      <w:r>
        <w:rPr>
          <w:i/>
          <w:iCs/>
        </w:rPr>
        <w:t>max_n_super</w:t>
      </w:r>
      <w:proofErr w:type="spellEnd"/>
      <w:r>
        <w:t xml:space="preserve"> variable.  When used judiciously and combined with the </w:t>
      </w:r>
      <w:proofErr w:type="spellStart"/>
      <w:r>
        <w:t>RedSVD</w:t>
      </w:r>
      <w:proofErr w:type="spellEnd"/>
      <w:r>
        <w:t xml:space="preserve"> package, the formation of the super parameter problem can be very efficient since the </w:t>
      </w:r>
      <w:proofErr w:type="spellStart"/>
      <w:r>
        <w:t>RedSVD</w:t>
      </w:r>
      <w:proofErr w:type="spellEnd"/>
      <w:r>
        <w:t xml:space="preserve"> solver only factorize the normal matrix to the number of specified components.  </w:t>
      </w:r>
    </w:p>
    <w:p w14:paraId="2A8BD8A6" w14:textId="77777777" w:rsidR="00B9292C" w:rsidRDefault="00C644E5" w:rsidP="005A2C8D">
      <w:r>
        <w:lastRenderedPageBreak/>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proofErr w:type="spellStart"/>
      <w:proofErr w:type="gramStart"/>
      <w:r w:rsidR="00B34EC4">
        <w:rPr>
          <w:i/>
        </w:rPr>
        <w:t>case.parb</w:t>
      </w:r>
      <w:proofErr w:type="spellEnd"/>
      <w:proofErr w:type="gramEnd"/>
      <w:r w:rsidR="00B34EC4">
        <w:t xml:space="preserve"> whose contents are identical to those of </w:t>
      </w:r>
      <w:proofErr w:type="spellStart"/>
      <w:r w:rsidR="00B34EC4">
        <w:rPr>
          <w:i/>
        </w:rPr>
        <w:t>case.bpa</w:t>
      </w:r>
      <w:proofErr w:type="spellEnd"/>
      <w:r w:rsidR="00B34EC4">
        <w:t xml:space="preserve"> and </w:t>
      </w:r>
      <w:proofErr w:type="spellStart"/>
      <w:r w:rsidR="00B34EC4">
        <w:rPr>
          <w:i/>
        </w:rPr>
        <w:t>case.par</w:t>
      </w:r>
      <w:proofErr w:type="spellEnd"/>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proofErr w:type="spellStart"/>
      <w:r w:rsidR="00FE3787">
        <w:rPr>
          <w:i/>
        </w:rPr>
        <w:t>case.jco</w:t>
      </w:r>
      <w:proofErr w:type="spellEnd"/>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proofErr w:type="spellStart"/>
      <w:r w:rsidR="005D4E47">
        <w:rPr>
          <w:i/>
        </w:rPr>
        <w:t>case.jcb</w:t>
      </w:r>
      <w:proofErr w:type="spellEnd"/>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proofErr w:type="spellStart"/>
      <w:r>
        <w:rPr>
          <w:i/>
        </w:rPr>
        <w:t>case.jco</w:t>
      </w:r>
      <w:proofErr w:type="spellEnd"/>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146" w:name="_Toc32564134"/>
      <w:r>
        <w:t xml:space="preserve">6.2.7 Expediting </w:t>
      </w:r>
      <w:r w:rsidR="00F5245C">
        <w:t xml:space="preserve">the </w:t>
      </w:r>
      <w:r>
        <w:t>First Iteration</w:t>
      </w:r>
      <w:bookmarkEnd w:id="2146"/>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w:t>
      </w:r>
      <w:proofErr w:type="gramStart"/>
      <w:r>
        <w:t>model</w:t>
      </w:r>
      <w:proofErr w:type="gramEnd"/>
      <w:r>
        <w:t xml:space="preserve">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proofErr w:type="gramStart"/>
      <w:r w:rsidR="001A7491">
        <w:t xml:space="preserve">actually </w:t>
      </w:r>
      <w:r w:rsidR="00300987">
        <w:t>includes</w:t>
      </w:r>
      <w:proofErr w:type="gramEnd"/>
      <w:r w:rsidR="00300987">
        <w:t xml:space="preserve"> the initial model run, as well as those required for filling of the</w:t>
      </w:r>
      <w:r w:rsidR="001A7491">
        <w:t xml:space="preserve"> initial</w:t>
      </w:r>
      <w:r w:rsidR="00300987">
        <w:t xml:space="preserve"> Jacobian matrix. </w:t>
      </w:r>
      <w:proofErr w:type="gramStart"/>
      <w:r w:rsidR="00300987">
        <w:t>However</w:t>
      </w:r>
      <w:proofErr w:type="gramEnd"/>
      <w:r w:rsidR="00300987">
        <w:t xml:space="preserve">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proofErr w:type="spellStart"/>
      <w:r w:rsidR="00CB147D">
        <w:rPr>
          <w:i/>
        </w:rPr>
        <w:t>hotstart_</w:t>
      </w:r>
      <w:proofErr w:type="gramStart"/>
      <w:r w:rsidR="00CB147D">
        <w:rPr>
          <w:i/>
        </w:rPr>
        <w:t>resfile</w:t>
      </w:r>
      <w:proofErr w:type="spellEnd"/>
      <w:r w:rsidR="00CB147D">
        <w:rPr>
          <w:i/>
        </w:rPr>
        <w:t>(</w:t>
      </w:r>
      <w:proofErr w:type="gramEnd"/>
      <w:r w:rsidR="00CB147D">
        <w:rPr>
          <w:i/>
        </w:rPr>
        <w:t>)</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the first iteration of an inversion process. T</w:t>
      </w:r>
      <w:r w:rsidR="00CB147D">
        <w:t xml:space="preserve">he </w:t>
      </w:r>
      <w:proofErr w:type="spellStart"/>
      <w:r w:rsidR="00CB147D">
        <w:rPr>
          <w:i/>
        </w:rPr>
        <w:t>base_</w:t>
      </w:r>
      <w:proofErr w:type="gramStart"/>
      <w:r w:rsidR="00CB147D">
        <w:rPr>
          <w:i/>
        </w:rPr>
        <w:t>jacobian</w:t>
      </w:r>
      <w:proofErr w:type="spellEnd"/>
      <w:r w:rsidR="00CB147D">
        <w:rPr>
          <w:i/>
        </w:rPr>
        <w:t>(</w:t>
      </w:r>
      <w:proofErr w:type="gramEnd"/>
      <w:r w:rsidR="00CB147D">
        <w:rPr>
          <w:i/>
        </w:rPr>
        <w:t>)</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proofErr w:type="spellStart"/>
      <w:r w:rsidR="00CB147D">
        <w:rPr>
          <w:i/>
        </w:rPr>
        <w:t>case.jco</w:t>
      </w:r>
      <w:proofErr w:type="spellEnd"/>
      <w:r w:rsidR="00CB147D">
        <w:t xml:space="preserve"> or </w:t>
      </w:r>
      <w:proofErr w:type="spellStart"/>
      <w:r w:rsidR="00CB147D">
        <w:rPr>
          <w:i/>
        </w:rPr>
        <w:t>case.jcb</w:t>
      </w:r>
      <w:proofErr w:type="spellEnd"/>
      <w:r w:rsidR="00CB147D">
        <w:t xml:space="preserve"> where </w:t>
      </w:r>
      <w:r w:rsidR="00CB147D">
        <w:rPr>
          <w:i/>
        </w:rPr>
        <w:t>case</w:t>
      </w:r>
      <w:r w:rsidR="00CB147D">
        <w:t xml:space="preserve"> is the</w:t>
      </w:r>
      <w:r w:rsidR="00AC265A">
        <w:t xml:space="preserve"> filename base</w:t>
      </w:r>
      <w:r w:rsidR="00CB147D">
        <w:t xml:space="preserve"> of the </w:t>
      </w:r>
      <w:r w:rsidR="00CB147D">
        <w:lastRenderedPageBreak/>
        <w:t>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proofErr w:type="spellStart"/>
      <w:r w:rsidRPr="007C17E0">
        <w:rPr>
          <w:i/>
        </w:rPr>
        <w:t>hotstart_</w:t>
      </w:r>
      <w:proofErr w:type="gramStart"/>
      <w:r w:rsidRPr="007C17E0">
        <w:rPr>
          <w:i/>
        </w:rPr>
        <w:t>resfile</w:t>
      </w:r>
      <w:proofErr w:type="spellEnd"/>
      <w:r w:rsidRPr="007C17E0">
        <w:rPr>
          <w:i/>
        </w:rPr>
        <w:t>(</w:t>
      </w:r>
      <w:proofErr w:type="gramEnd"/>
      <w:r w:rsidRPr="007C17E0">
        <w:rPr>
          <w:i/>
        </w:rPr>
        <w:t>)</w:t>
      </w:r>
      <w:r>
        <w:t xml:space="preserve"> and </w:t>
      </w:r>
      <w:proofErr w:type="spellStart"/>
      <w:r w:rsidRPr="00C2771C">
        <w:rPr>
          <w:i/>
        </w:rPr>
        <w:t>base_jacobian</w:t>
      </w:r>
      <w:proofErr w:type="spellEnd"/>
      <w:r w:rsidRPr="00C2771C">
        <w:rPr>
          <w:i/>
        </w:rPr>
        <w:t>()</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33251B3A" w:rsidR="004904B2" w:rsidRDefault="004904B2" w:rsidP="004904B2">
      <w:pPr>
        <w:pStyle w:val="Heading3"/>
      </w:pPr>
      <w:bookmarkStart w:id="2147" w:name="_Toc32564135"/>
      <w:r>
        <w:t xml:space="preserve">6.2.8 </w:t>
      </w:r>
      <w:r w:rsidR="00FD5BE0">
        <w:t>First</w:t>
      </w:r>
      <w:r w:rsidR="00FB43AE">
        <w:t xml:space="preserve"> Order, Second Moment Uncertainty Analysis</w:t>
      </w:r>
      <w:r w:rsidR="00FD5BE0">
        <w:t xml:space="preserve"> </w:t>
      </w:r>
      <w:r w:rsidR="001B5140">
        <w:t>and Monte Carlo</w:t>
      </w:r>
      <w:bookmarkEnd w:id="2147"/>
    </w:p>
    <w:p w14:paraId="4796D021" w14:textId="5A001E73" w:rsidR="00C55817" w:rsidRDefault="00AC265A" w:rsidP="002F650D">
      <w:r>
        <w:t>A Jacobian matrix calculated by</w:t>
      </w:r>
      <w:r w:rsidR="0028038E">
        <w:t xml:space="preserve"> PESTPP</w:t>
      </w:r>
      <w:r w:rsidR="00CA35E9">
        <w:t>-GLM</w:t>
      </w:r>
      <w:r w:rsidR="0028038E">
        <w:t xml:space="preserve"> </w:t>
      </w:r>
      <w:r w:rsidR="00CB147D">
        <w:t xml:space="preserve">can be used as a basis for </w:t>
      </w:r>
      <w:r w:rsidR="00FB43AE">
        <w:t xml:space="preserve">first-order, </w:t>
      </w:r>
      <w:proofErr w:type="gramStart"/>
      <w:r w:rsidR="00FB43AE">
        <w:t>second-moment</w:t>
      </w:r>
      <w:proofErr w:type="gramEnd"/>
      <w:r w:rsidR="00FB43AE">
        <w:t xml:space="preserve"> (FOSM)</w:t>
      </w:r>
      <w:r w:rsidR="00CB147D">
        <w:t xml:space="preserve"> parameter and predictive uncertainty analysis</w:t>
      </w:r>
      <w:r w:rsidR="001B5140">
        <w:t xml:space="preserve"> as well as </w:t>
      </w:r>
      <w:r w:rsidR="00FB43AE">
        <w:t>FOSM-based</w:t>
      </w:r>
      <w:r w:rsidR="001B5140">
        <w:t xml:space="preserve"> Monte Carlo</w:t>
      </w:r>
      <w:r w:rsidR="00CB147D">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proofErr w:type="spellStart"/>
      <w:r w:rsidR="00A71C5B">
        <w:t>P</w:t>
      </w:r>
      <w:r w:rsidR="002F650D">
        <w:t>yEMU</w:t>
      </w:r>
      <w:proofErr w:type="spellEnd"/>
      <w:r w:rsidR="002F650D">
        <w:t xml:space="preserve">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82493A">
      <w:pPr>
        <w:pStyle w:val="ListParagraph"/>
        <w:numPr>
          <w:ilvl w:val="0"/>
          <w:numId w:val="10"/>
        </w:numPr>
      </w:pPr>
      <w:r>
        <w:t xml:space="preserve">The relationship between model outputs and parameters is </w:t>
      </w:r>
      <w:proofErr w:type="gramStart"/>
      <w:r>
        <w:t>linear;</w:t>
      </w:r>
      <w:proofErr w:type="gramEnd"/>
    </w:p>
    <w:p w14:paraId="2BBFDD8B" w14:textId="77777777" w:rsidR="002F650D" w:rsidRDefault="00B53BF0" w:rsidP="0082493A">
      <w:pPr>
        <w:pStyle w:val="ListParagraph"/>
        <w:numPr>
          <w:ilvl w:val="0"/>
          <w:numId w:val="10"/>
        </w:numPr>
      </w:pPr>
      <w:r>
        <w:t xml:space="preserve">Prior parameter uncertainties (and hence posterior parameter uncertainties) are </w:t>
      </w:r>
      <w:r w:rsidR="00AC265A">
        <w:t>described</w:t>
      </w:r>
      <w:r>
        <w:t xml:space="preserve"> by </w:t>
      </w:r>
      <w:proofErr w:type="spellStart"/>
      <w:r w:rsidR="00AC265A">
        <w:t>multi</w:t>
      </w:r>
      <w:r>
        <w:t>Gaussian</w:t>
      </w:r>
      <w:proofErr w:type="spellEnd"/>
      <w:r>
        <w:t xml:space="preserve"> </w:t>
      </w:r>
      <w:r w:rsidR="00C55817">
        <w:t xml:space="preserve">probability </w:t>
      </w:r>
      <w:proofErr w:type="gramStart"/>
      <w:r>
        <w:t>distribution</w:t>
      </w:r>
      <w:r w:rsidR="009264BE">
        <w:t>s</w:t>
      </w:r>
      <w:r>
        <w:t>;</w:t>
      </w:r>
      <w:proofErr w:type="gramEnd"/>
    </w:p>
    <w:p w14:paraId="7AA2F95B" w14:textId="77777777" w:rsidR="00B53BF0" w:rsidRDefault="00B53BF0" w:rsidP="0082493A">
      <w:pPr>
        <w:pStyle w:val="ListParagraph"/>
        <w:numPr>
          <w:ilvl w:val="0"/>
          <w:numId w:val="10"/>
        </w:numPr>
      </w:pPr>
      <w:r>
        <w:t>Measurement noise is also Gaussian</w:t>
      </w:r>
      <w:r w:rsidR="00C55817">
        <w:t>.</w:t>
      </w:r>
    </w:p>
    <w:p w14:paraId="59450C6C" w14:textId="16BBC063" w:rsidR="0057252C" w:rsidRDefault="00C55817" w:rsidP="00C55817">
      <w:r>
        <w:t>When implemented by</w:t>
      </w:r>
      <w:r w:rsidR="0028038E">
        <w:t xml:space="preserve"> PESTPP</w:t>
      </w:r>
      <w:r w:rsidR="00CA35E9">
        <w:t>-GLM</w:t>
      </w:r>
      <w:r w:rsidR="00A77D37">
        <w:t>,</w:t>
      </w:r>
      <w:r w:rsidR="0028038E">
        <w:t xml:space="preserve"> </w:t>
      </w:r>
      <w:r>
        <w:t xml:space="preserve">an additional assumption is made. It is that the </w:t>
      </w:r>
      <w:r w:rsidR="00B53BF0">
        <w:t>standard deviation of measurement noise associated with each observation is proportional</w:t>
      </w:r>
      <w:r w:rsidR="00FB43AE">
        <w:t xml:space="preserve"> current observation residual</w:t>
      </w:r>
      <w:r w:rsidR="00B53BF0">
        <w:t xml:space="preserve">. </w:t>
      </w:r>
      <w:r w:rsidR="00FB43AE">
        <w:t xml:space="preserve">This attempts to account for how well (or otherwise) the model reproduces the observations.  If the model is not fitting a given observation, then that implies a large uncertainty for that observation, which in turn prevents the observation from conditioning the parameter(s) it is sensitive to. </w:t>
      </w:r>
      <w:r w:rsidR="00A77D37">
        <w:t xml:space="preserve"> Note, the residual weight adjustment process will never increase weights (measurement noise standard deviations will never be decreased).</w:t>
      </w:r>
    </w:p>
    <w:p w14:paraId="48FA6885" w14:textId="26A2C77E" w:rsidR="00B53BF0" w:rsidRDefault="00C55817" w:rsidP="00D654DB">
      <w:r>
        <w:t>FOSM analysis is implemented by</w:t>
      </w:r>
      <w:r w:rsidR="0028038E">
        <w:t xml:space="preserve"> PESTPP</w:t>
      </w:r>
      <w:r w:rsidR="00CA35E9">
        <w:t>-GLM</w:t>
      </w:r>
      <w:r w:rsidR="0028038E">
        <w:t xml:space="preserve"> </w:t>
      </w:r>
      <w:r>
        <w:t xml:space="preserve">if the </w:t>
      </w:r>
      <w:proofErr w:type="gramStart"/>
      <w:r>
        <w:rPr>
          <w:i/>
        </w:rPr>
        <w:t>uncertainty(</w:t>
      </w:r>
      <w:proofErr w:type="gramEnd"/>
      <w:r>
        <w:rPr>
          <w:i/>
        </w:rPr>
        <w:t>)</w:t>
      </w:r>
      <w:r>
        <w:t xml:space="preserve"> control variable is set to </w:t>
      </w:r>
      <w:r>
        <w:rPr>
          <w:i/>
        </w:rPr>
        <w:t>true</w:t>
      </w:r>
      <w:r w:rsidR="00A77D37">
        <w:rPr>
          <w:i/>
        </w:rPr>
        <w:t xml:space="preserve"> </w:t>
      </w:r>
      <w:r w:rsidR="00A77D37">
        <w:rPr>
          <w:iCs/>
        </w:rPr>
        <w:t xml:space="preserve">(it is </w:t>
      </w:r>
      <w:r w:rsidR="00A77D37">
        <w:rPr>
          <w:i/>
        </w:rPr>
        <w:t>true</w:t>
      </w:r>
      <w:r w:rsidR="00A77D37">
        <w:rPr>
          <w:iCs/>
        </w:rPr>
        <w:t xml:space="preserve"> by default)</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proofErr w:type="spellStart"/>
      <w:proofErr w:type="gramStart"/>
      <w:r w:rsidR="0057252C" w:rsidRPr="00C2771C">
        <w:rPr>
          <w:i/>
        </w:rPr>
        <w:t>parcov</w:t>
      </w:r>
      <w:proofErr w:type="spellEnd"/>
      <w:r w:rsidR="00C2771C" w:rsidRPr="00C2771C">
        <w:rPr>
          <w:i/>
        </w:rPr>
        <w:t>(</w:t>
      </w:r>
      <w:proofErr w:type="gramEnd"/>
      <w:r w:rsidR="00C2771C" w:rsidRPr="00C2771C">
        <w:rPr>
          <w:i/>
        </w:rPr>
        <w:t>)</w:t>
      </w:r>
      <w:r w:rsidR="0057252C">
        <w:t xml:space="preserve"> </w:t>
      </w:r>
      <w:r w:rsidR="00DB26CB">
        <w:t>control variable</w:t>
      </w:r>
      <w:r w:rsidR="0057252C">
        <w:t>.</w:t>
      </w:r>
      <w:r w:rsidR="005B619B">
        <w:t xml:space="preserve">  As presently coded, PESTPP-GLM will undertake FOSM-based uncertainty analyses </w:t>
      </w:r>
      <w:r w:rsidR="00A77D37">
        <w:t>during each iteration (base or super)</w:t>
      </w:r>
      <w:r w:rsidR="005B619B">
        <w:t xml:space="preserve"> </w:t>
      </w:r>
      <w:proofErr w:type="gramStart"/>
      <w:r w:rsidR="005B619B">
        <w:t>and also</w:t>
      </w:r>
      <w:proofErr w:type="gramEnd"/>
      <w:r w:rsidR="005B619B">
        <w:t xml:space="preserve"> at the end of iterations. </w:t>
      </w:r>
    </w:p>
    <w:p w14:paraId="498895A0" w14:textId="1A508EF8" w:rsidR="00B53BF0" w:rsidRDefault="00B53BF0" w:rsidP="00D654DB">
      <w:r>
        <w:t xml:space="preserve">If parameters are log-transformed in a PEST control file, then </w:t>
      </w:r>
      <w:r w:rsidR="005B619B">
        <w:t>FOSM-based analyses</w:t>
      </w:r>
      <w:r>
        <w:t xml:space="preserve"> </w:t>
      </w:r>
      <w:proofErr w:type="gramStart"/>
      <w:r>
        <w:t>pertains</w:t>
      </w:r>
      <w:proofErr w:type="gramEnd"/>
      <w:r>
        <w:t xml:space="preserve"> to the log (to base 10) of these parameters. </w:t>
      </w:r>
      <w:r w:rsidR="00D654DB">
        <w:t>C</w:t>
      </w:r>
      <w:r>
        <w:t>alculations that involve log-transformation are invisible to the user</w:t>
      </w:r>
      <w:r w:rsidR="00D654DB">
        <w:t xml:space="preserve">. </w:t>
      </w:r>
      <w:proofErr w:type="gramStart"/>
      <w:r w:rsidR="00D654DB">
        <w:t>However</w:t>
      </w:r>
      <w:proofErr w:type="gramEnd"/>
      <w:r>
        <w:t xml:space="preserve"> if a user elects to provide prior parameter uncertainties</w:t>
      </w:r>
      <w:r w:rsidR="005B619B">
        <w:t xml:space="preserve"> (through a prior parameter covariance matrix or uncertainty file)</w:t>
      </w:r>
      <w:r>
        <w:t>, these must pertain to the</w:t>
      </w:r>
      <w:r w:rsidR="0057252C">
        <w:t xml:space="preserve"> </w:t>
      </w:r>
      <w:r>
        <w:t>logs of log-transformed parameters.</w:t>
      </w:r>
      <w:r w:rsidR="00D654DB">
        <w:t xml:space="preserve"> </w:t>
      </w:r>
      <w:proofErr w:type="gramStart"/>
      <w:r w:rsidR="00D654DB">
        <w:t>Similarly</w:t>
      </w:r>
      <w:proofErr w:type="gramEnd"/>
      <w:r w:rsidR="00D654DB">
        <w:t xml:space="preserve"> variances that appear in the </w:t>
      </w:r>
      <w:r w:rsidR="001A7491">
        <w:t>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4C5645DD" w:rsidR="002F650D" w:rsidRDefault="005B619B" w:rsidP="002F650D">
      <w:r>
        <w:t>FOSM-based</w:t>
      </w:r>
      <w:r w:rsidR="00D654DB">
        <w:t xml:space="preserve"> uncertainty</w:t>
      </w:r>
      <w:r w:rsidR="002F650D">
        <w:t xml:space="preserve"> analysis requires a Jacobian matrix.</w:t>
      </w:r>
      <w:r w:rsidR="0028038E">
        <w:t xml:space="preserve"> PESTPP</w:t>
      </w:r>
      <w:r w:rsidR="00CA35E9">
        <w:t>-GLM</w:t>
      </w:r>
      <w:r w:rsidR="0028038E">
        <w:t xml:space="preserve"> </w:t>
      </w:r>
      <w:r w:rsidR="002F650D">
        <w:t xml:space="preserve">uses the last </w:t>
      </w:r>
      <w:r>
        <w:t xml:space="preserve">base parameter </w:t>
      </w:r>
      <w:r w:rsidR="002F650D">
        <w:t>Jacobian matrix that it has calculated</w:t>
      </w:r>
      <w:r w:rsidR="00F4607D">
        <w:t xml:space="preserve"> (or read using the </w:t>
      </w:r>
      <w:proofErr w:type="spellStart"/>
      <w:r w:rsidR="00F4607D" w:rsidRPr="00F4607D">
        <w:rPr>
          <w:i/>
        </w:rPr>
        <w:t>base_</w:t>
      </w:r>
      <w:proofErr w:type="gramStart"/>
      <w:r w:rsidR="00F4607D" w:rsidRPr="00F4607D">
        <w:rPr>
          <w:i/>
        </w:rPr>
        <w:t>jacobian</w:t>
      </w:r>
      <w:proofErr w:type="spellEnd"/>
      <w:r w:rsidR="00F4607D" w:rsidRPr="00F4607D">
        <w:rPr>
          <w:i/>
        </w:rPr>
        <w:t>(</w:t>
      </w:r>
      <w:proofErr w:type="gramEnd"/>
      <w:r w:rsidR="00F4607D" w:rsidRPr="00F4607D">
        <w:rPr>
          <w:i/>
        </w:rPr>
        <w:t>)</w:t>
      </w:r>
      <w:r w:rsidR="00F4607D">
        <w:t xml:space="preserve"> control variable)</w:t>
      </w:r>
      <w:r w:rsidR="002F650D">
        <w:t xml:space="preserve"> </w:t>
      </w:r>
      <w:r w:rsidR="00D654DB">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w:t>
      </w:r>
      <w:proofErr w:type="gramStart"/>
      <w:r w:rsidR="002F650D">
        <w:t>a number of</w:t>
      </w:r>
      <w:proofErr w:type="gramEnd"/>
      <w:r w:rsidR="002F650D">
        <w:t xml:space="preserve"> options for this. </w:t>
      </w:r>
    </w:p>
    <w:p w14:paraId="2C67764D" w14:textId="0C496A15" w:rsidR="00717887" w:rsidRDefault="00F4607D" w:rsidP="002F650D">
      <w:r>
        <w:t>Unless a</w:t>
      </w:r>
      <w:r w:rsidR="002F650D">
        <w:t xml:space="preserve"> </w:t>
      </w:r>
      <w:proofErr w:type="spellStart"/>
      <w:proofErr w:type="gramStart"/>
      <w:r w:rsidR="002F650D">
        <w:rPr>
          <w:i/>
        </w:rPr>
        <w:t>parcov</w:t>
      </w:r>
      <w:proofErr w:type="spellEnd"/>
      <w:r w:rsidR="002F650D">
        <w:rPr>
          <w:i/>
        </w:rPr>
        <w:t>(</w:t>
      </w:r>
      <w:proofErr w:type="gramEnd"/>
      <w:r w:rsidR="002F650D">
        <w:rPr>
          <w:i/>
        </w:rPr>
        <w:t>)</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 xml:space="preserve">assumes </w:t>
      </w:r>
      <w:r w:rsidR="00D654DB">
        <w:lastRenderedPageBreak/>
        <w:t>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proofErr w:type="spellStart"/>
      <w:r w:rsidR="00C2771C" w:rsidRPr="00C2771C">
        <w:rPr>
          <w:i/>
        </w:rPr>
        <w:t>par_sigma_</w:t>
      </w:r>
      <w:proofErr w:type="gramStart"/>
      <w:r w:rsidR="00C2771C" w:rsidRPr="00C2771C">
        <w:rPr>
          <w:i/>
        </w:rPr>
        <w:t>range</w:t>
      </w:r>
      <w:proofErr w:type="spellEnd"/>
      <w:r w:rsidR="00C2771C" w:rsidRPr="00C2771C">
        <w:rPr>
          <w:i/>
        </w:rPr>
        <w:t>(</w:t>
      </w:r>
      <w:proofErr w:type="gramEnd"/>
      <w:r w:rsidR="00C2771C" w:rsidRPr="00C2771C">
        <w:rPr>
          <w:i/>
        </w:rPr>
        <w:t>)</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proofErr w:type="spellStart"/>
      <w:proofErr w:type="gramStart"/>
      <w:r>
        <w:rPr>
          <w:i/>
        </w:rPr>
        <w:t>parcov</w:t>
      </w:r>
      <w:proofErr w:type="spellEnd"/>
      <w:r>
        <w:rPr>
          <w:i/>
        </w:rPr>
        <w:t>(</w:t>
      </w:r>
      <w:proofErr w:type="gramEnd"/>
      <w:r>
        <w:rPr>
          <w:i/>
        </w:rPr>
        <w:t>)</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82493A">
      <w:pPr>
        <w:pStyle w:val="ListParagraph"/>
        <w:numPr>
          <w:ilvl w:val="0"/>
          <w:numId w:val="11"/>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w:t>
      </w:r>
      <w:proofErr w:type="gramStart"/>
      <w:r>
        <w:t xml:space="preserve">of </w:t>
      </w:r>
      <w:r w:rsidRPr="00F53CE2">
        <w:rPr>
          <w:i/>
        </w:rPr>
        <w:t>.</w:t>
      </w:r>
      <w:proofErr w:type="spellStart"/>
      <w:r w:rsidRPr="00F53CE2">
        <w:rPr>
          <w:i/>
        </w:rPr>
        <w:t>unc</w:t>
      </w:r>
      <w:proofErr w:type="spellEnd"/>
      <w:proofErr w:type="gramEnd"/>
      <w:r>
        <w:t>.</w:t>
      </w:r>
    </w:p>
    <w:p w14:paraId="02FFDE36" w14:textId="115BD0FC" w:rsidR="00F53CE2" w:rsidRDefault="00F53CE2" w:rsidP="0082493A">
      <w:pPr>
        <w:pStyle w:val="ListParagraph"/>
        <w:numPr>
          <w:ilvl w:val="0"/>
          <w:numId w:val="11"/>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w:t>
      </w:r>
      <w:proofErr w:type="gramStart"/>
      <w:r>
        <w:t xml:space="preserve">of </w:t>
      </w:r>
      <w:r w:rsidRPr="00F53CE2">
        <w:rPr>
          <w:i/>
        </w:rPr>
        <w:t>.</w:t>
      </w:r>
      <w:proofErr w:type="spellStart"/>
      <w:r w:rsidRPr="00F53CE2">
        <w:rPr>
          <w:i/>
        </w:rPr>
        <w:t>cov</w:t>
      </w:r>
      <w:proofErr w:type="spellEnd"/>
      <w:proofErr w:type="gramEnd"/>
      <w:r>
        <w:t>.</w:t>
      </w:r>
    </w:p>
    <w:p w14:paraId="2CFC676E" w14:textId="05BCC305" w:rsidR="00F53CE2" w:rsidRDefault="00F53CE2" w:rsidP="0082493A">
      <w:pPr>
        <w:pStyle w:val="ListParagraph"/>
        <w:numPr>
          <w:ilvl w:val="0"/>
          <w:numId w:val="11"/>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w:t>
      </w:r>
      <w:proofErr w:type="gramStart"/>
      <w:r>
        <w:t xml:space="preserve">of </w:t>
      </w:r>
      <w:r w:rsidRPr="00F53CE2">
        <w:rPr>
          <w:i/>
        </w:rPr>
        <w:t>.</w:t>
      </w:r>
      <w:proofErr w:type="spellStart"/>
      <w:r w:rsidRPr="00F53CE2">
        <w:rPr>
          <w:i/>
        </w:rPr>
        <w:t>jco</w:t>
      </w:r>
      <w:proofErr w:type="spellEnd"/>
      <w:proofErr w:type="gramEnd"/>
      <w:r>
        <w:t xml:space="preserve"> or </w:t>
      </w:r>
      <w:r w:rsidRPr="00F53CE2">
        <w:rPr>
          <w:i/>
        </w:rPr>
        <w:t>.</w:t>
      </w:r>
      <w:proofErr w:type="spellStart"/>
      <w:r w:rsidRPr="00F53CE2">
        <w:rPr>
          <w:i/>
        </w:rPr>
        <w:t>jcb</w:t>
      </w:r>
      <w:proofErr w:type="spellEnd"/>
      <w:r>
        <w:t>.</w:t>
      </w:r>
      <w:r w:rsidR="00AE3340">
        <w:t xml:space="preserve"> (See Appendix B.)</w:t>
      </w:r>
    </w:p>
    <w:p w14:paraId="6A18A813" w14:textId="69C45DB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w:t>
      </w:r>
      <w:r w:rsidR="005B619B">
        <w:t xml:space="preserve">current-iteration </w:t>
      </w:r>
      <w:r>
        <w:t xml:space="preserve">posterior </w:t>
      </w:r>
      <w:r w:rsidR="00E300B6">
        <w:t xml:space="preserve">parameter </w:t>
      </w:r>
      <w:r>
        <w:t xml:space="preserve">covariance matrix. This is stored in a file named </w:t>
      </w:r>
      <w:proofErr w:type="spellStart"/>
      <w:r>
        <w:rPr>
          <w:i/>
        </w:rPr>
        <w:t>case.</w:t>
      </w:r>
      <w:r w:rsidR="005B619B">
        <w:rPr>
          <w:i/>
        </w:rPr>
        <w:t>N.</w:t>
      </w:r>
      <w:r>
        <w:rPr>
          <w:i/>
        </w:rPr>
        <w:t>post.cov</w:t>
      </w:r>
      <w:proofErr w:type="spellEnd"/>
      <w:r>
        <w:t xml:space="preserve"> where </w:t>
      </w:r>
      <w:r>
        <w:rPr>
          <w:i/>
        </w:rPr>
        <w:t>case</w:t>
      </w:r>
      <w:r>
        <w:t xml:space="preserve"> is the filename base of the</w:t>
      </w:r>
      <w:r w:rsidR="00104B2B">
        <w:t xml:space="preserve"> PEST control file</w:t>
      </w:r>
      <w:r w:rsidR="005B619B">
        <w:t xml:space="preserve"> and </w:t>
      </w:r>
      <w:r w:rsidR="005B619B">
        <w:rPr>
          <w:i/>
          <w:iCs/>
        </w:rPr>
        <w:t>N</w:t>
      </w:r>
      <w:r w:rsidR="005B619B">
        <w:t xml:space="preserve"> is the current iteration</w:t>
      </w:r>
      <w:r w:rsidR="00104B2B">
        <w:t xml:space="preserv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proofErr w:type="spellStart"/>
      <w:r w:rsidR="00A71C5B">
        <w:t>P</w:t>
      </w:r>
      <w:r w:rsidR="00AB1354">
        <w:t>yEMU</w:t>
      </w:r>
      <w:proofErr w:type="spellEnd"/>
      <w:r w:rsidR="00AB1354">
        <w:t xml:space="preserve"> Schur object.</w:t>
      </w:r>
    </w:p>
    <w:p w14:paraId="3AAAF4DE" w14:textId="2D4B3BE0" w:rsidR="003D260A" w:rsidRDefault="003D260A" w:rsidP="00F53CE2">
      <w:r>
        <w:t>The PESTPP-GLM posterior parameter (and optional forecast) uncertainty analyses require an observation noise covariance matrix. As presently coded, this matrix is formed from the observation weights (e.g. it is diagonal). However, these weights assume that the final measurement objective function is equal to the number of non-zero weighted observations – this almost never happens, largely a</w:t>
      </w:r>
      <w:r w:rsidR="00E473D2">
        <w:t xml:space="preserve">s a result of model error.  This is a problem for posterior FOSM-based uncertainty analyses because the weights in the control imply a more complete transfer of information from observations to parameters than was </w:t>
      </w:r>
      <w:proofErr w:type="gramStart"/>
      <w:r w:rsidR="00E473D2">
        <w:t>actually achieved</w:t>
      </w:r>
      <w:proofErr w:type="gramEnd"/>
      <w:r w:rsidR="00E473D2">
        <w:t>.  To rectify this issue, PESTPP-GLM will scale the weights used for posterior FOSM analysis to account for the final residuals</w:t>
      </w:r>
      <w:r w:rsidR="00AD01BC">
        <w:t xml:space="preserve">, adopting Morozov’s discrepancy principal.  The scaled weights are written to separate residuals file for inspection named </w:t>
      </w:r>
      <w:proofErr w:type="spellStart"/>
      <w:r w:rsidR="00AD01BC" w:rsidRPr="00AD01BC">
        <w:rPr>
          <w:i/>
        </w:rPr>
        <w:t>case.fosm_reweight.rei</w:t>
      </w:r>
      <w:proofErr w:type="spellEnd"/>
      <w:r w:rsidR="00AD01BC">
        <w:rPr>
          <w:i/>
        </w:rPr>
        <w:t>.</w:t>
      </w:r>
    </w:p>
    <w:p w14:paraId="4EF4CBD3" w14:textId="1543EE75"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w:t>
      </w:r>
      <w:r w:rsidR="005B619B">
        <w:t xml:space="preserve">in the </w:t>
      </w:r>
      <w:r w:rsidR="004E30F1">
        <w:t>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w:t>
      </w:r>
      <w:proofErr w:type="spellStart"/>
      <w:r w:rsidR="00C03447">
        <w:t>usum</w:t>
      </w:r>
      <w:proofErr w:type="spellEnd"/>
      <w:r w:rsidR="00C03447">
        <w:t>”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w:t>
      </w:r>
      <w:r w:rsidR="005B619B">
        <w:t xml:space="preserve">current </w:t>
      </w:r>
      <w:r>
        <w:t xml:space="preserve">estimated or initial value (depending on </w:t>
      </w:r>
      <w:proofErr w:type="gramStart"/>
      <w:r>
        <w:t>whether or not</w:t>
      </w:r>
      <w:proofErr w:type="gramEnd"/>
      <w:r>
        <w:t xml:space="preserve"> inversion has been </w:t>
      </w:r>
      <w:r w:rsidR="00AA27C2">
        <w:t>carried</w:t>
      </w:r>
      <w:r>
        <w:t xml:space="preserve"> out)</w:t>
      </w:r>
      <w:r w:rsidR="00104B2B">
        <w:t xml:space="preserve"> plus </w:t>
      </w:r>
      <w:r w:rsidR="001A7491">
        <w:t>and</w:t>
      </w:r>
      <w:r w:rsidR="00104B2B">
        <w:t xml:space="preserve"> minus </w:t>
      </w:r>
      <w:proofErr w:type="spellStart"/>
      <w:r w:rsidR="005B619B">
        <w:rPr>
          <w:i/>
          <w:iCs/>
        </w:rPr>
        <w:t>par_sigma_range</w:t>
      </w:r>
      <w:proofErr w:type="spellEnd"/>
      <w:r w:rsidR="00104B2B">
        <w:t xml:space="preserve"> standard deviations</w:t>
      </w:r>
      <w:r>
        <w:t>.</w:t>
      </w:r>
      <w:r w:rsidR="00AB1354">
        <w:t xml:space="preserve"> </w:t>
      </w:r>
    </w:p>
    <w:p w14:paraId="596EA1A4" w14:textId="77777777" w:rsidR="005B619B" w:rsidRDefault="001B5140" w:rsidP="00F53CE2">
      <w:r>
        <w:t xml:space="preserve">If the </w:t>
      </w:r>
      <w:proofErr w:type="spellStart"/>
      <w:r w:rsidR="005B619B">
        <w:t>glm_</w:t>
      </w:r>
      <w:r>
        <w:rPr>
          <w:i/>
        </w:rPr>
        <w:t>num_reals</w:t>
      </w:r>
      <w:proofErr w:type="spellEnd"/>
      <w:r>
        <w:rPr>
          <w:i/>
        </w:rPr>
        <w:t>(</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w:t>
      </w:r>
      <w:r>
        <w:lastRenderedPageBreak/>
        <w:t>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w:t>
      </w:r>
      <w:r w:rsidR="005B619B">
        <w:rPr>
          <w:i/>
        </w:rPr>
        <w:t>N.</w:t>
      </w:r>
      <w:r w:rsidR="001F340E" w:rsidRPr="001F340E">
        <w:rPr>
          <w:i/>
        </w:rPr>
        <w:t>par</w:t>
      </w:r>
      <w:r w:rsidR="005B619B">
        <w:rPr>
          <w:i/>
        </w:rPr>
        <w:t>en</w:t>
      </w:r>
      <w:r w:rsidR="001F340E" w:rsidRPr="001F340E">
        <w:rPr>
          <w:i/>
        </w:rPr>
        <w:t>.csv</w:t>
      </w:r>
      <w:r>
        <w:t>, w</w:t>
      </w:r>
      <w:r w:rsidR="00B00492">
        <w:t>hile the resulting model output ensemble is</w:t>
      </w:r>
      <w:r>
        <w:t xml:space="preserve"> saved to a CSV file named</w:t>
      </w:r>
      <w:r w:rsidR="001F340E">
        <w:t xml:space="preserve"> </w:t>
      </w:r>
      <w:r w:rsidR="001F340E" w:rsidRPr="001F340E">
        <w:rPr>
          <w:i/>
        </w:rPr>
        <w:t>case.</w:t>
      </w:r>
      <w:r w:rsidR="005B619B">
        <w:rPr>
          <w:i/>
        </w:rPr>
        <w:t>N.</w:t>
      </w:r>
      <w:r w:rsidR="001F340E" w:rsidRPr="001F340E">
        <w:rPr>
          <w:i/>
        </w:rPr>
        <w:t>obs</w:t>
      </w:r>
      <w:r w:rsidR="005B619B">
        <w:rPr>
          <w:i/>
        </w:rPr>
        <w:t>en</w:t>
      </w:r>
      <w:r w:rsidR="001F340E" w:rsidRPr="001F340E">
        <w:rPr>
          <w:i/>
        </w:rPr>
        <w:t>.csv</w:t>
      </w:r>
      <w:r w:rsidR="001F340E">
        <w:t>.</w:t>
      </w:r>
      <w:r>
        <w:t xml:space="preserve"> </w:t>
      </w:r>
      <w:r w:rsidR="00215E03">
        <w:t xml:space="preserve">Alternatively, if the </w:t>
      </w:r>
      <w:proofErr w:type="spellStart"/>
      <w:r w:rsidR="00215E03" w:rsidRPr="00215E03">
        <w:rPr>
          <w:i/>
        </w:rPr>
        <w:t>save_</w:t>
      </w:r>
      <w:proofErr w:type="gramStart"/>
      <w:r w:rsidR="00215E03" w:rsidRPr="00215E03">
        <w:rPr>
          <w:i/>
        </w:rPr>
        <w:t>binary</w:t>
      </w:r>
      <w:proofErr w:type="spellEnd"/>
      <w:r w:rsidR="00650D5F">
        <w:rPr>
          <w:i/>
        </w:rPr>
        <w:t>(</w:t>
      </w:r>
      <w:proofErr w:type="gramEnd"/>
      <w:r w:rsidR="00650D5F">
        <w:rPr>
          <w:i/>
        </w:rPr>
        <w:t>)</w:t>
      </w:r>
      <w:r w:rsidR="00215E03">
        <w:t xml:space="preserve"> variable is set to “true”, then the ensembles are saved in binary “enhanced Jacobian” (i.e. JCB) files named </w:t>
      </w:r>
      <w:proofErr w:type="spellStart"/>
      <w:r w:rsidR="00215E03">
        <w:rPr>
          <w:i/>
        </w:rPr>
        <w:t>case.</w:t>
      </w:r>
      <w:r w:rsidR="005B619B">
        <w:rPr>
          <w:i/>
        </w:rPr>
        <w:t>N.</w:t>
      </w:r>
      <w:r w:rsidR="00215E03">
        <w:rPr>
          <w:i/>
        </w:rPr>
        <w:t>par</w:t>
      </w:r>
      <w:r w:rsidR="005B619B">
        <w:rPr>
          <w:i/>
        </w:rPr>
        <w:t>en</w:t>
      </w:r>
      <w:r w:rsidR="00215E03">
        <w:rPr>
          <w:i/>
        </w:rPr>
        <w:t>.jcb</w:t>
      </w:r>
      <w:proofErr w:type="spellEnd"/>
      <w:r w:rsidR="00215E03">
        <w:t xml:space="preserve"> and </w:t>
      </w:r>
      <w:proofErr w:type="spellStart"/>
      <w:r w:rsidR="00215E03">
        <w:rPr>
          <w:i/>
        </w:rPr>
        <w:t>case.</w:t>
      </w:r>
      <w:r w:rsidR="005B619B">
        <w:rPr>
          <w:i/>
        </w:rPr>
        <w:t>N.</w:t>
      </w:r>
      <w:r w:rsidR="00215E03">
        <w:rPr>
          <w:i/>
        </w:rPr>
        <w:t>obs</w:t>
      </w:r>
      <w:r w:rsidR="005B619B">
        <w:rPr>
          <w:i/>
        </w:rPr>
        <w:t>en</w:t>
      </w:r>
      <w:r w:rsidR="00215E03">
        <w:rPr>
          <w:i/>
        </w:rPr>
        <w:t>.jcb</w:t>
      </w:r>
      <w:proofErr w:type="spellEnd"/>
      <w:r w:rsidR="00215E03">
        <w:t>.</w:t>
      </w:r>
      <w:r w:rsidR="005B619B">
        <w:t xml:space="preserve">  </w:t>
      </w:r>
    </w:p>
    <w:p w14:paraId="4E02A437" w14:textId="1B909FE1" w:rsidR="001B5140" w:rsidRPr="00065F64" w:rsidRDefault="005B619B" w:rsidP="00F53CE2">
      <w:r>
        <w:t xml:space="preserve">Through the </w:t>
      </w:r>
      <w:proofErr w:type="spellStart"/>
      <w:r>
        <w:rPr>
          <w:i/>
          <w:iCs/>
        </w:rPr>
        <w:t>glm_accept_mc_phi</w:t>
      </w:r>
      <w:proofErr w:type="spellEnd"/>
      <w:r>
        <w:t xml:space="preserve"> argument, PESTPP-GLM will accept the lowest-phi FOSM-based parameter realization if the realization yields a lower phi than the lambda-testing lowest phi.  In this way, PESTPP-GLM can be used as a hybrid global-local algorithm</w:t>
      </w:r>
      <w:r w:rsidR="00780C68">
        <w:t xml:space="preserve"> which combines efficient local search via subspace </w:t>
      </w:r>
      <w:r w:rsidR="00A77D37">
        <w:t xml:space="preserve">(and optionally super parameter) </w:t>
      </w:r>
      <w:r w:rsidR="00780C68">
        <w:t xml:space="preserve">GLM solution process with the randomized search from the FOSM-based Monte Carlo realizations.  </w:t>
      </w:r>
      <w:r w:rsidR="00065F64">
        <w:t xml:space="preserve">Note the </w:t>
      </w:r>
      <w:proofErr w:type="spellStart"/>
      <w:r w:rsidR="00065F64">
        <w:rPr>
          <w:i/>
          <w:iCs/>
        </w:rPr>
        <w:t>glm_accept_mc_phi</w:t>
      </w:r>
      <w:proofErr w:type="spellEnd"/>
      <w:r w:rsidR="00065F64">
        <w:t xml:space="preserve"> option is only applicable to base parameter iterations, although FOSM analytical and Monte Carlo operations are still undertaken during super parameter iterations.</w:t>
      </w:r>
    </w:p>
    <w:p w14:paraId="203C3F36" w14:textId="50098269"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proofErr w:type="gramStart"/>
      <w:r w:rsidR="003F6265">
        <w:rPr>
          <w:i/>
        </w:rPr>
        <w:t>forecasts(</w:t>
      </w:r>
      <w:proofErr w:type="gramEnd"/>
      <w:r w:rsidR="003F6265">
        <w:rPr>
          <w:i/>
        </w:rPr>
        <w:t>)</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w:t>
      </w:r>
      <w:r w:rsidR="00746E74">
        <w:t>, or, optionally, the name of a file that stores multiple entries</w:t>
      </w:r>
      <w:r w:rsidR="003F6265">
        <w:t xml:space="preserve">. For example </w:t>
      </w:r>
      <w:r w:rsidR="003F6265">
        <w:rPr>
          <w:i/>
        </w:rPr>
        <w:t>forecasts(ar</w:t>
      </w:r>
      <w:proofErr w:type="gramStart"/>
      <w:r w:rsidR="003F6265">
        <w:rPr>
          <w:i/>
        </w:rPr>
        <w:t>10,ar</w:t>
      </w:r>
      <w:proofErr w:type="gramEnd"/>
      <w:r w:rsidR="003F6265">
        <w:rPr>
          <w:i/>
        </w:rPr>
        <w:t>11)</w:t>
      </w:r>
      <w:r w:rsidR="003F6265">
        <w:t xml:space="preserve"> requests that prior and predictive uncertainties be </w:t>
      </w:r>
      <w:r w:rsidR="00C63487">
        <w:t>evaluated</w:t>
      </w:r>
      <w:r w:rsidR="003F6265">
        <w:t xml:space="preserve"> for model outputs named “ar10” 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w:t>
      </w:r>
      <w:r w:rsidR="005B619B">
        <w:t>.</w:t>
      </w:r>
      <w:r w:rsidR="00381210">
        <w:t xml:space="preserve"> </w:t>
      </w:r>
      <w:r w:rsidR="005B619B">
        <w:t xml:space="preserve">If the </w:t>
      </w:r>
      <w:r w:rsidR="005B619B">
        <w:rPr>
          <w:i/>
          <w:iCs/>
        </w:rPr>
        <w:t xml:space="preserve">forecasts </w:t>
      </w:r>
      <w:r w:rsidR="005B619B">
        <w:t>argument is not supplied</w:t>
      </w:r>
      <w:r w:rsidR="00C56EF3">
        <w:t xml:space="preserve"> and the </w:t>
      </w:r>
      <w:r w:rsidR="00C56EF3">
        <w:rPr>
          <w:i/>
          <w:iCs/>
        </w:rPr>
        <w:t>uncertainty</w:t>
      </w:r>
      <w:r w:rsidR="00C56EF3">
        <w:t xml:space="preserve"> flag is true</w:t>
      </w:r>
      <w:r w:rsidR="005B619B">
        <w:t xml:space="preserve">, then PESTPP-GLM will treat all zero-weighted observations as forecasts.  </w:t>
      </w:r>
      <w:r w:rsidR="00381210">
        <w:t xml:space="preserve">The uncertainties and lower/upper bounds of </w:t>
      </w:r>
      <w:r w:rsidR="005B619B">
        <w:t>forecasts</w:t>
      </w:r>
      <w:r w:rsidR="00AC0A09">
        <w:t xml:space="preserve"> that are specified in this way</w:t>
      </w:r>
      <w:r w:rsidR="00381210">
        <w:t xml:space="preserve"> are listed </w:t>
      </w:r>
      <w:r w:rsidR="005B619B">
        <w:t xml:space="preserve">in </w:t>
      </w:r>
      <w:r w:rsidR="00381210">
        <w:t>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w:t>
      </w:r>
      <w:r w:rsidR="005B619B">
        <w:rPr>
          <w:i/>
        </w:rPr>
        <w:t>.N.</w:t>
      </w:r>
      <w:r w:rsidR="008C2A54" w:rsidRPr="008C2A54">
        <w:rPr>
          <w:i/>
        </w:rPr>
        <w:t>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148" w:name="_Toc32564136"/>
      <w:r>
        <w:t>6.2.9 Model Run Failure</w:t>
      </w:r>
      <w:bookmarkEnd w:id="2148"/>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 xml:space="preserve">as the </w:t>
      </w:r>
      <w:r>
        <w:lastRenderedPageBreak/>
        <w:t>likelihood of further parameter improvement has been caste into doubt.</w:t>
      </w:r>
    </w:p>
    <w:p w14:paraId="5547F592" w14:textId="2035EFD9" w:rsidR="00B36614" w:rsidRDefault="00B36614" w:rsidP="00B36614">
      <w:r>
        <w:t xml:space="preserve">The </w:t>
      </w:r>
      <w:proofErr w:type="spellStart"/>
      <w:r>
        <w:rPr>
          <w:i/>
        </w:rPr>
        <w:t>der_</w:t>
      </w:r>
      <w:proofErr w:type="gramStart"/>
      <w:r>
        <w:rPr>
          <w:i/>
        </w:rPr>
        <w:t>forgive</w:t>
      </w:r>
      <w:proofErr w:type="spellEnd"/>
      <w:r>
        <w:rPr>
          <w:i/>
        </w:rPr>
        <w:t>(</w:t>
      </w:r>
      <w:proofErr w:type="gramEnd"/>
      <w:r>
        <w:rPr>
          <w:i/>
        </w:rPr>
        <w:t>)</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proofErr w:type="gramStart"/>
      <w:r w:rsidR="00D52AA4">
        <w:t>However</w:t>
      </w:r>
      <w:proofErr w:type="gramEnd"/>
      <w:r w:rsidR="00D52AA4">
        <w:t xml:space="preserve">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149" w:name="_Toc32564137"/>
      <w:r>
        <w:t>6.2.10 Composite Parameter Sensitivities</w:t>
      </w:r>
      <w:bookmarkEnd w:id="2149"/>
    </w:p>
    <w:p w14:paraId="009FE334" w14:textId="503F0D08" w:rsidR="00CC28A5" w:rsidRDefault="001B5140" w:rsidP="00CC28A5">
      <w:r>
        <w:t>PESTPP</w:t>
      </w:r>
      <w:r w:rsidR="00CA35E9">
        <w:t>-GLM</w:t>
      </w:r>
      <w:r>
        <w:t xml:space="preserve"> </w:t>
      </w:r>
      <w:r w:rsidR="00CC28A5">
        <w:t xml:space="preserve">records composite parameter sensitivities in a file named </w:t>
      </w:r>
      <w:proofErr w:type="spellStart"/>
      <w:r w:rsidR="00CC28A5">
        <w:rPr>
          <w:i/>
        </w:rPr>
        <w:t>case.sen</w:t>
      </w:r>
      <w:proofErr w:type="spellEnd"/>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proofErr w:type="spellStart"/>
      <w:r w:rsidR="00CC28A5">
        <w:rPr>
          <w:i/>
        </w:rPr>
        <w:t>csp</w:t>
      </w:r>
      <w:proofErr w:type="spellEnd"/>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ins w:id="2150" w:author="White, Jeremy T" w:date="2020-02-14T08:49:00Z">
                <w:rPr>
                  <w:rFonts w:ascii="Cambria Math" w:hAnsi="Cambria Math"/>
                  <w:i/>
                </w:rPr>
              </w:ins>
            </m:ctrlPr>
          </m:sSubPr>
          <m:e>
            <m:r>
              <w:rPr>
                <w:rFonts w:ascii="Cambria Math" w:hAnsi="Cambria Math"/>
              </w:rPr>
              <m:t>csp</m:t>
            </m:r>
          </m:e>
          <m:sub>
            <m:r>
              <w:rPr>
                <w:rFonts w:ascii="Cambria Math" w:hAnsi="Cambria Math"/>
              </w:rPr>
              <m:t>i</m:t>
            </m:r>
          </m:sub>
        </m:sSub>
        <m:r>
          <w:rPr>
            <w:rFonts w:ascii="Cambria Math" w:hAnsi="Cambria Math"/>
          </w:rPr>
          <m:t>=</m:t>
        </m:r>
        <m:f>
          <m:fPr>
            <m:ctrlPr>
              <w:ins w:id="2151" w:author="White, Jeremy T" w:date="2020-02-14T08:49:00Z">
                <w:rPr>
                  <w:rFonts w:ascii="Cambria Math" w:hAnsi="Cambria Math"/>
                  <w:i/>
                </w:rPr>
              </w:ins>
            </m:ctrlPr>
          </m:fPr>
          <m:num>
            <m:sSubSup>
              <m:sSubSupPr>
                <m:ctrlPr>
                  <w:ins w:id="2152" w:author="White, Jeremy T" w:date="2020-02-14T08:49:00Z">
                    <w:rPr>
                      <w:rFonts w:ascii="Cambria Math" w:hAnsi="Cambria Math"/>
                      <w:i/>
                    </w:rPr>
                  </w:ins>
                </m:ctrlPr>
              </m:sSubSupPr>
              <m:e>
                <m:d>
                  <m:dPr>
                    <m:begChr m:val="["/>
                    <m:endChr m:val="]"/>
                    <m:ctrlPr>
                      <w:ins w:id="2153" w:author="White, Jeremy T" w:date="2020-02-14T08:49:00Z">
                        <w:rPr>
                          <w:rFonts w:ascii="Cambria Math" w:hAnsi="Cambria Math"/>
                          <w:i/>
                        </w:rPr>
                      </w:ins>
                    </m:ctrlPr>
                  </m:dPr>
                  <m:e>
                    <m:sSup>
                      <m:sSupPr>
                        <m:ctrlPr>
                          <w:ins w:id="2154" w:author="White, Jeremy T" w:date="2020-02-14T08:49:00Z">
                            <w:rPr>
                              <w:rFonts w:ascii="Cambria Math" w:hAnsi="Cambria Math"/>
                              <w:i/>
                            </w:rPr>
                          </w:ins>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w:t>
      </w:r>
      <w:proofErr w:type="gramStart"/>
      <w:r>
        <w:t>is</w:t>
      </w:r>
      <w:proofErr w:type="gramEnd"/>
      <w:r>
        <w:t xml:space="preserve"> the number of non-zero</w:t>
      </w:r>
      <w:r w:rsidR="00FD2CE7">
        <w:t>-</w:t>
      </w:r>
      <w:r>
        <w:t>weighted observations.</w:t>
      </w:r>
      <w:r w:rsidR="0028038E">
        <w:t xml:space="preserve"> PESTPP</w:t>
      </w:r>
      <w:r w:rsidR="00CA35E9">
        <w:t>-GLM</w:t>
      </w:r>
      <w:r w:rsidR="0028038E">
        <w:t xml:space="preserve"> </w:t>
      </w:r>
      <w:r>
        <w:t>also records the composite scaled sensitivity of Hill and Tiedeman (2007) in this same file; see that text for details of its computation. Where regularization is employed in the inversion process, two sets of these two composite 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155" w:name="_Toc32564138"/>
      <w:r>
        <w:t>6.2.</w:t>
      </w:r>
      <w:r w:rsidR="00B36614">
        <w:t>1</w:t>
      </w:r>
      <w:r w:rsidR="00740CF0">
        <w:t>1</w:t>
      </w:r>
      <w:r>
        <w:t xml:space="preserve"> Other Controls</w:t>
      </w:r>
      <w:bookmarkEnd w:id="2155"/>
    </w:p>
    <w:p w14:paraId="1B013926" w14:textId="33E97424" w:rsidR="00C67BD8" w:rsidRPr="003E2E01" w:rsidRDefault="00C67BD8" w:rsidP="00C67BD8">
      <w:r>
        <w:t xml:space="preserve">If the control variable </w:t>
      </w:r>
      <w:proofErr w:type="spellStart"/>
      <w:r>
        <w:rPr>
          <w:i/>
        </w:rPr>
        <w:t>iteration_</w:t>
      </w:r>
      <w:proofErr w:type="gramStart"/>
      <w:r>
        <w:rPr>
          <w:i/>
        </w:rPr>
        <w:t>summary</w:t>
      </w:r>
      <w:proofErr w:type="spellEnd"/>
      <w:r>
        <w:rPr>
          <w:i/>
        </w:rPr>
        <w:t>(</w:t>
      </w:r>
      <w:proofErr w:type="gramEnd"/>
      <w:r>
        <w:rPr>
          <w:i/>
        </w:rPr>
        <w:t>)</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w:t>
      </w:r>
      <w:proofErr w:type="spellStart"/>
      <w:r>
        <w:t>upg</w:t>
      </w:r>
      <w:proofErr w:type="spellEnd"/>
      <w:r>
        <w:t xml:space="preserve">”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proofErr w:type="spellStart"/>
      <w:proofErr w:type="gramStart"/>
      <w:r w:rsidR="0017497C" w:rsidRPr="0017497C">
        <w:rPr>
          <w:i/>
        </w:rPr>
        <w:t>case.ipar</w:t>
      </w:r>
      <w:proofErr w:type="spellEnd"/>
      <w:proofErr w:type="gramEnd"/>
      <w:r w:rsidR="0017497C">
        <w:t xml:space="preserve">, </w:t>
      </w:r>
      <w:proofErr w:type="spellStart"/>
      <w:r w:rsidR="0017497C" w:rsidRPr="0017497C">
        <w:rPr>
          <w:i/>
        </w:rPr>
        <w:t>case.iobj</w:t>
      </w:r>
      <w:proofErr w:type="spellEnd"/>
      <w:r w:rsidR="003E2E01">
        <w:t>,</w:t>
      </w:r>
      <w:r w:rsidR="00DD1CFC">
        <w:t xml:space="preserve"> </w:t>
      </w:r>
      <w:proofErr w:type="spellStart"/>
      <w:r w:rsidR="00DD1CFC" w:rsidRPr="00DD1CFC">
        <w:rPr>
          <w:i/>
        </w:rPr>
        <w:t>case.isen</w:t>
      </w:r>
      <w:proofErr w:type="spellEnd"/>
      <w:r w:rsidR="001C1EA7">
        <w:t xml:space="preserve"> </w:t>
      </w:r>
      <w:r w:rsidR="003E2E01">
        <w:t xml:space="preserve">and </w:t>
      </w:r>
      <w:proofErr w:type="spellStart"/>
      <w:r w:rsidR="003E2E01" w:rsidRPr="003E2E01">
        <w:rPr>
          <w:i/>
        </w:rPr>
        <w:t>case.rid</w:t>
      </w:r>
      <w:proofErr w:type="spellEnd"/>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proofErr w:type="spellStart"/>
      <w:r w:rsidR="00FD2CE7">
        <w:rPr>
          <w:i/>
        </w:rPr>
        <w:t>c</w:t>
      </w:r>
      <w:r w:rsidR="003E2E01">
        <w:rPr>
          <w:i/>
        </w:rPr>
        <w:t>ase.rid</w:t>
      </w:r>
      <w:proofErr w:type="spellEnd"/>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w:t>
      </w:r>
      <w:proofErr w:type="gramStart"/>
      <w:r w:rsidR="003E2E01">
        <w:t>particular finite-difference</w:t>
      </w:r>
      <w:proofErr w:type="gramEnd"/>
      <w:r w:rsidR="003E2E01">
        <w:t xml:space="preserve"> model run.</w:t>
      </w:r>
    </w:p>
    <w:p w14:paraId="18FA38B4" w14:textId="77777777" w:rsidR="007D30BF" w:rsidRDefault="00740CF0" w:rsidP="00C67BD8">
      <w:r>
        <w:t>If</w:t>
      </w:r>
      <w:r w:rsidR="00EE4048">
        <w:t xml:space="preserve"> the</w:t>
      </w:r>
      <w:r w:rsidR="00C67BD8">
        <w:t xml:space="preserve"> </w:t>
      </w:r>
      <w:proofErr w:type="spellStart"/>
      <w:r w:rsidR="00C67BD8">
        <w:rPr>
          <w:i/>
        </w:rPr>
        <w:t>jac_</w:t>
      </w:r>
      <w:proofErr w:type="gramStart"/>
      <w:r w:rsidR="00C67BD8">
        <w:rPr>
          <w:i/>
        </w:rPr>
        <w:t>scale</w:t>
      </w:r>
      <w:proofErr w:type="spellEnd"/>
      <w:r w:rsidR="00C67BD8">
        <w:rPr>
          <w:i/>
        </w:rPr>
        <w:t>(</w:t>
      </w:r>
      <w:proofErr w:type="gramEnd"/>
      <w:r w:rsidR="00C67BD8">
        <w:rPr>
          <w:i/>
        </w:rPr>
        <w:t>)</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 xml:space="preserve">some instances; </w:t>
      </w:r>
      <w:proofErr w:type="gramStart"/>
      <w:r w:rsidR="007D30BF">
        <w:t>however</w:t>
      </w:r>
      <w:proofErr w:type="gramEnd"/>
      <w:r w:rsidR="007D30BF">
        <w:t xml:space="preserve"> it can also</w:t>
      </w:r>
      <w:r w:rsidR="00EE4048">
        <w:t xml:space="preserve"> increase computation times.</w:t>
      </w:r>
      <w:r w:rsidR="007D30BF">
        <w:t xml:space="preserve"> </w:t>
      </w:r>
      <w:r w:rsidR="00EE4048">
        <w:t>T</w:t>
      </w:r>
      <w:r w:rsidR="007D30BF">
        <w:t xml:space="preserve">he default value for </w:t>
      </w:r>
      <w:proofErr w:type="spellStart"/>
      <w:r w:rsidR="007D30BF">
        <w:rPr>
          <w:i/>
        </w:rPr>
        <w:t>jac_</w:t>
      </w:r>
      <w:proofErr w:type="gramStart"/>
      <w:r w:rsidR="007D30BF">
        <w:rPr>
          <w:i/>
        </w:rPr>
        <w:t>scale</w:t>
      </w:r>
      <w:proofErr w:type="spellEnd"/>
      <w:r w:rsidR="007D30BF">
        <w:rPr>
          <w:i/>
        </w:rPr>
        <w:t>(</w:t>
      </w:r>
      <w:proofErr w:type="gramEnd"/>
      <w:r w:rsidR="007D30BF">
        <w:rPr>
          <w:i/>
        </w:rPr>
        <w:t>)</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156" w:name="_Toc32564139"/>
      <w:r>
        <w:t>6.2.1</w:t>
      </w:r>
      <w:r w:rsidR="00740CF0">
        <w:t>2</w:t>
      </w:r>
      <w:r>
        <w:t xml:space="preserve"> Running PESTPP</w:t>
      </w:r>
      <w:bookmarkEnd w:id="2156"/>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157" w:name="_Toc32564140"/>
      <w:r>
        <w:lastRenderedPageBreak/>
        <w:t>6.2.1</w:t>
      </w:r>
      <w:r w:rsidR="00740CF0">
        <w:t>3</w:t>
      </w:r>
      <w:r w:rsidR="0028038E">
        <w:t xml:space="preserve"> PESTPP</w:t>
      </w:r>
      <w:r w:rsidR="00CA35E9">
        <w:t>-GLM</w:t>
      </w:r>
      <w:r w:rsidR="0028038E">
        <w:t xml:space="preserve"> </w:t>
      </w:r>
      <w:r>
        <w:t>Output Files</w:t>
      </w:r>
      <w:bookmarkEnd w:id="2157"/>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 xml:space="preserve">when it is asked to undertake </w:t>
      </w:r>
      <w:proofErr w:type="gramStart"/>
      <w:r w:rsidR="00FD5A6C">
        <w:t>highly-parameterized</w:t>
      </w:r>
      <w:proofErr w:type="gramEnd"/>
      <w:r w:rsidR="00FD5A6C">
        <w:t xml:space="preserve">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6238"/>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proofErr w:type="spellStart"/>
            <w:r w:rsidRPr="00C40A21">
              <w:rPr>
                <w:rFonts w:ascii="Arial" w:hAnsi="Arial" w:cs="Arial"/>
                <w:i/>
                <w:sz w:val="18"/>
                <w:szCs w:val="18"/>
              </w:rPr>
              <w:t>case.rec</w:t>
            </w:r>
            <w:proofErr w:type="spellEnd"/>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proofErr w:type="spellStart"/>
            <w:r w:rsidRPr="00C40A21">
              <w:rPr>
                <w:rFonts w:ascii="Arial" w:hAnsi="Arial" w:cs="Arial"/>
                <w:i/>
                <w:sz w:val="18"/>
                <w:szCs w:val="18"/>
              </w:rPr>
              <w:t>case.rmr</w:t>
            </w:r>
            <w:proofErr w:type="spellEnd"/>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proofErr w:type="spellStart"/>
            <w:r w:rsidRPr="00C40A21">
              <w:rPr>
                <w:rFonts w:ascii="Arial" w:hAnsi="Arial" w:cs="Arial"/>
                <w:i/>
                <w:sz w:val="18"/>
                <w:szCs w:val="18"/>
              </w:rPr>
              <w:t>case.par</w:t>
            </w:r>
            <w:proofErr w:type="spellEnd"/>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proofErr w:type="spellStart"/>
            <w:proofErr w:type="gramStart"/>
            <w:r w:rsidRPr="00C40A21">
              <w:rPr>
                <w:rFonts w:ascii="Arial" w:hAnsi="Arial" w:cs="Arial"/>
                <w:i/>
                <w:sz w:val="18"/>
                <w:szCs w:val="18"/>
              </w:rPr>
              <w:t>case.parN</w:t>
            </w:r>
            <w:proofErr w:type="spellEnd"/>
            <w:proofErr w:type="gramEnd"/>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proofErr w:type="spellStart"/>
            <w:r w:rsidRPr="00C40A21">
              <w:rPr>
                <w:rFonts w:ascii="Arial" w:hAnsi="Arial" w:cs="Arial"/>
                <w:i/>
                <w:sz w:val="18"/>
                <w:szCs w:val="18"/>
              </w:rPr>
              <w:t>case.bpa</w:t>
            </w:r>
            <w:proofErr w:type="spellEnd"/>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proofErr w:type="spellStart"/>
            <w:r w:rsidRPr="00C40A21">
              <w:rPr>
                <w:rFonts w:ascii="Arial" w:hAnsi="Arial" w:cs="Arial"/>
                <w:i/>
                <w:sz w:val="18"/>
                <w:szCs w:val="18"/>
              </w:rPr>
              <w:t>case.par</w:t>
            </w:r>
            <w:proofErr w:type="spellEnd"/>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proofErr w:type="spellStart"/>
            <w:proofErr w:type="gramStart"/>
            <w:r w:rsidRPr="00C40A21">
              <w:rPr>
                <w:rFonts w:ascii="Arial" w:hAnsi="Arial" w:cs="Arial"/>
                <w:i/>
                <w:sz w:val="18"/>
                <w:szCs w:val="18"/>
              </w:rPr>
              <w:t>case.parb</w:t>
            </w:r>
            <w:proofErr w:type="spellEnd"/>
            <w:proofErr w:type="gramEnd"/>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proofErr w:type="spellStart"/>
            <w:r w:rsidRPr="00C40A21">
              <w:rPr>
                <w:rFonts w:ascii="Arial" w:hAnsi="Arial" w:cs="Arial"/>
                <w:i/>
                <w:sz w:val="18"/>
                <w:szCs w:val="18"/>
              </w:rPr>
              <w:t>case.bpa</w:t>
            </w:r>
            <w:proofErr w:type="spellEnd"/>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proofErr w:type="spellStart"/>
            <w:r w:rsidR="004F60FE" w:rsidRPr="00C40A21">
              <w:rPr>
                <w:rFonts w:ascii="Arial" w:hAnsi="Arial" w:cs="Arial"/>
                <w:i/>
                <w:sz w:val="18"/>
                <w:szCs w:val="18"/>
              </w:rPr>
              <w:t>case.par</w:t>
            </w:r>
            <w:proofErr w:type="spellEnd"/>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proofErr w:type="spellStart"/>
            <w:proofErr w:type="gramStart"/>
            <w:r w:rsidRPr="00C40A21">
              <w:rPr>
                <w:rFonts w:ascii="Arial" w:hAnsi="Arial" w:cs="Arial"/>
                <w:i/>
                <w:sz w:val="18"/>
                <w:szCs w:val="18"/>
              </w:rPr>
              <w:t>case.reiN</w:t>
            </w:r>
            <w:proofErr w:type="spellEnd"/>
            <w:proofErr w:type="gramEnd"/>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w:t>
            </w:r>
            <w:proofErr w:type="gramStart"/>
            <w:r w:rsidRPr="00C40A21">
              <w:rPr>
                <w:rFonts w:ascii="Arial" w:hAnsi="Arial" w:cs="Arial"/>
                <w:sz w:val="18"/>
                <w:szCs w:val="18"/>
              </w:rPr>
              <w:t>intermediate residuals</w:t>
            </w:r>
            <w:proofErr w:type="gramEnd"/>
            <w:r w:rsidRPr="00C40A21">
              <w:rPr>
                <w:rFonts w:ascii="Arial" w:hAnsi="Arial" w:cs="Arial"/>
                <w:sz w:val="18"/>
                <w:szCs w:val="18"/>
              </w:rPr>
              <w:t xml:space="preserve">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proofErr w:type="spellStart"/>
            <w:proofErr w:type="gramStart"/>
            <w:r w:rsidR="0017497C" w:rsidRPr="00C40A21">
              <w:rPr>
                <w:rFonts w:ascii="Arial" w:hAnsi="Arial" w:cs="Arial"/>
                <w:i/>
                <w:sz w:val="18"/>
                <w:szCs w:val="18"/>
              </w:rPr>
              <w:t>case.parN</w:t>
            </w:r>
            <w:proofErr w:type="spellEnd"/>
            <w:proofErr w:type="gramEnd"/>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proofErr w:type="spellStart"/>
            <w:r w:rsidRPr="00C40A21">
              <w:rPr>
                <w:rFonts w:ascii="Arial" w:hAnsi="Arial" w:cs="Arial"/>
                <w:i/>
                <w:sz w:val="18"/>
                <w:szCs w:val="18"/>
              </w:rPr>
              <w:t>case.rei</w:t>
            </w:r>
            <w:proofErr w:type="spellEnd"/>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proofErr w:type="spellStart"/>
            <w:proofErr w:type="gramStart"/>
            <w:r w:rsidRPr="00C40A21">
              <w:rPr>
                <w:rFonts w:ascii="Arial" w:hAnsi="Arial" w:cs="Arial"/>
                <w:i/>
                <w:sz w:val="18"/>
                <w:szCs w:val="18"/>
              </w:rPr>
              <w:t>case.reiN</w:t>
            </w:r>
            <w:proofErr w:type="spellEnd"/>
            <w:proofErr w:type="gramEnd"/>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t>case.sen</w:t>
            </w:r>
            <w:proofErr w:type="spellEnd"/>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proofErr w:type="spellStart"/>
            <w:proofErr w:type="gramStart"/>
            <w:r w:rsidRPr="00C40A21">
              <w:rPr>
                <w:rFonts w:ascii="Arial" w:hAnsi="Arial" w:cs="Arial"/>
                <w:i/>
                <w:sz w:val="18"/>
                <w:szCs w:val="18"/>
              </w:rPr>
              <w:t>case.ipar</w:t>
            </w:r>
            <w:proofErr w:type="spellEnd"/>
            <w:proofErr w:type="gramEnd"/>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w:t>
            </w:r>
            <w:proofErr w:type="gramStart"/>
            <w:r w:rsidRPr="00C40A21">
              <w:rPr>
                <w:rFonts w:ascii="Arial" w:hAnsi="Arial" w:cs="Arial"/>
                <w:sz w:val="18"/>
                <w:szCs w:val="18"/>
              </w:rPr>
              <w:t xml:space="preserve">CSV file </w:t>
            </w:r>
            <w:r w:rsidR="00587591" w:rsidRPr="00C40A21">
              <w:rPr>
                <w:rFonts w:ascii="Arial" w:hAnsi="Arial" w:cs="Arial"/>
                <w:sz w:val="18"/>
                <w:szCs w:val="18"/>
              </w:rPr>
              <w:t>listing</w:t>
            </w:r>
            <w:r w:rsidRPr="00C40A21">
              <w:rPr>
                <w:rFonts w:ascii="Arial" w:hAnsi="Arial" w:cs="Arial"/>
                <w:sz w:val="18"/>
                <w:szCs w:val="18"/>
              </w:rPr>
              <w:t xml:space="preserve"> best parameters</w:t>
            </w:r>
            <w:proofErr w:type="gramEnd"/>
            <w:r w:rsidRPr="00C40A21">
              <w:rPr>
                <w:rFonts w:ascii="Arial" w:hAnsi="Arial" w:cs="Arial"/>
                <w:sz w:val="18"/>
                <w:szCs w:val="18"/>
              </w:rPr>
              <w:t xml:space="preserve">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proofErr w:type="spellStart"/>
            <w:proofErr w:type="gramStart"/>
            <w:r w:rsidRPr="00C40A21">
              <w:rPr>
                <w:rFonts w:ascii="Arial" w:hAnsi="Arial" w:cs="Arial"/>
                <w:i/>
                <w:sz w:val="18"/>
                <w:szCs w:val="18"/>
              </w:rPr>
              <w:t>case.iobj</w:t>
            </w:r>
            <w:proofErr w:type="spellEnd"/>
            <w:proofErr w:type="gramEnd"/>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w:t>
            </w:r>
            <w:proofErr w:type="gramStart"/>
            <w:r w:rsidRPr="00C40A21">
              <w:rPr>
                <w:rFonts w:ascii="Arial" w:hAnsi="Arial" w:cs="Arial"/>
                <w:sz w:val="18"/>
                <w:szCs w:val="18"/>
              </w:rPr>
              <w:t xml:space="preserve">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proofErr w:type="gramEnd"/>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proofErr w:type="spellStart"/>
            <w:proofErr w:type="gramStart"/>
            <w:r w:rsidRPr="00C40A21">
              <w:rPr>
                <w:rFonts w:ascii="Arial" w:hAnsi="Arial" w:cs="Arial"/>
                <w:i/>
                <w:sz w:val="18"/>
                <w:szCs w:val="18"/>
              </w:rPr>
              <w:t>case.isen</w:t>
            </w:r>
            <w:proofErr w:type="spellEnd"/>
            <w:proofErr w:type="gramEnd"/>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proofErr w:type="spellStart"/>
            <w:r w:rsidRPr="00C40A21">
              <w:rPr>
                <w:rFonts w:ascii="Arial" w:hAnsi="Arial" w:cs="Arial"/>
                <w:i/>
                <w:sz w:val="18"/>
                <w:szCs w:val="18"/>
              </w:rPr>
              <w:t>iteration_</w:t>
            </w:r>
            <w:proofErr w:type="gramStart"/>
            <w:r w:rsidRPr="00C40A21">
              <w:rPr>
                <w:rFonts w:ascii="Arial" w:hAnsi="Arial" w:cs="Arial"/>
                <w:i/>
                <w:sz w:val="18"/>
                <w:szCs w:val="18"/>
              </w:rPr>
              <w:t>summary</w:t>
            </w:r>
            <w:proofErr w:type="spellEnd"/>
            <w:r w:rsidRPr="00C40A21">
              <w:rPr>
                <w:rFonts w:ascii="Arial" w:hAnsi="Arial" w:cs="Arial"/>
                <w:i/>
                <w:sz w:val="18"/>
                <w:szCs w:val="18"/>
              </w:rPr>
              <w:t>(</w:t>
            </w:r>
            <w:proofErr w:type="gramEnd"/>
            <w:r w:rsidRPr="00C40A21">
              <w:rPr>
                <w:rFonts w:ascii="Arial" w:hAnsi="Arial" w:cs="Arial"/>
                <w:i/>
                <w:sz w:val="18"/>
                <w:szCs w:val="18"/>
              </w:rPr>
              <w:t>)</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proofErr w:type="spellStart"/>
            <w:r w:rsidRPr="00C40A21">
              <w:rPr>
                <w:rFonts w:ascii="Arial" w:hAnsi="Arial" w:cs="Arial"/>
                <w:i/>
                <w:sz w:val="18"/>
                <w:szCs w:val="18"/>
              </w:rPr>
              <w:t>case.rid</w:t>
            </w:r>
            <w:proofErr w:type="spellEnd"/>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proofErr w:type="spellStart"/>
            <w:r w:rsidRPr="00C40A21">
              <w:rPr>
                <w:rFonts w:ascii="Arial" w:hAnsi="Arial" w:cs="Arial"/>
                <w:i/>
                <w:sz w:val="18"/>
                <w:szCs w:val="18"/>
              </w:rPr>
              <w:t>case.rmr</w:t>
            </w:r>
            <w:proofErr w:type="spellEnd"/>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proofErr w:type="spellStart"/>
            <w:r w:rsidRPr="00C40A21">
              <w:rPr>
                <w:rFonts w:ascii="Arial" w:hAnsi="Arial" w:cs="Arial"/>
                <w:i/>
                <w:sz w:val="18"/>
                <w:szCs w:val="18"/>
              </w:rPr>
              <w:lastRenderedPageBreak/>
              <w:t>case.svd</w:t>
            </w:r>
            <w:proofErr w:type="spellEnd"/>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proofErr w:type="spellStart"/>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proofErr w:type="spellEnd"/>
            <w:r w:rsidRPr="00C40A21">
              <w:rPr>
                <w:rFonts w:ascii="Arial" w:hAnsi="Arial" w:cs="Arial"/>
                <w:sz w:val="18"/>
                <w:szCs w:val="18"/>
              </w:rPr>
              <w:t xml:space="preserve"> </w:t>
            </w:r>
            <w:r w:rsidR="003E2E01" w:rsidRPr="00C40A21">
              <w:rPr>
                <w:rFonts w:ascii="Arial" w:hAnsi="Arial" w:cs="Arial"/>
                <w:sz w:val="18"/>
                <w:szCs w:val="18"/>
              </w:rPr>
              <w:t xml:space="preserve">+ </w:t>
            </w:r>
            <w:proofErr w:type="spellStart"/>
            <w:r w:rsidR="003E2E01" w:rsidRPr="00C40A21">
              <w:rPr>
                <w:rFonts w:ascii="Arial" w:hAnsi="Arial" w:cs="Arial"/>
                <w:sz w:val="18"/>
                <w:szCs w:val="18"/>
              </w:rPr>
              <w:t>λ</w:t>
            </w:r>
            <w:r w:rsidR="003E2E01" w:rsidRPr="00C40A21">
              <w:rPr>
                <w:rFonts w:ascii="Arial" w:hAnsi="Arial" w:cs="Arial"/>
                <w:b/>
                <w:sz w:val="18"/>
                <w:szCs w:val="18"/>
              </w:rPr>
              <w:t>I</w:t>
            </w:r>
            <w:proofErr w:type="spellEnd"/>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63A8ED4E" w:rsidR="00333704" w:rsidRPr="00C40A21" w:rsidRDefault="00333704" w:rsidP="00C9620B">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t>case.fpr</w:t>
            </w:r>
            <w:proofErr w:type="spellEnd"/>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proofErr w:type="spellStart"/>
            <w:r w:rsidRPr="00C40A21">
              <w:rPr>
                <w:rFonts w:ascii="Arial" w:hAnsi="Arial" w:cs="Arial"/>
                <w:i/>
                <w:sz w:val="18"/>
                <w:szCs w:val="18"/>
              </w:rPr>
              <w:t>case.jco</w:t>
            </w:r>
            <w:proofErr w:type="spellEnd"/>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proofErr w:type="spellStart"/>
            <w:r w:rsidRPr="00C40A21">
              <w:rPr>
                <w:rFonts w:ascii="Arial" w:hAnsi="Arial" w:cs="Arial"/>
                <w:i/>
                <w:sz w:val="18"/>
                <w:szCs w:val="18"/>
              </w:rPr>
              <w:t>case.jcb</w:t>
            </w:r>
            <w:proofErr w:type="spellEnd"/>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proofErr w:type="spellStart"/>
            <w:r w:rsidRPr="00C40A21">
              <w:rPr>
                <w:rFonts w:ascii="Arial" w:hAnsi="Arial" w:cs="Arial"/>
                <w:i/>
                <w:sz w:val="18"/>
                <w:szCs w:val="18"/>
              </w:rPr>
              <w:t>case.post.cov</w:t>
            </w:r>
            <w:proofErr w:type="spellEnd"/>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15568FD5" w:rsidR="003532A6" w:rsidRPr="00C40A21" w:rsidRDefault="003532A6"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17C56C" w:rsidR="00FD5A6C" w:rsidRPr="00C40A21" w:rsidRDefault="00FD5A6C" w:rsidP="00C9620B">
            <w:pPr>
              <w:rPr>
                <w:rFonts w:ascii="Arial" w:hAnsi="Arial" w:cs="Arial"/>
                <w:i/>
                <w:sz w:val="18"/>
                <w:szCs w:val="18"/>
              </w:rPr>
            </w:pPr>
            <w:r w:rsidRPr="00C40A21">
              <w:rPr>
                <w:rFonts w:ascii="Arial" w:hAnsi="Arial" w:cs="Arial"/>
                <w:i/>
                <w:sz w:val="18"/>
                <w:szCs w:val="18"/>
              </w:rPr>
              <w:t>case.</w:t>
            </w:r>
            <w:r w:rsidR="00B079A6">
              <w:rPr>
                <w:rFonts w:ascii="Arial" w:hAnsi="Arial" w:cs="Arial"/>
                <w:i/>
                <w:sz w:val="18"/>
                <w:szCs w:val="18"/>
              </w:rPr>
              <w:t>N.</w:t>
            </w:r>
            <w:r w:rsidRPr="00C40A21">
              <w:rPr>
                <w:rFonts w:ascii="Arial" w:hAnsi="Arial" w:cs="Arial"/>
                <w:i/>
                <w:sz w:val="18"/>
                <w:szCs w:val="18"/>
              </w:rPr>
              <w:t>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4F87DFFE" w:rsidR="001B5140" w:rsidRPr="00C40A21" w:rsidRDefault="001B5140" w:rsidP="00C9620B">
            <w:pPr>
              <w:rPr>
                <w:rFonts w:ascii="Arial" w:hAnsi="Arial" w:cs="Arial"/>
                <w:i/>
                <w:sz w:val="18"/>
                <w:szCs w:val="18"/>
              </w:rPr>
            </w:pPr>
            <w:proofErr w:type="spellStart"/>
            <w:proofErr w:type="gramStart"/>
            <w:r>
              <w:rPr>
                <w:rFonts w:ascii="Arial" w:hAnsi="Arial" w:cs="Arial"/>
                <w:i/>
                <w:sz w:val="18"/>
                <w:szCs w:val="18"/>
              </w:rPr>
              <w:t>case</w:t>
            </w:r>
            <w:r w:rsidR="00B079A6">
              <w:rPr>
                <w:rFonts w:ascii="Arial" w:hAnsi="Arial" w:cs="Arial"/>
                <w:i/>
                <w:sz w:val="18"/>
                <w:szCs w:val="18"/>
              </w:rPr>
              <w:t>N</w:t>
            </w:r>
            <w:proofErr w:type="spellEnd"/>
            <w:r w:rsidR="00B079A6">
              <w:rPr>
                <w:rFonts w:ascii="Arial" w:hAnsi="Arial" w:cs="Arial"/>
                <w:i/>
                <w:sz w:val="18"/>
                <w:szCs w:val="18"/>
              </w:rPr>
              <w:t>.</w:t>
            </w:r>
            <w:r>
              <w:rPr>
                <w:rFonts w:ascii="Arial" w:hAnsi="Arial" w:cs="Arial"/>
                <w:i/>
                <w:sz w:val="18"/>
                <w:szCs w:val="18"/>
              </w:rPr>
              <w:t>.</w:t>
            </w:r>
            <w:proofErr w:type="gramEnd"/>
            <w:r w:rsidR="00AD01BC">
              <w:rPr>
                <w:rFonts w:ascii="Arial" w:hAnsi="Arial" w:cs="Arial"/>
                <w:i/>
                <w:sz w:val="18"/>
                <w:szCs w:val="18"/>
              </w:rPr>
              <w:t>post.</w:t>
            </w:r>
            <w:r>
              <w:rPr>
                <w:rFonts w:ascii="Arial" w:hAnsi="Arial" w:cs="Arial"/>
                <w:i/>
                <w:sz w:val="18"/>
                <w:szCs w:val="18"/>
              </w:rPr>
              <w:t>par</w:t>
            </w:r>
            <w:r w:rsidR="00AD01BC">
              <w:rPr>
                <w:rFonts w:ascii="Arial" w:hAnsi="Arial" w:cs="Arial"/>
                <w:i/>
                <w:sz w:val="18"/>
                <w:szCs w:val="18"/>
              </w:rPr>
              <w:t>en</w:t>
            </w:r>
            <w:r>
              <w:rPr>
                <w:rFonts w:ascii="Arial" w:hAnsi="Arial" w:cs="Arial"/>
                <w:i/>
                <w:sz w:val="18"/>
                <w:szCs w:val="18"/>
              </w:rPr>
              <w:t>.csv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3DD4BFB" w:rsidR="001B5140" w:rsidRPr="00C40A21" w:rsidRDefault="00AD01BC" w:rsidP="00C9620B">
            <w:pPr>
              <w:rPr>
                <w:rFonts w:ascii="Arial" w:hAnsi="Arial" w:cs="Arial"/>
                <w:i/>
                <w:sz w:val="18"/>
                <w:szCs w:val="18"/>
              </w:rPr>
            </w:pPr>
            <w:r>
              <w:rPr>
                <w:rFonts w:ascii="Arial" w:hAnsi="Arial" w:cs="Arial"/>
                <w:i/>
                <w:sz w:val="18"/>
                <w:szCs w:val="18"/>
              </w:rPr>
              <w:t>c</w:t>
            </w:r>
            <w:r w:rsidR="00B00492">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w:t>
            </w:r>
            <w:r w:rsidR="00B079A6">
              <w:rPr>
                <w:rFonts w:ascii="Arial" w:hAnsi="Arial" w:cs="Arial"/>
                <w:i/>
                <w:sz w:val="18"/>
                <w:szCs w:val="18"/>
              </w:rPr>
              <w:t>t</w:t>
            </w:r>
            <w:r w:rsidR="00B00492">
              <w:rPr>
                <w:rFonts w:ascii="Arial" w:hAnsi="Arial" w:cs="Arial"/>
                <w:i/>
                <w:sz w:val="18"/>
                <w:szCs w:val="18"/>
              </w:rPr>
              <w:t>.obs</w:t>
            </w:r>
            <w:r>
              <w:rPr>
                <w:rFonts w:ascii="Arial" w:hAnsi="Arial" w:cs="Arial"/>
                <w:i/>
                <w:sz w:val="18"/>
                <w:szCs w:val="18"/>
              </w:rPr>
              <w:t>en</w:t>
            </w:r>
            <w:r w:rsidR="00B00492">
              <w:rPr>
                <w:rFonts w:ascii="Arial" w:hAnsi="Arial" w:cs="Arial"/>
                <w:i/>
                <w:sz w:val="18"/>
                <w:szCs w:val="18"/>
              </w:rPr>
              <w:t>.csv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65D4C73B" w:rsidR="00215E03" w:rsidRPr="00C40A21" w:rsidRDefault="00B079A6" w:rsidP="00C9620B">
            <w:pPr>
              <w:rPr>
                <w:rFonts w:ascii="Arial" w:hAnsi="Arial" w:cs="Arial"/>
                <w:i/>
                <w:sz w:val="18"/>
                <w:szCs w:val="18"/>
              </w:rPr>
            </w:pPr>
            <w:proofErr w:type="spellStart"/>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.N</w:t>
            </w:r>
            <w:r w:rsidR="00215E03">
              <w:rPr>
                <w:rFonts w:ascii="Arial" w:hAnsi="Arial" w:cs="Arial"/>
                <w:i/>
                <w:sz w:val="18"/>
                <w:szCs w:val="18"/>
              </w:rPr>
              <w:t>.</w:t>
            </w:r>
            <w:r w:rsidR="00AD01BC">
              <w:rPr>
                <w:rFonts w:ascii="Arial" w:hAnsi="Arial" w:cs="Arial"/>
                <w:i/>
                <w:sz w:val="18"/>
                <w:szCs w:val="18"/>
              </w:rPr>
              <w:t>post.</w:t>
            </w:r>
            <w:r w:rsidR="00215E03">
              <w:rPr>
                <w:rFonts w:ascii="Arial" w:hAnsi="Arial" w:cs="Arial"/>
                <w:i/>
                <w:sz w:val="18"/>
                <w:szCs w:val="18"/>
              </w:rPr>
              <w:t>par</w:t>
            </w:r>
            <w:r w:rsidR="00AD01BC">
              <w:rPr>
                <w:rFonts w:ascii="Arial" w:hAnsi="Arial" w:cs="Arial"/>
                <w:i/>
                <w:sz w:val="18"/>
                <w:szCs w:val="18"/>
              </w:rPr>
              <w:t>en</w:t>
            </w:r>
            <w:r w:rsidR="00215E03">
              <w:rPr>
                <w:rFonts w:ascii="Arial" w:hAnsi="Arial" w:cs="Arial"/>
                <w:i/>
                <w:sz w:val="18"/>
                <w:szCs w:val="18"/>
              </w:rPr>
              <w:t>.jcb</w:t>
            </w:r>
            <w:proofErr w:type="spellEnd"/>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300E6606" w:rsidR="00215E03" w:rsidRPr="00C40A21" w:rsidRDefault="00AD01BC" w:rsidP="00C9620B">
            <w:pPr>
              <w:rPr>
                <w:rFonts w:ascii="Arial" w:hAnsi="Arial" w:cs="Arial"/>
                <w:i/>
                <w:sz w:val="18"/>
                <w:szCs w:val="18"/>
              </w:rPr>
            </w:pPr>
            <w:proofErr w:type="spellStart"/>
            <w:r>
              <w:rPr>
                <w:rFonts w:ascii="Arial" w:hAnsi="Arial" w:cs="Arial"/>
                <w:i/>
                <w:sz w:val="18"/>
                <w:szCs w:val="18"/>
              </w:rPr>
              <w:t>c</w:t>
            </w:r>
            <w:r w:rsidR="00215E03">
              <w:rPr>
                <w:rFonts w:ascii="Arial" w:hAnsi="Arial" w:cs="Arial"/>
                <w:i/>
                <w:sz w:val="18"/>
                <w:szCs w:val="18"/>
              </w:rPr>
              <w:t>ase</w:t>
            </w:r>
            <w:r>
              <w:rPr>
                <w:rFonts w:ascii="Arial" w:hAnsi="Arial" w:cs="Arial"/>
                <w:i/>
                <w:sz w:val="18"/>
                <w:szCs w:val="18"/>
              </w:rPr>
              <w:t>.</w:t>
            </w:r>
            <w:r w:rsidR="00B079A6">
              <w:rPr>
                <w:rFonts w:ascii="Arial" w:hAnsi="Arial" w:cs="Arial"/>
                <w:i/>
                <w:sz w:val="18"/>
                <w:szCs w:val="18"/>
              </w:rPr>
              <w:t>N.</w:t>
            </w:r>
            <w:r>
              <w:rPr>
                <w:rFonts w:ascii="Arial" w:hAnsi="Arial" w:cs="Arial"/>
                <w:i/>
                <w:sz w:val="18"/>
                <w:szCs w:val="18"/>
              </w:rPr>
              <w:t>post</w:t>
            </w:r>
            <w:r w:rsidR="00215E03">
              <w:rPr>
                <w:rFonts w:ascii="Arial" w:hAnsi="Arial" w:cs="Arial"/>
                <w:i/>
                <w:sz w:val="18"/>
                <w:szCs w:val="18"/>
              </w:rPr>
              <w:t>.obs</w:t>
            </w:r>
            <w:r>
              <w:rPr>
                <w:rFonts w:ascii="Arial" w:hAnsi="Arial" w:cs="Arial"/>
                <w:i/>
                <w:sz w:val="18"/>
                <w:szCs w:val="18"/>
              </w:rPr>
              <w:t>en</w:t>
            </w:r>
            <w:r w:rsidR="00215E03">
              <w:rPr>
                <w:rFonts w:ascii="Arial" w:hAnsi="Arial" w:cs="Arial"/>
                <w:i/>
                <w:sz w:val="18"/>
                <w:szCs w:val="18"/>
              </w:rPr>
              <w:t>.jcb</w:t>
            </w:r>
            <w:proofErr w:type="spellEnd"/>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AD01BC" w14:paraId="019CA848" w14:textId="77777777" w:rsidTr="00C40A21">
        <w:trPr>
          <w:cantSplit/>
        </w:trPr>
        <w:tc>
          <w:tcPr>
            <w:tcW w:w="2802" w:type="dxa"/>
            <w:shd w:val="clear" w:color="auto" w:fill="auto"/>
          </w:tcPr>
          <w:p w14:paraId="01CED733" w14:textId="6D28EA04" w:rsidR="00AD01BC" w:rsidRDefault="00AD01BC" w:rsidP="00C9620B">
            <w:pPr>
              <w:rPr>
                <w:rFonts w:ascii="Arial" w:hAnsi="Arial" w:cs="Arial"/>
                <w:i/>
                <w:sz w:val="18"/>
                <w:szCs w:val="18"/>
              </w:rPr>
            </w:pPr>
            <w:proofErr w:type="spellStart"/>
            <w:proofErr w:type="gramStart"/>
            <w:r>
              <w:rPr>
                <w:rFonts w:ascii="Arial" w:hAnsi="Arial" w:cs="Arial"/>
                <w:i/>
                <w:sz w:val="18"/>
                <w:szCs w:val="18"/>
              </w:rPr>
              <w:t>case</w:t>
            </w:r>
            <w:r w:rsidR="00B079A6">
              <w:rPr>
                <w:rFonts w:ascii="Arial" w:hAnsi="Arial" w:cs="Arial"/>
                <w:i/>
                <w:sz w:val="18"/>
                <w:szCs w:val="18"/>
              </w:rPr>
              <w:t>N</w:t>
            </w:r>
            <w:proofErr w:type="spellEnd"/>
            <w:r w:rsidR="00B079A6">
              <w:rPr>
                <w:rFonts w:ascii="Arial" w:hAnsi="Arial" w:cs="Arial"/>
                <w:i/>
                <w:sz w:val="18"/>
                <w:szCs w:val="18"/>
              </w:rPr>
              <w:t>.</w:t>
            </w:r>
            <w:r>
              <w:rPr>
                <w:rFonts w:ascii="Arial" w:hAnsi="Arial" w:cs="Arial"/>
                <w:i/>
                <w:sz w:val="18"/>
                <w:szCs w:val="18"/>
              </w:rPr>
              <w:t>.</w:t>
            </w:r>
            <w:proofErr w:type="spellStart"/>
            <w:proofErr w:type="gramEnd"/>
            <w:r>
              <w:rPr>
                <w:rFonts w:ascii="Arial" w:hAnsi="Arial" w:cs="Arial"/>
                <w:i/>
                <w:sz w:val="18"/>
                <w:szCs w:val="18"/>
              </w:rPr>
              <w:t>fosm_reweight.rei</w:t>
            </w:r>
            <w:proofErr w:type="spellEnd"/>
          </w:p>
        </w:tc>
        <w:tc>
          <w:tcPr>
            <w:tcW w:w="6440" w:type="dxa"/>
            <w:shd w:val="clear" w:color="auto" w:fill="auto"/>
          </w:tcPr>
          <w:p w14:paraId="77228030" w14:textId="0626BFB0" w:rsidR="00AD01BC" w:rsidRDefault="00AD01BC" w:rsidP="00C9620B">
            <w:pPr>
              <w:rPr>
                <w:rFonts w:ascii="Arial" w:hAnsi="Arial" w:cs="Arial"/>
                <w:sz w:val="18"/>
                <w:szCs w:val="18"/>
              </w:rPr>
            </w:pPr>
            <w:r>
              <w:rPr>
                <w:rFonts w:ascii="Arial" w:hAnsi="Arial" w:cs="Arial"/>
                <w:sz w:val="18"/>
                <w:szCs w:val="18"/>
              </w:rPr>
              <w:t>Scaled final weights used in FOSM calculations.</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proofErr w:type="spellStart"/>
            <w:r w:rsidRPr="00C40A21">
              <w:rPr>
                <w:rFonts w:ascii="Arial" w:hAnsi="Arial" w:cs="Arial"/>
                <w:i/>
                <w:sz w:val="18"/>
                <w:szCs w:val="18"/>
              </w:rPr>
              <w:t>case.rst</w:t>
            </w:r>
            <w:proofErr w:type="spellEnd"/>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proofErr w:type="spellStart"/>
            <w:r w:rsidRPr="00C40A21">
              <w:rPr>
                <w:rFonts w:ascii="Arial" w:hAnsi="Arial" w:cs="Arial"/>
                <w:i/>
                <w:sz w:val="18"/>
                <w:szCs w:val="18"/>
              </w:rPr>
              <w:t>c</w:t>
            </w:r>
            <w:r w:rsidR="00952268" w:rsidRPr="00C40A21">
              <w:rPr>
                <w:rFonts w:ascii="Arial" w:hAnsi="Arial" w:cs="Arial"/>
                <w:i/>
                <w:sz w:val="18"/>
                <w:szCs w:val="18"/>
              </w:rPr>
              <w:t>ase.rns</w:t>
            </w:r>
            <w:proofErr w:type="spellEnd"/>
            <w:r w:rsidRPr="00C40A21">
              <w:rPr>
                <w:rFonts w:ascii="Arial" w:hAnsi="Arial" w:cs="Arial"/>
                <w:i/>
                <w:sz w:val="18"/>
                <w:szCs w:val="18"/>
              </w:rPr>
              <w:t xml:space="preserve">, </w:t>
            </w:r>
            <w:proofErr w:type="spellStart"/>
            <w:r w:rsidRPr="00C40A21">
              <w:rPr>
                <w:rFonts w:ascii="Arial" w:hAnsi="Arial" w:cs="Arial"/>
                <w:i/>
                <w:sz w:val="18"/>
                <w:szCs w:val="18"/>
              </w:rPr>
              <w:t>case.rnj</w:t>
            </w:r>
            <w:proofErr w:type="spellEnd"/>
            <w:r w:rsidRPr="00C40A21">
              <w:rPr>
                <w:rFonts w:ascii="Arial" w:hAnsi="Arial" w:cs="Arial"/>
                <w:i/>
                <w:sz w:val="18"/>
                <w:szCs w:val="18"/>
              </w:rPr>
              <w:t xml:space="preserve">, </w:t>
            </w:r>
            <w:proofErr w:type="spellStart"/>
            <w:r w:rsidRPr="00C40A21">
              <w:rPr>
                <w:rFonts w:ascii="Arial" w:hAnsi="Arial" w:cs="Arial"/>
                <w:i/>
                <w:sz w:val="18"/>
                <w:szCs w:val="18"/>
              </w:rPr>
              <w:t>case.rnu</w:t>
            </w:r>
            <w:proofErr w:type="spellEnd"/>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158" w:name="_Toc32564141"/>
      <w:r>
        <w:t>6.3 Differential Evolution</w:t>
      </w:r>
      <w:bookmarkEnd w:id="2158"/>
    </w:p>
    <w:p w14:paraId="5E75F23C" w14:textId="05DA30CA" w:rsidR="00624ECE" w:rsidRDefault="00624ECE" w:rsidP="00624ECE">
      <w:pPr>
        <w:pStyle w:val="Heading3"/>
      </w:pPr>
      <w:bookmarkStart w:id="2159" w:name="_Toc32564142"/>
      <w:r>
        <w:t>6.3.1 General</w:t>
      </w:r>
      <w:bookmarkEnd w:id="2159"/>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xml:space="preserve">. </w:t>
      </w:r>
      <w:proofErr w:type="gramStart"/>
      <w:r w:rsidR="004F0943">
        <w:rPr>
          <w:lang w:val="en-AU"/>
        </w:rPr>
        <w:t>However</w:t>
      </w:r>
      <w:proofErr w:type="gramEnd"/>
      <w:r w:rsidR="004F0943">
        <w:rPr>
          <w:lang w:val="en-AU"/>
        </w:rPr>
        <w:t xml:space="preserve">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82493A">
      <w:pPr>
        <w:pStyle w:val="ListParagraph"/>
        <w:numPr>
          <w:ilvl w:val="0"/>
          <w:numId w:val="12"/>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 xml:space="preserve">a than are gradient </w:t>
      </w:r>
      <w:proofErr w:type="gramStart"/>
      <w:r>
        <w:rPr>
          <w:lang w:val="en-AU"/>
        </w:rPr>
        <w:t>methods</w:t>
      </w:r>
      <w:r w:rsidR="00FD2CE7">
        <w:rPr>
          <w:lang w:val="en-AU"/>
        </w:rPr>
        <w:t>;</w:t>
      </w:r>
      <w:proofErr w:type="gramEnd"/>
    </w:p>
    <w:p w14:paraId="69BB34E6" w14:textId="77777777" w:rsidR="004F0943" w:rsidRDefault="004F0943" w:rsidP="0082493A">
      <w:pPr>
        <w:pStyle w:val="ListParagraph"/>
        <w:numPr>
          <w:ilvl w:val="0"/>
          <w:numId w:val="12"/>
        </w:numPr>
        <w:rPr>
          <w:lang w:val="en-AU"/>
        </w:rPr>
      </w:pPr>
      <w:r>
        <w:rPr>
          <w:lang w:val="en-AU"/>
        </w:rPr>
        <w:lastRenderedPageBreak/>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160" w:name="_Toc32564143"/>
      <w:r>
        <w:t>6.3.2 The DE Method</w:t>
      </w:r>
      <w:bookmarkEnd w:id="2160"/>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 xml:space="preserve">population based stochastic optimization technique developed by Ken Price and Rainer </w:t>
      </w:r>
      <w:proofErr w:type="spellStart"/>
      <w:r w:rsidRPr="009C34DC">
        <w:rPr>
          <w:szCs w:val="24"/>
        </w:rPr>
        <w:t>Storn</w:t>
      </w:r>
      <w:proofErr w:type="spellEnd"/>
      <w:r>
        <w:rPr>
          <w:szCs w:val="24"/>
        </w:rPr>
        <w:t xml:space="preserve">. It is described </w:t>
      </w:r>
      <w:r w:rsidR="006F0BFE">
        <w:rPr>
          <w:szCs w:val="24"/>
        </w:rPr>
        <w:t>by</w:t>
      </w:r>
      <w:r>
        <w:rPr>
          <w:szCs w:val="24"/>
        </w:rPr>
        <w:t xml:space="preserve"> </w:t>
      </w:r>
      <w:proofErr w:type="spellStart"/>
      <w:r>
        <w:rPr>
          <w:szCs w:val="24"/>
        </w:rPr>
        <w:t>Storn</w:t>
      </w:r>
      <w:proofErr w:type="spellEnd"/>
      <w:r>
        <w:rPr>
          <w:szCs w:val="24"/>
        </w:rPr>
        <w:t xml:space="preserve">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 xml:space="preserve">site, from which source code in </w:t>
      </w:r>
      <w:proofErr w:type="gramStart"/>
      <w:r>
        <w:rPr>
          <w:szCs w:val="24"/>
        </w:rPr>
        <w:t>a number of</w:t>
      </w:r>
      <w:proofErr w:type="gramEnd"/>
      <w:r>
        <w:rPr>
          <w:szCs w:val="24"/>
        </w:rPr>
        <w:t xml:space="preserve"> different computing languages can be downloaded:</w:t>
      </w:r>
    </w:p>
    <w:p w14:paraId="225CD6E4" w14:textId="77777777" w:rsidR="00260CCD" w:rsidRDefault="009834C7" w:rsidP="00260CCD">
      <w:pPr>
        <w:rPr>
          <w:szCs w:val="24"/>
        </w:rPr>
      </w:pPr>
      <w:hyperlink r:id="rId29"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the a</w:t>
      </w:r>
      <w:r w:rsidRPr="0080628B">
        <w:rPr>
          <w:szCs w:val="24"/>
        </w:rPr>
        <w:t>bility to handle non-differentiable, nonlinear and multimodal object</w:t>
      </w:r>
      <w:r w:rsidR="00CF2516">
        <w:rPr>
          <w:szCs w:val="24"/>
        </w:rPr>
        <w:t>ive</w:t>
      </w:r>
      <w:r w:rsidRPr="0080628B">
        <w:rPr>
          <w:szCs w:val="24"/>
        </w:rPr>
        <w:t xml:space="preserve"> </w:t>
      </w:r>
      <w:proofErr w:type="gramStart"/>
      <w:r w:rsidRPr="0080628B">
        <w:rPr>
          <w:szCs w:val="24"/>
        </w:rPr>
        <w:t>functions</w:t>
      </w:r>
      <w:r>
        <w:rPr>
          <w:szCs w:val="24"/>
        </w:rPr>
        <w:t>;</w:t>
      </w:r>
      <w:proofErr w:type="gramEnd"/>
    </w:p>
    <w:p w14:paraId="2CFB0BCB"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 xml:space="preserve">It is easily </w:t>
      </w:r>
      <w:proofErr w:type="gramStart"/>
      <w:r>
        <w:rPr>
          <w:szCs w:val="24"/>
        </w:rPr>
        <w:t>p</w:t>
      </w:r>
      <w:r w:rsidRPr="0080628B">
        <w:rPr>
          <w:szCs w:val="24"/>
        </w:rPr>
        <w:t>arallelizable</w:t>
      </w:r>
      <w:r>
        <w:rPr>
          <w:szCs w:val="24"/>
        </w:rPr>
        <w:t>;</w:t>
      </w:r>
      <w:proofErr w:type="gramEnd"/>
    </w:p>
    <w:p w14:paraId="360043B0" w14:textId="7ED760F9" w:rsidR="0080628B" w:rsidRPr="0080628B" w:rsidRDefault="0080628B" w:rsidP="0082493A">
      <w:pPr>
        <w:pStyle w:val="ListParagraph"/>
        <w:widowControl/>
        <w:numPr>
          <w:ilvl w:val="0"/>
          <w:numId w:val="13"/>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w:t>
      </w:r>
      <w:proofErr w:type="gramStart"/>
      <w:r w:rsidRPr="0080628B">
        <w:rPr>
          <w:szCs w:val="24"/>
        </w:rPr>
        <w:t>variables</w:t>
      </w:r>
      <w:r>
        <w:rPr>
          <w:szCs w:val="24"/>
        </w:rPr>
        <w:t>;</w:t>
      </w:r>
      <w:proofErr w:type="gramEnd"/>
    </w:p>
    <w:p w14:paraId="433181B7" w14:textId="77777777" w:rsidR="0080628B" w:rsidRPr="0080628B" w:rsidRDefault="0080628B" w:rsidP="0082493A">
      <w:pPr>
        <w:pStyle w:val="ListParagraph"/>
        <w:widowControl/>
        <w:numPr>
          <w:ilvl w:val="0"/>
          <w:numId w:val="13"/>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82493A">
      <w:pPr>
        <w:pStyle w:val="ListParagraph"/>
        <w:numPr>
          <w:ilvl w:val="0"/>
          <w:numId w:val="14"/>
        </w:numPr>
        <w:rPr>
          <w:szCs w:val="24"/>
        </w:rPr>
      </w:pPr>
      <w:proofErr w:type="gramStart"/>
      <w:r>
        <w:rPr>
          <w:szCs w:val="24"/>
        </w:rPr>
        <w:t>initialization;</w:t>
      </w:r>
      <w:proofErr w:type="gramEnd"/>
    </w:p>
    <w:p w14:paraId="0E88B01F" w14:textId="77777777" w:rsidR="00D1264C" w:rsidRDefault="00D1264C" w:rsidP="0082493A">
      <w:pPr>
        <w:pStyle w:val="ListParagraph"/>
        <w:numPr>
          <w:ilvl w:val="0"/>
          <w:numId w:val="14"/>
        </w:numPr>
        <w:rPr>
          <w:szCs w:val="24"/>
        </w:rPr>
      </w:pPr>
      <w:proofErr w:type="gramStart"/>
      <w:r>
        <w:rPr>
          <w:szCs w:val="24"/>
        </w:rPr>
        <w:t>mutation;</w:t>
      </w:r>
      <w:proofErr w:type="gramEnd"/>
    </w:p>
    <w:p w14:paraId="2CD954CD" w14:textId="77777777" w:rsidR="00D1264C" w:rsidRDefault="00D1264C" w:rsidP="0082493A">
      <w:pPr>
        <w:pStyle w:val="ListParagraph"/>
        <w:numPr>
          <w:ilvl w:val="0"/>
          <w:numId w:val="14"/>
        </w:numPr>
        <w:rPr>
          <w:szCs w:val="24"/>
        </w:rPr>
      </w:pPr>
      <w:proofErr w:type="gramStart"/>
      <w:r>
        <w:rPr>
          <w:szCs w:val="24"/>
        </w:rPr>
        <w:t>crossover;</w:t>
      </w:r>
      <w:proofErr w:type="gramEnd"/>
    </w:p>
    <w:p w14:paraId="28971783" w14:textId="77777777" w:rsidR="00D1264C" w:rsidRDefault="00D1264C" w:rsidP="0082493A">
      <w:pPr>
        <w:pStyle w:val="ListParagraph"/>
        <w:numPr>
          <w:ilvl w:val="0"/>
          <w:numId w:val="14"/>
        </w:numPr>
        <w:rPr>
          <w:szCs w:val="24"/>
        </w:rPr>
      </w:pPr>
      <w:r>
        <w:rPr>
          <w:szCs w:val="24"/>
        </w:rPr>
        <w:t>selection.</w:t>
      </w:r>
    </w:p>
    <w:p w14:paraId="476DCAAA" w14:textId="77777777" w:rsidR="00D1264C" w:rsidRDefault="00D1264C" w:rsidP="00D1264C">
      <w:pPr>
        <w:rPr>
          <w:szCs w:val="24"/>
        </w:rPr>
      </w:pPr>
      <w:r>
        <w:rPr>
          <w:szCs w:val="24"/>
        </w:rPr>
        <w:lastRenderedPageBreak/>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w:t>
      </w:r>
      <w:proofErr w:type="gramStart"/>
      <w:r w:rsidR="00774521">
        <w:rPr>
          <w:szCs w:val="24"/>
        </w:rPr>
        <w:t>on the basis of</w:t>
      </w:r>
      <w:proofErr w:type="gramEnd"/>
      <w:r w:rsidR="00774521">
        <w:rPr>
          <w:szCs w:val="24"/>
        </w:rPr>
        <w:t xml:space="preserve">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w:t>
      </w:r>
      <w:proofErr w:type="spellStart"/>
      <w:r w:rsidR="003763FF">
        <w:rPr>
          <w:szCs w:val="24"/>
        </w:rPr>
        <w:t>multiGaussian</w:t>
      </w:r>
      <w:proofErr w:type="spellEnd"/>
      <w:r w:rsidR="003763FF">
        <w:rPr>
          <w:szCs w:val="24"/>
        </w:rPr>
        <w:t xml:space="preserve">,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w:t>
      </w:r>
      <w:proofErr w:type="gramStart"/>
      <w:r>
        <w:rPr>
          <w:szCs w:val="24"/>
        </w:rPr>
        <w:t>parameter</w:t>
      </w:r>
      <w:proofErr w:type="gramEnd"/>
      <w:r>
        <w:rPr>
          <w:szCs w:val="24"/>
        </w:rPr>
        <w:t xml:space="preserve">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proofErr w:type="gramStart"/>
      <w:r w:rsidRPr="009F1E49">
        <w:rPr>
          <w:i/>
        </w:rPr>
        <w:t>F</w:t>
      </w:r>
      <w:r>
        <w:t>(</w:t>
      </w:r>
      <w:proofErr w:type="gramEnd"/>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w:t>
      </w:r>
      <w:proofErr w:type="gramStart"/>
      <w:r>
        <w:t>reflected back</w:t>
      </w:r>
      <w:proofErr w:type="gramEnd"/>
      <w:r>
        <w:t xml:space="preserve">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proofErr w:type="spellStart"/>
      <w:r w:rsidRPr="00002751">
        <w:rPr>
          <w:b/>
        </w:rPr>
        <w:t>u</w:t>
      </w:r>
      <w:r w:rsidRPr="00002751">
        <w:rPr>
          <w:i/>
          <w:vertAlign w:val="subscript"/>
        </w:rPr>
        <w:t>i</w:t>
      </w:r>
      <w:proofErr w:type="spellEnd"/>
      <w:r w:rsidR="00DE6523" w:rsidRPr="00DE6523">
        <w:t>,</w:t>
      </w:r>
      <w:r>
        <w:t xml:space="preserve"> is now calculated. At least one element of </w:t>
      </w:r>
      <w:r w:rsidRPr="00002751">
        <w:rPr>
          <w:b/>
        </w:rPr>
        <w:t>v</w:t>
      </w:r>
      <w:r w:rsidRPr="00002751">
        <w:rPr>
          <w:i/>
          <w:vertAlign w:val="subscript"/>
        </w:rPr>
        <w:t>i</w:t>
      </w:r>
      <w:r>
        <w:t xml:space="preserve"> must feature in </w:t>
      </w:r>
      <w:proofErr w:type="spellStart"/>
      <w:r w:rsidRPr="00002751">
        <w:rPr>
          <w:b/>
        </w:rPr>
        <w:t>u</w:t>
      </w:r>
      <w:r w:rsidRPr="00002751">
        <w:rPr>
          <w:i/>
          <w:vertAlign w:val="subscript"/>
        </w:rPr>
        <w:t>i</w:t>
      </w:r>
      <w:proofErr w:type="spellEnd"/>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proofErr w:type="spellStart"/>
      <w:r w:rsidR="0019611F" w:rsidRPr="0019611F">
        <w:rPr>
          <w:i/>
        </w:rPr>
        <w:t>j</w:t>
      </w:r>
      <w:r w:rsidR="0019611F" w:rsidRPr="00DE6523">
        <w:rPr>
          <w:vertAlign w:val="superscript"/>
        </w:rPr>
        <w:t>th</w:t>
      </w:r>
      <w:proofErr w:type="spellEnd"/>
      <w:r w:rsidR="0019611F">
        <w:t xml:space="preserve"> element of </w:t>
      </w:r>
      <w:proofErr w:type="spellStart"/>
      <w:r w:rsidR="0019611F" w:rsidRPr="0019611F">
        <w:rPr>
          <w:b/>
        </w:rPr>
        <w:t>u</w:t>
      </w:r>
      <w:r w:rsidR="0019611F" w:rsidRPr="0019611F">
        <w:rPr>
          <w:i/>
          <w:vertAlign w:val="subscript"/>
        </w:rPr>
        <w:t>i</w:t>
      </w:r>
      <w:proofErr w:type="spellEnd"/>
      <w:r w:rsidR="0019611F">
        <w:t xml:space="preserve"> (i.e. </w:t>
      </w:r>
      <w:proofErr w:type="spellStart"/>
      <w:r w:rsidR="0019611F" w:rsidRPr="0019611F">
        <w:rPr>
          <w:b/>
        </w:rPr>
        <w:t>u</w:t>
      </w:r>
      <w:r w:rsidR="0019611F" w:rsidRPr="0019611F">
        <w:rPr>
          <w:i/>
          <w:vertAlign w:val="subscript"/>
        </w:rPr>
        <w:t>ij</w:t>
      </w:r>
      <w:proofErr w:type="spellEnd"/>
      <w:r w:rsidR="0019611F">
        <w:t xml:space="preserve">) is equated to the </w:t>
      </w:r>
      <w:proofErr w:type="spellStart"/>
      <w:r w:rsidR="0019611F" w:rsidRPr="00DE6523">
        <w:rPr>
          <w:i/>
        </w:rPr>
        <w:t>j</w:t>
      </w:r>
      <w:r w:rsidR="0019611F" w:rsidRPr="00DE6523">
        <w:rPr>
          <w:vertAlign w:val="superscript"/>
        </w:rPr>
        <w:t>th</w:t>
      </w:r>
      <w:proofErr w:type="spellEnd"/>
      <w:r w:rsidR="0019611F">
        <w:t xml:space="preserve"> element of </w:t>
      </w:r>
      <w:r w:rsidR="0019611F" w:rsidRPr="0019611F">
        <w:rPr>
          <w:b/>
        </w:rPr>
        <w:t>v</w:t>
      </w:r>
      <w:r w:rsidR="0019611F" w:rsidRPr="0019611F">
        <w:rPr>
          <w:i/>
          <w:vertAlign w:val="subscript"/>
        </w:rPr>
        <w:t>i</w:t>
      </w:r>
      <w:r w:rsidR="0019611F">
        <w:t xml:space="preserve"> (i.e. </w:t>
      </w:r>
      <w:proofErr w:type="spellStart"/>
      <w:r w:rsidR="0019611F" w:rsidRPr="0019611F">
        <w:rPr>
          <w:b/>
        </w:rPr>
        <w:t>v</w:t>
      </w:r>
      <w:r w:rsidR="0019611F" w:rsidRPr="0019611F">
        <w:rPr>
          <w:i/>
          <w:vertAlign w:val="subscript"/>
        </w:rPr>
        <w:t>ij</w:t>
      </w:r>
      <w:proofErr w:type="spellEnd"/>
      <w:r w:rsidR="0019611F">
        <w:t xml:space="preserve">). Otherwise it is </w:t>
      </w:r>
      <w:r w:rsidR="00DE6523">
        <w:t xml:space="preserve">assigned </w:t>
      </w:r>
      <w:r w:rsidR="0019611F">
        <w:t xml:space="preserve">the </w:t>
      </w:r>
      <w:proofErr w:type="spellStart"/>
      <w:r w:rsidR="0019611F" w:rsidRPr="0019611F">
        <w:rPr>
          <w:i/>
        </w:rPr>
        <w:t>j</w:t>
      </w:r>
      <w:r w:rsidR="0019611F" w:rsidRPr="00DE6523">
        <w:rPr>
          <w:vertAlign w:val="superscript"/>
        </w:rPr>
        <w:t>th</w:t>
      </w:r>
      <w:proofErr w:type="spellEnd"/>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w:t>
      </w:r>
      <w:r w:rsidR="0019611F">
        <w:lastRenderedPageBreak/>
        <w:t xml:space="preserve">the “crossover constant”. </w:t>
      </w:r>
      <w:proofErr w:type="gramStart"/>
      <w:r w:rsidR="0019611F">
        <w:t>Obviously</w:t>
      </w:r>
      <w:proofErr w:type="gramEnd"/>
      <w:r w:rsidR="0019611F">
        <w:t xml:space="preserve"> it must lie in the interval [0, 1].</w:t>
      </w:r>
      <w:r w:rsidR="00F11863">
        <w:t xml:space="preserve"> </w:t>
      </w:r>
      <w:r w:rsidR="00F11863" w:rsidRPr="00DE6523">
        <w:rPr>
          <w:i/>
        </w:rPr>
        <w:t>CR</w:t>
      </w:r>
      <w:r w:rsidR="00F11863">
        <w:t xml:space="preserve"> can </w:t>
      </w:r>
      <w:proofErr w:type="gramStart"/>
      <w:r w:rsidR="00F11863">
        <w:t>be considered to be</w:t>
      </w:r>
      <w:proofErr w:type="gramEnd"/>
      <w:r w:rsidR="00F11863">
        <w:t xml:space="preserve"> the probability that a </w:t>
      </w:r>
      <w:r w:rsidR="00125AD6">
        <w:t>particular</w:t>
      </w:r>
      <w:r w:rsidR="00F11863">
        <w:t xml:space="preserve"> parameter in the trial vector </w:t>
      </w:r>
      <w:proofErr w:type="spellStart"/>
      <w:r w:rsidR="00F11863" w:rsidRPr="00F11863">
        <w:rPr>
          <w:b/>
        </w:rPr>
        <w:t>u</w:t>
      </w:r>
      <w:r w:rsidR="00F11863" w:rsidRPr="00F11863">
        <w:rPr>
          <w:i/>
          <w:vertAlign w:val="subscript"/>
        </w:rPr>
        <w:t>i</w:t>
      </w:r>
      <w:proofErr w:type="spellEnd"/>
      <w:r w:rsidR="00F11863">
        <w:t xml:space="preserve"> (i.e. a particular element of </w:t>
      </w:r>
      <w:proofErr w:type="spellStart"/>
      <w:r w:rsidR="00F11863" w:rsidRPr="00F11863">
        <w:rPr>
          <w:b/>
        </w:rPr>
        <w:t>u</w:t>
      </w:r>
      <w:r w:rsidR="00F11863" w:rsidRPr="00F11863">
        <w:rPr>
          <w:i/>
          <w:vertAlign w:val="subscript"/>
        </w:rPr>
        <w:t>i</w:t>
      </w:r>
      <w:proofErr w:type="spellEnd"/>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proofErr w:type="spellStart"/>
      <w:r w:rsidRPr="0019611F">
        <w:rPr>
          <w:b/>
        </w:rPr>
        <w:t>u</w:t>
      </w:r>
      <w:r w:rsidRPr="0019611F">
        <w:rPr>
          <w:i/>
          <w:vertAlign w:val="subscript"/>
        </w:rPr>
        <w:t>i</w:t>
      </w:r>
      <w:proofErr w:type="spellEnd"/>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proofErr w:type="spellStart"/>
      <w:r w:rsidRPr="005D5474">
        <w:rPr>
          <w:b/>
        </w:rPr>
        <w:t>u</w:t>
      </w:r>
      <w:r w:rsidRPr="005D5474">
        <w:rPr>
          <w:i/>
          <w:vertAlign w:val="subscript"/>
        </w:rPr>
        <w:t>i</w:t>
      </w:r>
      <w:proofErr w:type="spellEnd"/>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proofErr w:type="spellStart"/>
      <w:r w:rsidRPr="005D5474">
        <w:rPr>
          <w:i/>
        </w:rPr>
        <w:t>i</w:t>
      </w:r>
      <w:proofErr w:type="spellEnd"/>
      <w:r>
        <w:t xml:space="preserve"> in the range 1 to </w:t>
      </w:r>
      <w:r w:rsidRPr="00DF6607">
        <w:rPr>
          <w:i/>
        </w:rPr>
        <w:t>NP</w:t>
      </w:r>
      <w:r>
        <w:t>.</w:t>
      </w:r>
    </w:p>
    <w:p w14:paraId="0020A8A0" w14:textId="77777777" w:rsidR="00F626B8" w:rsidRDefault="00F626B8" w:rsidP="00F626B8">
      <w:pPr>
        <w:pStyle w:val="Heading3"/>
      </w:pPr>
      <w:bookmarkStart w:id="2161" w:name="_Toc32564144"/>
      <w:r>
        <w:t xml:space="preserve">6.3.3 </w:t>
      </w:r>
      <w:r w:rsidR="00F5490E">
        <w:t xml:space="preserve">Using DE in </w:t>
      </w:r>
      <w:r>
        <w:t>PESTPP</w:t>
      </w:r>
      <w:bookmarkEnd w:id="2161"/>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proofErr w:type="spellStart"/>
      <w:r w:rsidR="00F626B8">
        <w:rPr>
          <w:i/>
        </w:rPr>
        <w:t>global_opt</w:t>
      </w:r>
      <w:proofErr w:type="spellEnd"/>
      <w:r w:rsidR="00F626B8">
        <w:rPr>
          <w:i/>
        </w:rPr>
        <w: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w:t>
      </w:r>
      <w:proofErr w:type="spellStart"/>
      <w:r w:rsidR="00F626B8">
        <w:t>global_opt</w:t>
      </w:r>
      <w:proofErr w:type="spellEnd"/>
      <w:r w:rsidR="00F626B8">
        <w: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proofErr w:type="spellStart"/>
      <w:r w:rsidR="00F626B8">
        <w:rPr>
          <w:i/>
        </w:rPr>
        <w:t>global_</w:t>
      </w:r>
      <w:proofErr w:type="gramStart"/>
      <w:r w:rsidR="00F626B8">
        <w:rPr>
          <w:i/>
        </w:rPr>
        <w:t>opt</w:t>
      </w:r>
      <w:proofErr w:type="spellEnd"/>
      <w:r w:rsidR="00F626B8">
        <w:rPr>
          <w:i/>
        </w:rPr>
        <w:t>(</w:t>
      </w:r>
      <w:proofErr w:type="gramEnd"/>
      <w:r w:rsidR="00F626B8">
        <w:rPr>
          <w:i/>
        </w:rPr>
        <w:t>)</w:t>
      </w:r>
      <w:r w:rsidR="00F626B8">
        <w:t>.</w:t>
      </w:r>
      <w:r w:rsidR="00C14523">
        <w:t xml:space="preserve"> To perform gradient-based inversion, omit this keyword from the PEST control file.</w:t>
      </w:r>
    </w:p>
    <w:p w14:paraId="750D5AEB" w14:textId="77777777" w:rsidR="00F626B8" w:rsidRDefault="00F626B8" w:rsidP="00F626B8">
      <w:r>
        <w:t xml:space="preserve">The population size (i.e. </w:t>
      </w:r>
      <w:r w:rsidRPr="00C14523">
        <w:rPr>
          <w:i/>
        </w:rPr>
        <w:t>NP</w:t>
      </w:r>
      <w:r>
        <w:t xml:space="preserve"> in the above description) can be supplied as the</w:t>
      </w:r>
      <w:r w:rsidR="00C14523">
        <w:t xml:space="preserve"> value of the</w:t>
      </w:r>
      <w:r>
        <w:t xml:space="preserve"> </w:t>
      </w:r>
      <w:proofErr w:type="spellStart"/>
      <w:r>
        <w:rPr>
          <w:i/>
        </w:rPr>
        <w:t>de_pop_</w:t>
      </w:r>
      <w:proofErr w:type="gramStart"/>
      <w:r>
        <w:rPr>
          <w:i/>
        </w:rPr>
        <w:t>size</w:t>
      </w:r>
      <w:proofErr w:type="spellEnd"/>
      <w:r>
        <w:rPr>
          <w:i/>
        </w:rPr>
        <w:t>(</w:t>
      </w:r>
      <w:proofErr w:type="gramEnd"/>
      <w:r>
        <w:rPr>
          <w:i/>
        </w:rPr>
        <w:t>)</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w:t>
      </w:r>
      <w:proofErr w:type="gramStart"/>
      <w:r w:rsidR="00F11863">
        <w:t>However</w:t>
      </w:r>
      <w:proofErr w:type="gramEnd"/>
      <w:r w:rsidR="00F11863">
        <w:t xml:space="preserve">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proofErr w:type="spellStart"/>
      <w:r w:rsidRPr="006C65AE">
        <w:rPr>
          <w:i/>
        </w:rPr>
        <w:t>de_</w:t>
      </w:r>
      <w:proofErr w:type="gramStart"/>
      <w:r w:rsidRPr="006C65AE">
        <w:rPr>
          <w:i/>
        </w:rPr>
        <w:t>f</w:t>
      </w:r>
      <w:proofErr w:type="spellEnd"/>
      <w:r w:rsidRPr="006C65AE">
        <w:rPr>
          <w:i/>
        </w:rPr>
        <w:t>(</w:t>
      </w:r>
      <w:proofErr w:type="gramEnd"/>
      <w:r w:rsidRPr="006C65AE">
        <w:rPr>
          <w:i/>
        </w:rPr>
        <w:t>)</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proofErr w:type="spellStart"/>
      <w:r w:rsidR="00486345">
        <w:rPr>
          <w:i/>
        </w:rPr>
        <w:t>de_dither_</w:t>
      </w:r>
      <w:proofErr w:type="gramStart"/>
      <w:r w:rsidR="00486345">
        <w:rPr>
          <w:i/>
        </w:rPr>
        <w:t>f</w:t>
      </w:r>
      <w:proofErr w:type="spellEnd"/>
      <w:r w:rsidR="00486345">
        <w:rPr>
          <w:i/>
        </w:rPr>
        <w:t>(</w:t>
      </w:r>
      <w:proofErr w:type="gramEnd"/>
      <w:r w:rsidR="00486345">
        <w:rPr>
          <w:i/>
        </w:rPr>
        <w:t>)</w:t>
      </w:r>
      <w:r w:rsidR="00486345">
        <w:t xml:space="preserve"> </w:t>
      </w:r>
      <w:r w:rsidR="00C14523">
        <w:t>control variable</w:t>
      </w:r>
      <w:r w:rsidR="006C65AE">
        <w:t xml:space="preserve">. The value </w:t>
      </w:r>
      <w:r w:rsidR="00C14523">
        <w:t>of</w:t>
      </w:r>
      <w:r w:rsidR="006C65AE">
        <w:t xml:space="preserve"> </w:t>
      </w:r>
      <w:proofErr w:type="spellStart"/>
      <w:r w:rsidR="006C65AE">
        <w:rPr>
          <w:i/>
        </w:rPr>
        <w:t>de_dither_</w:t>
      </w:r>
      <w:proofErr w:type="gramStart"/>
      <w:r w:rsidR="006C65AE">
        <w:rPr>
          <w:i/>
        </w:rPr>
        <w:t>f</w:t>
      </w:r>
      <w:proofErr w:type="spellEnd"/>
      <w:r w:rsidR="006C65AE">
        <w:rPr>
          <w:i/>
        </w:rPr>
        <w:t>(</w:t>
      </w:r>
      <w:proofErr w:type="gramEnd"/>
      <w:r w:rsidR="006C65AE">
        <w:rPr>
          <w:i/>
        </w:rPr>
        <w:t>)</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w:t>
      </w:r>
      <w:proofErr w:type="spellStart"/>
      <w:r w:rsidR="006C65AE">
        <w:t>de_dither_f</w:t>
      </w:r>
      <w:proofErr w:type="spellEnd"/>
      <w:r w:rsidR="006C65AE">
        <w:t>(true)” or “</w:t>
      </w:r>
      <w:proofErr w:type="spellStart"/>
      <w:r w:rsidR="006C65AE">
        <w:t>de_dither_f</w:t>
      </w:r>
      <w:proofErr w:type="spellEnd"/>
      <w:r w:rsidR="006C65AE">
        <w:t>(false)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proofErr w:type="spellStart"/>
      <w:r>
        <w:rPr>
          <w:i/>
        </w:rPr>
        <w:t>de_</w:t>
      </w:r>
      <w:proofErr w:type="gramStart"/>
      <w:r>
        <w:rPr>
          <w:i/>
        </w:rPr>
        <w:t>cr</w:t>
      </w:r>
      <w:proofErr w:type="spellEnd"/>
      <w:r>
        <w:rPr>
          <w:i/>
        </w:rPr>
        <w:t>(</w:t>
      </w:r>
      <w:proofErr w:type="gramEnd"/>
      <w:r>
        <w:rPr>
          <w:i/>
        </w:rPr>
        <w:t>)</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proofErr w:type="spellStart"/>
      <w:r>
        <w:rPr>
          <w:i/>
        </w:rPr>
        <w:t>de_max_</w:t>
      </w:r>
      <w:proofErr w:type="gramStart"/>
      <w:r>
        <w:rPr>
          <w:i/>
        </w:rPr>
        <w:t>gen</w:t>
      </w:r>
      <w:proofErr w:type="spellEnd"/>
      <w:r>
        <w:rPr>
          <w:i/>
        </w:rPr>
        <w:t>(</w:t>
      </w:r>
      <w:proofErr w:type="gramEnd"/>
      <w:r>
        <w:rPr>
          <w:i/>
        </w:rPr>
        <w:t>)</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162" w:name="_Toc32564145"/>
      <w:r>
        <w:t>6.3.4 Running PESTPP</w:t>
      </w:r>
      <w:bookmarkEnd w:id="2162"/>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163" w:name="_Toc32564146"/>
      <w:r>
        <w:t>6.3.</w:t>
      </w:r>
      <w:r w:rsidR="004E0E61">
        <w:t>5</w:t>
      </w:r>
      <w:r w:rsidR="0028038E">
        <w:t xml:space="preserve"> PESTPP</w:t>
      </w:r>
      <w:r w:rsidR="00CA35E9">
        <w:t>-GLM</w:t>
      </w:r>
      <w:r w:rsidR="0028038E">
        <w:t xml:space="preserve"> </w:t>
      </w:r>
      <w:r>
        <w:t>Output Files</w:t>
      </w:r>
      <w:bookmarkEnd w:id="2163"/>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w:t>
      </w:r>
      <w:proofErr w:type="gramStart"/>
      <w:r w:rsidR="004E0E61">
        <w:t>a number of</w:t>
      </w:r>
      <w:proofErr w:type="gramEnd"/>
      <w:r w:rsidR="004E0E61">
        <w:t xml:space="preserve">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w:t>
      </w:r>
      <w:r w:rsidR="00745C7C">
        <w:lastRenderedPageBreak/>
        <w:t>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proofErr w:type="spellStart"/>
            <w:r w:rsidRPr="00C40A21">
              <w:rPr>
                <w:rFonts w:ascii="Arial" w:hAnsi="Arial" w:cs="Arial"/>
                <w:i/>
                <w:sz w:val="18"/>
                <w:szCs w:val="18"/>
              </w:rPr>
              <w:t>case.par</w:t>
            </w:r>
            <w:proofErr w:type="spellEnd"/>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proofErr w:type="spellStart"/>
            <w:r w:rsidRPr="00C40A21">
              <w:rPr>
                <w:rFonts w:ascii="Arial" w:hAnsi="Arial" w:cs="Arial"/>
                <w:i/>
                <w:sz w:val="18"/>
                <w:szCs w:val="18"/>
              </w:rPr>
              <w:t>case.rec</w:t>
            </w:r>
            <w:proofErr w:type="spellEnd"/>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164" w:name="_Toc32564147"/>
      <w:r>
        <w:t>6.</w:t>
      </w:r>
      <w:r w:rsidR="00027B04">
        <w:t>4</w:t>
      </w:r>
      <w:r>
        <w:t xml:space="preserve"> Summary of</w:t>
      </w:r>
      <w:r w:rsidR="0028038E">
        <w:t xml:space="preserve"> PESTPP</w:t>
      </w:r>
      <w:r w:rsidR="00CA35E9">
        <w:t>-GLM</w:t>
      </w:r>
      <w:r w:rsidR="0028038E">
        <w:t xml:space="preserve"> </w:t>
      </w:r>
      <w:r>
        <w:t>Control Variables</w:t>
      </w:r>
      <w:bookmarkEnd w:id="2164"/>
    </w:p>
    <w:p w14:paraId="29E6AA5E" w14:textId="4B2231F7" w:rsidR="001B60B9" w:rsidRDefault="001B60B9" w:rsidP="001B60B9">
      <w:pPr>
        <w:pStyle w:val="Heading3"/>
      </w:pPr>
      <w:bookmarkStart w:id="2165" w:name="_Toc32564148"/>
      <w:r>
        <w:t>6.4.1 General</w:t>
      </w:r>
      <w:bookmarkEnd w:id="2165"/>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166" w:name="_Toc32564149"/>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166"/>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proofErr w:type="spellStart"/>
      <w:r w:rsidR="00573C9A">
        <w:rPr>
          <w:i/>
          <w:lang w:val="en-AU"/>
        </w:rPr>
        <w:t>global_</w:t>
      </w:r>
      <w:proofErr w:type="gramStart"/>
      <w:r w:rsidR="00573C9A">
        <w:rPr>
          <w:i/>
          <w:lang w:val="en-AU"/>
        </w:rPr>
        <w:t>opt</w:t>
      </w:r>
      <w:proofErr w:type="spellEnd"/>
      <w:r w:rsidR="00573C9A">
        <w:rPr>
          <w:i/>
          <w:lang w:val="en-AU"/>
        </w:rPr>
        <w:t>(</w:t>
      </w:r>
      <w:proofErr w:type="gramEnd"/>
      <w:r w:rsidR="00573C9A">
        <w:rPr>
          <w:i/>
          <w:lang w:val="en-AU"/>
        </w:rPr>
        <w: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w:t>
      </w:r>
      <w:proofErr w:type="gramStart"/>
      <w:r w:rsidR="00573C9A">
        <w:rPr>
          <w:lang w:val="en-AU"/>
        </w:rPr>
        <w:t>However</w:t>
      </w:r>
      <w:proofErr w:type="gramEnd"/>
      <w:r w:rsidR="00573C9A">
        <w:rPr>
          <w:lang w:val="en-AU"/>
        </w:rPr>
        <w:t xml:space="preserve">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8D0E748"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proofErr w:type="spellStart"/>
      <w:r>
        <w:rPr>
          <w:i/>
          <w:lang w:val="en-AU"/>
        </w:rPr>
        <w:t>global_</w:t>
      </w:r>
      <w:proofErr w:type="gramStart"/>
      <w:r>
        <w:rPr>
          <w:i/>
          <w:lang w:val="en-AU"/>
        </w:rPr>
        <w:t>opt</w:t>
      </w:r>
      <w:proofErr w:type="spellEnd"/>
      <w:r>
        <w:rPr>
          <w:i/>
          <w:lang w:val="en-AU"/>
        </w:rPr>
        <w:t>(</w:t>
      </w:r>
      <w:proofErr w:type="gramEnd"/>
      <w:r>
        <w:rPr>
          <w:i/>
          <w:lang w:val="en-AU"/>
        </w:rPr>
        <w: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w:t>
      </w:r>
      <w:proofErr w:type="gramStart"/>
      <w:r>
        <w:t>are</w:t>
      </w:r>
      <w:proofErr w:type="gramEnd"/>
      <w:r>
        <w:t xml:space="preserv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w:t>
      </w:r>
      <w:proofErr w:type="gramStart"/>
      <w:r w:rsidR="00792721">
        <w:t>three point</w:t>
      </w:r>
      <w:proofErr w:type="gramEnd"/>
      <w:r w:rsidR="00792721">
        <w:t xml:space="preserve">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167" w:name="_Toc32564150"/>
      <w:r>
        <w:lastRenderedPageBreak/>
        <w:t>6.</w:t>
      </w:r>
      <w:r w:rsidR="001B60B9">
        <w:t>4</w:t>
      </w:r>
      <w:r>
        <w:t>.</w:t>
      </w:r>
      <w:r w:rsidR="00F17215">
        <w:t>3</w:t>
      </w:r>
      <w:r>
        <w:t xml:space="preserve"> PEST++ Control Variables</w:t>
      </w:r>
      <w:bookmarkEnd w:id="2167"/>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p w14:paraId="459EB917" w14:textId="77777777" w:rsidR="003D260A" w:rsidRDefault="003D260A" w:rsidP="00084E14">
      <w:pPr>
        <w:rPr>
          <w:lang w:val="en-AU"/>
        </w:rPr>
      </w:pPr>
    </w:p>
    <w:p w14:paraId="752F8131" w14:textId="77777777" w:rsidR="003D260A" w:rsidRDefault="003D260A" w:rsidP="00084E14">
      <w:pPr>
        <w:rPr>
          <w:lang w:val="en-AU"/>
        </w:rPr>
      </w:pPr>
    </w:p>
    <w:p w14:paraId="3A7C2CD6" w14:textId="77777777" w:rsidR="003D260A" w:rsidRDefault="003D260A" w:rsidP="00084E14">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max_n_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proofErr w:type="spellStart"/>
            <w:r w:rsidR="00C20E0E" w:rsidRPr="00C20E0E">
              <w:rPr>
                <w:rFonts w:ascii="Calibri" w:hAnsi="Calibri" w:cs="Calibri"/>
                <w:i/>
                <w:sz w:val="18"/>
                <w:szCs w:val="18"/>
                <w:lang w:val="en-AU"/>
              </w:rPr>
              <w:t>super_</w:t>
            </w:r>
            <w:proofErr w:type="gramStart"/>
            <w:r w:rsidR="00C20E0E" w:rsidRPr="00C20E0E">
              <w:rPr>
                <w:rFonts w:ascii="Calibri" w:hAnsi="Calibri" w:cs="Calibri"/>
                <w:i/>
                <w:sz w:val="18"/>
                <w:szCs w:val="18"/>
                <w:lang w:val="en-AU"/>
              </w:rPr>
              <w:t>eigthresh</w:t>
            </w:r>
            <w:proofErr w:type="spellEnd"/>
            <w:r w:rsidR="00C20E0E" w:rsidRPr="00C20E0E">
              <w:rPr>
                <w:rFonts w:ascii="Calibri" w:hAnsi="Calibri" w:cs="Calibri"/>
                <w:i/>
                <w:sz w:val="18"/>
                <w:szCs w:val="18"/>
                <w:lang w:val="en-AU"/>
              </w:rPr>
              <w:t>(</w:t>
            </w:r>
            <w:proofErr w:type="gramEnd"/>
            <w:r w:rsidR="00C20E0E" w:rsidRPr="00C20E0E">
              <w:rPr>
                <w:rFonts w:ascii="Calibri" w:hAnsi="Calibri" w:cs="Calibri"/>
                <w:i/>
                <w:sz w:val="18"/>
                <w:szCs w:val="18"/>
                <w:lang w:val="en-AU"/>
              </w:rPr>
              <w:t>)</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super_</w:t>
            </w:r>
            <w:proofErr w:type="gramStart"/>
            <w:r w:rsidRPr="00C40A21">
              <w:rPr>
                <w:rFonts w:ascii="Calibri" w:hAnsi="Calibri" w:cs="Calibri"/>
                <w:i/>
                <w:sz w:val="18"/>
                <w:szCs w:val="18"/>
                <w:lang w:val="en-AU"/>
              </w:rPr>
              <w:t>eigthres</w:t>
            </w:r>
            <w:r w:rsidR="00F46E90">
              <w:rPr>
                <w:rFonts w:ascii="Calibri" w:hAnsi="Calibri" w:cs="Calibri"/>
                <w:i/>
                <w:sz w:val="18"/>
                <w:szCs w:val="18"/>
                <w:lang w:val="en-AU"/>
              </w:rPr>
              <w:t>h</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proofErr w:type="spellStart"/>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proofErr w:type="spellEnd"/>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proofErr w:type="spellStart"/>
            <w:r w:rsidRPr="00C40A21">
              <w:rPr>
                <w:rFonts w:ascii="Calibri" w:hAnsi="Calibri" w:cs="Calibri"/>
                <w:i/>
                <w:sz w:val="18"/>
                <w:szCs w:val="18"/>
                <w:lang w:val="en-AU"/>
              </w:rPr>
              <w:t>max_n_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base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proofErr w:type="spellStart"/>
            <w:r w:rsidRPr="00C40A21">
              <w:rPr>
                <w:rFonts w:ascii="Calibri" w:hAnsi="Calibri" w:cs="Calibri"/>
                <w:i/>
                <w:sz w:val="18"/>
                <w:szCs w:val="18"/>
                <w:lang w:val="en-AU"/>
              </w:rPr>
              <w:t>n_iter_base</w:t>
            </w:r>
            <w:proofErr w:type="spellEnd"/>
            <w:r w:rsidRPr="00C40A21">
              <w:rPr>
                <w:rFonts w:ascii="Calibri" w:hAnsi="Calibri" w:cs="Calibri"/>
                <w:i/>
                <w:sz w:val="18"/>
                <w:szCs w:val="18"/>
                <w:lang w:val="en-AU"/>
              </w:rPr>
              <w:t>()</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proofErr w:type="spellStart"/>
            <w:r w:rsidRPr="00C40A21">
              <w:rPr>
                <w:rFonts w:ascii="Calibri" w:hAnsi="Calibri" w:cs="Calibri"/>
                <w:i/>
                <w:sz w:val="18"/>
                <w:szCs w:val="18"/>
                <w:lang w:val="en-AU"/>
              </w:rPr>
              <w:t>n_iter_</w:t>
            </w:r>
            <w:proofErr w:type="gramStart"/>
            <w:r w:rsidRPr="00C40A21">
              <w:rPr>
                <w:rFonts w:ascii="Calibri" w:hAnsi="Calibri" w:cs="Calibri"/>
                <w:i/>
                <w:sz w:val="18"/>
                <w:szCs w:val="18"/>
                <w:lang w:val="en-AU"/>
              </w:rPr>
              <w:t>super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D260A" w14:paraId="6AE2F1E6" w14:textId="77777777" w:rsidTr="0027129A">
        <w:trPr>
          <w:cantSplit/>
        </w:trPr>
        <w:tc>
          <w:tcPr>
            <w:tcW w:w="2775" w:type="dxa"/>
            <w:shd w:val="clear" w:color="auto" w:fill="auto"/>
          </w:tcPr>
          <w:p w14:paraId="3823EDF7" w14:textId="3828938C"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jac_scale</w:t>
            </w:r>
            <w:proofErr w:type="spellEnd"/>
            <w:r w:rsidRPr="00C40A21">
              <w:rPr>
                <w:rFonts w:ascii="Calibri" w:hAnsi="Calibri" w:cs="Calibri"/>
                <w:i/>
                <w:sz w:val="18"/>
                <w:szCs w:val="18"/>
                <w:lang w:val="en-AU"/>
              </w:rPr>
              <w:t>(true)</w:t>
            </w:r>
          </w:p>
        </w:tc>
        <w:tc>
          <w:tcPr>
            <w:tcW w:w="1255" w:type="dxa"/>
            <w:shd w:val="clear" w:color="auto" w:fill="auto"/>
          </w:tcPr>
          <w:p w14:paraId="556CE1BD" w14:textId="0DEAE5E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4D1CF4AA" w14:textId="096C2BB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Scale parameters by their sensitivities when calculating parameter upgrades. This can increase numerical precision; </w:t>
            </w:r>
            <w:proofErr w:type="gramStart"/>
            <w:r w:rsidRPr="00C40A21">
              <w:rPr>
                <w:rFonts w:ascii="Calibri" w:hAnsi="Calibri" w:cs="Calibri"/>
                <w:sz w:val="18"/>
                <w:szCs w:val="18"/>
                <w:lang w:val="en-AU"/>
              </w:rPr>
              <w:t>however</w:t>
            </w:r>
            <w:proofErr w:type="gramEnd"/>
            <w:r w:rsidRPr="00C40A21">
              <w:rPr>
                <w:rFonts w:ascii="Calibri" w:hAnsi="Calibri" w:cs="Calibri"/>
                <w:sz w:val="18"/>
                <w:szCs w:val="18"/>
                <w:lang w:val="en-AU"/>
              </w:rPr>
              <w:t xml:space="preserve"> it may incur a numerical cost.</w:t>
            </w:r>
          </w:p>
        </w:tc>
      </w:tr>
      <w:tr w:rsidR="003D260A" w14:paraId="31ABE559" w14:textId="77777777" w:rsidTr="0027129A">
        <w:trPr>
          <w:cantSplit/>
        </w:trPr>
        <w:tc>
          <w:tcPr>
            <w:tcW w:w="2775" w:type="dxa"/>
            <w:shd w:val="clear" w:color="auto" w:fill="auto"/>
          </w:tcPr>
          <w:p w14:paraId="1F670416" w14:textId="33AB4674"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svd_pack</w:t>
            </w:r>
            <w:proofErr w:type="spellEnd"/>
            <w:r w:rsidRPr="00C40A21">
              <w:rPr>
                <w:rFonts w:ascii="Calibri" w:hAnsi="Calibri" w:cs="Calibri"/>
                <w:i/>
                <w:sz w:val="18"/>
                <w:szCs w:val="18"/>
                <w:lang w:val="en-AU"/>
              </w:rPr>
              <w:t>(</w:t>
            </w:r>
            <w:proofErr w:type="spellStart"/>
            <w:r w:rsidRPr="00C40A21">
              <w:rPr>
                <w:rFonts w:ascii="Calibri" w:hAnsi="Calibri" w:cs="Calibri"/>
                <w:i/>
                <w:sz w:val="18"/>
                <w:szCs w:val="18"/>
                <w:lang w:val="en-AU"/>
              </w:rPr>
              <w:t>redsvd</w:t>
            </w:r>
            <w:proofErr w:type="spellEnd"/>
            <w:r w:rsidRPr="00C40A21">
              <w:rPr>
                <w:rFonts w:ascii="Calibri" w:hAnsi="Calibri" w:cs="Calibri"/>
                <w:i/>
                <w:sz w:val="18"/>
                <w:szCs w:val="18"/>
                <w:lang w:val="en-AU"/>
              </w:rPr>
              <w:t>)</w:t>
            </w:r>
          </w:p>
        </w:tc>
        <w:tc>
          <w:tcPr>
            <w:tcW w:w="1255" w:type="dxa"/>
            <w:shd w:val="clear" w:color="auto" w:fill="auto"/>
          </w:tcPr>
          <w:p w14:paraId="4E147976" w14:textId="5036F2C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028489EC" w14:textId="69F8756D"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This informs</w:t>
            </w:r>
            <w:r>
              <w:rPr>
                <w:rFonts w:ascii="Calibri" w:hAnsi="Calibri" w:cs="Calibri"/>
                <w:sz w:val="18"/>
                <w:szCs w:val="18"/>
                <w:lang w:val="en-AU"/>
              </w:rPr>
              <w:t xml:space="preserve"> PESTPP-GLM </w:t>
            </w:r>
            <w:r w:rsidRPr="00C40A21">
              <w:rPr>
                <w:rFonts w:ascii="Calibri" w:hAnsi="Calibri" w:cs="Calibri"/>
                <w:sz w:val="18"/>
                <w:szCs w:val="18"/>
                <w:lang w:val="en-AU"/>
              </w:rPr>
              <w:t xml:space="preserve">of the package that it must employ to undertake singular value decomposition of the </w:t>
            </w:r>
            <w:proofErr w:type="spellStart"/>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proofErr w:type="spellEnd"/>
            <w:r w:rsidR="003C4257">
              <w:rPr>
                <w:rFonts w:ascii="Calibri" w:hAnsi="Calibri" w:cs="Calibri"/>
                <w:b/>
                <w:sz w:val="18"/>
                <w:szCs w:val="18"/>
                <w:lang w:val="en-AU"/>
              </w:rPr>
              <w:t xml:space="preserve"> </w:t>
            </w:r>
            <w:r w:rsidRPr="00C40A21">
              <w:rPr>
                <w:rFonts w:ascii="Calibri" w:hAnsi="Calibri" w:cs="Calibri"/>
                <w:sz w:val="18"/>
                <w:szCs w:val="18"/>
                <w:lang w:val="en-AU"/>
              </w:rPr>
              <w:t xml:space="preserve">matrix (appropriately modified to include the Marquardt lambda and regularization). Options </w:t>
            </w:r>
            <w:proofErr w:type="gramStart"/>
            <w:r w:rsidRPr="00C40A21">
              <w:rPr>
                <w:rFonts w:ascii="Calibri" w:hAnsi="Calibri" w:cs="Calibri"/>
                <w:sz w:val="18"/>
                <w:szCs w:val="18"/>
                <w:lang w:val="en-AU"/>
              </w:rPr>
              <w:t>are  “</w:t>
            </w:r>
            <w:proofErr w:type="gramEnd"/>
            <w:r w:rsidRPr="00C40A21">
              <w:rPr>
                <w:rFonts w:ascii="Calibri" w:hAnsi="Calibri" w:cs="Calibri"/>
                <w:sz w:val="18"/>
                <w:szCs w:val="18"/>
                <w:lang w:val="en-AU"/>
              </w:rPr>
              <w:t>eigen” and “</w:t>
            </w:r>
            <w:proofErr w:type="spellStart"/>
            <w:r w:rsidRPr="00C40A21">
              <w:rPr>
                <w:rFonts w:ascii="Calibri" w:hAnsi="Calibri" w:cs="Calibri"/>
                <w:sz w:val="18"/>
                <w:szCs w:val="18"/>
                <w:lang w:val="en-AU"/>
              </w:rPr>
              <w:t>redsvd</w:t>
            </w:r>
            <w:proofErr w:type="spellEnd"/>
            <w:r w:rsidRPr="00C40A21">
              <w:rPr>
                <w:rFonts w:ascii="Calibri" w:hAnsi="Calibri" w:cs="Calibri"/>
                <w:sz w:val="18"/>
                <w:szCs w:val="18"/>
                <w:lang w:val="en-AU"/>
              </w:rPr>
              <w:t>”.</w:t>
            </w:r>
          </w:p>
        </w:tc>
      </w:tr>
      <w:tr w:rsidR="003D260A" w14:paraId="3BE8D7C1" w14:textId="77777777" w:rsidTr="0027129A">
        <w:trPr>
          <w:cantSplit/>
        </w:trPr>
        <w:tc>
          <w:tcPr>
            <w:tcW w:w="2775" w:type="dxa"/>
            <w:shd w:val="clear" w:color="auto" w:fill="auto"/>
          </w:tcPr>
          <w:p w14:paraId="2A8A4D2B" w14:textId="2D96D0B2" w:rsidR="003D260A" w:rsidRPr="00C40A21" w:rsidRDefault="003D260A" w:rsidP="00084E14">
            <w:pPr>
              <w:rPr>
                <w:rFonts w:ascii="Calibri" w:hAnsi="Calibri" w:cs="Calibri"/>
                <w:i/>
                <w:sz w:val="18"/>
                <w:szCs w:val="18"/>
                <w:lang w:val="en-AU"/>
              </w:rPr>
            </w:pPr>
            <w:proofErr w:type="gramStart"/>
            <w:r w:rsidRPr="00C40A21">
              <w:rPr>
                <w:rFonts w:ascii="Calibri" w:hAnsi="Calibri" w:cs="Calibri"/>
                <w:i/>
                <w:sz w:val="18"/>
                <w:szCs w:val="18"/>
                <w:lang w:val="en-AU"/>
              </w:rPr>
              <w:lastRenderedPageBreak/>
              <w:t>lambdas(</w:t>
            </w:r>
            <w:proofErr w:type="gramEnd"/>
            <w:r w:rsidRPr="00C40A21">
              <w:rPr>
                <w:rFonts w:ascii="Calibri" w:hAnsi="Calibri" w:cs="Calibri"/>
                <w:i/>
                <w:sz w:val="18"/>
                <w:szCs w:val="18"/>
                <w:lang w:val="en-AU"/>
              </w:rPr>
              <w:t>0.1,1,10,100,1000)</w:t>
            </w:r>
          </w:p>
        </w:tc>
        <w:tc>
          <w:tcPr>
            <w:tcW w:w="1255" w:type="dxa"/>
            <w:shd w:val="clear" w:color="auto" w:fill="auto"/>
          </w:tcPr>
          <w:p w14:paraId="16BF4031" w14:textId="16341E53" w:rsidR="003D260A" w:rsidRPr="00C40A21" w:rsidRDefault="003D260A" w:rsidP="00084E14">
            <w:pPr>
              <w:rPr>
                <w:rFonts w:ascii="Calibri" w:hAnsi="Calibri" w:cs="Calibri"/>
                <w:sz w:val="18"/>
                <w:szCs w:val="18"/>
                <w:lang w:val="en-AU"/>
              </w:rPr>
            </w:pPr>
            <w:r w:rsidRPr="00C40A21">
              <w:rPr>
                <w:rFonts w:ascii="Calibri" w:hAnsi="Calibri" w:cs="Calibri"/>
                <w:sz w:val="18"/>
                <w:szCs w:val="18"/>
              </w:rPr>
              <w:t>set of real numbers</w:t>
            </w:r>
          </w:p>
        </w:tc>
        <w:tc>
          <w:tcPr>
            <w:tcW w:w="4986" w:type="dxa"/>
            <w:shd w:val="clear" w:color="auto" w:fill="auto"/>
          </w:tcPr>
          <w:p w14:paraId="420E5BE9" w14:textId="6A96B1AB" w:rsidR="003D260A" w:rsidRPr="00C40A21" w:rsidRDefault="003D260A" w:rsidP="00084E14">
            <w:pPr>
              <w:rPr>
                <w:rFonts w:ascii="Calibri" w:hAnsi="Calibri" w:cs="Calibri"/>
                <w:sz w:val="18"/>
                <w:szCs w:val="18"/>
                <w:lang w:val="en-AU"/>
              </w:rPr>
            </w:pPr>
            <w:r>
              <w:rPr>
                <w:rFonts w:ascii="Calibri" w:hAnsi="Calibri" w:cs="Calibri"/>
                <w:sz w:val="18"/>
                <w:szCs w:val="18"/>
              </w:rPr>
              <w:t>V</w:t>
            </w:r>
            <w:r w:rsidRPr="00C40A21">
              <w:rPr>
                <w:rFonts w:ascii="Calibri" w:hAnsi="Calibri" w:cs="Calibri"/>
                <w:sz w:val="18"/>
                <w:szCs w:val="18"/>
              </w:rPr>
              <w:t xml:space="preserve">alues </w:t>
            </w:r>
            <w:r>
              <w:rPr>
                <w:rFonts w:ascii="Calibri" w:hAnsi="Calibri" w:cs="Calibri"/>
                <w:sz w:val="18"/>
                <w:szCs w:val="18"/>
              </w:rPr>
              <w:t>for the Marquardt</w:t>
            </w:r>
            <w:r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 </w:t>
            </w:r>
          </w:p>
        </w:tc>
      </w:tr>
      <w:tr w:rsidR="003D260A" w14:paraId="7DD58EB4" w14:textId="77777777" w:rsidTr="0027129A">
        <w:trPr>
          <w:cantSplit/>
        </w:trPr>
        <w:tc>
          <w:tcPr>
            <w:tcW w:w="2775" w:type="dxa"/>
            <w:shd w:val="clear" w:color="auto" w:fill="auto"/>
          </w:tcPr>
          <w:p w14:paraId="6EA9E658" w14:textId="71551FF0"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rPr>
              <w:t>lambda_scale_</w:t>
            </w:r>
            <w:proofErr w:type="gramStart"/>
            <w:r w:rsidRPr="00C40A21">
              <w:rPr>
                <w:rFonts w:ascii="Calibri" w:hAnsi="Calibri" w:cs="Calibri"/>
                <w:i/>
                <w:sz w:val="18"/>
                <w:szCs w:val="18"/>
              </w:rPr>
              <w:t>fac</w:t>
            </w:r>
            <w:proofErr w:type="spellEnd"/>
            <w:r w:rsidRPr="00C40A21">
              <w:rPr>
                <w:rFonts w:ascii="Calibri" w:hAnsi="Calibri" w:cs="Calibri"/>
                <w:i/>
                <w:sz w:val="18"/>
                <w:szCs w:val="18"/>
              </w:rPr>
              <w:t>(</w:t>
            </w:r>
            <w:proofErr w:type="gramEnd"/>
            <w:r w:rsidR="001D04D3">
              <w:rPr>
                <w:rFonts w:ascii="Calibri" w:hAnsi="Calibri" w:cs="Calibri"/>
                <w:i/>
                <w:sz w:val="18"/>
                <w:szCs w:val="18"/>
              </w:rPr>
              <w:t>.75,</w:t>
            </w:r>
            <w:r w:rsidRPr="00C40A21">
              <w:rPr>
                <w:rFonts w:ascii="Calibri" w:hAnsi="Calibri" w:cs="Calibri"/>
                <w:i/>
                <w:sz w:val="18"/>
                <w:szCs w:val="18"/>
              </w:rPr>
              <w:t>1.0</w:t>
            </w:r>
            <w:r w:rsidR="001D04D3">
              <w:rPr>
                <w:rFonts w:ascii="Calibri" w:hAnsi="Calibri" w:cs="Calibri"/>
                <w:i/>
                <w:sz w:val="18"/>
                <w:szCs w:val="18"/>
              </w:rPr>
              <w:t>,1.1</w:t>
            </w:r>
            <w:r w:rsidRPr="00C40A21">
              <w:rPr>
                <w:rFonts w:ascii="Calibri" w:hAnsi="Calibri" w:cs="Calibri"/>
                <w:i/>
                <w:sz w:val="18"/>
                <w:szCs w:val="18"/>
              </w:rPr>
              <w:t>)</w:t>
            </w:r>
          </w:p>
        </w:tc>
        <w:tc>
          <w:tcPr>
            <w:tcW w:w="1255" w:type="dxa"/>
            <w:shd w:val="clear" w:color="auto" w:fill="auto"/>
          </w:tcPr>
          <w:p w14:paraId="06F6B901" w14:textId="7D448C38" w:rsidR="003D260A" w:rsidRPr="00C40A21" w:rsidRDefault="003D260A"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31B1B3EA" w:rsidR="003D260A" w:rsidRPr="00C40A21" w:rsidRDefault="003D260A" w:rsidP="0057325D">
            <w:pPr>
              <w:rPr>
                <w:rFonts w:ascii="Calibri" w:hAnsi="Calibri" w:cs="Calibri"/>
                <w:sz w:val="18"/>
                <w:szCs w:val="18"/>
                <w:lang w:val="en-AU"/>
              </w:rPr>
            </w:pPr>
            <w:r w:rsidRPr="00C40A21">
              <w:rPr>
                <w:rFonts w:ascii="Calibri" w:hAnsi="Calibri" w:cs="Calibri"/>
                <w:sz w:val="18"/>
                <w:szCs w:val="18"/>
              </w:rPr>
              <w:t xml:space="preserve">These values are used to scale each parameter upgrade vector calculated using different values of lambda. This results in a line search along each upgrade vector direction. </w:t>
            </w:r>
            <w:r>
              <w:rPr>
                <w:rFonts w:ascii="Calibri" w:hAnsi="Calibri" w:cs="Calibri"/>
                <w:sz w:val="18"/>
                <w:szCs w:val="18"/>
              </w:rPr>
              <w:t>T</w:t>
            </w:r>
            <w:r w:rsidRPr="00C40A21">
              <w:rPr>
                <w:rFonts w:ascii="Calibri" w:hAnsi="Calibri" w:cs="Calibri"/>
                <w:sz w:val="18"/>
                <w:szCs w:val="18"/>
              </w:rPr>
              <w:t>he number of</w:t>
            </w:r>
            <w:r>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the number of lambdas times the number of scaling factors. Set </w:t>
            </w:r>
            <w:proofErr w:type="spellStart"/>
            <w:r>
              <w:rPr>
                <w:rFonts w:ascii="Calibri" w:hAnsi="Calibri" w:cs="Calibri"/>
                <w:i/>
                <w:sz w:val="18"/>
                <w:szCs w:val="18"/>
              </w:rPr>
              <w:t>lambda_scale_</w:t>
            </w:r>
            <w:proofErr w:type="gramStart"/>
            <w:r>
              <w:rPr>
                <w:rFonts w:ascii="Calibri" w:hAnsi="Calibri" w:cs="Calibri"/>
                <w:i/>
                <w:sz w:val="18"/>
                <w:szCs w:val="18"/>
              </w:rPr>
              <w:t>fac</w:t>
            </w:r>
            <w:proofErr w:type="spellEnd"/>
            <w:r>
              <w:rPr>
                <w:rFonts w:ascii="Calibri" w:hAnsi="Calibri" w:cs="Calibri"/>
                <w:i/>
                <w:sz w:val="18"/>
                <w:szCs w:val="18"/>
              </w:rPr>
              <w:t>(</w:t>
            </w:r>
            <w:proofErr w:type="gramEnd"/>
            <w:r>
              <w:rPr>
                <w:rFonts w:ascii="Calibri" w:hAnsi="Calibri" w:cs="Calibri"/>
                <w:i/>
                <w:sz w:val="18"/>
                <w:szCs w:val="18"/>
              </w:rPr>
              <w:t>)</w:t>
            </w:r>
            <w:r w:rsidRPr="00C40A21">
              <w:rPr>
                <w:rFonts w:ascii="Calibri" w:hAnsi="Calibri" w:cs="Calibri"/>
                <w:sz w:val="18"/>
                <w:szCs w:val="18"/>
              </w:rPr>
              <w:t xml:space="preserve"> to 1.0 to disable an upgrade direction line search.</w:t>
            </w:r>
          </w:p>
        </w:tc>
      </w:tr>
      <w:tr w:rsidR="003D260A" w14:paraId="03C67F98" w14:textId="77777777" w:rsidTr="0027129A">
        <w:trPr>
          <w:cantSplit/>
        </w:trPr>
        <w:tc>
          <w:tcPr>
            <w:tcW w:w="2775" w:type="dxa"/>
            <w:shd w:val="clear" w:color="auto" w:fill="auto"/>
          </w:tcPr>
          <w:p w14:paraId="04D08841" w14:textId="78706C25" w:rsidR="003D260A" w:rsidRPr="00C40A21" w:rsidRDefault="003D260A" w:rsidP="00D13A8E">
            <w:pPr>
              <w:rPr>
                <w:rFonts w:ascii="Calibri" w:hAnsi="Calibri" w:cs="Calibri"/>
                <w:i/>
                <w:sz w:val="18"/>
                <w:szCs w:val="18"/>
                <w:lang w:val="en-AU"/>
              </w:rPr>
            </w:pPr>
            <w:proofErr w:type="spellStart"/>
            <w:r w:rsidRPr="00C40A21">
              <w:rPr>
                <w:rFonts w:ascii="Calibri" w:hAnsi="Calibri" w:cs="Calibri"/>
                <w:i/>
                <w:sz w:val="18"/>
                <w:szCs w:val="18"/>
                <w:lang w:val="en-AU"/>
              </w:rPr>
              <w:t>base_</w:t>
            </w:r>
            <w:proofErr w:type="gramStart"/>
            <w:r w:rsidRPr="00C40A21">
              <w:rPr>
                <w:rFonts w:ascii="Calibri" w:hAnsi="Calibri" w:cs="Calibri"/>
                <w:i/>
                <w:sz w:val="18"/>
                <w:szCs w:val="18"/>
                <w:lang w:val="en-AU"/>
              </w:rPr>
              <w:t>jacobian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4F07D8A4" w14:textId="52519B9F" w:rsidR="003D260A" w:rsidRPr="00C40A21" w:rsidRDefault="003D260A" w:rsidP="0057325D">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7B0ED9CD" w14:textId="6F7593D0" w:rsidR="003D260A" w:rsidRPr="00C40A21" w:rsidRDefault="003D260A" w:rsidP="0057325D">
            <w:pPr>
              <w:rPr>
                <w:rFonts w:ascii="Calibri" w:hAnsi="Calibri" w:cs="Calibri"/>
                <w:sz w:val="18"/>
                <w:szCs w:val="18"/>
                <w:lang w:val="en-AU"/>
              </w:rPr>
            </w:pPr>
            <w:r w:rsidRPr="00C40A21">
              <w:rPr>
                <w:rFonts w:ascii="Calibri" w:hAnsi="Calibri" w:cs="Calibri"/>
                <w:sz w:val="18"/>
                <w:szCs w:val="18"/>
                <w:lang w:val="en-AU"/>
              </w:rPr>
              <w:t>Provide the name of a JCO file. The Jacobian matrix contained in this file will be used for the first iteration of the inversion process.</w:t>
            </w:r>
          </w:p>
        </w:tc>
      </w:tr>
      <w:tr w:rsidR="003D260A" w14:paraId="01C27A97" w14:textId="77777777" w:rsidTr="0027129A">
        <w:trPr>
          <w:cantSplit/>
        </w:trPr>
        <w:tc>
          <w:tcPr>
            <w:tcW w:w="2775" w:type="dxa"/>
            <w:shd w:val="clear" w:color="auto" w:fill="auto"/>
          </w:tcPr>
          <w:p w14:paraId="71198FE8" w14:textId="055E272A"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resfile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7CB29F21" w14:textId="1697762B" w:rsidR="003D260A" w:rsidRPr="00C40A21" w:rsidRDefault="003D260A" w:rsidP="00746276">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6B8FABE6" w14:textId="6394F058" w:rsidR="003D260A" w:rsidRPr="00C40A21" w:rsidRDefault="003D260A" w:rsidP="00746276">
            <w:pPr>
              <w:rPr>
                <w:rFonts w:ascii="Calibri" w:hAnsi="Calibri" w:cs="Calibri"/>
                <w:sz w:val="18"/>
                <w:szCs w:val="18"/>
                <w:lang w:val="en-AU"/>
              </w:rPr>
            </w:pPr>
            <w:r w:rsidRPr="00C40A21">
              <w:rPr>
                <w:rFonts w:ascii="Calibri" w:hAnsi="Calibri" w:cs="Calibri"/>
                <w:sz w:val="18"/>
                <w:szCs w:val="18"/>
                <w:lang w:val="en-AU"/>
              </w:rPr>
              <w:t>Specify the name of a residuals file from a previous</w:t>
            </w:r>
            <w:r>
              <w:rPr>
                <w:rFonts w:ascii="Calibri" w:hAnsi="Calibri" w:cs="Calibri"/>
                <w:sz w:val="18"/>
                <w:szCs w:val="18"/>
                <w:lang w:val="en-AU"/>
              </w:rPr>
              <w:t xml:space="preserve"> PESTPP-GLM </w:t>
            </w:r>
            <w:r w:rsidRPr="00C40A21">
              <w:rPr>
                <w:rFonts w:ascii="Calibri" w:hAnsi="Calibri" w:cs="Calibri"/>
                <w:sz w:val="18"/>
                <w:szCs w:val="18"/>
                <w:lang w:val="en-AU"/>
              </w:rPr>
              <w:t>run.</w:t>
            </w:r>
            <w:r>
              <w:rPr>
                <w:rFonts w:ascii="Calibri" w:hAnsi="Calibri" w:cs="Calibri"/>
                <w:sz w:val="18"/>
                <w:szCs w:val="18"/>
                <w:lang w:val="en-AU"/>
              </w:rPr>
              <w:t xml:space="preserve"> PESTPP-GLM </w:t>
            </w:r>
            <w:r w:rsidRPr="00C40A21">
              <w:rPr>
                <w:rFonts w:ascii="Calibri" w:hAnsi="Calibri" w:cs="Calibri"/>
                <w:sz w:val="18"/>
                <w:szCs w:val="18"/>
                <w:lang w:val="en-AU"/>
              </w:rPr>
              <w:t>will assume that these are model outputs corresponding to initial parameter values.</w:t>
            </w:r>
            <w:r>
              <w:rPr>
                <w:rFonts w:ascii="Calibri" w:hAnsi="Calibri" w:cs="Calibri"/>
                <w:sz w:val="18"/>
                <w:szCs w:val="18"/>
                <w:lang w:val="en-AU"/>
              </w:rPr>
              <w:t xml:space="preserve"> It will use these instead of undertaking the initial model run.</w:t>
            </w:r>
          </w:p>
        </w:tc>
      </w:tr>
      <w:tr w:rsidR="003D260A" w14:paraId="0E9BE6D7" w14:textId="77777777" w:rsidTr="0027129A">
        <w:trPr>
          <w:cantSplit/>
        </w:trPr>
        <w:tc>
          <w:tcPr>
            <w:tcW w:w="2775" w:type="dxa"/>
            <w:shd w:val="clear" w:color="auto" w:fill="auto"/>
          </w:tcPr>
          <w:p w14:paraId="1CE592DA" w14:textId="093987CB" w:rsidR="003D260A" w:rsidRPr="00C40A21" w:rsidRDefault="003D260A" w:rsidP="00084E14">
            <w:pPr>
              <w:rPr>
                <w:rFonts w:ascii="Calibri" w:hAnsi="Calibri" w:cs="Calibri"/>
                <w:i/>
                <w:sz w:val="18"/>
                <w:szCs w:val="18"/>
                <w:lang w:val="en-AU"/>
              </w:rPr>
            </w:pPr>
            <w:bookmarkStart w:id="2168" w:name="_Hlk514495292"/>
            <w:r w:rsidRPr="00C40A21">
              <w:rPr>
                <w:rFonts w:ascii="Calibri" w:hAnsi="Calibri" w:cs="Calibri"/>
                <w:i/>
                <w:sz w:val="18"/>
                <w:szCs w:val="18"/>
                <w:lang w:val="en-AU"/>
              </w:rPr>
              <w:t>uncertainty(true)</w:t>
            </w:r>
          </w:p>
        </w:tc>
        <w:tc>
          <w:tcPr>
            <w:tcW w:w="1255" w:type="dxa"/>
            <w:shd w:val="clear" w:color="auto" w:fill="auto"/>
          </w:tcPr>
          <w:p w14:paraId="2E3F7E2E" w14:textId="50497D3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D8720B" w14:textId="215E486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D260A" w14:paraId="7551A9A5" w14:textId="77777777" w:rsidTr="0027129A">
        <w:trPr>
          <w:cantSplit/>
        </w:trPr>
        <w:tc>
          <w:tcPr>
            <w:tcW w:w="2775" w:type="dxa"/>
            <w:shd w:val="clear" w:color="auto" w:fill="auto"/>
          </w:tcPr>
          <w:p w14:paraId="0DF38D97" w14:textId="37269223" w:rsidR="003D260A" w:rsidRPr="00C40A21" w:rsidRDefault="003D260A" w:rsidP="00084E14">
            <w:pPr>
              <w:rPr>
                <w:rFonts w:ascii="Calibri" w:hAnsi="Calibri" w:cs="Calibri"/>
                <w:i/>
                <w:sz w:val="18"/>
                <w:szCs w:val="18"/>
                <w:lang w:val="en-AU"/>
              </w:rPr>
            </w:pPr>
            <w:proofErr w:type="spellStart"/>
            <w:proofErr w:type="gramStart"/>
            <w:r w:rsidRPr="00C40A21">
              <w:rPr>
                <w:rFonts w:ascii="Calibri" w:hAnsi="Calibri" w:cs="Calibri"/>
                <w:i/>
                <w:sz w:val="18"/>
                <w:szCs w:val="18"/>
                <w:lang w:val="en-AU"/>
              </w:rPr>
              <w:t>parcov</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538B9845" w14:textId="52A5924C"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1970A7B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bookmarkEnd w:id="2168"/>
      <w:tr w:rsidR="003D260A" w14:paraId="6ED44FE0" w14:textId="77777777" w:rsidTr="0027129A">
        <w:trPr>
          <w:cantSplit/>
        </w:trPr>
        <w:tc>
          <w:tcPr>
            <w:tcW w:w="2775" w:type="dxa"/>
            <w:shd w:val="clear" w:color="auto" w:fill="auto"/>
          </w:tcPr>
          <w:p w14:paraId="58E623DD" w14:textId="292E80EC"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par_sigma_</w:t>
            </w:r>
            <w:proofErr w:type="gramStart"/>
            <w:r>
              <w:rPr>
                <w:rFonts w:ascii="Calibri" w:hAnsi="Calibri" w:cs="Calibri"/>
                <w:i/>
                <w:sz w:val="18"/>
                <w:szCs w:val="18"/>
                <w:lang w:val="en-AU"/>
              </w:rPr>
              <w:t>range</w:t>
            </w:r>
            <w:proofErr w:type="spellEnd"/>
            <w:r>
              <w:rPr>
                <w:rFonts w:ascii="Calibri" w:hAnsi="Calibri" w:cs="Calibri"/>
                <w:i/>
                <w:sz w:val="18"/>
                <w:szCs w:val="18"/>
                <w:lang w:val="en-AU"/>
              </w:rPr>
              <w:t>(</w:t>
            </w:r>
            <w:proofErr w:type="gramEnd"/>
            <w:r>
              <w:rPr>
                <w:rFonts w:ascii="Calibri" w:hAnsi="Calibri" w:cs="Calibri"/>
                <w:i/>
                <w:sz w:val="18"/>
                <w:szCs w:val="18"/>
                <w:lang w:val="en-AU"/>
              </w:rPr>
              <w:t>4.0)</w:t>
            </w:r>
          </w:p>
        </w:tc>
        <w:tc>
          <w:tcPr>
            <w:tcW w:w="1255" w:type="dxa"/>
            <w:shd w:val="clear" w:color="auto" w:fill="auto"/>
          </w:tcPr>
          <w:p w14:paraId="0FFAB81E" w14:textId="4ABFB782" w:rsidR="003D260A" w:rsidRPr="00C40A21" w:rsidRDefault="003D260A"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7620C8" w14:textId="087AD1EB" w:rsidR="003D260A" w:rsidRPr="00C40A21" w:rsidRDefault="003D260A"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D260A" w14:paraId="16F234E9" w14:textId="77777777" w:rsidTr="0027129A">
        <w:trPr>
          <w:cantSplit/>
        </w:trPr>
        <w:tc>
          <w:tcPr>
            <w:tcW w:w="2775" w:type="dxa"/>
            <w:shd w:val="clear" w:color="auto" w:fill="auto"/>
          </w:tcPr>
          <w:p w14:paraId="62093F8E" w14:textId="5AD03FBA" w:rsidR="003D260A" w:rsidRPr="00C40A21" w:rsidRDefault="003D260A" w:rsidP="00084E14">
            <w:pPr>
              <w:rPr>
                <w:rFonts w:ascii="Calibri" w:hAnsi="Calibri" w:cs="Calibri"/>
                <w:i/>
                <w:sz w:val="18"/>
                <w:szCs w:val="18"/>
                <w:lang w:val="en-AU"/>
              </w:rPr>
            </w:pPr>
            <w:r w:rsidRPr="00C40A21">
              <w:rPr>
                <w:rFonts w:ascii="Calibri" w:hAnsi="Calibri" w:cs="Calibri"/>
                <w:i/>
                <w:sz w:val="18"/>
                <w:szCs w:val="18"/>
                <w:lang w:val="en-AU"/>
              </w:rPr>
              <w:t>forecasts</w:t>
            </w:r>
            <w:proofErr w:type="gramStart"/>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255" w:type="dxa"/>
            <w:shd w:val="clear" w:color="auto" w:fill="auto"/>
          </w:tcPr>
          <w:p w14:paraId="17D81C1B" w14:textId="16028489"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58BAF267" w14:textId="088B7C3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Provide the names of one or more observations featured in the</w:t>
            </w:r>
            <w:r>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Pr>
                <w:rFonts w:ascii="Calibri" w:hAnsi="Calibri" w:cs="Calibri"/>
                <w:sz w:val="18"/>
                <w:szCs w:val="18"/>
                <w:lang w:val="en-AU"/>
              </w:rPr>
              <w:t>;</w:t>
            </w:r>
            <w:r w:rsidRPr="00C40A21">
              <w:rPr>
                <w:rFonts w:ascii="Calibri" w:hAnsi="Calibri" w:cs="Calibri"/>
                <w:sz w:val="18"/>
                <w:szCs w:val="18"/>
                <w:lang w:val="en-AU"/>
              </w:rPr>
              <w:t xml:space="preserve"> </w:t>
            </w:r>
            <w:r>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3D260A" w14:paraId="19C237B4" w14:textId="77777777" w:rsidTr="0027129A">
        <w:trPr>
          <w:cantSplit/>
        </w:trPr>
        <w:tc>
          <w:tcPr>
            <w:tcW w:w="2775" w:type="dxa"/>
            <w:shd w:val="clear" w:color="auto" w:fill="auto"/>
          </w:tcPr>
          <w:p w14:paraId="64E479CD" w14:textId="7CB5D13A" w:rsidR="003D260A" w:rsidRPr="00C40A21" w:rsidRDefault="00B079A6" w:rsidP="00084E14">
            <w:pPr>
              <w:rPr>
                <w:rFonts w:ascii="Calibri" w:hAnsi="Calibri" w:cs="Calibri"/>
                <w:i/>
                <w:sz w:val="18"/>
                <w:szCs w:val="18"/>
                <w:lang w:val="en-AU"/>
              </w:rPr>
            </w:pPr>
            <w:proofErr w:type="spellStart"/>
            <w:r>
              <w:rPr>
                <w:rFonts w:ascii="Calibri" w:hAnsi="Calibri" w:cs="Calibri"/>
                <w:i/>
                <w:sz w:val="18"/>
                <w:szCs w:val="18"/>
                <w:lang w:val="en-AU"/>
              </w:rPr>
              <w:t>glm_</w:t>
            </w:r>
            <w:r w:rsidR="003D260A">
              <w:rPr>
                <w:rFonts w:ascii="Calibri" w:hAnsi="Calibri" w:cs="Calibri"/>
                <w:i/>
                <w:sz w:val="18"/>
                <w:szCs w:val="18"/>
                <w:lang w:val="en-AU"/>
              </w:rPr>
              <w:t>num_</w:t>
            </w:r>
            <w:proofErr w:type="gramStart"/>
            <w:r w:rsidR="003D260A">
              <w:rPr>
                <w:rFonts w:ascii="Calibri" w:hAnsi="Calibri" w:cs="Calibri"/>
                <w:i/>
                <w:sz w:val="18"/>
                <w:szCs w:val="18"/>
                <w:lang w:val="en-AU"/>
              </w:rPr>
              <w:t>reals</w:t>
            </w:r>
            <w:proofErr w:type="spellEnd"/>
            <w:r w:rsidR="003D260A">
              <w:rPr>
                <w:rFonts w:ascii="Calibri" w:hAnsi="Calibri" w:cs="Calibri"/>
                <w:i/>
                <w:sz w:val="18"/>
                <w:szCs w:val="18"/>
                <w:lang w:val="en-AU"/>
              </w:rPr>
              <w:t>(</w:t>
            </w:r>
            <w:proofErr w:type="gramEnd"/>
            <w:r w:rsidR="003D260A">
              <w:rPr>
                <w:rFonts w:ascii="Calibri" w:hAnsi="Calibri" w:cs="Calibri"/>
                <w:i/>
                <w:sz w:val="18"/>
                <w:szCs w:val="18"/>
                <w:lang w:val="en-AU"/>
              </w:rPr>
              <w:t>100)</w:t>
            </w:r>
          </w:p>
        </w:tc>
        <w:tc>
          <w:tcPr>
            <w:tcW w:w="1255" w:type="dxa"/>
            <w:shd w:val="clear" w:color="auto" w:fill="auto"/>
          </w:tcPr>
          <w:p w14:paraId="2C219F4A" w14:textId="27874BD3" w:rsidR="003D260A" w:rsidRPr="00C40A21" w:rsidRDefault="003D260A" w:rsidP="00084E14">
            <w:pPr>
              <w:rPr>
                <w:rFonts w:ascii="Calibri" w:hAnsi="Calibri" w:cs="Calibri"/>
                <w:sz w:val="18"/>
                <w:szCs w:val="18"/>
                <w:lang w:val="en-AU"/>
              </w:rPr>
            </w:pPr>
            <w:r>
              <w:rPr>
                <w:rFonts w:ascii="Calibri" w:hAnsi="Calibri" w:cs="Calibri"/>
                <w:sz w:val="18"/>
                <w:szCs w:val="18"/>
              </w:rPr>
              <w:t>integer</w:t>
            </w:r>
          </w:p>
        </w:tc>
        <w:tc>
          <w:tcPr>
            <w:tcW w:w="4986" w:type="dxa"/>
            <w:shd w:val="clear" w:color="auto" w:fill="auto"/>
          </w:tcPr>
          <w:p w14:paraId="20E8B05A" w14:textId="7196D223" w:rsidR="003D260A" w:rsidRPr="00C40A21" w:rsidRDefault="003D260A" w:rsidP="00084E14">
            <w:pPr>
              <w:rPr>
                <w:rFonts w:ascii="Calibri" w:hAnsi="Calibri" w:cs="Calibri"/>
                <w:sz w:val="18"/>
                <w:szCs w:val="18"/>
                <w:lang w:val="en-AU"/>
              </w:rPr>
            </w:pPr>
            <w:r>
              <w:rPr>
                <w:rFonts w:ascii="Calibri" w:hAnsi="Calibri" w:cs="Calibri"/>
                <w:sz w:val="18"/>
                <w:szCs w:val="18"/>
              </w:rPr>
              <w:t xml:space="preserve">Number of parameter realizations to draw from the posterior parameter distribution (using final, estimated parameter values as the parameter mean vector, and the FOSM-based posterior covariance matrix).  Following generation of the realizations, the model is run once for each realization. The resulting observation ensemble is saved in a CSV file named </w:t>
            </w:r>
            <w:r w:rsidRPr="00251448">
              <w:rPr>
                <w:rFonts w:ascii="Calibri" w:hAnsi="Calibri" w:cs="Calibri"/>
                <w:i/>
                <w:sz w:val="18"/>
                <w:szCs w:val="18"/>
              </w:rPr>
              <w:t>case.obs.csv</w:t>
            </w:r>
            <w:r>
              <w:rPr>
                <w:rFonts w:ascii="Calibri" w:hAnsi="Calibri" w:cs="Calibri"/>
                <w:sz w:val="18"/>
                <w:szCs w:val="18"/>
              </w:rPr>
              <w:t xml:space="preserve">; the parameter ensemble is saved in a CSV file named </w:t>
            </w:r>
            <w:r w:rsidRPr="00251448">
              <w:rPr>
                <w:rFonts w:ascii="Calibri" w:hAnsi="Calibri" w:cs="Calibri"/>
                <w:i/>
                <w:sz w:val="18"/>
                <w:szCs w:val="18"/>
              </w:rPr>
              <w:t>case.par.csv</w:t>
            </w:r>
            <w:r>
              <w:rPr>
                <w:rFonts w:ascii="Calibri" w:hAnsi="Calibri" w:cs="Calibri"/>
                <w:i/>
                <w:sz w:val="18"/>
                <w:szCs w:val="18"/>
              </w:rPr>
              <w:t>.</w:t>
            </w:r>
          </w:p>
        </w:tc>
      </w:tr>
      <w:tr w:rsidR="003D260A" w14:paraId="1F8A707D" w14:textId="77777777" w:rsidTr="0027129A">
        <w:trPr>
          <w:cantSplit/>
        </w:trPr>
        <w:tc>
          <w:tcPr>
            <w:tcW w:w="2775" w:type="dxa"/>
            <w:shd w:val="clear" w:color="auto" w:fill="auto"/>
          </w:tcPr>
          <w:p w14:paraId="4ADFA10C" w14:textId="5A62C92C"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save_binary</w:t>
            </w:r>
            <w:proofErr w:type="spellEnd"/>
            <w:r>
              <w:rPr>
                <w:rFonts w:ascii="Calibri" w:hAnsi="Calibri" w:cs="Calibri"/>
                <w:i/>
                <w:sz w:val="18"/>
                <w:szCs w:val="18"/>
                <w:lang w:val="en-AU"/>
              </w:rPr>
              <w:t>(false)</w:t>
            </w:r>
          </w:p>
        </w:tc>
        <w:tc>
          <w:tcPr>
            <w:tcW w:w="1255" w:type="dxa"/>
            <w:shd w:val="clear" w:color="auto" w:fill="auto"/>
          </w:tcPr>
          <w:p w14:paraId="00322D18" w14:textId="31D4A45E" w:rsidR="003D260A" w:rsidRPr="00C40A21" w:rsidRDefault="003D260A" w:rsidP="00084E14">
            <w:pPr>
              <w:rPr>
                <w:rFonts w:ascii="Calibri" w:hAnsi="Calibri" w:cs="Calibri"/>
                <w:sz w:val="18"/>
                <w:szCs w:val="18"/>
                <w:lang w:val="en-AU"/>
              </w:rPr>
            </w:pPr>
            <w:r>
              <w:rPr>
                <w:rFonts w:ascii="Calibri" w:hAnsi="Calibri" w:cs="Calibri"/>
                <w:sz w:val="18"/>
                <w:szCs w:val="18"/>
              </w:rPr>
              <w:t>Boolean</w:t>
            </w:r>
          </w:p>
        </w:tc>
        <w:tc>
          <w:tcPr>
            <w:tcW w:w="4986" w:type="dxa"/>
            <w:shd w:val="clear" w:color="auto" w:fill="auto"/>
          </w:tcPr>
          <w:p w14:paraId="1FF89C21" w14:textId="6ADD8555" w:rsidR="003D260A" w:rsidRPr="00C40A21" w:rsidRDefault="003D260A" w:rsidP="00084E14">
            <w:pPr>
              <w:rPr>
                <w:rFonts w:ascii="Calibri" w:hAnsi="Calibri" w:cs="Calibri"/>
                <w:sz w:val="18"/>
                <w:szCs w:val="18"/>
                <w:lang w:val="en-AU"/>
              </w:rPr>
            </w:pPr>
            <w:r>
              <w:rPr>
                <w:rFonts w:ascii="Calibri" w:hAnsi="Calibri" w:cs="Calibri"/>
                <w:sz w:val="18"/>
                <w:lang w:val="en-AU"/>
              </w:rPr>
              <w:t xml:space="preserve">A flag to save parameter and observation ensembles in binary format. If this is set to </w:t>
            </w:r>
            <w:r w:rsidRPr="007071CD">
              <w:rPr>
                <w:rFonts w:ascii="Calibri" w:hAnsi="Calibri" w:cs="Calibri"/>
                <w:i/>
                <w:sz w:val="18"/>
                <w:lang w:val="en-AU"/>
              </w:rPr>
              <w:t>true</w:t>
            </w:r>
            <w:r>
              <w:rPr>
                <w:rFonts w:ascii="Calibri" w:hAnsi="Calibri" w:cs="Calibri"/>
                <w:sz w:val="18"/>
                <w:lang w:val="en-AU"/>
              </w:rPr>
              <w:t xml:space="preserve">, parameter and observation ensembles are saved in files named </w:t>
            </w:r>
            <w:proofErr w:type="spellStart"/>
            <w:r>
              <w:rPr>
                <w:rFonts w:ascii="Calibri" w:hAnsi="Calibri" w:cs="Calibri"/>
                <w:i/>
                <w:sz w:val="18"/>
                <w:lang w:val="en-AU"/>
              </w:rPr>
              <w:t>case.par.jcb</w:t>
            </w:r>
            <w:proofErr w:type="spellEnd"/>
            <w:r>
              <w:rPr>
                <w:rFonts w:ascii="Calibri" w:hAnsi="Calibri" w:cs="Calibri"/>
                <w:sz w:val="18"/>
                <w:lang w:val="en-AU"/>
              </w:rPr>
              <w:t xml:space="preserve"> and </w:t>
            </w:r>
            <w:proofErr w:type="spellStart"/>
            <w:r>
              <w:rPr>
                <w:rFonts w:ascii="Calibri" w:hAnsi="Calibri" w:cs="Calibri"/>
                <w:i/>
                <w:sz w:val="18"/>
                <w:lang w:val="en-AU"/>
              </w:rPr>
              <w:t>case.obs.jcb</w:t>
            </w:r>
            <w:proofErr w:type="spellEnd"/>
            <w:r>
              <w:rPr>
                <w:rFonts w:ascii="Calibri" w:hAnsi="Calibri" w:cs="Calibri"/>
                <w:sz w:val="18"/>
                <w:lang w:val="en-AU"/>
              </w:rPr>
              <w:t>.</w:t>
            </w:r>
          </w:p>
        </w:tc>
      </w:tr>
      <w:tr w:rsidR="003D260A" w14:paraId="1C6F1680" w14:textId="77777777" w:rsidTr="0027129A">
        <w:trPr>
          <w:cantSplit/>
        </w:trPr>
        <w:tc>
          <w:tcPr>
            <w:tcW w:w="2775" w:type="dxa"/>
            <w:shd w:val="clear" w:color="auto" w:fill="auto"/>
          </w:tcPr>
          <w:p w14:paraId="6ECA5856" w14:textId="71150A23" w:rsidR="003D260A" w:rsidRPr="00C40A21" w:rsidRDefault="003D260A" w:rsidP="00084E14">
            <w:pPr>
              <w:rPr>
                <w:rFonts w:ascii="Calibri" w:hAnsi="Calibri" w:cs="Calibri"/>
                <w:i/>
                <w:sz w:val="18"/>
                <w:szCs w:val="18"/>
                <w:lang w:val="en-AU"/>
              </w:rPr>
            </w:pPr>
            <w:proofErr w:type="spellStart"/>
            <w:r>
              <w:rPr>
                <w:rFonts w:ascii="Calibri" w:hAnsi="Calibri" w:cs="Calibri"/>
                <w:i/>
                <w:sz w:val="18"/>
                <w:szCs w:val="18"/>
                <w:lang w:val="en-AU"/>
              </w:rPr>
              <w:t>tie_by_group</w:t>
            </w:r>
            <w:proofErr w:type="spellEnd"/>
            <w:r>
              <w:rPr>
                <w:rFonts w:ascii="Calibri" w:hAnsi="Calibri" w:cs="Calibri"/>
                <w:i/>
                <w:sz w:val="18"/>
                <w:szCs w:val="18"/>
                <w:lang w:val="en-AU"/>
              </w:rPr>
              <w:t>(false)</w:t>
            </w:r>
          </w:p>
        </w:tc>
        <w:tc>
          <w:tcPr>
            <w:tcW w:w="1255" w:type="dxa"/>
            <w:shd w:val="clear" w:color="auto" w:fill="auto"/>
          </w:tcPr>
          <w:p w14:paraId="63ABCE41" w14:textId="6D980CF1" w:rsidR="003D260A" w:rsidRPr="00C40A21" w:rsidRDefault="003D260A"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51148CEC" w14:textId="047BF63F" w:rsidR="003D260A" w:rsidRPr="007071CD" w:rsidRDefault="003D260A" w:rsidP="005377B8">
            <w:pPr>
              <w:rPr>
                <w:rFonts w:ascii="Calibri" w:hAnsi="Calibri" w:cs="Calibri"/>
                <w:sz w:val="18"/>
                <w:szCs w:val="18"/>
              </w:rPr>
            </w:pPr>
            <w:r>
              <w:rPr>
                <w:rFonts w:ascii="Calibri" w:hAnsi="Calibri" w:cs="Calibri"/>
                <w:sz w:val="18"/>
                <w:szCs w:val="18"/>
              </w:rPr>
              <w:t xml:space="preserve">Flag to tie all adjustable parameters by group designation; </w:t>
            </w:r>
            <w:proofErr w:type="gramStart"/>
            <w:r>
              <w:rPr>
                <w:rFonts w:ascii="Calibri" w:hAnsi="Calibri" w:cs="Calibri"/>
                <w:sz w:val="18"/>
                <w:szCs w:val="18"/>
              </w:rPr>
              <w:t>however</w:t>
            </w:r>
            <w:proofErr w:type="gramEnd"/>
            <w:r>
              <w:rPr>
                <w:rFonts w:ascii="Calibri" w:hAnsi="Calibri" w:cs="Calibri"/>
                <w:sz w:val="18"/>
                <w:szCs w:val="18"/>
              </w:rPr>
              <w:t xml:space="preserve"> all user-supplied parameter tied-parent relationships are preserved. The effective number of adjustable parameters thus becomes the number of parameter groups (which contain at least one adjustable parameter) plus the number of parameters that are listed as having others tied to it.</w:t>
            </w:r>
          </w:p>
        </w:tc>
      </w:tr>
      <w:tr w:rsidR="003D260A" w14:paraId="7BC22C54" w14:textId="77777777" w:rsidTr="0027129A">
        <w:trPr>
          <w:cantSplit/>
        </w:trPr>
        <w:tc>
          <w:tcPr>
            <w:tcW w:w="2775" w:type="dxa"/>
            <w:shd w:val="clear" w:color="auto" w:fill="auto"/>
          </w:tcPr>
          <w:p w14:paraId="09836359" w14:textId="4D9890AA" w:rsidR="003D260A"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iteration_summary</w:t>
            </w:r>
            <w:proofErr w:type="spellEnd"/>
            <w:r w:rsidRPr="00C40A21">
              <w:rPr>
                <w:rFonts w:ascii="Calibri" w:hAnsi="Calibri" w:cs="Calibri"/>
                <w:i/>
                <w:sz w:val="18"/>
                <w:szCs w:val="18"/>
                <w:lang w:val="en-AU"/>
              </w:rPr>
              <w:t>(true)</w:t>
            </w:r>
          </w:p>
        </w:tc>
        <w:tc>
          <w:tcPr>
            <w:tcW w:w="1255" w:type="dxa"/>
            <w:shd w:val="clear" w:color="auto" w:fill="auto"/>
          </w:tcPr>
          <w:p w14:paraId="1086F486" w14:textId="2AF60E2A" w:rsidR="003D260A" w:rsidRDefault="003D260A"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245F6C15" w14:textId="1C3E1473" w:rsidR="003D260A" w:rsidRPr="00251448" w:rsidRDefault="003D260A" w:rsidP="005377B8">
            <w:pPr>
              <w:rPr>
                <w:rFonts w:ascii="Calibri" w:hAnsi="Calibri" w:cs="Calibri"/>
                <w:sz w:val="18"/>
                <w:szCs w:val="18"/>
              </w:rPr>
            </w:pPr>
            <w:r w:rsidRPr="00C40A21">
              <w:rPr>
                <w:rFonts w:ascii="Calibri" w:hAnsi="Calibri" w:cs="Calibri"/>
                <w:sz w:val="18"/>
                <w:szCs w:val="18"/>
              </w:rPr>
              <w:t>This flag activates or deactivates the writing of CSV files summarizing parameters (</w:t>
            </w:r>
            <w:proofErr w:type="spellStart"/>
            <w:proofErr w:type="gramStart"/>
            <w:r w:rsidRPr="00C40A21">
              <w:rPr>
                <w:rFonts w:ascii="Calibri" w:hAnsi="Calibri" w:cs="Calibri"/>
                <w:i/>
                <w:sz w:val="18"/>
                <w:szCs w:val="18"/>
              </w:rPr>
              <w:t>case.ipar</w:t>
            </w:r>
            <w:proofErr w:type="spellEnd"/>
            <w:proofErr w:type="gramEnd"/>
            <w:r w:rsidRPr="00C40A21">
              <w:rPr>
                <w:rFonts w:ascii="Calibri" w:hAnsi="Calibri" w:cs="Calibri"/>
                <w:sz w:val="18"/>
                <w:szCs w:val="18"/>
              </w:rPr>
              <w:t>), objective functions (</w:t>
            </w:r>
            <w:proofErr w:type="spellStart"/>
            <w:r w:rsidRPr="00C40A21">
              <w:rPr>
                <w:rFonts w:ascii="Calibri" w:hAnsi="Calibri" w:cs="Calibri"/>
                <w:i/>
                <w:sz w:val="18"/>
                <w:szCs w:val="18"/>
              </w:rPr>
              <w:t>case.iobj</w:t>
            </w:r>
            <w:proofErr w:type="spellEnd"/>
            <w:r w:rsidRPr="00C40A21">
              <w:rPr>
                <w:rFonts w:ascii="Calibri" w:hAnsi="Calibri" w:cs="Calibri"/>
                <w:sz w:val="18"/>
                <w:szCs w:val="18"/>
              </w:rPr>
              <w:t>), sensitivities (</w:t>
            </w:r>
            <w:proofErr w:type="spellStart"/>
            <w:r w:rsidRPr="00C40A21">
              <w:rPr>
                <w:rFonts w:ascii="Calibri" w:hAnsi="Calibri" w:cs="Calibri"/>
                <w:i/>
                <w:sz w:val="18"/>
                <w:szCs w:val="18"/>
              </w:rPr>
              <w:t>case.isen</w:t>
            </w:r>
            <w:proofErr w:type="spellEnd"/>
            <w:r w:rsidRPr="00C40A21">
              <w:rPr>
                <w:rFonts w:ascii="Calibri" w:hAnsi="Calibri" w:cs="Calibri"/>
                <w:sz w:val="18"/>
                <w:szCs w:val="18"/>
              </w:rPr>
              <w:t>), trial parameter upgrades (</w:t>
            </w:r>
            <w:r w:rsidRPr="00C40A21">
              <w:rPr>
                <w:rFonts w:ascii="Calibri" w:hAnsi="Calibri" w:cs="Calibri"/>
                <w:i/>
                <w:sz w:val="18"/>
                <w:szCs w:val="18"/>
              </w:rPr>
              <w:t>case.upg.csv</w:t>
            </w:r>
            <w:r w:rsidRPr="00C40A21">
              <w:rPr>
                <w:rFonts w:ascii="Calibri" w:hAnsi="Calibri" w:cs="Calibri"/>
                <w:sz w:val="18"/>
                <w:szCs w:val="18"/>
              </w:rPr>
              <w:t>) and parameter-to-run</w:t>
            </w:r>
            <w:r>
              <w:rPr>
                <w:rFonts w:ascii="Calibri" w:hAnsi="Calibri" w:cs="Calibri"/>
                <w:sz w:val="18"/>
                <w:szCs w:val="18"/>
              </w:rPr>
              <w:t>-</w:t>
            </w:r>
            <w:r w:rsidRPr="00C40A21">
              <w:rPr>
                <w:rFonts w:ascii="Calibri" w:hAnsi="Calibri" w:cs="Calibri"/>
                <w:sz w:val="18"/>
                <w:szCs w:val="18"/>
              </w:rPr>
              <w:t>id mapping (</w:t>
            </w:r>
            <w:proofErr w:type="spellStart"/>
            <w:r w:rsidRPr="00C40A21">
              <w:rPr>
                <w:rFonts w:ascii="Calibri" w:hAnsi="Calibri" w:cs="Calibri"/>
                <w:i/>
                <w:sz w:val="18"/>
                <w:szCs w:val="18"/>
              </w:rPr>
              <w:t>case.rid</w:t>
            </w:r>
            <w:proofErr w:type="spellEnd"/>
            <w:r w:rsidRPr="00C40A21">
              <w:rPr>
                <w:rFonts w:ascii="Calibri" w:hAnsi="Calibri" w:cs="Calibri"/>
                <w:sz w:val="18"/>
                <w:szCs w:val="18"/>
              </w:rPr>
              <w:t>).</w:t>
            </w:r>
          </w:p>
        </w:tc>
      </w:tr>
      <w:tr w:rsidR="003D260A" w14:paraId="29501B5D" w14:textId="77777777" w:rsidTr="0027129A">
        <w:trPr>
          <w:cantSplit/>
        </w:trPr>
        <w:tc>
          <w:tcPr>
            <w:tcW w:w="2775" w:type="dxa"/>
            <w:shd w:val="clear" w:color="auto" w:fill="auto"/>
          </w:tcPr>
          <w:p w14:paraId="1293181B" w14:textId="54F4CAA5"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lastRenderedPageBreak/>
              <w:t>der_forgive</w:t>
            </w:r>
            <w:proofErr w:type="spellEnd"/>
            <w:r w:rsidRPr="00C40A21">
              <w:rPr>
                <w:rFonts w:ascii="Calibri" w:hAnsi="Calibri" w:cs="Calibri"/>
                <w:i/>
                <w:sz w:val="18"/>
                <w:szCs w:val="18"/>
                <w:lang w:val="en-AU"/>
              </w:rPr>
              <w:t>(true)</w:t>
            </w:r>
          </w:p>
        </w:tc>
        <w:tc>
          <w:tcPr>
            <w:tcW w:w="1255" w:type="dxa"/>
            <w:shd w:val="clear" w:color="auto" w:fill="auto"/>
          </w:tcPr>
          <w:p w14:paraId="3010751D" w14:textId="30CF361F" w:rsidR="003D260A" w:rsidRPr="00C40A21" w:rsidRDefault="003D260A" w:rsidP="005377B8">
            <w:pPr>
              <w:rPr>
                <w:rFonts w:ascii="Calibri" w:hAnsi="Calibri" w:cs="Calibri"/>
                <w:sz w:val="18"/>
                <w:szCs w:val="18"/>
              </w:rPr>
            </w:pPr>
            <w:r w:rsidRPr="00C40A21">
              <w:rPr>
                <w:rFonts w:ascii="Calibri" w:hAnsi="Calibri" w:cs="Calibri"/>
                <w:sz w:val="18"/>
                <w:szCs w:val="18"/>
                <w:lang w:val="en-AU"/>
              </w:rPr>
              <w:t>Boolean</w:t>
            </w:r>
          </w:p>
        </w:tc>
        <w:tc>
          <w:tcPr>
            <w:tcW w:w="4986" w:type="dxa"/>
            <w:shd w:val="clear" w:color="auto" w:fill="auto"/>
          </w:tcPr>
          <w:p w14:paraId="0269A0F2" w14:textId="1D37A9C3" w:rsidR="003D260A" w:rsidRPr="00C40A21" w:rsidRDefault="003D260A" w:rsidP="005377B8">
            <w:pPr>
              <w:rPr>
                <w:rFonts w:ascii="Calibri" w:hAnsi="Calibri" w:cs="Calibri"/>
                <w:sz w:val="18"/>
                <w:szCs w:val="18"/>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Pr>
                <w:rFonts w:ascii="Calibri" w:hAnsi="Calibri" w:cs="Calibri"/>
                <w:sz w:val="18"/>
                <w:szCs w:val="18"/>
                <w:lang w:val="en-AU"/>
              </w:rPr>
              <w:t xml:space="preserve">, PESTPP-GLM terminates </w:t>
            </w:r>
            <w:r w:rsidRPr="00C40A21">
              <w:rPr>
                <w:rFonts w:ascii="Calibri" w:hAnsi="Calibri" w:cs="Calibri"/>
                <w:sz w:val="18"/>
                <w:szCs w:val="18"/>
                <w:lang w:val="en-AU"/>
              </w:rPr>
              <w:t>execution with an appropriate message</w:t>
            </w:r>
            <w:r>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D260A" w14:paraId="4AC0238C" w14:textId="77777777" w:rsidTr="0027129A">
        <w:trPr>
          <w:cantSplit/>
        </w:trPr>
        <w:tc>
          <w:tcPr>
            <w:tcW w:w="2775" w:type="dxa"/>
            <w:shd w:val="clear" w:color="auto" w:fill="auto"/>
          </w:tcPr>
          <w:p w14:paraId="1D0A2CC0" w14:textId="55273BD1"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global_opt</w:t>
            </w:r>
            <w:proofErr w:type="spellEnd"/>
            <w:r w:rsidRPr="00C40A21">
              <w:rPr>
                <w:rFonts w:ascii="Calibri" w:hAnsi="Calibri" w:cs="Calibri"/>
                <w:i/>
                <w:sz w:val="18"/>
                <w:szCs w:val="18"/>
                <w:lang w:val="en-AU"/>
              </w:rPr>
              <w:t>(de)</w:t>
            </w:r>
          </w:p>
        </w:tc>
        <w:tc>
          <w:tcPr>
            <w:tcW w:w="1255" w:type="dxa"/>
            <w:shd w:val="clear" w:color="auto" w:fill="auto"/>
          </w:tcPr>
          <w:p w14:paraId="2A638437" w14:textId="611395F1" w:rsidR="003D260A" w:rsidRPr="00C40A21" w:rsidRDefault="003D260A" w:rsidP="005377B8">
            <w:pPr>
              <w:rPr>
                <w:rFonts w:ascii="Calibri" w:hAnsi="Calibri" w:cs="Calibri"/>
                <w:sz w:val="18"/>
                <w:szCs w:val="18"/>
              </w:rPr>
            </w:pPr>
            <w:r w:rsidRPr="00C40A21">
              <w:rPr>
                <w:rFonts w:ascii="Calibri" w:hAnsi="Calibri" w:cs="Calibri"/>
                <w:sz w:val="18"/>
                <w:szCs w:val="18"/>
                <w:lang w:val="en-AU"/>
              </w:rPr>
              <w:t>text</w:t>
            </w:r>
          </w:p>
        </w:tc>
        <w:tc>
          <w:tcPr>
            <w:tcW w:w="4986" w:type="dxa"/>
            <w:shd w:val="clear" w:color="auto" w:fill="auto"/>
          </w:tcPr>
          <w:p w14:paraId="46D3E9E0" w14:textId="1A5AB5B5" w:rsidR="003D260A" w:rsidRPr="00C40A21" w:rsidRDefault="003D260A" w:rsidP="005377B8">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D260A" w14:paraId="6620B9CD" w14:textId="77777777" w:rsidTr="0027129A">
        <w:trPr>
          <w:cantSplit/>
        </w:trPr>
        <w:tc>
          <w:tcPr>
            <w:tcW w:w="2775" w:type="dxa"/>
            <w:shd w:val="clear" w:color="auto" w:fill="auto"/>
          </w:tcPr>
          <w:p w14:paraId="48207E49" w14:textId="18534F1B"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de_pop_</w:t>
            </w:r>
            <w:proofErr w:type="gramStart"/>
            <w:r w:rsidRPr="00C40A21">
              <w:rPr>
                <w:rFonts w:ascii="Calibri" w:hAnsi="Calibri" w:cs="Calibri"/>
                <w:i/>
                <w:sz w:val="18"/>
                <w:szCs w:val="18"/>
                <w:lang w:val="en-AU"/>
              </w:rPr>
              <w:t>size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40)</w:t>
            </w:r>
          </w:p>
        </w:tc>
        <w:tc>
          <w:tcPr>
            <w:tcW w:w="1255" w:type="dxa"/>
            <w:shd w:val="clear" w:color="auto" w:fill="auto"/>
          </w:tcPr>
          <w:p w14:paraId="21999ADA" w14:textId="78A4E7CB"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CD658FE" w14:textId="390C25FF"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D260A" w14:paraId="5841F6DA" w14:textId="77777777" w:rsidTr="0027129A">
        <w:trPr>
          <w:cantSplit/>
        </w:trPr>
        <w:tc>
          <w:tcPr>
            <w:tcW w:w="2775" w:type="dxa"/>
            <w:shd w:val="clear" w:color="auto" w:fill="auto"/>
          </w:tcPr>
          <w:p w14:paraId="1084C9CA" w14:textId="6C22AB4B"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de_max_</w:t>
            </w:r>
            <w:proofErr w:type="gramStart"/>
            <w:r w:rsidRPr="00C40A21">
              <w:rPr>
                <w:rFonts w:ascii="Calibri" w:hAnsi="Calibri" w:cs="Calibri"/>
                <w:i/>
                <w:sz w:val="18"/>
                <w:szCs w:val="18"/>
                <w:lang w:val="en-AU"/>
              </w:rPr>
              <w:t>gen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100)</w:t>
            </w:r>
          </w:p>
        </w:tc>
        <w:tc>
          <w:tcPr>
            <w:tcW w:w="1255" w:type="dxa"/>
            <w:shd w:val="clear" w:color="auto" w:fill="auto"/>
          </w:tcPr>
          <w:p w14:paraId="513DF577" w14:textId="1F99E327"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0FEC114" w14:textId="7B3062A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Pr>
                <w:rFonts w:ascii="Calibri" w:hAnsi="Calibri" w:cs="Calibri"/>
                <w:sz w:val="18"/>
                <w:szCs w:val="18"/>
                <w:lang w:val="en-AU"/>
              </w:rPr>
              <w:t>z</w:t>
            </w:r>
            <w:r w:rsidRPr="00C40A21">
              <w:rPr>
                <w:rFonts w:ascii="Calibri" w:hAnsi="Calibri" w:cs="Calibri"/>
                <w:sz w:val="18"/>
                <w:szCs w:val="18"/>
                <w:lang w:val="en-AU"/>
              </w:rPr>
              <w:t>ation that is undertaken</w:t>
            </w:r>
            <w:r>
              <w:rPr>
                <w:rFonts w:ascii="Calibri" w:hAnsi="Calibri" w:cs="Calibri"/>
                <w:sz w:val="18"/>
                <w:szCs w:val="18"/>
                <w:lang w:val="en-AU"/>
              </w:rPr>
              <w:t xml:space="preserve"> by PESTPP-GLM.</w:t>
            </w:r>
          </w:p>
        </w:tc>
      </w:tr>
      <w:tr w:rsidR="003D260A" w14:paraId="535E614D" w14:textId="77777777" w:rsidTr="0027129A">
        <w:trPr>
          <w:cantSplit/>
        </w:trPr>
        <w:tc>
          <w:tcPr>
            <w:tcW w:w="2775" w:type="dxa"/>
            <w:shd w:val="clear" w:color="auto" w:fill="auto"/>
          </w:tcPr>
          <w:p w14:paraId="75A7FA2F" w14:textId="1277456F"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de_dither_f</w:t>
            </w:r>
            <w:proofErr w:type="spellEnd"/>
            <w:r w:rsidRPr="00C40A21">
              <w:rPr>
                <w:rFonts w:ascii="Calibri" w:hAnsi="Calibri" w:cs="Calibri"/>
                <w:i/>
                <w:sz w:val="18"/>
                <w:szCs w:val="18"/>
                <w:lang w:val="en-AU"/>
              </w:rPr>
              <w:t>(true)</w:t>
            </w:r>
          </w:p>
        </w:tc>
        <w:tc>
          <w:tcPr>
            <w:tcW w:w="1255" w:type="dxa"/>
            <w:shd w:val="clear" w:color="auto" w:fill="auto"/>
          </w:tcPr>
          <w:p w14:paraId="4835D9FB" w14:textId="5B7450B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54F8443B" w14:textId="3ACCF37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  </w:t>
            </w:r>
          </w:p>
        </w:tc>
      </w:tr>
      <w:tr w:rsidR="003D260A" w14:paraId="2797904B" w14:textId="77777777" w:rsidTr="0027129A">
        <w:trPr>
          <w:cantSplit/>
        </w:trPr>
        <w:tc>
          <w:tcPr>
            <w:tcW w:w="2775" w:type="dxa"/>
            <w:shd w:val="clear" w:color="auto" w:fill="auto"/>
          </w:tcPr>
          <w:p w14:paraId="66C7A6F4" w14:textId="31686341"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w:t>
            </w:r>
            <w:proofErr w:type="gramStart"/>
            <w:r w:rsidRPr="00C40A21">
              <w:rPr>
                <w:rFonts w:ascii="Calibri" w:hAnsi="Calibri" w:cs="Calibri"/>
                <w:i/>
                <w:sz w:val="18"/>
                <w:szCs w:val="18"/>
                <w:lang w:val="en-AU"/>
              </w:rPr>
              <w:t>f</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0.8)</w:t>
            </w:r>
          </w:p>
        </w:tc>
        <w:tc>
          <w:tcPr>
            <w:tcW w:w="1255" w:type="dxa"/>
            <w:shd w:val="clear" w:color="auto" w:fill="auto"/>
          </w:tcPr>
          <w:p w14:paraId="145CD2A2" w14:textId="0639E4C6"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8094B38" w14:textId="7F3ADBC5"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6.19.</w:t>
            </w:r>
          </w:p>
        </w:tc>
      </w:tr>
      <w:tr w:rsidR="003D260A" w14:paraId="25F5F23D" w14:textId="77777777" w:rsidTr="0027129A">
        <w:trPr>
          <w:cantSplit/>
        </w:trPr>
        <w:tc>
          <w:tcPr>
            <w:tcW w:w="2775" w:type="dxa"/>
            <w:shd w:val="clear" w:color="auto" w:fill="auto"/>
          </w:tcPr>
          <w:p w14:paraId="7C8744C4" w14:textId="079017B2" w:rsidR="003D260A" w:rsidRPr="00C40A21" w:rsidRDefault="003D260A" w:rsidP="00084E14">
            <w:pPr>
              <w:rPr>
                <w:rFonts w:ascii="Calibri" w:hAnsi="Calibri" w:cs="Calibri"/>
                <w:i/>
                <w:sz w:val="18"/>
                <w:szCs w:val="18"/>
                <w:lang w:val="en-AU"/>
              </w:rPr>
            </w:pPr>
            <w:proofErr w:type="spellStart"/>
            <w:r w:rsidRPr="00C40A21">
              <w:rPr>
                <w:rFonts w:ascii="Calibri" w:hAnsi="Calibri" w:cs="Calibri"/>
                <w:i/>
                <w:sz w:val="18"/>
                <w:szCs w:val="18"/>
                <w:lang w:val="en-AU"/>
              </w:rPr>
              <w:t>de_</w:t>
            </w:r>
            <w:proofErr w:type="gramStart"/>
            <w:r w:rsidRPr="00C40A21">
              <w:rPr>
                <w:rFonts w:ascii="Calibri" w:hAnsi="Calibri" w:cs="Calibri"/>
                <w:i/>
                <w:sz w:val="18"/>
                <w:szCs w:val="18"/>
                <w:lang w:val="en-AU"/>
              </w:rPr>
              <w:t>cr</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0.9)</w:t>
            </w:r>
          </w:p>
        </w:tc>
        <w:tc>
          <w:tcPr>
            <w:tcW w:w="1255" w:type="dxa"/>
            <w:shd w:val="clear" w:color="auto" w:fill="auto"/>
          </w:tcPr>
          <w:p w14:paraId="6C6603E5" w14:textId="4BABBB04"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20B0493A" w14:textId="265C0423" w:rsidR="003D260A" w:rsidRPr="00C40A21" w:rsidRDefault="003D260A"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r w:rsidR="003D260A" w14:paraId="2770E4CD" w14:textId="77777777" w:rsidTr="0027129A">
        <w:trPr>
          <w:cantSplit/>
        </w:trPr>
        <w:tc>
          <w:tcPr>
            <w:tcW w:w="2775" w:type="dxa"/>
            <w:shd w:val="clear" w:color="auto" w:fill="auto"/>
          </w:tcPr>
          <w:p w14:paraId="675AE287" w14:textId="3A223C66" w:rsidR="003D260A" w:rsidRPr="00C40A21" w:rsidRDefault="001A568B" w:rsidP="00084E14">
            <w:pPr>
              <w:rPr>
                <w:rFonts w:ascii="Calibri" w:hAnsi="Calibri" w:cs="Calibri"/>
                <w:i/>
                <w:sz w:val="18"/>
                <w:szCs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55" w:type="dxa"/>
            <w:shd w:val="clear" w:color="auto" w:fill="auto"/>
          </w:tcPr>
          <w:p w14:paraId="24B1431D" w14:textId="780FDA72" w:rsidR="003D260A" w:rsidRPr="00C40A21" w:rsidRDefault="001A568B"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3F6882DB" w14:textId="4ECEEDD0" w:rsidR="003D260A" w:rsidRPr="00C40A21" w:rsidRDefault="001A568B" w:rsidP="00084E14">
            <w:pPr>
              <w:rPr>
                <w:rFonts w:ascii="Calibri" w:hAnsi="Calibri" w:cs="Calibri"/>
                <w:sz w:val="18"/>
                <w:szCs w:val="18"/>
                <w:lang w:val="en-AU"/>
              </w:rPr>
            </w:pPr>
            <w:r>
              <w:rPr>
                <w:rFonts w:ascii="Calibri" w:hAnsi="Calibri" w:cs="Calibri"/>
                <w:sz w:val="18"/>
                <w:szCs w:val="18"/>
                <w:lang w:val="en-AU"/>
              </w:rPr>
              <w:t xml:space="preserve">Flag to enforce parameter bounds on any tied parameters </w:t>
            </w:r>
          </w:p>
        </w:tc>
      </w:tr>
      <w:tr w:rsidR="003D260A" w14:paraId="7A84E604" w14:textId="77777777" w:rsidTr="0027129A">
        <w:trPr>
          <w:cantSplit/>
        </w:trPr>
        <w:tc>
          <w:tcPr>
            <w:tcW w:w="2775" w:type="dxa"/>
            <w:shd w:val="clear" w:color="auto" w:fill="auto"/>
          </w:tcPr>
          <w:p w14:paraId="31064CC3" w14:textId="0622D60C" w:rsidR="003D260A" w:rsidRPr="00C40A21" w:rsidRDefault="00B079A6" w:rsidP="00084E14">
            <w:pPr>
              <w:rPr>
                <w:rFonts w:ascii="Calibri" w:hAnsi="Calibri" w:cs="Calibri"/>
                <w:i/>
                <w:sz w:val="18"/>
                <w:szCs w:val="18"/>
                <w:lang w:val="en-AU"/>
              </w:rPr>
            </w:pPr>
            <w:proofErr w:type="spellStart"/>
            <w:r>
              <w:rPr>
                <w:rFonts w:ascii="Calibri" w:hAnsi="Calibri" w:cs="Calibri"/>
                <w:i/>
                <w:sz w:val="18"/>
                <w:szCs w:val="18"/>
                <w:lang w:val="en-AU"/>
              </w:rPr>
              <w:t>glm_accept_mc_phi</w:t>
            </w:r>
            <w:proofErr w:type="spellEnd"/>
            <w:r>
              <w:rPr>
                <w:rFonts w:ascii="Calibri" w:hAnsi="Calibri" w:cs="Calibri"/>
                <w:i/>
                <w:sz w:val="18"/>
                <w:szCs w:val="18"/>
                <w:lang w:val="en-AU"/>
              </w:rPr>
              <w:t>(false)</w:t>
            </w:r>
          </w:p>
        </w:tc>
        <w:tc>
          <w:tcPr>
            <w:tcW w:w="1255" w:type="dxa"/>
            <w:shd w:val="clear" w:color="auto" w:fill="auto"/>
          </w:tcPr>
          <w:p w14:paraId="59BBA8D5" w14:textId="026018D2" w:rsidR="003D260A" w:rsidRPr="00C40A21" w:rsidRDefault="00B079A6" w:rsidP="00084E14">
            <w:pPr>
              <w:rPr>
                <w:rFonts w:ascii="Calibri" w:hAnsi="Calibri" w:cs="Calibri"/>
                <w:sz w:val="18"/>
                <w:szCs w:val="18"/>
                <w:lang w:val="en-AU"/>
              </w:rPr>
            </w:pPr>
            <w:r>
              <w:rPr>
                <w:rFonts w:ascii="Calibri" w:hAnsi="Calibri" w:cs="Calibri"/>
                <w:sz w:val="18"/>
                <w:szCs w:val="18"/>
                <w:lang w:val="en-AU"/>
              </w:rPr>
              <w:t>Boolean</w:t>
            </w:r>
          </w:p>
        </w:tc>
        <w:tc>
          <w:tcPr>
            <w:tcW w:w="4986" w:type="dxa"/>
            <w:shd w:val="clear" w:color="auto" w:fill="auto"/>
          </w:tcPr>
          <w:p w14:paraId="0F48E4F9" w14:textId="6404AB28" w:rsidR="003D260A" w:rsidRPr="00C40A21" w:rsidRDefault="00B079A6" w:rsidP="00084E14">
            <w:pPr>
              <w:rPr>
                <w:rFonts w:ascii="Calibri" w:hAnsi="Calibri" w:cs="Calibri"/>
                <w:sz w:val="18"/>
                <w:szCs w:val="18"/>
                <w:lang w:val="en-AU"/>
              </w:rPr>
            </w:pPr>
            <w:r>
              <w:rPr>
                <w:rFonts w:ascii="Calibri" w:hAnsi="Calibri" w:cs="Calibri"/>
                <w:sz w:val="18"/>
                <w:szCs w:val="18"/>
                <w:lang w:val="en-AU"/>
              </w:rPr>
              <w:t>Flag to accept FOSM-based realization phi each base iteration if the phi is lower than the lambda-testing phi.  Default is false.</w:t>
            </w:r>
          </w:p>
        </w:tc>
      </w:tr>
      <w:tr w:rsidR="002D09A2" w14:paraId="3873F341" w14:textId="77777777" w:rsidTr="0027129A">
        <w:trPr>
          <w:cantSplit/>
        </w:trPr>
        <w:tc>
          <w:tcPr>
            <w:tcW w:w="2775" w:type="dxa"/>
            <w:shd w:val="clear" w:color="auto" w:fill="auto"/>
          </w:tcPr>
          <w:p w14:paraId="1CC5C313" w14:textId="4E2392FF" w:rsidR="002D09A2" w:rsidRDefault="002D09A2" w:rsidP="002D09A2">
            <w:pPr>
              <w:rPr>
                <w:rFonts w:ascii="Calibri" w:hAnsi="Calibri" w:cs="Calibri"/>
                <w:i/>
                <w:sz w:val="18"/>
                <w:szCs w:val="18"/>
                <w:lang w:val="en-AU"/>
              </w:rPr>
            </w:pPr>
            <w:proofErr w:type="spellStart"/>
            <w:r w:rsidRPr="00C40A21">
              <w:rPr>
                <w:rFonts w:ascii="Arial" w:hAnsi="Arial" w:cs="Arial"/>
                <w:i/>
                <w:sz w:val="18"/>
              </w:rPr>
              <w:t>rand_</w:t>
            </w:r>
            <w:proofErr w:type="gramStart"/>
            <w:r w:rsidRPr="00C40A21">
              <w:rPr>
                <w:rFonts w:ascii="Arial" w:hAnsi="Arial" w:cs="Arial"/>
                <w:i/>
                <w:sz w:val="18"/>
              </w:rPr>
              <w:t>seed</w:t>
            </w:r>
            <w:proofErr w:type="spellEnd"/>
            <w:r w:rsidRPr="00C40A21">
              <w:rPr>
                <w:rFonts w:ascii="Arial" w:hAnsi="Arial" w:cs="Arial"/>
                <w:i/>
                <w:sz w:val="18"/>
              </w:rPr>
              <w:t>(</w:t>
            </w:r>
            <w:proofErr w:type="gramEnd"/>
            <w:r>
              <w:rPr>
                <w:rFonts w:ascii="Arial" w:hAnsi="Arial" w:cs="Arial"/>
                <w:i/>
                <w:sz w:val="18"/>
              </w:rPr>
              <w:t>358183147</w:t>
            </w:r>
            <w:r w:rsidRPr="00C40A21">
              <w:rPr>
                <w:rFonts w:ascii="Arial" w:hAnsi="Arial" w:cs="Arial"/>
                <w:i/>
                <w:sz w:val="18"/>
              </w:rPr>
              <w:t>)</w:t>
            </w:r>
          </w:p>
        </w:tc>
        <w:tc>
          <w:tcPr>
            <w:tcW w:w="1255" w:type="dxa"/>
            <w:shd w:val="clear" w:color="auto" w:fill="auto"/>
          </w:tcPr>
          <w:p w14:paraId="69D9841F" w14:textId="7C89624D"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986" w:type="dxa"/>
            <w:shd w:val="clear" w:color="auto" w:fill="auto"/>
          </w:tcPr>
          <w:p w14:paraId="58AE7965" w14:textId="717F8604" w:rsidR="002D09A2" w:rsidRDefault="002D09A2" w:rsidP="002D09A2">
            <w:pPr>
              <w:rPr>
                <w:rFonts w:ascii="Calibri" w:hAnsi="Calibri" w:cs="Calibri"/>
                <w:sz w:val="18"/>
                <w:szCs w:val="18"/>
                <w:lang w:val="en-AU"/>
              </w:rPr>
            </w:pPr>
            <w:r w:rsidRPr="00C40A21">
              <w:rPr>
                <w:rFonts w:ascii="Arial" w:hAnsi="Arial" w:cs="Arial"/>
                <w:sz w:val="18"/>
              </w:rPr>
              <w:t>Seed for the random number generator</w:t>
            </w:r>
            <w:r>
              <w:rPr>
                <w:rFonts w:ascii="Arial" w:hAnsi="Arial" w:cs="Arial"/>
                <w:sz w:val="18"/>
              </w:rPr>
              <w:t>.  Used for FOSM-</w:t>
            </w:r>
            <w:proofErr w:type="spellStart"/>
            <w:r>
              <w:rPr>
                <w:rFonts w:ascii="Arial" w:hAnsi="Arial" w:cs="Arial"/>
                <w:sz w:val="18"/>
              </w:rPr>
              <w:t>basd</w:t>
            </w:r>
            <w:proofErr w:type="spellEnd"/>
            <w:r>
              <w:rPr>
                <w:rFonts w:ascii="Arial" w:hAnsi="Arial" w:cs="Arial"/>
                <w:sz w:val="18"/>
              </w:rPr>
              <w:t xml:space="preserve"> Monte Carlo</w:t>
            </w:r>
          </w:p>
        </w:tc>
      </w:tr>
      <w:tr w:rsidR="00C56EF3" w14:paraId="3E8BA032" w14:textId="77777777" w:rsidTr="0027129A">
        <w:trPr>
          <w:cantSplit/>
        </w:trPr>
        <w:tc>
          <w:tcPr>
            <w:tcW w:w="2775" w:type="dxa"/>
            <w:shd w:val="clear" w:color="auto" w:fill="auto"/>
          </w:tcPr>
          <w:p w14:paraId="6CC840A5" w14:textId="3B732114" w:rsidR="00C56EF3" w:rsidRPr="00C40A21" w:rsidRDefault="00C56EF3" w:rsidP="002D09A2">
            <w:pPr>
              <w:rPr>
                <w:rFonts w:ascii="Arial" w:hAnsi="Arial" w:cs="Arial"/>
                <w:i/>
                <w:sz w:val="18"/>
              </w:rPr>
            </w:pPr>
            <w:proofErr w:type="spellStart"/>
            <w:r>
              <w:rPr>
                <w:rFonts w:ascii="Arial" w:hAnsi="Arial" w:cs="Arial"/>
                <w:i/>
                <w:sz w:val="18"/>
              </w:rPr>
              <w:t>glm_rebase_super</w:t>
            </w:r>
            <w:proofErr w:type="spellEnd"/>
          </w:p>
        </w:tc>
        <w:tc>
          <w:tcPr>
            <w:tcW w:w="1255" w:type="dxa"/>
            <w:shd w:val="clear" w:color="auto" w:fill="auto"/>
          </w:tcPr>
          <w:p w14:paraId="5964EA1C" w14:textId="630B351D" w:rsidR="00C56EF3" w:rsidRPr="00C40A21" w:rsidRDefault="00C56EF3" w:rsidP="002D09A2">
            <w:pPr>
              <w:rPr>
                <w:rFonts w:ascii="Arial" w:hAnsi="Arial" w:cs="Arial"/>
                <w:sz w:val="18"/>
              </w:rPr>
            </w:pPr>
            <w:proofErr w:type="spellStart"/>
            <w:r>
              <w:rPr>
                <w:rFonts w:ascii="Arial" w:hAnsi="Arial" w:cs="Arial"/>
                <w:sz w:val="18"/>
              </w:rPr>
              <w:t>boolean</w:t>
            </w:r>
            <w:proofErr w:type="spellEnd"/>
          </w:p>
        </w:tc>
        <w:tc>
          <w:tcPr>
            <w:tcW w:w="4986" w:type="dxa"/>
            <w:shd w:val="clear" w:color="auto" w:fill="auto"/>
          </w:tcPr>
          <w:p w14:paraId="0F760ADE" w14:textId="23DC50D7" w:rsidR="00C56EF3" w:rsidRPr="00C56EF3" w:rsidRDefault="00C56EF3" w:rsidP="002D09A2">
            <w:pPr>
              <w:rPr>
                <w:rFonts w:ascii="Arial" w:hAnsi="Arial" w:cs="Arial"/>
                <w:sz w:val="18"/>
              </w:rPr>
            </w:pPr>
            <w:r>
              <w:rPr>
                <w:rFonts w:ascii="Arial" w:hAnsi="Arial" w:cs="Arial"/>
                <w:sz w:val="18"/>
              </w:rPr>
              <w:t xml:space="preserve">A flag to run the super-parameter truncated values once at the start of the first super parameter iteration to provide a more accurate “base” run for calculating sensitivity numerators.  Only applies if </w:t>
            </w:r>
            <w:proofErr w:type="spellStart"/>
            <w:r>
              <w:rPr>
                <w:rFonts w:ascii="Arial" w:hAnsi="Arial" w:cs="Arial"/>
                <w:i/>
                <w:iCs/>
                <w:sz w:val="18"/>
              </w:rPr>
              <w:t>n_iter_base</w:t>
            </w:r>
            <w:proofErr w:type="spellEnd"/>
            <w:r>
              <w:rPr>
                <w:rFonts w:ascii="Arial" w:hAnsi="Arial" w:cs="Arial"/>
                <w:sz w:val="18"/>
              </w:rPr>
              <w:t xml:space="preserve"> = -1 and </w:t>
            </w:r>
            <w:proofErr w:type="spellStart"/>
            <w:r>
              <w:rPr>
                <w:rFonts w:ascii="Arial" w:hAnsi="Arial" w:cs="Arial"/>
                <w:i/>
                <w:iCs/>
                <w:sz w:val="18"/>
              </w:rPr>
              <w:t>base_jacobian</w:t>
            </w:r>
            <w:proofErr w:type="spellEnd"/>
            <w:r>
              <w:rPr>
                <w:rFonts w:ascii="Arial" w:hAnsi="Arial" w:cs="Arial"/>
                <w:sz w:val="18"/>
              </w:rPr>
              <w:t xml:space="preserve"> is supplied.  Default is False, which indicates use either the </w:t>
            </w:r>
            <w:proofErr w:type="spellStart"/>
            <w:r>
              <w:rPr>
                <w:rFonts w:ascii="Arial" w:hAnsi="Arial" w:cs="Arial"/>
                <w:i/>
                <w:iCs/>
                <w:sz w:val="18"/>
              </w:rPr>
              <w:t>hotstart_resfile</w:t>
            </w:r>
            <w:proofErr w:type="spellEnd"/>
            <w:r>
              <w:rPr>
                <w:rFonts w:ascii="Arial" w:hAnsi="Arial" w:cs="Arial"/>
                <w:sz w:val="18"/>
              </w:rPr>
              <w:t xml:space="preserve"> residuals or use the base run previously completed</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0"/>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169" w:name="_Toc32564151"/>
      <w:r>
        <w:lastRenderedPageBreak/>
        <w:t>7. PESTPP</w:t>
      </w:r>
      <w:r w:rsidR="005544EE">
        <w:t>-SEN</w:t>
      </w:r>
      <w:bookmarkEnd w:id="2169"/>
    </w:p>
    <w:p w14:paraId="31B4BEF9" w14:textId="77777777" w:rsidR="001F0DBB" w:rsidRDefault="001F0DBB" w:rsidP="001F0DBB">
      <w:pPr>
        <w:pStyle w:val="Heading2"/>
      </w:pPr>
      <w:bookmarkStart w:id="2170" w:name="_Toc32564152"/>
      <w:r>
        <w:t>7.1 Introduction</w:t>
      </w:r>
      <w:bookmarkEnd w:id="2170"/>
    </w:p>
    <w:p w14:paraId="7E0F2414" w14:textId="7AC0DBFD" w:rsidR="00835874" w:rsidRPr="00835874" w:rsidRDefault="00835874" w:rsidP="00835874">
      <w:pPr>
        <w:pStyle w:val="Heading3"/>
      </w:pPr>
      <w:bookmarkStart w:id="2171" w:name="_Toc32564153"/>
      <w:r>
        <w:t>7.1.1 General</w:t>
      </w:r>
      <w:bookmarkEnd w:id="2171"/>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w:t>
      </w:r>
      <w:proofErr w:type="spellStart"/>
      <w:r>
        <w:t>Saltelli</w:t>
      </w:r>
      <w:proofErr w:type="spellEnd"/>
      <w:r>
        <w:t xml:space="preserve">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82493A">
      <w:pPr>
        <w:pStyle w:val="ListParagraph"/>
        <w:numPr>
          <w:ilvl w:val="0"/>
          <w:numId w:val="15"/>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82493A">
      <w:pPr>
        <w:pStyle w:val="ListParagraph"/>
        <w:numPr>
          <w:ilvl w:val="0"/>
          <w:numId w:val="15"/>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82493A">
      <w:pPr>
        <w:pStyle w:val="ListParagraph"/>
        <w:numPr>
          <w:ilvl w:val="0"/>
          <w:numId w:val="15"/>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82493A">
      <w:pPr>
        <w:pStyle w:val="ListParagraph"/>
        <w:numPr>
          <w:ilvl w:val="0"/>
          <w:numId w:val="16"/>
        </w:numPr>
      </w:pPr>
      <w:r>
        <w:t>t</w:t>
      </w:r>
      <w:r w:rsidR="0014341C">
        <w:t xml:space="preserve">he Method of Morris (Morris, 1991), with extensions proposed by </w:t>
      </w:r>
      <w:proofErr w:type="spellStart"/>
      <w:r w:rsidR="0014341C">
        <w:t>Campolongo</w:t>
      </w:r>
      <w:proofErr w:type="spellEnd"/>
      <w:r w:rsidR="0014341C">
        <w:t xml:space="preserve"> </w:t>
      </w:r>
      <w:r w:rsidR="00D6584A">
        <w:t>et al</w:t>
      </w:r>
      <w:r w:rsidR="0014341C">
        <w:t xml:space="preserve"> (2005), and </w:t>
      </w:r>
    </w:p>
    <w:p w14:paraId="75375C95" w14:textId="77777777" w:rsidR="0014341C" w:rsidRDefault="001A2A2E" w:rsidP="0082493A">
      <w:pPr>
        <w:pStyle w:val="ListParagraph"/>
        <w:numPr>
          <w:ilvl w:val="0"/>
          <w:numId w:val="16"/>
        </w:numPr>
      </w:pPr>
      <w:r>
        <w:t>t</w:t>
      </w:r>
      <w:r w:rsidR="0014341C">
        <w:t xml:space="preserve">he Method of </w:t>
      </w:r>
      <w:proofErr w:type="spellStart"/>
      <w:r w:rsidR="0014341C">
        <w:t>Sobol</w:t>
      </w:r>
      <w:proofErr w:type="spellEnd"/>
      <w:r w:rsidR="0014341C">
        <w:t xml:space="preserve"> (</w:t>
      </w:r>
      <w:proofErr w:type="spellStart"/>
      <w:r w:rsidR="0014341C">
        <w:t>Sobol</w:t>
      </w:r>
      <w:proofErr w:type="spellEnd"/>
      <w:r w:rsidR="0014341C">
        <w:t xml:space="preserve">, 2001). </w:t>
      </w:r>
    </w:p>
    <w:p w14:paraId="67E7BAC9" w14:textId="445BDE05" w:rsidR="002671D9" w:rsidRDefault="0014341C" w:rsidP="002671D9">
      <w:r>
        <w:t xml:space="preserve">The Method of Morris </w:t>
      </w:r>
      <w:r w:rsidR="00D6584A">
        <w:t xml:space="preserve">is a </w:t>
      </w:r>
      <w:r>
        <w:t>“one-at-a-time” method (</w:t>
      </w:r>
      <w:proofErr w:type="spellStart"/>
      <w:r>
        <w:t>Saltelli</w:t>
      </w:r>
      <w:proofErr w:type="spellEnd"/>
      <w:r>
        <w:t xml:space="preserve"> et al, 2004). It is computationally </w:t>
      </w:r>
      <w:proofErr w:type="gramStart"/>
      <w:r>
        <w:t>efficient</w:t>
      </w:r>
      <w:r w:rsidR="00D6584A">
        <w:t>, and</w:t>
      </w:r>
      <w:proofErr w:type="gramEnd"/>
      <w:r w:rsidR="00D6584A">
        <w:t xml:space="preserve">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 xml:space="preserve">Method of </w:t>
      </w:r>
      <w:proofErr w:type="spellStart"/>
      <w:r>
        <w:t>Sobol</w:t>
      </w:r>
      <w:proofErr w:type="spellEnd"/>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decomposition of variance (</w:t>
      </w:r>
      <w:proofErr w:type="spellStart"/>
      <w:r>
        <w:t>Saltelli</w:t>
      </w:r>
      <w:proofErr w:type="spellEnd"/>
      <w:r>
        <w:t xml:space="preserve">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w:t>
      </w:r>
      <w:proofErr w:type="spellStart"/>
      <w:r w:rsidR="002671D9">
        <w:t>Sobol</w:t>
      </w:r>
      <w:proofErr w:type="spellEnd"/>
      <w:r w:rsidR="002671D9">
        <w:t xml:space="preserve">-based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172" w:name="_Toc32564154"/>
      <w:r>
        <w:t>7.1.2 Grouped Parameters</w:t>
      </w:r>
      <w:bookmarkEnd w:id="2172"/>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w:t>
      </w:r>
      <w:proofErr w:type="gramStart"/>
      <w:r>
        <w:t>particular model</w:t>
      </w:r>
      <w:proofErr w:type="gramEnd"/>
      <w:r>
        <w:t xml:space="preserve">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w:t>
      </w:r>
      <w:proofErr w:type="gramStart"/>
      <w:r w:rsidR="00BF476A">
        <w:t>all of</w:t>
      </w:r>
      <w:proofErr w:type="gramEnd"/>
      <w:r w:rsidR="00BF476A">
        <w:t xml:space="preserve">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2A349A21"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proofErr w:type="spellStart"/>
      <w:r w:rsidR="00B90766" w:rsidRPr="00B90766">
        <w:rPr>
          <w:i/>
        </w:rPr>
        <w:t>tie_by_</w:t>
      </w:r>
      <w:proofErr w:type="gramStart"/>
      <w:r w:rsidR="00B90766" w:rsidRPr="00B90766">
        <w:rPr>
          <w:i/>
        </w:rPr>
        <w:t>group</w:t>
      </w:r>
      <w:proofErr w:type="spellEnd"/>
      <w:r w:rsidR="00B90766" w:rsidRPr="00B90766">
        <w:rPr>
          <w:i/>
        </w:rPr>
        <w:t>(</w:t>
      </w:r>
      <w:proofErr w:type="gramEnd"/>
      <w:r w:rsidR="00B90766" w:rsidRPr="00B90766">
        <w:rPr>
          <w:i/>
        </w:rPr>
        <w:t>)</w:t>
      </w:r>
      <w:r w:rsidR="00B90766">
        <w:t xml:space="preserve"> control variable</w:t>
      </w:r>
      <w:r w:rsidR="00A8581B">
        <w:t xml:space="preserve"> dispenses with the need to specify individual parameter linkages in the manner described above.</w:t>
      </w:r>
      <w:r w:rsidR="004C49FE">
        <w:t xml:space="preserve">  It is important to note that tying parameters together can change the effect upper and lower bounds of the adjustable parameters – this is </w:t>
      </w:r>
      <w:proofErr w:type="spellStart"/>
      <w:r w:rsidR="004C49FE">
        <w:t>nessecary</w:t>
      </w:r>
      <w:proofErr w:type="spellEnd"/>
      <w:r w:rsidR="004C49FE">
        <w:t xml:space="preserve"> to keep the tied parameters within their bounds.  The effective bounds for each adjustable parameter are calculated at the start of PESTPP-SEN using the distance that each parameter is from its bounds; this information is reported to the run record file.</w:t>
      </w:r>
    </w:p>
    <w:p w14:paraId="0539CB25" w14:textId="77777777" w:rsidR="00535F27" w:rsidRDefault="00535F27" w:rsidP="00535F27">
      <w:pPr>
        <w:pStyle w:val="Heading2"/>
      </w:pPr>
      <w:bookmarkStart w:id="2173" w:name="_Toc32564155"/>
      <w:r>
        <w:t>7.2 Method of Morris</w:t>
      </w:r>
      <w:bookmarkEnd w:id="2173"/>
    </w:p>
    <w:p w14:paraId="1532FE72" w14:textId="3D59C534" w:rsidR="001C6537" w:rsidRDefault="001C6537" w:rsidP="001C6537">
      <w:pPr>
        <w:pStyle w:val="Heading3"/>
      </w:pPr>
      <w:bookmarkStart w:id="2174" w:name="_Toc32564156"/>
      <w:r>
        <w:t>7.2.1 Elementary Effects</w:t>
      </w:r>
      <w:bookmarkEnd w:id="2174"/>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proofErr w:type="spellStart"/>
      <w:r w:rsidR="00E460B0">
        <w:t>Saltelli</w:t>
      </w:r>
      <w:proofErr w:type="spellEnd"/>
      <w:r w:rsidR="00E460B0">
        <w:t xml:space="preserve">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lastRenderedPageBreak/>
        <w:t xml:space="preserve">A </w:t>
      </w:r>
      <w:r>
        <w:rPr>
          <w:i/>
        </w:rPr>
        <w:t>p-</w:t>
      </w:r>
      <w:r>
        <w:t>level grid is constructed inside th</w:t>
      </w:r>
      <w:r w:rsidR="00AD46C9">
        <w:t>is</w:t>
      </w:r>
      <w:r>
        <w:t xml:space="preserve"> hypercube. </w:t>
      </w:r>
      <w:proofErr w:type="gramStart"/>
      <w:r>
        <w:t>Thus</w:t>
      </w:r>
      <w:proofErr w:type="gramEnd"/>
      <w:r>
        <w:t xml:space="preserve"> each side </w:t>
      </w:r>
      <w:proofErr w:type="spellStart"/>
      <w:r>
        <w:rPr>
          <w:i/>
        </w:rPr>
        <w:t>i</w:t>
      </w:r>
      <w:proofErr w:type="spellEnd"/>
      <w:r>
        <w:rPr>
          <w:i/>
        </w:rPr>
        <w:t xml:space="preserve">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w:t>
      </w:r>
      <w:proofErr w:type="gramStart"/>
      <w:r>
        <w:t>actually be</w:t>
      </w:r>
      <w:proofErr w:type="gramEnd"/>
      <w:r>
        <w:t xml:space="preserve"> a function of model outputs such as an objective function). From two model runs we can calculate the elementary effect </w:t>
      </w:r>
      <w:proofErr w:type="spellStart"/>
      <w:r w:rsidR="0063301E" w:rsidRPr="001C6537">
        <w:t>EE</w:t>
      </w:r>
      <w:r w:rsidR="0063301E" w:rsidRPr="001C6537">
        <w:rPr>
          <w:i/>
          <w:vertAlign w:val="subscript"/>
        </w:rPr>
        <w:t>i</w:t>
      </w:r>
      <w:proofErr w:type="spellEnd"/>
      <w:r w:rsidR="0063301E">
        <w:t xml:space="preserve"> </w:t>
      </w:r>
      <w:r>
        <w:t xml:space="preserve">of the </w:t>
      </w:r>
      <w:proofErr w:type="spellStart"/>
      <w:r>
        <w:rPr>
          <w:i/>
        </w:rPr>
        <w:t>i</w:t>
      </w:r>
      <w:r w:rsidR="00210BFA" w:rsidRPr="00210BFA">
        <w:rPr>
          <w:vertAlign w:val="superscript"/>
        </w:rPr>
        <w:t>th</w:t>
      </w:r>
      <w:proofErr w:type="spellEnd"/>
      <w:r>
        <w:t xml:space="preserve"> parameter on this output as</w:t>
      </w:r>
    </w:p>
    <w:p w14:paraId="2B8F700F" w14:textId="77777777" w:rsidR="00C628C0" w:rsidRDefault="00C628C0" w:rsidP="00981AB5">
      <w:r>
        <w:tab/>
      </w:r>
      <w:proofErr w:type="spellStart"/>
      <w:r w:rsidR="001C6537" w:rsidRPr="001C6537">
        <w:t>EE</w:t>
      </w:r>
      <w:r w:rsidR="001C6537" w:rsidRPr="001C6537">
        <w:rPr>
          <w:i/>
          <w:vertAlign w:val="subscript"/>
        </w:rPr>
        <w:t>i</w:t>
      </w:r>
      <w:proofErr w:type="spellEnd"/>
      <w:r>
        <w:t xml:space="preserve"> = [</w:t>
      </w:r>
      <w:proofErr w:type="gramStart"/>
      <w:r>
        <w:rPr>
          <w:i/>
        </w:rPr>
        <w:t>y(</w:t>
      </w:r>
      <w:proofErr w:type="gramEnd"/>
      <w:r>
        <w:rPr>
          <w:i/>
        </w:rPr>
        <w:t>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ml:space="preserve">, </w:t>
      </w:r>
      <w:proofErr w:type="spellStart"/>
      <w:r>
        <w:rPr>
          <w:i/>
        </w:rPr>
        <w:t>x</w:t>
      </w:r>
      <w:r w:rsidRPr="00C628C0">
        <w:rPr>
          <w:i/>
          <w:vertAlign w:val="subscript"/>
        </w:rPr>
        <w:t>i</w:t>
      </w:r>
      <w:r>
        <w:rPr>
          <w:i/>
        </w:rPr>
        <w:t>+</w:t>
      </w:r>
      <w:r w:rsidRPr="00C628C0">
        <w:t>Δ</w:t>
      </w:r>
      <w:proofErr w:type="spellEnd"/>
      <w:r>
        <w:rPr>
          <w:i/>
        </w:rPr>
        <w:t>, x</w:t>
      </w:r>
      <w:r w:rsidRPr="00C628C0">
        <w:rPr>
          <w:i/>
          <w:vertAlign w:val="subscript"/>
        </w:rPr>
        <w:t>i+1</w:t>
      </w:r>
      <w:r>
        <w:rPr>
          <w:i/>
        </w:rPr>
        <w:t>,…</w:t>
      </w:r>
      <w:proofErr w:type="spellStart"/>
      <w:r>
        <w:rPr>
          <w:i/>
        </w:rPr>
        <w:t>x</w:t>
      </w:r>
      <w:r w:rsidRPr="00C628C0">
        <w:rPr>
          <w:i/>
          <w:vertAlign w:val="subscript"/>
        </w:rPr>
        <w:t>n</w:t>
      </w:r>
      <w:proofErr w:type="spellEnd"/>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proofErr w:type="spellStart"/>
      <w:r>
        <w:rPr>
          <w:i/>
        </w:rPr>
        <w:t>i</w:t>
      </w:r>
      <w:proofErr w:type="spellEnd"/>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w:t>
      </w:r>
      <w:proofErr w:type="spellStart"/>
      <w:r>
        <w:t>Campolongo</w:t>
      </w:r>
      <w:proofErr w:type="spellEnd"/>
      <w:r>
        <w:t xml:space="preserve"> et al (2005) suggest that a further statistic be calculated which they denote as </w:t>
      </w:r>
      <w:r w:rsidRPr="0063301E">
        <w:rPr>
          <w:i/>
        </w:rPr>
        <w:t>μ</w:t>
      </w:r>
      <w:r w:rsidRPr="00E17B7D">
        <w:t>*</w:t>
      </w:r>
      <w:r>
        <w:t xml:space="preserve">. This is the mean of the absolute values of </w:t>
      </w:r>
      <w:proofErr w:type="spellStart"/>
      <w:r>
        <w:t>EE</w:t>
      </w:r>
      <w:r w:rsidRPr="004659C7">
        <w:rPr>
          <w:i/>
          <w:vertAlign w:val="subscript"/>
        </w:rPr>
        <w:t>i</w:t>
      </w:r>
      <w:proofErr w:type="spellEnd"/>
      <w:r>
        <w:t>.</w:t>
      </w:r>
      <w:r w:rsidRPr="004659C7">
        <w:t xml:space="preserve"> </w:t>
      </w:r>
      <w:proofErr w:type="spellStart"/>
      <w:r>
        <w:t>Campolongo</w:t>
      </w:r>
      <w:proofErr w:type="spellEnd"/>
      <w:r>
        <w:t xml:space="preserve">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 xml:space="preserve">ation if </w:t>
      </w:r>
      <w:proofErr w:type="spellStart"/>
      <w:r w:rsidR="00B04E0C">
        <w:t>EE</w:t>
      </w:r>
      <w:r w:rsidR="00B04E0C" w:rsidRPr="00B04E0C">
        <w:rPr>
          <w:i/>
          <w:vertAlign w:val="subscript"/>
        </w:rPr>
        <w:t>i</w:t>
      </w:r>
      <w:proofErr w:type="spellEnd"/>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175" w:name="_Toc32564157"/>
      <w:r>
        <w:t>7.2.</w:t>
      </w:r>
      <w:r w:rsidR="003B10B8">
        <w:t>2</w:t>
      </w:r>
      <w:r>
        <w:t xml:space="preserve"> Sampling Scheme</w:t>
      </w:r>
      <w:bookmarkEnd w:id="2175"/>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w:t>
      </w:r>
      <w:proofErr w:type="gramStart"/>
      <w:r w:rsidR="00133F88">
        <w:t>number</w:t>
      </w:r>
      <w:proofErr w:type="gramEnd"/>
      <w:r w:rsidR="00133F88">
        <w:t xml:space="preserve">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proofErr w:type="gramStart"/>
      <w:r w:rsidR="00125AD6">
        <w:t>randomly</w:t>
      </w:r>
      <w:r w:rsidR="008B07E8">
        <w:t>-chosen</w:t>
      </w:r>
      <w:proofErr w:type="gramEnd"/>
      <w:r w:rsidR="008B07E8">
        <w:t xml:space="preserve">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xml:space="preserve">. At the end of this sequence a revised estimate of statistics pertaining to all </w:t>
      </w:r>
      <w:proofErr w:type="spellStart"/>
      <w:r w:rsidR="00290C41">
        <w:t>EE</w:t>
      </w:r>
      <w:r w:rsidR="00290C41" w:rsidRPr="00290C41">
        <w:rPr>
          <w:i/>
          <w:vertAlign w:val="subscript"/>
        </w:rPr>
        <w:t>i</w:t>
      </w:r>
      <w:r w:rsidR="00290C41">
        <w:t>’s</w:t>
      </w:r>
      <w:proofErr w:type="spellEnd"/>
      <w:r w:rsidR="00290C41">
        <w:t xml:space="preserve">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w:t>
      </w:r>
      <w:proofErr w:type="spellStart"/>
      <w:r w:rsidR="00290C41">
        <w:t>Saltelli</w:t>
      </w:r>
      <w:proofErr w:type="spellEnd"/>
      <w:r w:rsidR="00290C41">
        <w:t xml:space="preserve"> (2008)</w:t>
      </w:r>
      <w:r w:rsidR="00BD1D80">
        <w:t xml:space="preserve"> for full details</w:t>
      </w:r>
      <w:r w:rsidR="00290C41">
        <w:t>.</w:t>
      </w:r>
    </w:p>
    <w:p w14:paraId="5F3305DC" w14:textId="425DAB50" w:rsidR="00B04E0C" w:rsidRDefault="00B04E0C" w:rsidP="00CA115F">
      <w:r>
        <w:t xml:space="preserve">The number of </w:t>
      </w:r>
      <w:proofErr w:type="gramStart"/>
      <w:r>
        <w:t>model</w:t>
      </w:r>
      <w:proofErr w:type="gramEnd"/>
      <w:r>
        <w:t xml:space="preserve">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lastRenderedPageBreak/>
        <w:t>σ</w:t>
      </w:r>
      <w:r w:rsidR="00BD1D80">
        <w:t>.</w:t>
      </w:r>
    </w:p>
    <w:p w14:paraId="4374A17D" w14:textId="77777777" w:rsidR="00B04E0C" w:rsidRDefault="00B04E0C" w:rsidP="00B04E0C">
      <w:pPr>
        <w:pStyle w:val="Heading3"/>
      </w:pPr>
      <w:bookmarkStart w:id="2176" w:name="_Toc32564158"/>
      <w:r>
        <w:t>7.2.</w:t>
      </w:r>
      <w:r w:rsidR="003B10B8">
        <w:t>3</w:t>
      </w:r>
      <w:r>
        <w:t xml:space="preserve"> Control Variables</w:t>
      </w:r>
      <w:bookmarkEnd w:id="2176"/>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 xml:space="preserve">case-defining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1237"/>
        <w:gridCol w:w="5462"/>
      </w:tblGrid>
      <w:tr w:rsidR="00897FFC" w14:paraId="4D639AAA" w14:textId="77777777" w:rsidTr="001A568B">
        <w:trPr>
          <w:cantSplit/>
        </w:trPr>
        <w:tc>
          <w:tcPr>
            <w:tcW w:w="2317"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37"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5462"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1A568B">
        <w:trPr>
          <w:cantSplit/>
        </w:trPr>
        <w:tc>
          <w:tcPr>
            <w:tcW w:w="2317" w:type="dxa"/>
            <w:shd w:val="clear" w:color="auto" w:fill="auto"/>
          </w:tcPr>
          <w:p w14:paraId="013138B7" w14:textId="0A28059F" w:rsidR="00897FFC" w:rsidRPr="00C40A21" w:rsidRDefault="00472488" w:rsidP="00A128DB">
            <w:pPr>
              <w:keepNext/>
              <w:rPr>
                <w:rFonts w:ascii="Arial" w:hAnsi="Arial" w:cs="Arial"/>
                <w:i/>
                <w:sz w:val="18"/>
              </w:rPr>
            </w:pPr>
            <w:proofErr w:type="spellStart"/>
            <w:r>
              <w:rPr>
                <w:rFonts w:ascii="Arial" w:hAnsi="Arial" w:cs="Arial"/>
                <w:i/>
                <w:sz w:val="18"/>
              </w:rPr>
              <w:t>gsa_</w:t>
            </w:r>
            <w:r w:rsidR="00897FFC" w:rsidRPr="00C40A21">
              <w:rPr>
                <w:rFonts w:ascii="Arial" w:hAnsi="Arial" w:cs="Arial"/>
                <w:i/>
                <w:sz w:val="18"/>
              </w:rPr>
              <w:t>method</w:t>
            </w:r>
            <w:proofErr w:type="spellEnd"/>
            <w:r w:rsidR="00897FFC" w:rsidRPr="00C40A21">
              <w:rPr>
                <w:rFonts w:ascii="Arial" w:hAnsi="Arial" w:cs="Arial"/>
                <w:i/>
                <w:sz w:val="18"/>
              </w:rPr>
              <w:t>(</w:t>
            </w:r>
            <w:proofErr w:type="spellStart"/>
            <w:r w:rsidR="00897FFC" w:rsidRPr="00C40A21">
              <w:rPr>
                <w:rFonts w:ascii="Arial" w:hAnsi="Arial" w:cs="Arial"/>
                <w:i/>
                <w:sz w:val="18"/>
              </w:rPr>
              <w:t>morris</w:t>
            </w:r>
            <w:proofErr w:type="spellEnd"/>
            <w:r w:rsidR="00897FFC" w:rsidRPr="00C40A21">
              <w:rPr>
                <w:rFonts w:ascii="Arial" w:hAnsi="Arial" w:cs="Arial"/>
                <w:i/>
                <w:sz w:val="18"/>
              </w:rPr>
              <w:t>)</w:t>
            </w:r>
          </w:p>
        </w:tc>
        <w:tc>
          <w:tcPr>
            <w:tcW w:w="1237"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5462"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w:t>
            </w:r>
            <w:proofErr w:type="spellStart"/>
            <w:r w:rsidR="00897FFC" w:rsidRPr="00C40A21">
              <w:rPr>
                <w:rFonts w:ascii="Arial" w:hAnsi="Arial" w:cs="Arial"/>
                <w:sz w:val="18"/>
              </w:rPr>
              <w:t>morris</w:t>
            </w:r>
            <w:proofErr w:type="spellEnd"/>
            <w:r w:rsidR="00897FFC" w:rsidRPr="00C40A21">
              <w:rPr>
                <w:rFonts w:ascii="Arial" w:hAnsi="Arial" w:cs="Arial"/>
                <w:sz w:val="18"/>
              </w:rPr>
              <w:t xml:space="preserve">” </w:t>
            </w:r>
            <w:r w:rsidR="00CE52CF">
              <w:rPr>
                <w:rFonts w:ascii="Arial" w:hAnsi="Arial" w:cs="Arial"/>
                <w:sz w:val="18"/>
              </w:rPr>
              <w:t>and</w:t>
            </w:r>
            <w:r w:rsidR="00897FFC" w:rsidRPr="00C40A21">
              <w:rPr>
                <w:rFonts w:ascii="Arial" w:hAnsi="Arial" w:cs="Arial"/>
                <w:sz w:val="18"/>
              </w:rPr>
              <w:t xml:space="preserve"> “</w:t>
            </w:r>
            <w:proofErr w:type="spellStart"/>
            <w:r w:rsidR="00897FFC" w:rsidRPr="00C40A21">
              <w:rPr>
                <w:rFonts w:ascii="Arial" w:hAnsi="Arial" w:cs="Arial"/>
                <w:sz w:val="18"/>
              </w:rPr>
              <w:t>sobol</w:t>
            </w:r>
            <w:proofErr w:type="spellEnd"/>
            <w:r w:rsidR="00897FFC" w:rsidRPr="00C40A21">
              <w:rPr>
                <w:rFonts w:ascii="Arial" w:hAnsi="Arial" w:cs="Arial"/>
                <w:sz w:val="18"/>
              </w:rPr>
              <w:t>”.</w:t>
            </w:r>
          </w:p>
        </w:tc>
      </w:tr>
      <w:tr w:rsidR="00897FFC" w14:paraId="7FD9F2D7" w14:textId="77777777" w:rsidTr="001A568B">
        <w:trPr>
          <w:cantSplit/>
        </w:trPr>
        <w:tc>
          <w:tcPr>
            <w:tcW w:w="2317" w:type="dxa"/>
            <w:shd w:val="clear" w:color="auto" w:fill="auto"/>
          </w:tcPr>
          <w:p w14:paraId="51D5C86E" w14:textId="45CB1ADA" w:rsidR="00897FFC" w:rsidRPr="00C40A21" w:rsidRDefault="00897FFC" w:rsidP="00A128DB">
            <w:pPr>
              <w:keepNext/>
              <w:rPr>
                <w:rFonts w:ascii="Arial" w:hAnsi="Arial" w:cs="Arial"/>
                <w:i/>
                <w:sz w:val="18"/>
              </w:rPr>
            </w:pPr>
            <w:proofErr w:type="spellStart"/>
            <w:r w:rsidRPr="00C40A21">
              <w:rPr>
                <w:rFonts w:ascii="Arial" w:hAnsi="Arial" w:cs="Arial"/>
                <w:i/>
                <w:sz w:val="18"/>
              </w:rPr>
              <w:t>rand_</w:t>
            </w:r>
            <w:proofErr w:type="gramStart"/>
            <w:r w:rsidRPr="00C40A21">
              <w:rPr>
                <w:rFonts w:ascii="Arial" w:hAnsi="Arial" w:cs="Arial"/>
                <w:i/>
                <w:sz w:val="18"/>
              </w:rPr>
              <w:t>seed</w:t>
            </w:r>
            <w:proofErr w:type="spellEnd"/>
            <w:r w:rsidRPr="00C40A21">
              <w:rPr>
                <w:rFonts w:ascii="Arial" w:hAnsi="Arial" w:cs="Arial"/>
                <w:i/>
                <w:sz w:val="18"/>
              </w:rPr>
              <w:t>(</w:t>
            </w:r>
            <w:proofErr w:type="gramEnd"/>
            <w:r w:rsidR="002D09A2">
              <w:rPr>
                <w:rFonts w:ascii="Arial" w:hAnsi="Arial" w:cs="Arial"/>
                <w:i/>
                <w:sz w:val="18"/>
              </w:rPr>
              <w:t>358183147</w:t>
            </w:r>
            <w:r w:rsidRPr="00C40A21">
              <w:rPr>
                <w:rFonts w:ascii="Arial" w:hAnsi="Arial" w:cs="Arial"/>
                <w:i/>
                <w:sz w:val="18"/>
              </w:rPr>
              <w:t>)</w:t>
            </w:r>
          </w:p>
        </w:tc>
        <w:tc>
          <w:tcPr>
            <w:tcW w:w="1237"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5462"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1A568B">
        <w:trPr>
          <w:cantSplit/>
        </w:trPr>
        <w:tc>
          <w:tcPr>
            <w:tcW w:w="2317" w:type="dxa"/>
            <w:shd w:val="clear" w:color="auto" w:fill="auto"/>
          </w:tcPr>
          <w:p w14:paraId="67461079" w14:textId="17044E24" w:rsidR="00897FFC" w:rsidRPr="00C40A21" w:rsidRDefault="00472488" w:rsidP="00A128DB">
            <w:pPr>
              <w:keepNext/>
              <w:rPr>
                <w:rFonts w:ascii="Arial" w:hAnsi="Arial" w:cs="Arial"/>
                <w:i/>
                <w:sz w:val="18"/>
              </w:rPr>
            </w:pPr>
            <w:proofErr w:type="spellStart"/>
            <w:r>
              <w:rPr>
                <w:rFonts w:ascii="Arial" w:hAnsi="Arial" w:cs="Arial"/>
                <w:i/>
                <w:sz w:val="18"/>
              </w:rPr>
              <w:t>gsa_</w:t>
            </w:r>
            <w:r w:rsidR="00897FFC" w:rsidRPr="00C40A21">
              <w:rPr>
                <w:rFonts w:ascii="Arial" w:hAnsi="Arial" w:cs="Arial"/>
                <w:i/>
                <w:sz w:val="18"/>
              </w:rPr>
              <w:t>morris_</w:t>
            </w:r>
            <w:proofErr w:type="gramStart"/>
            <w:r w:rsidR="00897FFC" w:rsidRPr="00C40A21">
              <w:rPr>
                <w:rFonts w:ascii="Arial" w:hAnsi="Arial" w:cs="Arial"/>
                <w:i/>
                <w:sz w:val="18"/>
              </w:rPr>
              <w:t>r</w:t>
            </w:r>
            <w:proofErr w:type="spellEnd"/>
            <w:r w:rsidR="00897FFC" w:rsidRPr="00C40A21">
              <w:rPr>
                <w:rFonts w:ascii="Arial" w:hAnsi="Arial" w:cs="Arial"/>
                <w:i/>
                <w:sz w:val="18"/>
              </w:rPr>
              <w:t>(</w:t>
            </w:r>
            <w:proofErr w:type="gramEnd"/>
            <w:r w:rsidR="00897FFC" w:rsidRPr="00C40A21">
              <w:rPr>
                <w:rFonts w:ascii="Arial" w:hAnsi="Arial" w:cs="Arial"/>
                <w:i/>
                <w:sz w:val="18"/>
              </w:rPr>
              <w:t>4)</w:t>
            </w:r>
          </w:p>
        </w:tc>
        <w:tc>
          <w:tcPr>
            <w:tcW w:w="1237"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1A568B">
        <w:trPr>
          <w:cantSplit/>
        </w:trPr>
        <w:tc>
          <w:tcPr>
            <w:tcW w:w="2317" w:type="dxa"/>
            <w:shd w:val="clear" w:color="auto" w:fill="auto"/>
          </w:tcPr>
          <w:p w14:paraId="5B883093" w14:textId="1670CAAE"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w:t>
            </w:r>
            <w:proofErr w:type="gramStart"/>
            <w:r w:rsidR="00FD71F2" w:rsidRPr="00C40A21">
              <w:rPr>
                <w:rFonts w:ascii="Arial" w:hAnsi="Arial" w:cs="Arial"/>
                <w:i/>
                <w:sz w:val="18"/>
              </w:rPr>
              <w:t>p</w:t>
            </w:r>
            <w:proofErr w:type="spellEnd"/>
            <w:r w:rsidR="00FD71F2" w:rsidRPr="00C40A21">
              <w:rPr>
                <w:rFonts w:ascii="Arial" w:hAnsi="Arial" w:cs="Arial"/>
                <w:i/>
                <w:sz w:val="18"/>
              </w:rPr>
              <w:t>(</w:t>
            </w:r>
            <w:proofErr w:type="gramEnd"/>
            <w:r w:rsidR="00FD71F2" w:rsidRPr="00C40A21">
              <w:rPr>
                <w:rFonts w:ascii="Arial" w:hAnsi="Arial" w:cs="Arial"/>
                <w:i/>
                <w:sz w:val="18"/>
              </w:rPr>
              <w:t>4)</w:t>
            </w:r>
          </w:p>
        </w:tc>
        <w:tc>
          <w:tcPr>
            <w:tcW w:w="1237"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5462"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1A568B">
        <w:trPr>
          <w:cantSplit/>
        </w:trPr>
        <w:tc>
          <w:tcPr>
            <w:tcW w:w="2317" w:type="dxa"/>
            <w:shd w:val="clear" w:color="auto" w:fill="auto"/>
          </w:tcPr>
          <w:p w14:paraId="37DAA98E" w14:textId="001C3D39"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w:t>
            </w:r>
            <w:proofErr w:type="gramStart"/>
            <w:r w:rsidR="00FD71F2" w:rsidRPr="00C40A21">
              <w:rPr>
                <w:rFonts w:ascii="Arial" w:hAnsi="Arial" w:cs="Arial"/>
                <w:i/>
                <w:sz w:val="18"/>
              </w:rPr>
              <w:t>delta</w:t>
            </w:r>
            <w:proofErr w:type="spellEnd"/>
            <w:r w:rsidR="00FD71F2" w:rsidRPr="00C40A21">
              <w:rPr>
                <w:rFonts w:ascii="Arial" w:hAnsi="Arial" w:cs="Arial"/>
                <w:i/>
                <w:sz w:val="18"/>
              </w:rPr>
              <w:t>(</w:t>
            </w:r>
            <w:proofErr w:type="gramEnd"/>
            <w:r w:rsidR="00FD71F2" w:rsidRPr="00C40A21">
              <w:rPr>
                <w:rFonts w:ascii="Arial" w:hAnsi="Arial" w:cs="Arial"/>
                <w:i/>
                <w:sz w:val="18"/>
              </w:rPr>
              <w:t>)</w:t>
            </w:r>
          </w:p>
        </w:tc>
        <w:tc>
          <w:tcPr>
            <w:tcW w:w="1237"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5462" w:type="dxa"/>
            <w:shd w:val="clear" w:color="auto" w:fill="auto"/>
          </w:tcPr>
          <w:p w14:paraId="65CBED10" w14:textId="2F31E751" w:rsidR="00FD71F2" w:rsidRPr="00C40A21" w:rsidRDefault="00FD71F2" w:rsidP="00472488">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proofErr w:type="spellStart"/>
            <w:r w:rsidR="00116C16" w:rsidRPr="00AA27C2">
              <w:rPr>
                <w:rFonts w:ascii="Arial" w:hAnsi="Arial" w:cs="Arial"/>
                <w:i/>
                <w:sz w:val="18"/>
              </w:rPr>
              <w:t>morris_</w:t>
            </w:r>
            <w:proofErr w:type="gramStart"/>
            <w:r w:rsidR="00116C16" w:rsidRPr="00AA27C2">
              <w:rPr>
                <w:rFonts w:ascii="Arial" w:hAnsi="Arial" w:cs="Arial"/>
                <w:i/>
                <w:sz w:val="18"/>
              </w:rPr>
              <w:t>delta</w:t>
            </w:r>
            <w:proofErr w:type="spellEnd"/>
            <w:r w:rsidR="00116C16" w:rsidRPr="00AA27C2">
              <w:rPr>
                <w:rFonts w:ascii="Arial" w:hAnsi="Arial" w:cs="Arial"/>
                <w:i/>
                <w:sz w:val="18"/>
              </w:rPr>
              <w:t>(</w:t>
            </w:r>
            <w:proofErr w:type="gramEnd"/>
            <w:r w:rsidR="00116C16" w:rsidRPr="00AA27C2">
              <w:rPr>
                <w:rFonts w:ascii="Arial" w:hAnsi="Arial" w:cs="Arial"/>
                <w:i/>
                <w:sz w:val="18"/>
              </w:rPr>
              <w:t>)</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w:t>
            </w:r>
            <w:r w:rsidR="00472488">
              <w:rPr>
                <w:rFonts w:ascii="Arial" w:hAnsi="Arial" w:cs="Arial"/>
                <w:sz w:val="18"/>
              </w:rPr>
              <w:t xml:space="preserve">.  No check is made to assure this is the case so users must take if specifying this </w:t>
            </w:r>
            <w:proofErr w:type="spellStart"/>
            <w:r w:rsidR="00472488">
              <w:rPr>
                <w:rFonts w:ascii="Arial" w:hAnsi="Arial" w:cs="Arial"/>
                <w:sz w:val="18"/>
              </w:rPr>
              <w:t>arg</w:t>
            </w:r>
            <w:proofErr w:type="spellEnd"/>
          </w:p>
        </w:tc>
      </w:tr>
      <w:tr w:rsidR="00FD71F2" w14:paraId="5F1E9C79" w14:textId="77777777" w:rsidTr="001A568B">
        <w:trPr>
          <w:cantSplit/>
        </w:trPr>
        <w:tc>
          <w:tcPr>
            <w:tcW w:w="2317" w:type="dxa"/>
            <w:shd w:val="clear" w:color="auto" w:fill="auto"/>
          </w:tcPr>
          <w:p w14:paraId="05755E6D" w14:textId="5665562C" w:rsidR="00FD71F2" w:rsidRPr="00C40A21" w:rsidRDefault="00472488" w:rsidP="00A128DB">
            <w:pPr>
              <w:keepNext/>
              <w:rPr>
                <w:rFonts w:ascii="Arial" w:hAnsi="Arial" w:cs="Arial"/>
                <w:i/>
                <w:sz w:val="18"/>
              </w:rPr>
            </w:pPr>
            <w:proofErr w:type="spellStart"/>
            <w:r>
              <w:rPr>
                <w:rFonts w:ascii="Arial" w:hAnsi="Arial" w:cs="Arial"/>
                <w:i/>
                <w:sz w:val="18"/>
              </w:rPr>
              <w:t>gsa_</w:t>
            </w:r>
            <w:r w:rsidR="00FD71F2" w:rsidRPr="00C40A21">
              <w:rPr>
                <w:rFonts w:ascii="Arial" w:hAnsi="Arial" w:cs="Arial"/>
                <w:i/>
                <w:sz w:val="18"/>
              </w:rPr>
              <w:t>morris_obs_sen</w:t>
            </w:r>
            <w:proofErr w:type="spellEnd"/>
            <w:r w:rsidR="00FD71F2" w:rsidRPr="00C40A21">
              <w:rPr>
                <w:rFonts w:ascii="Arial" w:hAnsi="Arial" w:cs="Arial"/>
                <w:i/>
                <w:sz w:val="18"/>
              </w:rPr>
              <w:t>(true)</w:t>
            </w:r>
          </w:p>
        </w:tc>
        <w:tc>
          <w:tcPr>
            <w:tcW w:w="1237"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5462"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1A568B">
        <w:trPr>
          <w:cantSplit/>
        </w:trPr>
        <w:tc>
          <w:tcPr>
            <w:tcW w:w="2317" w:type="dxa"/>
            <w:shd w:val="clear" w:color="auto" w:fill="auto"/>
          </w:tcPr>
          <w:p w14:paraId="2F6DF522" w14:textId="2CA10AC7" w:rsidR="0067675E" w:rsidRPr="00C40A21" w:rsidRDefault="0067675E" w:rsidP="00A128DB">
            <w:pPr>
              <w:keepNext/>
              <w:rPr>
                <w:rFonts w:ascii="Arial" w:hAnsi="Arial" w:cs="Arial"/>
                <w:i/>
                <w:sz w:val="18"/>
              </w:rPr>
            </w:pPr>
            <w:proofErr w:type="spellStart"/>
            <w:r>
              <w:rPr>
                <w:rFonts w:ascii="Arial" w:hAnsi="Arial" w:cs="Arial"/>
                <w:i/>
                <w:sz w:val="18"/>
              </w:rPr>
              <w:t>tie_by_group</w:t>
            </w:r>
            <w:proofErr w:type="spellEnd"/>
            <w:r w:rsidR="00034E5F">
              <w:rPr>
                <w:rFonts w:ascii="Arial" w:hAnsi="Arial" w:cs="Arial"/>
                <w:i/>
                <w:sz w:val="18"/>
              </w:rPr>
              <w:t>(false)</w:t>
            </w:r>
          </w:p>
        </w:tc>
        <w:tc>
          <w:tcPr>
            <w:tcW w:w="1237"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5462"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r w:rsidR="001A568B" w14:paraId="5F047370" w14:textId="77777777" w:rsidTr="001A568B">
        <w:trPr>
          <w:cantSplit/>
        </w:trPr>
        <w:tc>
          <w:tcPr>
            <w:tcW w:w="2317" w:type="dxa"/>
            <w:shd w:val="clear" w:color="auto" w:fill="auto"/>
          </w:tcPr>
          <w:p w14:paraId="10FD15FC" w14:textId="42CC4192" w:rsidR="001A568B" w:rsidRDefault="001A568B" w:rsidP="00A128DB">
            <w:pPr>
              <w:keepNext/>
              <w:rPr>
                <w:rFonts w:ascii="Arial" w:hAnsi="Arial" w:cs="Arial"/>
                <w:i/>
                <w:sz w:val="18"/>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37" w:type="dxa"/>
            <w:shd w:val="clear" w:color="auto" w:fill="auto"/>
          </w:tcPr>
          <w:p w14:paraId="58412E0D" w14:textId="6A05D8C2" w:rsidR="001A568B" w:rsidRDefault="001A568B" w:rsidP="00A128DB">
            <w:pPr>
              <w:keepNext/>
              <w:rPr>
                <w:rFonts w:ascii="Arial" w:hAnsi="Arial" w:cs="Arial"/>
                <w:sz w:val="18"/>
              </w:rPr>
            </w:pPr>
            <w:r>
              <w:rPr>
                <w:rFonts w:ascii="Calibri" w:hAnsi="Calibri" w:cs="Calibri"/>
                <w:sz w:val="18"/>
                <w:szCs w:val="18"/>
                <w:lang w:val="en-AU"/>
              </w:rPr>
              <w:t>Boolean</w:t>
            </w:r>
          </w:p>
        </w:tc>
        <w:tc>
          <w:tcPr>
            <w:tcW w:w="5462" w:type="dxa"/>
            <w:shd w:val="clear" w:color="auto" w:fill="auto"/>
          </w:tcPr>
          <w:p w14:paraId="579089D4" w14:textId="7D59735F" w:rsidR="001A568B" w:rsidRPr="00034E5F" w:rsidRDefault="001A568B" w:rsidP="00034E5F">
            <w:pPr>
              <w:rPr>
                <w:rFonts w:ascii="Arial" w:hAnsi="Arial" w:cs="Arial"/>
                <w:sz w:val="18"/>
              </w:rPr>
            </w:pPr>
            <w:r>
              <w:rPr>
                <w:rFonts w:ascii="Calibri" w:hAnsi="Calibri" w:cs="Calibri"/>
                <w:sz w:val="18"/>
                <w:szCs w:val="18"/>
                <w:lang w:val="en-AU"/>
              </w:rPr>
              <w:t xml:space="preserve">Flag to enforce parameter bounds on any tied parameters </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proofErr w:type="spellStart"/>
      <w:r>
        <w:t>Salteli</w:t>
      </w:r>
      <w:proofErr w:type="spellEnd"/>
      <w:r>
        <w:t xml:space="preserve"> et al (2004) suggest the following values for Method of Morris control variables:</w:t>
      </w:r>
    </w:p>
    <w:p w14:paraId="788AA6F8" w14:textId="2C381FB1" w:rsidR="00562FCF" w:rsidRDefault="00562FCF" w:rsidP="0082493A">
      <w:pPr>
        <w:pStyle w:val="ListParagraph"/>
        <w:numPr>
          <w:ilvl w:val="0"/>
          <w:numId w:val="25"/>
        </w:numPr>
      </w:pPr>
      <w:r>
        <w:t xml:space="preserve">4 for </w:t>
      </w:r>
      <w:proofErr w:type="spellStart"/>
      <w:r w:rsidRPr="00562FCF">
        <w:rPr>
          <w:i/>
        </w:rPr>
        <w:t>morris_</w:t>
      </w:r>
      <w:proofErr w:type="gramStart"/>
      <w:r w:rsidRPr="00562FCF">
        <w:rPr>
          <w:i/>
        </w:rPr>
        <w:t>p</w:t>
      </w:r>
      <w:proofErr w:type="spellEnd"/>
      <w:r w:rsidRPr="00562FCF">
        <w:rPr>
          <w:i/>
        </w:rPr>
        <w:t>(</w:t>
      </w:r>
      <w:proofErr w:type="gramEnd"/>
      <w:r w:rsidRPr="00562FCF">
        <w:rPr>
          <w:i/>
        </w:rPr>
        <w:t>)</w:t>
      </w:r>
    </w:p>
    <w:p w14:paraId="00248745" w14:textId="0A200412" w:rsidR="00562FCF" w:rsidRDefault="00562FCF" w:rsidP="0082493A">
      <w:pPr>
        <w:pStyle w:val="ListParagraph"/>
        <w:numPr>
          <w:ilvl w:val="0"/>
          <w:numId w:val="25"/>
        </w:numPr>
      </w:pPr>
      <w:r>
        <w:t xml:space="preserve">0.667 for </w:t>
      </w:r>
      <w:proofErr w:type="spellStart"/>
      <w:r w:rsidRPr="00562FCF">
        <w:rPr>
          <w:i/>
        </w:rPr>
        <w:t>morris_</w:t>
      </w:r>
      <w:proofErr w:type="gramStart"/>
      <w:r w:rsidRPr="00562FCF">
        <w:rPr>
          <w:i/>
        </w:rPr>
        <w:t>delta</w:t>
      </w:r>
      <w:proofErr w:type="spellEnd"/>
      <w:r w:rsidRPr="00562FCF">
        <w:rPr>
          <w:i/>
        </w:rPr>
        <w:t>(</w:t>
      </w:r>
      <w:proofErr w:type="gramEnd"/>
      <w:r w:rsidRPr="00562FCF">
        <w:rPr>
          <w:i/>
        </w:rPr>
        <w:t>)</w:t>
      </w:r>
    </w:p>
    <w:p w14:paraId="0948E316" w14:textId="3EF73957" w:rsidR="00562FCF" w:rsidRPr="00562FCF" w:rsidRDefault="00562FCF" w:rsidP="0082493A">
      <w:pPr>
        <w:pStyle w:val="ListParagraph"/>
        <w:numPr>
          <w:ilvl w:val="0"/>
          <w:numId w:val="25"/>
        </w:numPr>
      </w:pPr>
      <w:r>
        <w:t xml:space="preserve">4 to 10 for </w:t>
      </w:r>
      <w:proofErr w:type="spellStart"/>
      <w:r w:rsidRPr="00562FCF">
        <w:rPr>
          <w:i/>
        </w:rPr>
        <w:t>morris_</w:t>
      </w:r>
      <w:proofErr w:type="gramStart"/>
      <w:r w:rsidRPr="00562FCF">
        <w:rPr>
          <w:i/>
        </w:rPr>
        <w:t>r</w:t>
      </w:r>
      <w:proofErr w:type="spellEnd"/>
      <w:r w:rsidRPr="00562FCF">
        <w:rPr>
          <w:i/>
        </w:rPr>
        <w:t>(</w:t>
      </w:r>
      <w:proofErr w:type="gramEnd"/>
      <w:r w:rsidRPr="00562FCF">
        <w:rPr>
          <w:i/>
        </w:rPr>
        <w:t>)</w:t>
      </w:r>
      <w:r>
        <w:t xml:space="preserve"> </w:t>
      </w:r>
    </w:p>
    <w:p w14:paraId="3A649479" w14:textId="77777777" w:rsidR="002E4E70" w:rsidRDefault="002E4E70" w:rsidP="002E4E70">
      <w:pPr>
        <w:pStyle w:val="Heading2"/>
      </w:pPr>
      <w:bookmarkStart w:id="2177" w:name="_Toc32564159"/>
      <w:r>
        <w:lastRenderedPageBreak/>
        <w:t>7.3 Method</w:t>
      </w:r>
      <w:r w:rsidR="009656A1">
        <w:t xml:space="preserve"> of </w:t>
      </w:r>
      <w:proofErr w:type="spellStart"/>
      <w:r w:rsidR="009656A1">
        <w:t>Sobol</w:t>
      </w:r>
      <w:bookmarkEnd w:id="2177"/>
      <w:proofErr w:type="spellEnd"/>
    </w:p>
    <w:p w14:paraId="3FA0B4DB" w14:textId="0DF19C8C" w:rsidR="00F65DD2" w:rsidRDefault="00F65DD2" w:rsidP="00F65DD2">
      <w:pPr>
        <w:pStyle w:val="Heading3"/>
      </w:pPr>
      <w:bookmarkStart w:id="2178" w:name="_Toc32564160"/>
      <w:r>
        <w:t>7.3.1 Sensitivity Indices</w:t>
      </w:r>
      <w:bookmarkEnd w:id="2178"/>
    </w:p>
    <w:p w14:paraId="134719AA" w14:textId="77777777" w:rsidR="00D148D1" w:rsidRDefault="004A5C2A" w:rsidP="004A5C2A">
      <w:r>
        <w:t xml:space="preserve">The Method of </w:t>
      </w:r>
      <w:proofErr w:type="spellStart"/>
      <w:r>
        <w:t>Sobol</w:t>
      </w:r>
      <w:proofErr w:type="spellEnd"/>
      <w:r>
        <w:t xml:space="preserve"> is based on the decomposition of variance. It </w:t>
      </w:r>
      <w:r w:rsidR="00646917">
        <w:t>employs</w:t>
      </w:r>
      <w:r>
        <w:t xml:space="preserve"> theory derived by </w:t>
      </w:r>
      <w:proofErr w:type="spellStart"/>
      <w:r>
        <w:t>Sobol</w:t>
      </w:r>
      <w:proofErr w:type="spellEnd"/>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w:t>
      </w:r>
      <w:proofErr w:type="gramStart"/>
      <w:r w:rsidR="002E7948">
        <w:t>particular parameter</w:t>
      </w:r>
      <w:proofErr w:type="gramEnd"/>
      <w:r w:rsidR="002E7948">
        <w:t xml:space="preserve">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xml:space="preserve">. See </w:t>
      </w:r>
      <w:proofErr w:type="spellStart"/>
      <w:r w:rsidR="004818D8">
        <w:t>Sobol</w:t>
      </w:r>
      <w:proofErr w:type="spellEnd"/>
      <w:r w:rsidR="004818D8">
        <w:t xml:space="preserve"> (2001)</w:t>
      </w:r>
      <w:r w:rsidR="00D148D1">
        <w:t xml:space="preserve"> and Homma and </w:t>
      </w:r>
      <w:proofErr w:type="spellStart"/>
      <w:r w:rsidR="00D148D1">
        <w:t>Saltelli</w:t>
      </w:r>
      <w:proofErr w:type="spellEnd"/>
      <w:r w:rsidR="00D148D1">
        <w:t xml:space="preserve"> (1996)</w:t>
      </w:r>
      <w:r w:rsidR="004818D8">
        <w:t xml:space="preserve"> for further details. See </w:t>
      </w:r>
      <w:proofErr w:type="spellStart"/>
      <w:r>
        <w:t>Saltelli</w:t>
      </w:r>
      <w:proofErr w:type="spellEnd"/>
      <w:r>
        <w:t xml:space="preserve">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ins w:id="2179"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ins w:id="2180"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
          <m:dPr>
            <m:ctrlPr>
              <w:ins w:id="2181" w:author="White, Jeremy T" w:date="2020-02-14T08:49:00Z">
                <w:rPr>
                  <w:rFonts w:ascii="Cambria Math" w:hAnsi="Cambria Math"/>
                  <w:i/>
                </w:rPr>
              </w:ins>
            </m:ctrlPr>
          </m:dPr>
          <m:e>
            <m:r>
              <w:rPr>
                <w:rFonts w:ascii="Cambria Math" w:hAnsi="Cambria Math"/>
              </w:rPr>
              <m:t>y</m:t>
            </m:r>
          </m:e>
        </m:d>
        <m:r>
          <w:rPr>
            <w:rFonts w:ascii="Cambria Math" w:hAnsi="Cambria Math"/>
          </w:rPr>
          <m:t xml:space="preserve">= </m:t>
        </m:r>
        <m:nary>
          <m:naryPr>
            <m:chr m:val="∑"/>
            <m:limLoc m:val="undOvr"/>
            <m:supHide m:val="1"/>
            <m:ctrlPr>
              <w:ins w:id="2182" w:author="White, Jeremy T" w:date="2020-02-14T08:49:00Z">
                <w:rPr>
                  <w:rFonts w:ascii="Cambria Math" w:hAnsi="Cambria Math"/>
                  <w:i/>
                </w:rPr>
              </w:ins>
            </m:ctrlPr>
          </m:naryPr>
          <m:sub>
            <m:r>
              <w:rPr>
                <w:rFonts w:ascii="Cambria Math" w:hAnsi="Cambria Math"/>
              </w:rPr>
              <m:t>i</m:t>
            </m:r>
          </m:sub>
          <m:sup/>
          <m:e>
            <m:sSub>
              <m:sSubPr>
                <m:ctrlPr>
                  <w:ins w:id="2183"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ins w:id="2184" w:author="White, Jeremy T" w:date="2020-02-14T08:49:00Z">
                    <w:rPr>
                      <w:rFonts w:ascii="Cambria Math" w:hAnsi="Cambria Math"/>
                      <w:i/>
                    </w:rPr>
                  </w:ins>
                </m:ctrlPr>
              </m:naryPr>
              <m:sub>
                <m:r>
                  <w:rPr>
                    <w:rFonts w:ascii="Cambria Math" w:hAnsi="Cambria Math"/>
                  </w:rPr>
                  <m:t>i</m:t>
                </m:r>
              </m:sub>
              <m:sup/>
              <m:e>
                <m:nary>
                  <m:naryPr>
                    <m:chr m:val="∑"/>
                    <m:limLoc m:val="undOvr"/>
                    <m:supHide m:val="1"/>
                    <m:ctrlPr>
                      <w:ins w:id="2185" w:author="White, Jeremy T" w:date="2020-02-14T08:49:00Z">
                        <w:rPr>
                          <w:rFonts w:ascii="Cambria Math" w:hAnsi="Cambria Math"/>
                          <w:i/>
                        </w:rPr>
                      </w:ins>
                    </m:ctrlPr>
                  </m:naryPr>
                  <m:sub>
                    <m:r>
                      <w:rPr>
                        <w:rFonts w:ascii="Cambria Math" w:hAnsi="Cambria Math"/>
                      </w:rPr>
                      <m:t>j&gt;i</m:t>
                    </m:r>
                  </m:sub>
                  <m:sup/>
                  <m:e>
                    <m:sSub>
                      <m:sSubPr>
                        <m:ctrlPr>
                          <w:ins w:id="2186"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ins w:id="2187" w:author="White, Jeremy T" w:date="2020-02-14T08:49:00Z">
                            <w:rPr>
                              <w:rFonts w:ascii="Cambria Math" w:hAnsi="Cambria Math"/>
                              <w:i/>
                            </w:rPr>
                          </w:ins>
                        </m:ctrlPr>
                      </m:naryPr>
                      <m:sub>
                        <m:r>
                          <w:rPr>
                            <w:rFonts w:ascii="Cambria Math" w:hAnsi="Cambria Math"/>
                          </w:rPr>
                          <m:t>i</m:t>
                        </m:r>
                      </m:sub>
                      <m:sup/>
                      <m:e>
                        <m:nary>
                          <m:naryPr>
                            <m:chr m:val="∑"/>
                            <m:limLoc m:val="undOvr"/>
                            <m:supHide m:val="1"/>
                            <m:ctrlPr>
                              <w:ins w:id="2188" w:author="White, Jeremy T" w:date="2020-02-14T08:49:00Z">
                                <w:rPr>
                                  <w:rFonts w:ascii="Cambria Math" w:hAnsi="Cambria Math"/>
                                  <w:i/>
                                </w:rPr>
                              </w:ins>
                            </m:ctrlPr>
                          </m:naryPr>
                          <m:sub>
                            <m:r>
                              <w:rPr>
                                <w:rFonts w:ascii="Cambria Math" w:hAnsi="Cambria Math"/>
                              </w:rPr>
                              <m:t>j&gt;i</m:t>
                            </m:r>
                          </m:sub>
                          <m:sup/>
                          <m:e>
                            <m:nary>
                              <m:naryPr>
                                <m:chr m:val="∑"/>
                                <m:limLoc m:val="undOvr"/>
                                <m:supHide m:val="1"/>
                                <m:ctrlPr>
                                  <w:ins w:id="2189" w:author="White, Jeremy T" w:date="2020-02-14T08:49:00Z">
                                    <w:rPr>
                                      <w:rFonts w:ascii="Cambria Math" w:hAnsi="Cambria Math"/>
                                      <w:i/>
                                    </w:rPr>
                                  </w:ins>
                                </m:ctrlPr>
                              </m:naryPr>
                              <m:sub>
                                <m:r>
                                  <w:rPr>
                                    <w:rFonts w:ascii="Cambria Math" w:hAnsi="Cambria Math"/>
                                  </w:rPr>
                                  <m:t>k&gt;j</m:t>
                                </m:r>
                              </m:sub>
                              <m:sup/>
                              <m:e>
                                <m:sSub>
                                  <m:sSubPr>
                                    <m:ctrlPr>
                                      <w:ins w:id="2190" w:author="White, Jeremy T" w:date="2020-02-14T08:49:00Z">
                                        <w:rPr>
                                          <w:rFonts w:ascii="Cambria Math" w:hAnsi="Cambria Math"/>
                                          <w:i/>
                                        </w:rPr>
                                      </w:ins>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ins w:id="2191" w:author="White, Jeremy T" w:date="2020-02-14T08:49:00Z">
                            <w:rPr>
                              <w:rFonts w:ascii="Cambria Math" w:hAnsi="Cambria Math"/>
                              <w:i/>
                            </w:rPr>
                          </w:ins>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ins w:id="2192"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V</m:t>
        </m:r>
        <m:d>
          <m:dPr>
            <m:ctrlPr>
              <w:ins w:id="2193" w:author="White, Jeremy T" w:date="2020-02-14T08:49:00Z">
                <w:rPr>
                  <w:rFonts w:ascii="Cambria Math" w:hAnsi="Cambria Math"/>
                  <w:i/>
                </w:rPr>
              </w:ins>
            </m:ctrlPr>
          </m:dPr>
          <m:e>
            <m:r>
              <w:rPr>
                <w:rFonts w:ascii="Cambria Math" w:hAnsi="Cambria Math"/>
              </w:rPr>
              <m:t>E</m:t>
            </m:r>
            <m:d>
              <m:dPr>
                <m:ctrlPr>
                  <w:ins w:id="2194" w:author="White, Jeremy T" w:date="2020-02-14T08:49:00Z">
                    <w:rPr>
                      <w:rFonts w:ascii="Cambria Math" w:hAnsi="Cambria Math"/>
                      <w:i/>
                    </w:rPr>
                  </w:ins>
                </m:ctrlPr>
              </m:dPr>
              <m:e>
                <m:r>
                  <w:rPr>
                    <w:rFonts w:ascii="Cambria Math" w:hAnsi="Cambria Math"/>
                  </w:rPr>
                  <m:t>y|</m:t>
                </m:r>
                <m:sSub>
                  <m:sSubPr>
                    <m:ctrlPr>
                      <w:ins w:id="2195"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ins w:id="2196"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=V</m:t>
        </m:r>
        <m:d>
          <m:dPr>
            <m:ctrlPr>
              <w:ins w:id="2197" w:author="White, Jeremy T" w:date="2020-02-14T08:49:00Z">
                <w:rPr>
                  <w:rFonts w:ascii="Cambria Math" w:hAnsi="Cambria Math"/>
                  <w:i/>
                </w:rPr>
              </w:ins>
            </m:ctrlPr>
          </m:dPr>
          <m:e>
            <m:r>
              <w:rPr>
                <w:rFonts w:ascii="Cambria Math" w:hAnsi="Cambria Math"/>
              </w:rPr>
              <m:t>E</m:t>
            </m:r>
            <m:d>
              <m:dPr>
                <m:ctrlPr>
                  <w:ins w:id="2198" w:author="White, Jeremy T" w:date="2020-02-14T08:49:00Z">
                    <w:rPr>
                      <w:rFonts w:ascii="Cambria Math" w:hAnsi="Cambria Math"/>
                      <w:i/>
                    </w:rPr>
                  </w:ins>
                </m:ctrlPr>
              </m:dPr>
              <m:e>
                <m:r>
                  <w:rPr>
                    <w:rFonts w:ascii="Cambria Math" w:hAnsi="Cambria Math"/>
                  </w:rPr>
                  <m:t>y|</m:t>
                </m:r>
                <m:sSub>
                  <m:sSubPr>
                    <m:ctrlPr>
                      <w:ins w:id="2199"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m:t>
                </m:r>
                <m:sSub>
                  <m:sSubPr>
                    <m:ctrlPr>
                      <w:ins w:id="2200" w:author="White, Jeremy T" w:date="2020-02-14T08:49:00Z">
                        <w:rPr>
                          <w:rFonts w:ascii="Cambria Math" w:hAnsi="Cambria Math"/>
                          <w:i/>
                        </w:rPr>
                      </w:ins>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ins w:id="2201"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ins w:id="2202" w:author="White, Jeremy T" w:date="2020-02-14T08:49:00Z">
                <w:rPr>
                  <w:rFonts w:ascii="Cambria Math" w:hAnsi="Cambria Math"/>
                  <w:i/>
                </w:rPr>
              </w:ins>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ins w:id="2203" w:author="White, Jeremy T" w:date="2020-02-14T08:49:00Z">
                <w:rPr>
                  <w:rFonts w:ascii="Cambria Math" w:hAnsi="Cambria Math"/>
                  <w:i/>
                </w:rPr>
              </w:ins>
            </m:ctrlPr>
          </m:sSubPr>
          <m:e>
            <m:r>
              <w:rPr>
                <w:rFonts w:ascii="Cambria Math" w:hAnsi="Cambria Math"/>
              </w:rPr>
              <m:t>V</m:t>
            </m:r>
          </m:e>
          <m:sub>
            <m:r>
              <w:rPr>
                <w:rFonts w:ascii="Cambria Math" w:hAnsi="Cambria Math"/>
              </w:rPr>
              <m:t>ijk</m:t>
            </m:r>
          </m:sub>
        </m:sSub>
        <m:r>
          <w:rPr>
            <w:rFonts w:ascii="Cambria Math" w:hAnsi="Cambria Math"/>
          </w:rPr>
          <m:t>=V</m:t>
        </m:r>
        <m:d>
          <m:dPr>
            <m:ctrlPr>
              <w:ins w:id="2204" w:author="White, Jeremy T" w:date="2020-02-14T08:49:00Z">
                <w:rPr>
                  <w:rFonts w:ascii="Cambria Math" w:hAnsi="Cambria Math"/>
                  <w:i/>
                </w:rPr>
              </w:ins>
            </m:ctrlPr>
          </m:dPr>
          <m:e>
            <m:r>
              <w:rPr>
                <w:rFonts w:ascii="Cambria Math" w:hAnsi="Cambria Math"/>
              </w:rPr>
              <m:t>E</m:t>
            </m:r>
            <m:d>
              <m:dPr>
                <m:ctrlPr>
                  <w:ins w:id="2205" w:author="White, Jeremy T" w:date="2020-02-14T08:49:00Z">
                    <w:rPr>
                      <w:rFonts w:ascii="Cambria Math" w:hAnsi="Cambria Math"/>
                      <w:i/>
                    </w:rPr>
                  </w:ins>
                </m:ctrlPr>
              </m:dPr>
              <m:e>
                <m:r>
                  <w:rPr>
                    <w:rFonts w:ascii="Cambria Math" w:hAnsi="Cambria Math"/>
                  </w:rPr>
                  <m:t>y|</m:t>
                </m:r>
                <m:sSub>
                  <m:sSubPr>
                    <m:ctrlPr>
                      <w:ins w:id="2206"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r>
                  <w:rPr>
                    <w:rFonts w:ascii="Cambria Math" w:hAnsi="Cambria Math"/>
                  </w:rPr>
                  <m:t>,</m:t>
                </m:r>
                <m:sSub>
                  <m:sSubPr>
                    <m:ctrlPr>
                      <w:ins w:id="2207" w:author="White, Jeremy T" w:date="2020-02-14T08:49:00Z">
                        <w:rPr>
                          <w:rFonts w:ascii="Cambria Math" w:hAnsi="Cambria Math"/>
                          <w:i/>
                        </w:rPr>
                      </w:ins>
                    </m:ctrlPr>
                  </m:sSubPr>
                  <m:e>
                    <m:r>
                      <w:rPr>
                        <w:rFonts w:ascii="Cambria Math" w:hAnsi="Cambria Math"/>
                      </w:rPr>
                      <m:t>x</m:t>
                    </m:r>
                  </m:e>
                  <m:sub>
                    <m:r>
                      <w:rPr>
                        <w:rFonts w:ascii="Cambria Math" w:hAnsi="Cambria Math"/>
                      </w:rPr>
                      <m:t>j</m:t>
                    </m:r>
                  </m:sub>
                </m:sSub>
                <m:r>
                  <w:rPr>
                    <w:rFonts w:ascii="Cambria Math" w:hAnsi="Cambria Math"/>
                  </w:rPr>
                  <m:t>,</m:t>
                </m:r>
                <m:sSub>
                  <m:sSubPr>
                    <m:ctrlPr>
                      <w:ins w:id="2208" w:author="White, Jeremy T" w:date="2020-02-14T08:49:00Z">
                        <w:rPr>
                          <w:rFonts w:ascii="Cambria Math" w:hAnsi="Cambria Math"/>
                          <w:i/>
                        </w:rPr>
                      </w:ins>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ins w:id="2209"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ins w:id="2210" w:author="White, Jeremy T" w:date="2020-02-14T08:49:00Z">
                <w:rPr>
                  <w:rFonts w:ascii="Cambria Math" w:hAnsi="Cambria Math"/>
                  <w:i/>
                </w:rPr>
              </w:ins>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ins w:id="2211" w:author="White, Jeremy T" w:date="2020-02-14T08:49:00Z">
                <w:rPr>
                  <w:rFonts w:ascii="Cambria Math" w:hAnsi="Cambria Math"/>
                  <w:i/>
                </w:rPr>
              </w:ins>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ins w:id="2212"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ins w:id="2213" w:author="White, Jeremy T" w:date="2020-02-14T08:49:00Z">
                <w:rPr>
                  <w:rFonts w:ascii="Cambria Math" w:hAnsi="Cambria Math"/>
                  <w:i/>
                </w:rPr>
              </w:ins>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ins w:id="2214" w:author="White, Jeremy T" w:date="2020-02-14T08:49:00Z">
                <w:rPr>
                  <w:rFonts w:ascii="Cambria Math" w:hAnsi="Cambria Math"/>
                  <w:i/>
                </w:rPr>
              </w:ins>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ins w:id="2215" w:author="White, Jeremy T" w:date="2020-02-14T08:49:00Z">
                <w:rPr>
                  <w:rFonts w:ascii="Cambria Math" w:hAnsi="Cambria Math"/>
                  <w:i/>
                </w:rPr>
              </w:ins>
            </m:ctrlPr>
          </m:dPr>
          <m:e>
            <m:r>
              <w:rPr>
                <w:rFonts w:ascii="Cambria Math" w:hAnsi="Cambria Math"/>
              </w:rPr>
              <m:t>E</m:t>
            </m:r>
            <m:d>
              <m:dPr>
                <m:ctrlPr>
                  <w:ins w:id="2216" w:author="White, Jeremy T" w:date="2020-02-14T08:49:00Z">
                    <w:rPr>
                      <w:rFonts w:ascii="Cambria Math" w:hAnsi="Cambria Math"/>
                      <w:i/>
                    </w:rPr>
                  </w:ins>
                </m:ctrlPr>
              </m:dPr>
              <m:e>
                <m:r>
                  <w:rPr>
                    <w:rFonts w:ascii="Cambria Math" w:hAnsi="Cambria Math"/>
                  </w:rPr>
                  <m:t>y|</m:t>
                </m:r>
                <m:sSub>
                  <m:sSubPr>
                    <m:ctrlPr>
                      <w:ins w:id="2217"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proofErr w:type="spellStart"/>
      <w:r w:rsidR="002E7948" w:rsidRPr="002E7948">
        <w:rPr>
          <w:i/>
          <w:iCs/>
        </w:rPr>
        <w:t>V</w:t>
      </w:r>
      <w:r w:rsidR="002E7948" w:rsidRPr="002E7948">
        <w:rPr>
          <w:i/>
          <w:iCs/>
          <w:vertAlign w:val="subscript"/>
        </w:rPr>
        <w:t>ij</w:t>
      </w:r>
      <w:proofErr w:type="spellEnd"/>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proofErr w:type="spellStart"/>
      <w:r w:rsidR="009C060D" w:rsidRPr="0049635B">
        <w:rPr>
          <w:i/>
          <w:iCs/>
        </w:rPr>
        <w:t>x</w:t>
      </w:r>
      <w:r w:rsidR="009C060D" w:rsidRPr="0049635B">
        <w:rPr>
          <w:i/>
          <w:iCs/>
          <w:vertAlign w:val="subscript"/>
        </w:rPr>
        <w:t>j</w:t>
      </w:r>
      <w:proofErr w:type="spellEnd"/>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proofErr w:type="spellStart"/>
      <w:r w:rsidR="0049635B" w:rsidRPr="0049635B">
        <w:rPr>
          <w:i/>
          <w:iCs/>
        </w:rPr>
        <w:t>x</w:t>
      </w:r>
      <w:r w:rsidR="0049635B" w:rsidRPr="0049635B">
        <w:rPr>
          <w:i/>
          <w:iCs/>
          <w:vertAlign w:val="subscript"/>
        </w:rPr>
        <w:t>j</w:t>
      </w:r>
      <w:proofErr w:type="spellEnd"/>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 xml:space="preserve">Application of the Method of </w:t>
      </w:r>
      <w:proofErr w:type="spellStart"/>
      <w:r>
        <w:t>Sobol</w:t>
      </w:r>
      <w:proofErr w:type="spellEnd"/>
      <w:r>
        <w:t xml:space="preserve">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proofErr w:type="spellStart"/>
      <w:r w:rsidR="004F3694" w:rsidRPr="004F3694">
        <w:rPr>
          <w:i/>
        </w:rPr>
        <w:t>i</w:t>
      </w:r>
      <w:proofErr w:type="spellEnd"/>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ins w:id="2218" w:author="White, Jeremy T" w:date="2020-02-14T08:49:00Z">
                <w:rPr>
                  <w:rFonts w:ascii="Cambria Math" w:hAnsi="Cambria Math"/>
                  <w:i/>
                </w:rPr>
              </w:ins>
            </m:ctrlPr>
          </m:sSubPr>
          <m:e>
            <m:r>
              <w:rPr>
                <w:rFonts w:ascii="Cambria Math" w:hAnsi="Cambria Math"/>
              </w:rPr>
              <m:t>S</m:t>
            </m:r>
          </m:e>
          <m:sub>
            <m:r>
              <w:rPr>
                <w:rFonts w:ascii="Cambria Math" w:hAnsi="Cambria Math"/>
              </w:rPr>
              <m:t>i</m:t>
            </m:r>
          </m:sub>
        </m:sSub>
        <m:r>
          <w:rPr>
            <w:rFonts w:ascii="Cambria Math" w:hAnsi="Cambria Math"/>
          </w:rPr>
          <m:t xml:space="preserve">= </m:t>
        </m:r>
        <m:f>
          <m:fPr>
            <m:ctrlPr>
              <w:ins w:id="2219" w:author="White, Jeremy T" w:date="2020-02-14T08:49:00Z">
                <w:rPr>
                  <w:rFonts w:ascii="Cambria Math" w:hAnsi="Cambria Math"/>
                  <w:i/>
                </w:rPr>
              </w:ins>
            </m:ctrlPr>
          </m:fPr>
          <m:num>
            <m:sSub>
              <m:sSubPr>
                <m:ctrlPr>
                  <w:ins w:id="2220" w:author="White, Jeremy T" w:date="2020-02-14T08:49:00Z">
                    <w:rPr>
                      <w:rFonts w:ascii="Cambria Math" w:hAnsi="Cambria Math"/>
                      <w:i/>
                    </w:rPr>
                  </w:ins>
                </m:ctrlPr>
              </m:sSubPr>
              <m:e>
                <m:r>
                  <w:rPr>
                    <w:rFonts w:ascii="Cambria Math" w:hAnsi="Cambria Math"/>
                  </w:rPr>
                  <m:t>V</m:t>
                </m:r>
              </m:e>
              <m:sub>
                <m:r>
                  <w:rPr>
                    <w:rFonts w:ascii="Cambria Math" w:hAnsi="Cambria Math"/>
                  </w:rPr>
                  <m:t>i</m:t>
                </m:r>
              </m:sub>
            </m:sSub>
          </m:num>
          <m:den>
            <m:sSub>
              <m:sSubPr>
                <m:ctrlPr>
                  <w:ins w:id="2221"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proofErr w:type="spellStart"/>
      <w:r w:rsidRPr="0049635B">
        <w:rPr>
          <w:i/>
        </w:rPr>
        <w:t>i</w:t>
      </w:r>
      <w:proofErr w:type="spellEnd"/>
      <w:r>
        <w:t xml:space="preserve"> and </w:t>
      </w:r>
      <w:r w:rsidRPr="0049635B">
        <w:rPr>
          <w:i/>
        </w:rPr>
        <w:t>j</w:t>
      </w:r>
      <w:r>
        <w:t xml:space="preserve"> collectively on </w:t>
      </w:r>
      <w:r w:rsidRPr="0049635B">
        <w:rPr>
          <w:i/>
        </w:rPr>
        <w:t>y</w:t>
      </w:r>
      <w:r>
        <w:t xml:space="preserve"> is defined as</w:t>
      </w:r>
    </w:p>
    <w:p w14:paraId="6E2CA5D9" w14:textId="77777777" w:rsidR="00F92103" w:rsidRDefault="009834C7" w:rsidP="00F92103">
      <w:pPr>
        <w:ind w:firstLine="720"/>
        <w:rPr>
          <w:rFonts w:ascii="Cambria Math" w:hAnsi="Cambria Math"/>
        </w:rPr>
      </w:pPr>
      <m:oMath>
        <m:sSub>
          <m:sSubPr>
            <m:ctrlPr>
              <w:ins w:id="2222" w:author="White, Jeremy T" w:date="2020-02-14T08:49:00Z">
                <w:rPr>
                  <w:rFonts w:ascii="Cambria Math" w:hAnsi="Cambria Math"/>
                  <w:i/>
                </w:rPr>
              </w:ins>
            </m:ctrlPr>
          </m:sSubPr>
          <m:e>
            <m:r>
              <w:rPr>
                <w:rFonts w:ascii="Cambria Math" w:hAnsi="Cambria Math"/>
              </w:rPr>
              <m:t>S</m:t>
            </m:r>
          </m:e>
          <m:sub>
            <m:r>
              <w:rPr>
                <w:rFonts w:ascii="Cambria Math" w:hAnsi="Cambria Math"/>
              </w:rPr>
              <m:t>ij</m:t>
            </m:r>
          </m:sub>
        </m:sSub>
        <m:r>
          <w:rPr>
            <w:rFonts w:ascii="Cambria Math" w:hAnsi="Cambria Math"/>
          </w:rPr>
          <m:t xml:space="preserve">= </m:t>
        </m:r>
        <m:f>
          <m:fPr>
            <m:ctrlPr>
              <w:ins w:id="2223" w:author="White, Jeremy T" w:date="2020-02-14T08:49:00Z">
                <w:rPr>
                  <w:rFonts w:ascii="Cambria Math" w:hAnsi="Cambria Math"/>
                  <w:i/>
                </w:rPr>
              </w:ins>
            </m:ctrlPr>
          </m:fPr>
          <m:num>
            <m:sSub>
              <m:sSubPr>
                <m:ctrlPr>
                  <w:ins w:id="2224" w:author="White, Jeremy T" w:date="2020-02-14T08:49:00Z">
                    <w:rPr>
                      <w:rFonts w:ascii="Cambria Math" w:hAnsi="Cambria Math"/>
                      <w:i/>
                    </w:rPr>
                  </w:ins>
                </m:ctrlPr>
              </m:sSubPr>
              <m:e>
                <m:r>
                  <w:rPr>
                    <w:rFonts w:ascii="Cambria Math" w:hAnsi="Cambria Math"/>
                  </w:rPr>
                  <m:t>V</m:t>
                </m:r>
              </m:e>
              <m:sub>
                <m:r>
                  <w:rPr>
                    <w:rFonts w:ascii="Cambria Math" w:hAnsi="Cambria Math"/>
                  </w:rPr>
                  <m:t>ij</m:t>
                </m:r>
              </m:sub>
            </m:sSub>
          </m:num>
          <m:den>
            <m:sSub>
              <m:sSubPr>
                <m:ctrlPr>
                  <w:ins w:id="2225" w:author="White, Jeremy T" w:date="2020-02-14T08:49:00Z">
                    <w:rPr>
                      <w:rFonts w:ascii="Cambria Math" w:hAnsi="Cambria Math"/>
                      <w:i/>
                    </w:rPr>
                  </w:ins>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w:t>
      </w:r>
      <w:r>
        <w:lastRenderedPageBreak/>
        <w:t xml:space="preserve">computed many times using many different </w:t>
      </w:r>
      <w:proofErr w:type="gramStart"/>
      <w:r>
        <w:t>set</w:t>
      </w:r>
      <w:proofErr w:type="gramEnd"/>
      <w:r>
        <w:t xml:space="preserve"> of parameters before the</w:t>
      </w:r>
      <w:r w:rsidR="00B545F4">
        <w:t xml:space="preserve"> average</w:t>
      </w:r>
      <w:r>
        <w:t>d</w:t>
      </w:r>
      <w:r w:rsidR="00B545F4">
        <w:t xml:space="preserve"> quantity stabilizes. This is especially the case for quantities such as </w:t>
      </w:r>
      <w:proofErr w:type="spellStart"/>
      <w:r w:rsidR="00B545F4" w:rsidRPr="00B545F4">
        <w:rPr>
          <w:i/>
        </w:rPr>
        <w:t>V</w:t>
      </w:r>
      <w:r w:rsidR="00B545F4" w:rsidRPr="00B545F4">
        <w:rPr>
          <w:i/>
          <w:vertAlign w:val="subscript"/>
        </w:rPr>
        <w:t>ij</w:t>
      </w:r>
      <w:proofErr w:type="spellEnd"/>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w:t>
      </w:r>
      <w:proofErr w:type="spellStart"/>
      <w:r>
        <w:t>Sobol</w:t>
      </w:r>
      <w:proofErr w:type="spellEnd"/>
      <w:r>
        <w:t xml:space="preserve">-based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proofErr w:type="spellStart"/>
      <w:r w:rsidR="000C3001" w:rsidRPr="000C3001">
        <w:rPr>
          <w:i/>
        </w:rPr>
        <w:t>i</w:t>
      </w:r>
      <w:proofErr w:type="spellEnd"/>
      <w:r>
        <w:t xml:space="preserve">, as well as the total </w:t>
      </w:r>
      <w:r w:rsidR="004F3694">
        <w:t>sensitivity index</w:t>
      </w:r>
      <w:r>
        <w:t xml:space="preserve"> </w:t>
      </w:r>
      <w:proofErr w:type="spellStart"/>
      <w:r w:rsidRPr="00B545F4">
        <w:rPr>
          <w:i/>
        </w:rPr>
        <w:t>S</w:t>
      </w:r>
      <w:r w:rsidRPr="00B545F4">
        <w:rPr>
          <w:i/>
          <w:vertAlign w:val="subscript"/>
        </w:rPr>
        <w:t>T</w:t>
      </w:r>
      <w:r w:rsidR="000C3001">
        <w:rPr>
          <w:i/>
          <w:vertAlign w:val="subscript"/>
        </w:rPr>
        <w:t>i</w:t>
      </w:r>
      <w:proofErr w:type="spellEnd"/>
      <w:r>
        <w:t xml:space="preserve"> for </w:t>
      </w:r>
      <w:r w:rsidR="002E7948">
        <w:t xml:space="preserve">each </w:t>
      </w:r>
      <w:r>
        <w:t>parameter</w:t>
      </w:r>
      <w:r w:rsidR="000C3001">
        <w:t xml:space="preserve"> </w:t>
      </w:r>
      <w:proofErr w:type="spellStart"/>
      <w:r w:rsidR="000C3001" w:rsidRPr="000C3001">
        <w:rPr>
          <w:i/>
        </w:rPr>
        <w:t>i</w:t>
      </w:r>
      <w:proofErr w:type="spellEnd"/>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proofErr w:type="spellStart"/>
      <w:r w:rsidRPr="000C3001">
        <w:rPr>
          <w:rFonts w:ascii="Cambria Math" w:hAnsi="Cambria Math"/>
          <w:i/>
        </w:rPr>
        <w:t>S</w:t>
      </w:r>
      <w:r w:rsidRPr="000C3001">
        <w:rPr>
          <w:rFonts w:ascii="Cambria Math" w:hAnsi="Cambria Math"/>
          <w:i/>
          <w:vertAlign w:val="subscript"/>
        </w:rPr>
        <w:t>Ti</w:t>
      </w:r>
      <w:proofErr w:type="spellEnd"/>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proofErr w:type="spellStart"/>
      <w:r w:rsidRPr="000C3001">
        <w:rPr>
          <w:rFonts w:ascii="Cambria Math" w:hAnsi="Cambria Math"/>
          <w:i/>
        </w:rPr>
        <w:t>S</w:t>
      </w:r>
      <w:r w:rsidRPr="000C3001">
        <w:rPr>
          <w:rFonts w:ascii="Cambria Math" w:hAnsi="Cambria Math"/>
          <w:i/>
          <w:vertAlign w:val="subscript"/>
        </w:rPr>
        <w:t>ij</w:t>
      </w:r>
      <w:proofErr w:type="spellEnd"/>
      <w:r>
        <w:rPr>
          <w:rFonts w:ascii="Cambria Math" w:hAnsi="Cambria Math"/>
        </w:rPr>
        <w:t xml:space="preserve"> + … + </w:t>
      </w:r>
      <w:proofErr w:type="spellStart"/>
      <w:r w:rsidRPr="000C3001">
        <w:rPr>
          <w:rFonts w:ascii="Cambria Math" w:hAnsi="Cambria Math"/>
          <w:i/>
        </w:rPr>
        <w:t>S</w:t>
      </w:r>
      <w:r w:rsidRPr="000C3001">
        <w:rPr>
          <w:rFonts w:ascii="Cambria Math" w:hAnsi="Cambria Math"/>
          <w:i/>
          <w:vertAlign w:val="subscript"/>
        </w:rPr>
        <w:t>ij</w:t>
      </w:r>
      <w:proofErr w:type="spellEnd"/>
      <w:r w:rsidRPr="000C3001">
        <w:rPr>
          <w:rFonts w:ascii="Cambria Math" w:hAnsi="Cambria Math"/>
          <w:i/>
          <w:vertAlign w:val="subscript"/>
        </w:rPr>
        <w:t>…m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proofErr w:type="gramStart"/>
      <w:r>
        <w:t>Fortunately</w:t>
      </w:r>
      <w:proofErr w:type="gramEnd"/>
      <w:r>
        <w:t xml:space="preserve"> </w:t>
      </w:r>
      <w:proofErr w:type="spellStart"/>
      <w:r>
        <w:t>S</w:t>
      </w:r>
      <w:r w:rsidRPr="00345C25">
        <w:rPr>
          <w:i/>
          <w:vertAlign w:val="subscript"/>
        </w:rPr>
        <w:t>Ti</w:t>
      </w:r>
      <w:proofErr w:type="spellEnd"/>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ins w:id="2226" w:author="White, Jeremy T" w:date="2020-02-14T08:49:00Z">
                <w:rPr>
                  <w:rFonts w:ascii="Cambria Math" w:hAnsi="Cambria Math"/>
                  <w:i/>
                </w:rPr>
              </w:ins>
            </m:ctrlPr>
          </m:sSubPr>
          <m:e>
            <m:r>
              <w:rPr>
                <w:rFonts w:ascii="Cambria Math" w:hAnsi="Cambria Math"/>
              </w:rPr>
              <m:t>S</m:t>
            </m:r>
          </m:e>
          <m:sub>
            <m:r>
              <w:rPr>
                <w:rFonts w:ascii="Cambria Math" w:hAnsi="Cambria Math"/>
              </w:rPr>
              <m:t>Ti</m:t>
            </m:r>
          </m:sub>
        </m:sSub>
        <m:r>
          <w:rPr>
            <w:rFonts w:ascii="Cambria Math" w:hAnsi="Cambria Math"/>
          </w:rPr>
          <m:t xml:space="preserve">=1- </m:t>
        </m:r>
        <m:f>
          <m:fPr>
            <m:ctrlPr>
              <w:ins w:id="2227" w:author="White, Jeremy T" w:date="2020-02-14T08:49:00Z">
                <w:rPr>
                  <w:rFonts w:ascii="Cambria Math" w:hAnsi="Cambria Math"/>
                  <w:i/>
                </w:rPr>
              </w:ins>
            </m:ctrlPr>
          </m:fPr>
          <m:num>
            <m:r>
              <w:rPr>
                <w:rFonts w:ascii="Cambria Math" w:hAnsi="Cambria Math"/>
              </w:rPr>
              <m:t>V</m:t>
            </m:r>
            <m:d>
              <m:dPr>
                <m:ctrlPr>
                  <w:ins w:id="2228" w:author="White, Jeremy T" w:date="2020-02-14T08:49:00Z">
                    <w:rPr>
                      <w:rFonts w:ascii="Cambria Math" w:hAnsi="Cambria Math"/>
                      <w:i/>
                    </w:rPr>
                  </w:ins>
                </m:ctrlPr>
              </m:dPr>
              <m:e>
                <m:r>
                  <w:rPr>
                    <w:rFonts w:ascii="Cambria Math" w:hAnsi="Cambria Math"/>
                  </w:rPr>
                  <m:t>E</m:t>
                </m:r>
                <m:d>
                  <m:dPr>
                    <m:ctrlPr>
                      <w:ins w:id="2229" w:author="White, Jeremy T" w:date="2020-02-14T08:49:00Z">
                        <w:rPr>
                          <w:rFonts w:ascii="Cambria Math" w:hAnsi="Cambria Math"/>
                          <w:i/>
                        </w:rPr>
                      </w:ins>
                    </m:ctrlPr>
                  </m:dPr>
                  <m:e>
                    <m:r>
                      <w:rPr>
                        <w:rFonts w:ascii="Cambria Math" w:hAnsi="Cambria Math"/>
                      </w:rPr>
                      <m:t>y|</m:t>
                    </m:r>
                    <m:sSub>
                      <m:sSubPr>
                        <m:ctrlPr>
                          <w:ins w:id="2230" w:author="White, Jeremy T" w:date="2020-02-14T08:49:00Z">
                            <w:rPr>
                              <w:rFonts w:ascii="Cambria Math" w:hAnsi="Cambria Math"/>
                              <w:i/>
                            </w:rPr>
                          </w:ins>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ins w:id="2231" w:author="White, Jeremy T" w:date="2020-02-14T08:49:00Z">
                    <w:rPr>
                      <w:rFonts w:ascii="Cambria Math" w:hAnsi="Cambria Math"/>
                      <w:i/>
                    </w:rPr>
                  </w:ins>
                </m:ctrlPr>
              </m:dPr>
              <m:e>
                <m:r>
                  <w:rPr>
                    <w:rFonts w:ascii="Cambria Math" w:hAnsi="Cambria Math"/>
                  </w:rPr>
                  <m:t>y</m:t>
                </m:r>
              </m:e>
            </m:d>
          </m:den>
        </m:f>
        <m:r>
          <w:rPr>
            <w:rFonts w:ascii="Cambria Math" w:hAnsi="Cambria Math"/>
          </w:rPr>
          <m:t xml:space="preserve">= </m:t>
        </m:r>
        <m:f>
          <m:fPr>
            <m:ctrlPr>
              <w:ins w:id="2232" w:author="White, Jeremy T" w:date="2020-02-14T08:49:00Z">
                <w:rPr>
                  <w:rFonts w:ascii="Cambria Math" w:hAnsi="Cambria Math"/>
                  <w:i/>
                </w:rPr>
              </w:ins>
            </m:ctrlPr>
          </m:fPr>
          <m:num>
            <m:r>
              <w:rPr>
                <w:rFonts w:ascii="Cambria Math" w:hAnsi="Cambria Math"/>
              </w:rPr>
              <m:t>E</m:t>
            </m:r>
            <m:d>
              <m:dPr>
                <m:ctrlPr>
                  <w:ins w:id="2233" w:author="White, Jeremy T" w:date="2020-02-14T08:49:00Z">
                    <w:rPr>
                      <w:rFonts w:ascii="Cambria Math" w:hAnsi="Cambria Math"/>
                      <w:i/>
                    </w:rPr>
                  </w:ins>
                </m:ctrlPr>
              </m:dPr>
              <m:e>
                <m:r>
                  <w:rPr>
                    <w:rFonts w:ascii="Cambria Math" w:hAnsi="Cambria Math"/>
                  </w:rPr>
                  <m:t>V</m:t>
                </m:r>
                <m:d>
                  <m:dPr>
                    <m:ctrlPr>
                      <w:ins w:id="2234" w:author="White, Jeremy T" w:date="2020-02-14T08:49:00Z">
                        <w:rPr>
                          <w:rFonts w:ascii="Cambria Math" w:hAnsi="Cambria Math"/>
                          <w:i/>
                        </w:rPr>
                      </w:ins>
                    </m:ctrlPr>
                  </m:dPr>
                  <m:e>
                    <m:r>
                      <w:rPr>
                        <w:rFonts w:ascii="Cambria Math" w:hAnsi="Cambria Math"/>
                      </w:rPr>
                      <m:t>y|</m:t>
                    </m:r>
                    <m:sSub>
                      <m:sSubPr>
                        <m:ctrlPr>
                          <w:ins w:id="2235" w:author="White, Jeremy T" w:date="2020-02-14T08:49:00Z">
                            <w:rPr>
                              <w:rFonts w:ascii="Cambria Math" w:hAnsi="Cambria Math"/>
                              <w:i/>
                            </w:rPr>
                          </w:ins>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ins w:id="2236" w:author="White, Jeremy T" w:date="2020-02-14T08:49:00Z">
                    <w:rPr>
                      <w:rFonts w:ascii="Cambria Math" w:hAnsi="Cambria Math"/>
                      <w:i/>
                    </w:rPr>
                  </w:ins>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proofErr w:type="spellStart"/>
      <w:r w:rsidRPr="00345C25">
        <w:rPr>
          <w:b/>
        </w:rPr>
        <w:t>x</w:t>
      </w:r>
      <w:r w:rsidRPr="00345C25">
        <w:rPr>
          <w:vertAlign w:val="subscript"/>
        </w:rPr>
        <w:t>~i</w:t>
      </w:r>
      <w:proofErr w:type="spellEnd"/>
      <w:r>
        <w:t xml:space="preserve"> signifies all parameters but </w:t>
      </w:r>
      <w:r w:rsidRPr="00345C25">
        <w:rPr>
          <w:i/>
        </w:rPr>
        <w:t>x</w:t>
      </w:r>
      <w:r w:rsidRPr="00345C25">
        <w:rPr>
          <w:i/>
          <w:vertAlign w:val="subscript"/>
        </w:rPr>
        <w:t>i</w:t>
      </w:r>
      <w:r>
        <w:t xml:space="preserve"> being allowed to vary. Calculation of </w:t>
      </w:r>
      <w:proofErr w:type="spellStart"/>
      <w:r w:rsidRPr="00345C25">
        <w:rPr>
          <w:i/>
        </w:rPr>
        <w:t>S</w:t>
      </w:r>
      <w:r w:rsidRPr="00345C25">
        <w:rPr>
          <w:i/>
          <w:vertAlign w:val="subscript"/>
        </w:rPr>
        <w:t>Ti</w:t>
      </w:r>
      <w:proofErr w:type="spellEnd"/>
      <w:r>
        <w:t xml:space="preserve"> using</w:t>
      </w:r>
      <w:r w:rsidR="00414C30">
        <w:t xml:space="preserve"> equation</w:t>
      </w:r>
      <w:r>
        <w:t xml:space="preserve"> 7.</w:t>
      </w:r>
      <w:r w:rsidR="00332DF6">
        <w:t>10</w:t>
      </w:r>
      <w:r>
        <w:t xml:space="preserve"> </w:t>
      </w:r>
      <w:r w:rsidR="00414C30">
        <w:t>requires</w:t>
      </w:r>
      <w:r>
        <w:t xml:space="preserve">, once again, many </w:t>
      </w:r>
      <w:proofErr w:type="gramStart"/>
      <w:r>
        <w:t>model</w:t>
      </w:r>
      <w:proofErr w:type="gramEnd"/>
      <w:r>
        <w:t xml:space="preserve"> runs and appropriate averaging of model outputs and squared model outputs</w:t>
      </w:r>
      <w:r w:rsidR="00332DF6">
        <w:t xml:space="preserve">. </w:t>
      </w:r>
      <w:proofErr w:type="gramStart"/>
      <w:r w:rsidR="00332DF6">
        <w:t>However</w:t>
      </w:r>
      <w:proofErr w:type="gramEnd"/>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w:t>
      </w:r>
      <w:proofErr w:type="spellStart"/>
      <w:r w:rsidR="00332DF6">
        <w:t>Sobol</w:t>
      </w:r>
      <w:r w:rsidR="00E51D0B">
        <w:t>’s</w:t>
      </w:r>
      <w:proofErr w:type="spellEnd"/>
      <w:r w:rsidR="00E51D0B">
        <w:t xml:space="preserve">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237" w:name="_Toc32564161"/>
      <w:r>
        <w:t>7.3.2 Control Variables</w:t>
      </w:r>
      <w:bookmarkEnd w:id="2237"/>
    </w:p>
    <w:p w14:paraId="0B00E9A7" w14:textId="710E4D38" w:rsidR="00F65DD2" w:rsidRPr="00F65DD2" w:rsidRDefault="00E51D0B" w:rsidP="00414C30">
      <w:r>
        <w:t>PEST++ v</w:t>
      </w:r>
      <w:r w:rsidR="00F65DD2">
        <w:t xml:space="preserve">ariables which control the operation of the Method of </w:t>
      </w:r>
      <w:proofErr w:type="spellStart"/>
      <w:r w:rsidR="00F65DD2">
        <w:t>Sobol</w:t>
      </w:r>
      <w:proofErr w:type="spellEnd"/>
      <w:r w:rsidR="00F65DD2">
        <w:t xml:space="preserve">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1253"/>
        <w:gridCol w:w="5648"/>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5C05FFF1" w:rsidR="00F65DD2" w:rsidRPr="00C40A21" w:rsidRDefault="00472488" w:rsidP="00057341">
            <w:pPr>
              <w:rPr>
                <w:rFonts w:ascii="Arial" w:hAnsi="Arial" w:cs="Arial"/>
                <w:i/>
                <w:sz w:val="18"/>
              </w:rPr>
            </w:pPr>
            <w:proofErr w:type="spellStart"/>
            <w:r>
              <w:rPr>
                <w:rFonts w:ascii="Arial" w:hAnsi="Arial" w:cs="Arial"/>
                <w:i/>
                <w:sz w:val="18"/>
              </w:rPr>
              <w:t>gsa_</w:t>
            </w:r>
            <w:r w:rsidR="00F65DD2" w:rsidRPr="00C40A21">
              <w:rPr>
                <w:rFonts w:ascii="Arial" w:hAnsi="Arial" w:cs="Arial"/>
                <w:i/>
                <w:sz w:val="18"/>
              </w:rPr>
              <w:t>method</w:t>
            </w:r>
            <w:proofErr w:type="spellEnd"/>
            <w:r w:rsidR="00F65DD2" w:rsidRPr="00C40A21">
              <w:rPr>
                <w:rFonts w:ascii="Arial" w:hAnsi="Arial" w:cs="Arial"/>
                <w:i/>
                <w:sz w:val="18"/>
              </w:rPr>
              <w:t>(</w:t>
            </w:r>
            <w:proofErr w:type="spellStart"/>
            <w:r>
              <w:rPr>
                <w:rFonts w:ascii="Arial" w:hAnsi="Arial" w:cs="Arial"/>
                <w:i/>
                <w:sz w:val="18"/>
              </w:rPr>
              <w:t>sobol</w:t>
            </w:r>
            <w:proofErr w:type="spellEnd"/>
            <w:r w:rsidR="00F65DD2" w:rsidRPr="00C40A21">
              <w:rPr>
                <w:rFonts w:ascii="Arial" w:hAnsi="Arial" w:cs="Arial"/>
                <w:i/>
                <w:sz w:val="18"/>
              </w:rPr>
              <w:t>)</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w:t>
            </w:r>
            <w:proofErr w:type="spellStart"/>
            <w:r w:rsidRPr="00C40A21">
              <w:rPr>
                <w:rFonts w:ascii="Arial" w:hAnsi="Arial" w:cs="Arial"/>
                <w:sz w:val="18"/>
              </w:rPr>
              <w:t>sobol</w:t>
            </w:r>
            <w:proofErr w:type="spellEnd"/>
            <w:r w:rsidRPr="00C40A21">
              <w:rPr>
                <w:rFonts w:ascii="Arial" w:hAnsi="Arial" w:cs="Arial"/>
                <w:sz w:val="18"/>
              </w:rPr>
              <w:t xml:space="preserve">” to implement Method of </w:t>
            </w:r>
            <w:proofErr w:type="spellStart"/>
            <w:r w:rsidRPr="00C40A21">
              <w:rPr>
                <w:rFonts w:ascii="Arial" w:hAnsi="Arial" w:cs="Arial"/>
                <w:sz w:val="18"/>
              </w:rPr>
              <w:t>Sobol</w:t>
            </w:r>
            <w:proofErr w:type="spellEnd"/>
            <w:r w:rsidRPr="00C40A21">
              <w:rPr>
                <w:rFonts w:ascii="Arial" w:hAnsi="Arial" w:cs="Arial"/>
                <w:sz w:val="18"/>
              </w:rPr>
              <w:t>.</w:t>
            </w:r>
          </w:p>
        </w:tc>
      </w:tr>
      <w:tr w:rsidR="00F65DD2" w14:paraId="21145701" w14:textId="77777777" w:rsidTr="00C40A21">
        <w:trPr>
          <w:cantSplit/>
        </w:trPr>
        <w:tc>
          <w:tcPr>
            <w:tcW w:w="2117" w:type="dxa"/>
            <w:shd w:val="clear" w:color="auto" w:fill="auto"/>
          </w:tcPr>
          <w:p w14:paraId="4BB445C1" w14:textId="04C05E7C" w:rsidR="00F65DD2" w:rsidRPr="00C40A21" w:rsidRDefault="00F65DD2" w:rsidP="00057341">
            <w:pPr>
              <w:rPr>
                <w:rFonts w:ascii="Arial" w:hAnsi="Arial" w:cs="Arial"/>
                <w:i/>
                <w:sz w:val="18"/>
              </w:rPr>
            </w:pPr>
            <w:proofErr w:type="spellStart"/>
            <w:r w:rsidRPr="00C40A21">
              <w:rPr>
                <w:rFonts w:ascii="Arial" w:hAnsi="Arial" w:cs="Arial"/>
                <w:i/>
                <w:sz w:val="18"/>
              </w:rPr>
              <w:t>rand_</w:t>
            </w:r>
            <w:proofErr w:type="gramStart"/>
            <w:r w:rsidRPr="00C40A21">
              <w:rPr>
                <w:rFonts w:ascii="Arial" w:hAnsi="Arial" w:cs="Arial"/>
                <w:i/>
                <w:sz w:val="18"/>
              </w:rPr>
              <w:t>seed</w:t>
            </w:r>
            <w:proofErr w:type="spellEnd"/>
            <w:r w:rsidRPr="00C40A21">
              <w:rPr>
                <w:rFonts w:ascii="Arial" w:hAnsi="Arial" w:cs="Arial"/>
                <w:i/>
                <w:sz w:val="18"/>
              </w:rPr>
              <w:t>(</w:t>
            </w:r>
            <w:proofErr w:type="gramEnd"/>
            <w:r w:rsidR="002D09A2">
              <w:rPr>
                <w:rFonts w:ascii="Arial" w:hAnsi="Arial" w:cs="Arial"/>
                <w:i/>
                <w:sz w:val="18"/>
              </w:rPr>
              <w:t>358183147</w:t>
            </w:r>
            <w:r w:rsidRPr="00C40A21">
              <w:rPr>
                <w:rFonts w:ascii="Arial" w:hAnsi="Arial" w:cs="Arial"/>
                <w:i/>
                <w:sz w:val="18"/>
              </w:rPr>
              <w:t>)</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1764FDC2" w:rsidR="00F65DD2" w:rsidRPr="00C40A21" w:rsidRDefault="00472488" w:rsidP="00057341">
            <w:pPr>
              <w:rPr>
                <w:rFonts w:ascii="Arial" w:hAnsi="Arial" w:cs="Arial"/>
                <w:i/>
                <w:sz w:val="18"/>
              </w:rPr>
            </w:pPr>
            <w:proofErr w:type="spellStart"/>
            <w:r>
              <w:rPr>
                <w:rFonts w:ascii="Arial" w:hAnsi="Arial" w:cs="Arial"/>
                <w:i/>
                <w:sz w:val="18"/>
              </w:rPr>
              <w:t>gsa_</w:t>
            </w:r>
            <w:r w:rsidR="00F65DD2" w:rsidRPr="00C40A21">
              <w:rPr>
                <w:rFonts w:ascii="Arial" w:hAnsi="Arial" w:cs="Arial"/>
                <w:i/>
                <w:sz w:val="18"/>
              </w:rPr>
              <w:t>sobol_</w:t>
            </w:r>
            <w:proofErr w:type="gramStart"/>
            <w:r w:rsidR="00F65DD2" w:rsidRPr="00C40A21">
              <w:rPr>
                <w:rFonts w:ascii="Arial" w:hAnsi="Arial" w:cs="Arial"/>
                <w:i/>
                <w:sz w:val="18"/>
              </w:rPr>
              <w:t>samples</w:t>
            </w:r>
            <w:proofErr w:type="spellEnd"/>
            <w:r w:rsidR="00F65DD2" w:rsidRPr="00C40A21">
              <w:rPr>
                <w:rFonts w:ascii="Arial" w:hAnsi="Arial" w:cs="Arial"/>
                <w:i/>
                <w:sz w:val="18"/>
              </w:rPr>
              <w:t>(</w:t>
            </w:r>
            <w:proofErr w:type="gramEnd"/>
            <w:r w:rsidR="00F65DD2" w:rsidRPr="00C40A21">
              <w:rPr>
                <w:rFonts w:ascii="Arial" w:hAnsi="Arial" w:cs="Arial"/>
                <w:i/>
                <w:sz w:val="18"/>
              </w:rPr>
              <w:t>)</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w:t>
            </w:r>
            <w:proofErr w:type="gramStart"/>
            <w:r w:rsidRPr="00C40A21">
              <w:rPr>
                <w:rFonts w:ascii="Arial" w:hAnsi="Arial" w:cs="Arial"/>
                <w:sz w:val="18"/>
              </w:rPr>
              <w:t>actually twice</w:t>
            </w:r>
            <w:proofErr w:type="gramEnd"/>
            <w:r w:rsidRPr="00C40A21">
              <w:rPr>
                <w:rFonts w:ascii="Arial" w:hAnsi="Arial" w:cs="Arial"/>
                <w:sz w:val="18"/>
              </w:rPr>
              <w:t xml:space="preserv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w:t>
            </w:r>
            <w:proofErr w:type="spellStart"/>
            <w:r w:rsidRPr="00C40A21">
              <w:rPr>
                <w:rFonts w:ascii="Arial" w:hAnsi="Arial" w:cs="Arial"/>
                <w:sz w:val="18"/>
              </w:rPr>
              <w:t>Saltelli</w:t>
            </w:r>
            <w:proofErr w:type="spellEnd"/>
            <w:r w:rsidRPr="00C40A21">
              <w:rPr>
                <w:rFonts w:ascii="Arial" w:hAnsi="Arial" w:cs="Arial"/>
                <w:sz w:val="18"/>
              </w:rPr>
              <w:t xml:space="preserve"> et al (2008) for details.</w:t>
            </w:r>
          </w:p>
        </w:tc>
      </w:tr>
      <w:tr w:rsidR="00F65DD2" w14:paraId="7A14D4AB" w14:textId="77777777" w:rsidTr="00C40A21">
        <w:trPr>
          <w:cantSplit/>
        </w:trPr>
        <w:tc>
          <w:tcPr>
            <w:tcW w:w="2117" w:type="dxa"/>
            <w:shd w:val="clear" w:color="auto" w:fill="auto"/>
          </w:tcPr>
          <w:p w14:paraId="4A9330F6" w14:textId="1867AA89" w:rsidR="00F65DD2" w:rsidRPr="00C40A21" w:rsidRDefault="00472488" w:rsidP="00057341">
            <w:pPr>
              <w:rPr>
                <w:rFonts w:ascii="Arial" w:hAnsi="Arial" w:cs="Arial"/>
                <w:i/>
                <w:sz w:val="18"/>
              </w:rPr>
            </w:pPr>
            <w:proofErr w:type="spellStart"/>
            <w:r>
              <w:rPr>
                <w:rFonts w:ascii="Arial" w:hAnsi="Arial" w:cs="Arial"/>
                <w:i/>
                <w:sz w:val="18"/>
              </w:rPr>
              <w:t>gsa_</w:t>
            </w:r>
            <w:r w:rsidR="007D3B8E" w:rsidRPr="00C40A21">
              <w:rPr>
                <w:rFonts w:ascii="Arial" w:hAnsi="Arial" w:cs="Arial"/>
                <w:i/>
                <w:sz w:val="18"/>
              </w:rPr>
              <w:t>sobol_par_</w:t>
            </w:r>
            <w:proofErr w:type="gramStart"/>
            <w:r w:rsidR="007D3B8E" w:rsidRPr="00C40A21">
              <w:rPr>
                <w:rFonts w:ascii="Arial" w:hAnsi="Arial" w:cs="Arial"/>
                <w:i/>
                <w:sz w:val="18"/>
              </w:rPr>
              <w:t>dist</w:t>
            </w:r>
            <w:proofErr w:type="spellEnd"/>
            <w:r w:rsidR="007D3B8E" w:rsidRPr="00C40A21">
              <w:rPr>
                <w:rFonts w:ascii="Arial" w:hAnsi="Arial" w:cs="Arial"/>
                <w:i/>
                <w:sz w:val="18"/>
              </w:rPr>
              <w:t>(</w:t>
            </w:r>
            <w:proofErr w:type="gramEnd"/>
            <w:r w:rsidR="007D3B8E" w:rsidRPr="00C40A21">
              <w:rPr>
                <w:rFonts w:ascii="Arial" w:hAnsi="Arial" w:cs="Arial"/>
                <w:i/>
                <w:sz w:val="18"/>
              </w:rPr>
              <w: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w:t>
            </w:r>
            <w:proofErr w:type="spellStart"/>
            <w:r w:rsidRPr="00C40A21">
              <w:rPr>
                <w:rFonts w:ascii="Arial" w:hAnsi="Arial" w:cs="Arial"/>
                <w:sz w:val="18"/>
              </w:rPr>
              <w:t>unif</w:t>
            </w:r>
            <w:proofErr w:type="spellEnd"/>
            <w:r w:rsidRPr="00C40A21">
              <w:rPr>
                <w:rFonts w:ascii="Arial" w:hAnsi="Arial" w:cs="Arial"/>
                <w:sz w:val="18"/>
              </w:rPr>
              <w:t>”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proofErr w:type="spellStart"/>
            <w:r>
              <w:rPr>
                <w:rFonts w:ascii="Arial" w:hAnsi="Arial" w:cs="Arial"/>
                <w:i/>
                <w:sz w:val="18"/>
              </w:rPr>
              <w:lastRenderedPageBreak/>
              <w:t>tie_by_group</w:t>
            </w:r>
            <w:proofErr w:type="spellEnd"/>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proofErr w:type="spellStart"/>
      <w:r w:rsidR="007D3B8E">
        <w:t>Sobol</w:t>
      </w:r>
      <w:proofErr w:type="spellEnd"/>
      <w:r>
        <w:t>.</w:t>
      </w:r>
    </w:p>
    <w:p w14:paraId="1819746C" w14:textId="59EF6D5D" w:rsidR="00F65DD2" w:rsidRDefault="007D3B8E" w:rsidP="007D3B8E">
      <w:pPr>
        <w:pStyle w:val="Heading2"/>
      </w:pPr>
      <w:bookmarkStart w:id="2238" w:name="_Toc32564162"/>
      <w:r>
        <w:t>7.4 PESTPP</w:t>
      </w:r>
      <w:r w:rsidR="005544EE">
        <w:t>-SEN</w:t>
      </w:r>
      <w:r>
        <w:t xml:space="preserve"> Output Files</w:t>
      </w:r>
      <w:bookmarkEnd w:id="2238"/>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99"/>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proofErr w:type="spellStart"/>
            <w:r w:rsidRPr="00C40A21">
              <w:rPr>
                <w:rFonts w:ascii="Arial" w:hAnsi="Arial" w:cs="Arial"/>
                <w:i/>
                <w:sz w:val="18"/>
              </w:rPr>
              <w:t>case.</w:t>
            </w:r>
            <w:r w:rsidR="00BC3715" w:rsidRPr="00C40A21">
              <w:rPr>
                <w:rFonts w:ascii="Arial" w:hAnsi="Arial" w:cs="Arial"/>
                <w:i/>
                <w:sz w:val="18"/>
              </w:rPr>
              <w:t>msn</w:t>
            </w:r>
            <w:proofErr w:type="spellEnd"/>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proofErr w:type="spellStart"/>
            <w:r w:rsidRPr="00C40A21">
              <w:rPr>
                <w:rFonts w:ascii="Arial" w:hAnsi="Arial" w:cs="Arial"/>
                <w:i/>
                <w:sz w:val="18"/>
              </w:rPr>
              <w:t>case.mio</w:t>
            </w:r>
            <w:proofErr w:type="spellEnd"/>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proofErr w:type="spellStart"/>
            <w:r w:rsidRPr="00C40A21">
              <w:rPr>
                <w:rFonts w:ascii="Arial" w:hAnsi="Arial" w:cs="Arial"/>
                <w:i/>
                <w:sz w:val="18"/>
                <w:lang w:val="en-AU"/>
              </w:rPr>
              <w:t>morris_obs_</w:t>
            </w:r>
            <w:proofErr w:type="gramStart"/>
            <w:r w:rsidRPr="00C40A21">
              <w:rPr>
                <w:rFonts w:ascii="Arial" w:hAnsi="Arial" w:cs="Arial"/>
                <w:i/>
                <w:sz w:val="18"/>
                <w:lang w:val="en-AU"/>
              </w:rPr>
              <w:t>sen</w:t>
            </w:r>
            <w:proofErr w:type="spellEnd"/>
            <w:r w:rsidRPr="00C40A21">
              <w:rPr>
                <w:rFonts w:ascii="Arial" w:hAnsi="Arial" w:cs="Arial"/>
                <w:i/>
                <w:sz w:val="18"/>
                <w:lang w:val="en-AU"/>
              </w:rPr>
              <w:t>(</w:t>
            </w:r>
            <w:proofErr w:type="gramEnd"/>
            <w:r w:rsidRPr="00C40A21">
              <w:rPr>
                <w:rFonts w:ascii="Arial" w:hAnsi="Arial" w:cs="Arial"/>
                <w:i/>
                <w:sz w:val="18"/>
                <w:lang w:val="en-AU"/>
              </w:rPr>
              <w:t>)</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0C945D18" w:rsidR="00EC4527" w:rsidRPr="00C40A21" w:rsidRDefault="00EC4527" w:rsidP="00E1553A">
            <w:pPr>
              <w:rPr>
                <w:rFonts w:ascii="Arial" w:hAnsi="Arial" w:cs="Arial"/>
                <w:i/>
                <w:sz w:val="18"/>
              </w:rPr>
            </w:pPr>
            <w:r w:rsidRPr="00C40A21">
              <w:rPr>
                <w:rFonts w:ascii="Arial" w:hAnsi="Arial" w:cs="Arial"/>
                <w:i/>
                <w:sz w:val="18"/>
              </w:rPr>
              <w:t>case.raw</w:t>
            </w:r>
            <w:r w:rsidR="004C49FE">
              <w:rPr>
                <w:rFonts w:ascii="Arial" w:hAnsi="Arial" w:cs="Arial"/>
                <w:i/>
                <w:sz w:val="18"/>
              </w:rPr>
              <w:t>.csv</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AD691A" w:rsidRPr="005546A4" w14:paraId="2316AA39" w14:textId="77777777" w:rsidTr="00C40A21">
        <w:trPr>
          <w:cantSplit/>
        </w:trPr>
        <w:tc>
          <w:tcPr>
            <w:tcW w:w="2235" w:type="dxa"/>
            <w:shd w:val="clear" w:color="auto" w:fill="auto"/>
          </w:tcPr>
          <w:p w14:paraId="393BA86E" w14:textId="3253ED6F" w:rsidR="00AD691A" w:rsidRPr="00C40A21" w:rsidRDefault="00AD691A" w:rsidP="00E1553A">
            <w:pPr>
              <w:rPr>
                <w:rFonts w:ascii="Arial" w:hAnsi="Arial" w:cs="Arial"/>
                <w:i/>
                <w:sz w:val="18"/>
              </w:rPr>
            </w:pPr>
            <w:proofErr w:type="spellStart"/>
            <w:proofErr w:type="gramStart"/>
            <w:r>
              <w:rPr>
                <w:rFonts w:ascii="Arial" w:hAnsi="Arial" w:cs="Arial"/>
                <w:i/>
                <w:sz w:val="18"/>
              </w:rPr>
              <w:t>case.sobol.si,csv</w:t>
            </w:r>
            <w:proofErr w:type="spellEnd"/>
            <w:proofErr w:type="gramEnd"/>
          </w:p>
        </w:tc>
        <w:tc>
          <w:tcPr>
            <w:tcW w:w="7007" w:type="dxa"/>
            <w:shd w:val="clear" w:color="auto" w:fill="auto"/>
          </w:tcPr>
          <w:p w14:paraId="40B962F8" w14:textId="17071E1A" w:rsidR="00AD691A" w:rsidRPr="00C40A21"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first-order sensitivity indices for each observation-parameter pair</w:t>
            </w:r>
          </w:p>
        </w:tc>
      </w:tr>
      <w:tr w:rsidR="00AD691A" w:rsidRPr="005546A4" w14:paraId="2D9D8955" w14:textId="77777777" w:rsidTr="00C40A21">
        <w:trPr>
          <w:cantSplit/>
        </w:trPr>
        <w:tc>
          <w:tcPr>
            <w:tcW w:w="2235" w:type="dxa"/>
            <w:shd w:val="clear" w:color="auto" w:fill="auto"/>
          </w:tcPr>
          <w:p w14:paraId="402B0558" w14:textId="3BD3E16B" w:rsidR="00AD691A" w:rsidRDefault="00AD691A" w:rsidP="00E1553A">
            <w:pPr>
              <w:rPr>
                <w:rFonts w:ascii="Arial" w:hAnsi="Arial" w:cs="Arial"/>
                <w:i/>
                <w:sz w:val="18"/>
              </w:rPr>
            </w:pPr>
            <w:r>
              <w:rPr>
                <w:rFonts w:ascii="Arial" w:hAnsi="Arial" w:cs="Arial"/>
                <w:i/>
                <w:sz w:val="18"/>
              </w:rPr>
              <w:t>case.sobol.sti.csv</w:t>
            </w:r>
          </w:p>
        </w:tc>
        <w:tc>
          <w:tcPr>
            <w:tcW w:w="7007" w:type="dxa"/>
            <w:shd w:val="clear" w:color="auto" w:fill="auto"/>
          </w:tcPr>
          <w:p w14:paraId="4D78C800" w14:textId="651A985A"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total sensitivity indices for each observation-parameter pair</w:t>
            </w:r>
          </w:p>
        </w:tc>
      </w:tr>
      <w:tr w:rsidR="00AD691A" w:rsidRPr="005546A4" w14:paraId="5AAE8C36" w14:textId="77777777" w:rsidTr="00C40A21">
        <w:trPr>
          <w:cantSplit/>
        </w:trPr>
        <w:tc>
          <w:tcPr>
            <w:tcW w:w="2235" w:type="dxa"/>
            <w:shd w:val="clear" w:color="auto" w:fill="auto"/>
          </w:tcPr>
          <w:p w14:paraId="0F27786E" w14:textId="06900A4D" w:rsidR="00AD691A" w:rsidRDefault="00AD691A" w:rsidP="00E1553A">
            <w:pPr>
              <w:rPr>
                <w:rFonts w:ascii="Arial" w:hAnsi="Arial" w:cs="Arial"/>
                <w:i/>
                <w:sz w:val="18"/>
              </w:rPr>
            </w:pPr>
            <w:r>
              <w:rPr>
                <w:rFonts w:ascii="Arial" w:hAnsi="Arial" w:cs="Arial"/>
                <w:i/>
                <w:sz w:val="18"/>
              </w:rPr>
              <w:t>Case.sobol.obs.csv</w:t>
            </w:r>
          </w:p>
        </w:tc>
        <w:tc>
          <w:tcPr>
            <w:tcW w:w="7007" w:type="dxa"/>
            <w:shd w:val="clear" w:color="auto" w:fill="auto"/>
          </w:tcPr>
          <w:p w14:paraId="7843C376" w14:textId="0EB12FA1"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all observations from running the model through the </w:t>
            </w:r>
            <w:proofErr w:type="spellStart"/>
            <w:r>
              <w:rPr>
                <w:rFonts w:ascii="Arial" w:hAnsi="Arial" w:cs="Arial"/>
                <w:sz w:val="18"/>
              </w:rPr>
              <w:t>sobol</w:t>
            </w:r>
            <w:proofErr w:type="spellEnd"/>
            <w:r>
              <w:rPr>
                <w:rFonts w:ascii="Arial" w:hAnsi="Arial" w:cs="Arial"/>
                <w:sz w:val="18"/>
              </w:rPr>
              <w:t xml:space="preserve"> sequence</w:t>
            </w:r>
          </w:p>
        </w:tc>
      </w:tr>
      <w:tr w:rsidR="00AD691A" w:rsidRPr="005546A4" w14:paraId="3FF59795" w14:textId="77777777" w:rsidTr="00C40A21">
        <w:trPr>
          <w:cantSplit/>
        </w:trPr>
        <w:tc>
          <w:tcPr>
            <w:tcW w:w="2235" w:type="dxa"/>
            <w:shd w:val="clear" w:color="auto" w:fill="auto"/>
          </w:tcPr>
          <w:p w14:paraId="097A90CB" w14:textId="1E091E48" w:rsidR="00AD691A" w:rsidRDefault="00AD691A" w:rsidP="00E1553A">
            <w:pPr>
              <w:rPr>
                <w:rFonts w:ascii="Arial" w:hAnsi="Arial" w:cs="Arial"/>
                <w:i/>
                <w:sz w:val="18"/>
              </w:rPr>
            </w:pPr>
            <w:r>
              <w:rPr>
                <w:rFonts w:ascii="Arial" w:hAnsi="Arial" w:cs="Arial"/>
                <w:i/>
                <w:sz w:val="18"/>
              </w:rPr>
              <w:t>Case.sobol.par.csv</w:t>
            </w:r>
          </w:p>
        </w:tc>
        <w:tc>
          <w:tcPr>
            <w:tcW w:w="7007" w:type="dxa"/>
            <w:shd w:val="clear" w:color="auto" w:fill="auto"/>
          </w:tcPr>
          <w:p w14:paraId="3E117D02" w14:textId="0496738C" w:rsidR="00AD691A" w:rsidRDefault="00AD691A" w:rsidP="00E1553A">
            <w:pPr>
              <w:rPr>
                <w:rFonts w:ascii="Arial" w:hAnsi="Arial" w:cs="Arial"/>
                <w:sz w:val="18"/>
              </w:rPr>
            </w:pPr>
            <w:proofErr w:type="spellStart"/>
            <w:r>
              <w:rPr>
                <w:rFonts w:ascii="Arial" w:hAnsi="Arial" w:cs="Arial"/>
                <w:sz w:val="18"/>
              </w:rPr>
              <w:t>Sobol</w:t>
            </w:r>
            <w:proofErr w:type="spellEnd"/>
            <w:r>
              <w:rPr>
                <w:rFonts w:ascii="Arial" w:hAnsi="Arial" w:cs="Arial"/>
                <w:sz w:val="18"/>
              </w:rPr>
              <w:t xml:space="preserve"> only.  Listing of all parameter sets used to run the </w:t>
            </w:r>
            <w:proofErr w:type="spellStart"/>
            <w:r>
              <w:rPr>
                <w:rFonts w:ascii="Arial" w:hAnsi="Arial" w:cs="Arial"/>
                <w:sz w:val="18"/>
              </w:rPr>
              <w:t>sobol</w:t>
            </w:r>
            <w:proofErr w:type="spellEnd"/>
            <w:r>
              <w:rPr>
                <w:rFonts w:ascii="Arial" w:hAnsi="Arial" w:cs="Arial"/>
                <w:sz w:val="18"/>
              </w:rPr>
              <w:t xml:space="preserve"> sequence</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proofErr w:type="spellStart"/>
            <w:r w:rsidRPr="00C40A21">
              <w:rPr>
                <w:rFonts w:ascii="Arial" w:hAnsi="Arial" w:cs="Arial"/>
                <w:i/>
                <w:sz w:val="18"/>
              </w:rPr>
              <w:t>case.sbl</w:t>
            </w:r>
            <w:proofErr w:type="spellEnd"/>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 xml:space="preserve">Method of </w:t>
            </w:r>
            <w:proofErr w:type="spellStart"/>
            <w:r w:rsidRPr="00C40A21">
              <w:rPr>
                <w:rFonts w:ascii="Arial" w:hAnsi="Arial" w:cs="Arial"/>
                <w:sz w:val="18"/>
              </w:rPr>
              <w:t>Sobol</w:t>
            </w:r>
            <w:proofErr w:type="spellEnd"/>
            <w:r w:rsidRPr="00C40A21">
              <w:rPr>
                <w:rFonts w:ascii="Arial" w:hAnsi="Arial" w:cs="Arial"/>
                <w:sz w:val="18"/>
              </w:rPr>
              <w:t xml:space="preserve">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proofErr w:type="spellStart"/>
            <w:r w:rsidRPr="00C40A21">
              <w:rPr>
                <w:rFonts w:ascii="Arial" w:hAnsi="Arial" w:cs="Arial"/>
                <w:i/>
                <w:sz w:val="18"/>
              </w:rPr>
              <w:t>case.rmr</w:t>
            </w:r>
            <w:proofErr w:type="spellEnd"/>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A67B29" w:rsidRPr="005546A4" w14:paraId="2A6F7A96" w14:textId="77777777" w:rsidTr="00C40A21">
        <w:trPr>
          <w:cantSplit/>
        </w:trPr>
        <w:tc>
          <w:tcPr>
            <w:tcW w:w="2235" w:type="dxa"/>
            <w:shd w:val="clear" w:color="auto" w:fill="auto"/>
          </w:tcPr>
          <w:p w14:paraId="36AFF5D1" w14:textId="0E6D5CDC" w:rsidR="00A67B29" w:rsidRPr="00C40A21" w:rsidRDefault="00A67B29" w:rsidP="00E1553A">
            <w:pPr>
              <w:rPr>
                <w:rFonts w:ascii="Arial" w:hAnsi="Arial" w:cs="Arial"/>
                <w:i/>
                <w:sz w:val="18"/>
              </w:rPr>
            </w:pPr>
            <w:r>
              <w:rPr>
                <w:rFonts w:ascii="Arial" w:hAnsi="Arial" w:cs="Arial"/>
                <w:i/>
                <w:sz w:val="18"/>
              </w:rPr>
              <w:t>Case.</w:t>
            </w:r>
            <w:r w:rsidR="0064003F">
              <w:rPr>
                <w:rFonts w:ascii="Arial" w:hAnsi="Arial" w:cs="Arial"/>
                <w:i/>
                <w:sz w:val="18"/>
              </w:rPr>
              <w:t>sen.par.csv</w:t>
            </w:r>
          </w:p>
        </w:tc>
        <w:tc>
          <w:tcPr>
            <w:tcW w:w="7007" w:type="dxa"/>
            <w:shd w:val="clear" w:color="auto" w:fill="auto"/>
          </w:tcPr>
          <w:p w14:paraId="177624D3" w14:textId="4D7873A6" w:rsidR="00A67B29" w:rsidRPr="00C40A21" w:rsidRDefault="00AD691A" w:rsidP="00E1553A">
            <w:pPr>
              <w:rPr>
                <w:rFonts w:ascii="Arial" w:hAnsi="Arial" w:cs="Arial"/>
                <w:sz w:val="18"/>
              </w:rPr>
            </w:pPr>
            <w:r>
              <w:rPr>
                <w:rFonts w:ascii="Arial" w:hAnsi="Arial" w:cs="Arial"/>
                <w:sz w:val="18"/>
              </w:rPr>
              <w:t xml:space="preserve">Morris only. </w:t>
            </w:r>
            <w:r w:rsidR="0064003F">
              <w:rPr>
                <w:rFonts w:ascii="Arial" w:hAnsi="Arial" w:cs="Arial"/>
                <w:sz w:val="18"/>
              </w:rPr>
              <w:t>Lists the parameter sets used to run the model.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proofErr w:type="spellStart"/>
            <w:r w:rsidRPr="00C40A21">
              <w:rPr>
                <w:rFonts w:ascii="Arial" w:hAnsi="Arial" w:cs="Arial"/>
                <w:i/>
                <w:sz w:val="18"/>
              </w:rPr>
              <w:t>case.rns</w:t>
            </w:r>
            <w:proofErr w:type="spellEnd"/>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 xml:space="preserve">Data elements in all of the above files are </w:t>
      </w:r>
      <w:proofErr w:type="gramStart"/>
      <w:r w:rsidR="00D41EBA">
        <w:rPr>
          <w:lang w:val="en-AU"/>
        </w:rPr>
        <w:t>comma-delimited</w:t>
      </w:r>
      <w:proofErr w:type="gramEnd"/>
      <w:r w:rsidR="00D41EBA">
        <w:rPr>
          <w:lang w:val="en-AU"/>
        </w:rPr>
        <w:t>.</w:t>
      </w:r>
    </w:p>
    <w:p w14:paraId="5728845C" w14:textId="77777777" w:rsidR="00D41EBA" w:rsidRDefault="00D41EBA" w:rsidP="005251F6">
      <w:pPr>
        <w:rPr>
          <w:lang w:val="en-AU"/>
        </w:rPr>
        <w:sectPr w:rsidR="00D41EBA" w:rsidSect="00EF7F08">
          <w:headerReference w:type="default" r:id="rId31"/>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239" w:name="_Toc32564163"/>
      <w:r>
        <w:lastRenderedPageBreak/>
        <w:t>8. PESTPP-OPT</w:t>
      </w:r>
      <w:bookmarkEnd w:id="2239"/>
    </w:p>
    <w:p w14:paraId="3B763FCE" w14:textId="77777777" w:rsidR="008F0935" w:rsidRDefault="008F0935" w:rsidP="008F0935">
      <w:pPr>
        <w:pStyle w:val="Heading2"/>
      </w:pPr>
      <w:bookmarkStart w:id="2240" w:name="_Toc32564164"/>
      <w:r>
        <w:t>8.1 Introduction</w:t>
      </w:r>
      <w:bookmarkEnd w:id="2240"/>
    </w:p>
    <w:p w14:paraId="427AA6EA" w14:textId="4A11ACE4" w:rsidR="00504F24" w:rsidRDefault="00504F24" w:rsidP="00504F24">
      <w:pPr>
        <w:pStyle w:val="Heading3"/>
      </w:pPr>
      <w:bookmarkStart w:id="2241" w:name="_Toc32564165"/>
      <w:r>
        <w:t>8.1.1 A Publication</w:t>
      </w:r>
      <w:bookmarkEnd w:id="2241"/>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242" w:name="_Toc32564166"/>
      <w:r>
        <w:t>8.1.2 Overview</w:t>
      </w:r>
      <w:bookmarkEnd w:id="2242"/>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w:t>
      </w:r>
      <w:proofErr w:type="gramStart"/>
      <w:r>
        <w:rPr>
          <w:lang w:val="en-AU"/>
        </w:rPr>
        <w:t>however</w:t>
      </w:r>
      <w:proofErr w:type="gramEnd"/>
      <w:r>
        <w:rPr>
          <w:lang w:val="en-AU"/>
        </w:rPr>
        <w:t xml:space="preserve">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243" w:name="_Toc32564167"/>
      <w:r>
        <w:t>8.1.3 Calculation of Uncertainty</w:t>
      </w:r>
      <w:bookmarkEnd w:id="2243"/>
    </w:p>
    <w:p w14:paraId="09ACB4E6" w14:textId="77777777" w:rsidR="004042AC" w:rsidRDefault="0020120F" w:rsidP="008D107A">
      <w:pPr>
        <w:rPr>
          <w:lang w:val="en-AU"/>
        </w:rPr>
      </w:pPr>
      <w:r>
        <w:rPr>
          <w:lang w:val="en-AU"/>
        </w:rPr>
        <w:t>PESTPP-</w:t>
      </w:r>
      <w:r w:rsidR="006A62C8">
        <w:rPr>
          <w:lang w:val="en-AU"/>
        </w:rPr>
        <w:t>OPT</w:t>
      </w:r>
      <w:r>
        <w:rPr>
          <w:lang w:val="en-AU"/>
        </w:rPr>
        <w:t xml:space="preserve"> </w:t>
      </w:r>
      <w:r w:rsidR="004042AC">
        <w:rPr>
          <w:lang w:val="en-AU"/>
        </w:rPr>
        <w:t xml:space="preserve">offers three options incorporate model-based constraint </w:t>
      </w:r>
      <w:r w:rsidR="002F4927">
        <w:rPr>
          <w:lang w:val="en-AU"/>
        </w:rPr>
        <w:t>uncertainties</w:t>
      </w:r>
      <w:r w:rsidR="004042AC">
        <w:rPr>
          <w:lang w:val="en-AU"/>
        </w:rPr>
        <w:t xml:space="preserve">: supplying model-based constraint “weights” in the pest control file as standard deviations, through the use of “stack-based” constraint uncertainty and through </w:t>
      </w:r>
      <w:r w:rsidR="002F4927">
        <w:rPr>
          <w:lang w:val="en-AU"/>
        </w:rPr>
        <w:t>using linear methods</w:t>
      </w:r>
      <w:r w:rsidR="004042AC">
        <w:rPr>
          <w:lang w:val="en-AU"/>
        </w:rPr>
        <w:t xml:space="preserve">.  </w:t>
      </w:r>
    </w:p>
    <w:p w14:paraId="615D9416" w14:textId="39EDD400" w:rsidR="004042AC" w:rsidRDefault="004042AC" w:rsidP="008D107A">
      <w:pPr>
        <w:rPr>
          <w:lang w:val="en-AU"/>
        </w:rPr>
      </w:pPr>
      <w:r>
        <w:rPr>
          <w:lang w:val="en-AU"/>
        </w:rPr>
        <w:t xml:space="preserve">The </w:t>
      </w:r>
      <w:proofErr w:type="spellStart"/>
      <w:r>
        <w:rPr>
          <w:lang w:val="en-AU"/>
        </w:rPr>
        <w:t>simpliest</w:t>
      </w:r>
      <w:proofErr w:type="spellEnd"/>
      <w:r>
        <w:rPr>
          <w:lang w:val="en-AU"/>
        </w:rPr>
        <w:t xml:space="preserve"> way to activate and use chance constraints is through supply weights for model-based constraints standard deviations.  These standard deviations could have been calculated </w:t>
      </w:r>
      <w:proofErr w:type="gramStart"/>
      <w:r>
        <w:rPr>
          <w:lang w:val="en-AU"/>
        </w:rPr>
        <w:t>through the use of</w:t>
      </w:r>
      <w:proofErr w:type="gramEnd"/>
      <w:r>
        <w:rPr>
          <w:lang w:val="en-AU"/>
        </w:rPr>
        <w:t xml:space="preserve"> </w:t>
      </w:r>
      <w:proofErr w:type="spellStart"/>
      <w:r>
        <w:rPr>
          <w:lang w:val="en-AU"/>
        </w:rPr>
        <w:t>pyEMU</w:t>
      </w:r>
      <w:proofErr w:type="spellEnd"/>
      <w:r>
        <w:rPr>
          <w:lang w:val="en-AU"/>
        </w:rPr>
        <w:t xml:space="preserve"> or the PREDUNC suite and then transferred to the control file. Or these weights could have been calculated empirically from a Monte Carlo analysis.  This chance constraint option is activated via the </w:t>
      </w:r>
      <w:proofErr w:type="spellStart"/>
      <w:r>
        <w:rPr>
          <w:i/>
          <w:iCs/>
          <w:lang w:val="en-AU"/>
        </w:rPr>
        <w:t>opt_std_weights</w:t>
      </w:r>
      <w:proofErr w:type="spellEnd"/>
      <w:r>
        <w:rPr>
          <w:i/>
          <w:iCs/>
          <w:lang w:val="en-AU"/>
        </w:rPr>
        <w:t>(true)</w:t>
      </w:r>
      <w:r>
        <w:rPr>
          <w:lang w:val="en-AU"/>
        </w:rPr>
        <w:t xml:space="preserve"> option.</w:t>
      </w:r>
    </w:p>
    <w:p w14:paraId="4C459D46" w14:textId="7C55DE33" w:rsidR="004042AC" w:rsidRPr="004042AC" w:rsidRDefault="004042AC" w:rsidP="008D107A">
      <w:pPr>
        <w:rPr>
          <w:lang w:val="en-AU"/>
        </w:rPr>
      </w:pPr>
    </w:p>
    <w:p w14:paraId="65789F9D" w14:textId="1034CAEC" w:rsidR="008D107A" w:rsidRDefault="004042AC" w:rsidP="008D107A">
      <w:pPr>
        <w:rPr>
          <w:lang w:val="en-AU"/>
        </w:rPr>
      </w:pPr>
      <w:r>
        <w:rPr>
          <w:lang w:val="en-AU"/>
        </w:rPr>
        <w:t>The linear-analysis form of chance constraints use t</w:t>
      </w:r>
      <w:r w:rsidR="002F4927">
        <w:rPr>
          <w:lang w:val="en-AU"/>
        </w:rPr>
        <w: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proofErr w:type="gramStart"/>
      <w:r w:rsidR="002F4927">
        <w:rPr>
          <w:i/>
          <w:lang w:val="en-AU"/>
        </w:rPr>
        <w:t>uncertainty(</w:t>
      </w:r>
      <w:proofErr w:type="gramEnd"/>
      <w:r w:rsidR="002F4927">
        <w:rPr>
          <w:i/>
          <w:lang w:val="en-AU"/>
        </w:rPr>
        <w:t xml:space="preserve">) </w:t>
      </w:r>
      <w:r w:rsidR="002F4927">
        <w:rPr>
          <w:lang w:val="en-AU"/>
        </w:rPr>
        <w:t xml:space="preserve">control variable is set to </w:t>
      </w:r>
      <w:r w:rsidR="002F4927" w:rsidRPr="00CE5CB1">
        <w:rPr>
          <w:i/>
          <w:lang w:val="en-AU"/>
        </w:rPr>
        <w:t>true</w:t>
      </w:r>
      <w:r w:rsidR="002F4927">
        <w:rPr>
          <w:lang w:val="en-AU"/>
        </w:rPr>
        <w:t xml:space="preserve">), </w:t>
      </w:r>
      <w:proofErr w:type="spellStart"/>
      <w:r w:rsidR="002F4927">
        <w:rPr>
          <w:lang w:val="en-AU"/>
        </w:rPr>
        <w:t>PyEMU</w:t>
      </w:r>
      <w:proofErr w:type="spellEnd"/>
      <w:r w:rsidR="002F4927">
        <w:rPr>
          <w:lang w:val="en-AU"/>
        </w:rPr>
        <w:t xml:space="preserve">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sidR="0020120F">
        <w:rPr>
          <w:lang w:val="en-AU"/>
        </w:rPr>
        <w:t xml:space="preserve">these </w:t>
      </w:r>
      <w:r w:rsidR="002F4927">
        <w:rPr>
          <w:lang w:val="en-AU"/>
        </w:rPr>
        <w:t>sensitivities itself. Optionally</w:t>
      </w:r>
      <w:r w:rsidR="0020120F">
        <w:rPr>
          <w:lang w:val="en-AU"/>
        </w:rPr>
        <w:t>,</w:t>
      </w:r>
      <w:r w:rsidR="002F4927">
        <w:rPr>
          <w:lang w:val="en-AU"/>
        </w:rPr>
        <w:t xml:space="preserve"> it can </w:t>
      </w:r>
      <w:r w:rsidR="00FB2E5C">
        <w:rPr>
          <w:lang w:val="en-AU"/>
        </w:rPr>
        <w:t>deduce</w:t>
      </w:r>
      <w:r w:rsidR="002F4927">
        <w:rPr>
          <w:lang w:val="en-AU"/>
        </w:rPr>
        <w:t xml:space="preserve"> prior</w:t>
      </w:r>
      <w:r w:rsidR="0020120F">
        <w:rPr>
          <w:lang w:val="en-AU"/>
        </w:rPr>
        <w:t xml:space="preserve"> parameter</w:t>
      </w:r>
      <w:r w:rsidR="002F4927">
        <w:rPr>
          <w:lang w:val="en-AU"/>
        </w:rPr>
        <w:t xml:space="preserve"> uncertainties from parameter bounds</w:t>
      </w:r>
      <w:r w:rsidR="0020120F">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sidR="0020120F">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w:t>
      </w:r>
      <w:proofErr w:type="gramStart"/>
      <w:r>
        <w:rPr>
          <w:lang w:val="en-AU"/>
        </w:rPr>
        <w:t>equations;</w:t>
      </w:r>
      <w:proofErr w:type="gramEnd"/>
      <w:r>
        <w:rPr>
          <w:lang w:val="en-AU"/>
        </w:rPr>
        <w:t xml:space="preserve">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proofErr w:type="spellStart"/>
      <w:r w:rsidRPr="00F06A92">
        <w:rPr>
          <w:b/>
        </w:rPr>
        <w:t>y</w:t>
      </w:r>
      <w:r w:rsidRPr="00F06A92">
        <w:rPr>
          <w:vertAlign w:val="superscript"/>
        </w:rPr>
        <w:t>t</w:t>
      </w:r>
      <w:r>
        <w:t>C</w:t>
      </w:r>
      <w:proofErr w:type="spellEnd"/>
      <w:r>
        <w:t>(</w:t>
      </w:r>
      <w:r w:rsidRPr="00151F1A">
        <w:rPr>
          <w:b/>
        </w:rPr>
        <w:t>k</w:t>
      </w:r>
      <w:r>
        <w:t>)</w:t>
      </w:r>
      <w:r w:rsidRPr="00F06A92">
        <w:rPr>
          <w:b/>
        </w:rPr>
        <w:t>y</w:t>
      </w:r>
      <w:r>
        <w:t xml:space="preserve"> – </w:t>
      </w:r>
      <w:proofErr w:type="spellStart"/>
      <w:r w:rsidRPr="00E30509">
        <w:rPr>
          <w:b/>
        </w:rPr>
        <w:t>y</w:t>
      </w:r>
      <w:r w:rsidRPr="00E30509">
        <w:rPr>
          <w:vertAlign w:val="superscript"/>
        </w:rPr>
        <w:t>t</w:t>
      </w:r>
      <w:r>
        <w:t>C</w:t>
      </w:r>
      <w:proofErr w:type="spellEnd"/>
      <w:r>
        <w:t>(</w:t>
      </w:r>
      <w:r w:rsidRPr="00151F1A">
        <w:rPr>
          <w:b/>
        </w:rPr>
        <w:t>k</w:t>
      </w:r>
      <w:r>
        <w:t>)</w:t>
      </w:r>
      <w:proofErr w:type="spellStart"/>
      <w:proofErr w:type="gramStart"/>
      <w:r w:rsidR="00504F24">
        <w:rPr>
          <w:b/>
        </w:rPr>
        <w:t>J</w:t>
      </w:r>
      <w:r w:rsidRPr="00151F1A">
        <w:rPr>
          <w:vertAlign w:val="superscript"/>
        </w:rPr>
        <w:t>t</w:t>
      </w:r>
      <w:proofErr w:type="spellEnd"/>
      <w:r>
        <w:t>[</w:t>
      </w:r>
      <w:proofErr w:type="gramEnd"/>
      <w:r w:rsidR="00504F24">
        <w:rPr>
          <w:b/>
        </w:rPr>
        <w:t>J</w:t>
      </w:r>
      <w:r>
        <w:t>C(</w:t>
      </w:r>
      <w:r w:rsidRPr="00151F1A">
        <w:rPr>
          <w:b/>
        </w:rPr>
        <w:t>k</w:t>
      </w:r>
      <w:r>
        <w:t>)</w:t>
      </w:r>
      <w:proofErr w:type="spellStart"/>
      <w:r w:rsidR="00504F24">
        <w:rPr>
          <w:b/>
        </w:rPr>
        <w:t>J</w:t>
      </w:r>
      <w:r w:rsidRPr="00151F1A">
        <w:rPr>
          <w:vertAlign w:val="superscript"/>
        </w:rPr>
        <w:t>t</w:t>
      </w:r>
      <w:proofErr w:type="spellEnd"/>
      <w:r>
        <w:t xml:space="preserve"> + C(</w:t>
      </w:r>
      <w:r w:rsidRPr="00151F1A">
        <w:rPr>
          <w:b/>
        </w:rPr>
        <w:t>ε</w:t>
      </w:r>
      <w:r>
        <w:t>)]</w:t>
      </w:r>
      <w:r w:rsidRPr="00151F1A">
        <w:rPr>
          <w:vertAlign w:val="superscript"/>
        </w:rPr>
        <w:t>-1</w:t>
      </w:r>
      <w:r w:rsidR="00504F24">
        <w:rPr>
          <w:b/>
        </w:rPr>
        <w:t>J</w:t>
      </w:r>
      <w:r>
        <w:t>C(</w:t>
      </w:r>
      <w:r w:rsidRPr="00151F1A">
        <w:rPr>
          <w:b/>
        </w:rPr>
        <w:t>k</w:t>
      </w:r>
      <w:r>
        <w:t>)</w:t>
      </w:r>
      <w:proofErr w:type="spellStart"/>
      <w:r w:rsidRPr="00E30509">
        <w:rPr>
          <w:b/>
        </w:rPr>
        <w:t>y</w:t>
      </w:r>
      <w:r w:rsidRPr="00E30509">
        <w:rPr>
          <w:vertAlign w:val="superscript"/>
        </w:rPr>
        <w:t>t</w:t>
      </w:r>
      <w:proofErr w:type="spellEnd"/>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proofErr w:type="spellStart"/>
      <w:proofErr w:type="gramStart"/>
      <w:r w:rsidRPr="005F3705">
        <w:rPr>
          <w:b/>
        </w:rPr>
        <w:t>y</w:t>
      </w:r>
      <w:r w:rsidRPr="005F3705">
        <w:rPr>
          <w:vertAlign w:val="superscript"/>
        </w:rPr>
        <w:t>t</w:t>
      </w:r>
      <w:proofErr w:type="spellEnd"/>
      <w:r>
        <w:t>[</w:t>
      </w:r>
      <w:proofErr w:type="gramEnd"/>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 xml:space="preserve">is the vector of adjustable </w:t>
      </w:r>
      <w:proofErr w:type="gramStart"/>
      <w:r>
        <w:t>parameters;</w:t>
      </w:r>
      <w:proofErr w:type="gramEnd"/>
    </w:p>
    <w:p w14:paraId="591CB3B1" w14:textId="598FDBEE" w:rsidR="00504F24" w:rsidRDefault="00504F24" w:rsidP="00504F24">
      <w:r>
        <w:lastRenderedPageBreak/>
        <w:tab/>
        <w:t>C(</w:t>
      </w:r>
      <w:r w:rsidRPr="00504F24">
        <w:rPr>
          <w:b/>
        </w:rPr>
        <w:t>k</w:t>
      </w:r>
      <w:r>
        <w:t xml:space="preserve">) </w:t>
      </w:r>
      <w:r>
        <w:tab/>
        <w:t xml:space="preserve">is the prior </w:t>
      </w:r>
      <w:r w:rsidR="004F5784">
        <w:t xml:space="preserve">parameter </w:t>
      </w:r>
      <w:r>
        <w:t xml:space="preserve">covariance </w:t>
      </w:r>
      <w:proofErr w:type="gramStart"/>
      <w:r>
        <w:t>matrix;</w:t>
      </w:r>
      <w:proofErr w:type="gramEnd"/>
    </w:p>
    <w:p w14:paraId="3D26615F" w14:textId="77777777" w:rsidR="00504F24" w:rsidRDefault="00504F24" w:rsidP="00504F24">
      <w:r>
        <w:tab/>
      </w:r>
      <w:r w:rsidRPr="00504F24">
        <w:rPr>
          <w:b/>
        </w:rPr>
        <w:t>ε</w:t>
      </w:r>
      <w:r>
        <w:tab/>
        <w:t xml:space="preserve">is the vector of measurement </w:t>
      </w:r>
      <w:proofErr w:type="gramStart"/>
      <w:r>
        <w:t>noise;</w:t>
      </w:r>
      <w:proofErr w:type="gramEnd"/>
    </w:p>
    <w:p w14:paraId="04724BB6" w14:textId="77777777" w:rsidR="00504F24" w:rsidRDefault="00504F24" w:rsidP="00504F24">
      <w:r>
        <w:tab/>
        <w:t>C(</w:t>
      </w:r>
      <w:r w:rsidRPr="00504F24">
        <w:rPr>
          <w:b/>
        </w:rPr>
        <w:t>ε</w:t>
      </w:r>
      <w:r>
        <w:t>)</w:t>
      </w:r>
      <w:r>
        <w:tab/>
        <w:t>is the covariance matrix of measurement noise (normally diagonal</w:t>
      </w:r>
      <w:proofErr w:type="gramStart"/>
      <w:r>
        <w:t>);</w:t>
      </w:r>
      <w:proofErr w:type="gramEnd"/>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proofErr w:type="gramStart"/>
      <w:r>
        <w:rPr>
          <w:lang w:val="en-AU"/>
        </w:rPr>
        <w:t>Both of the above</w:t>
      </w:r>
      <w:proofErr w:type="gramEnd"/>
      <w:r>
        <w:rPr>
          <w:lang w:val="en-AU"/>
        </w:rPr>
        <w:t xml:space="preserve"> equations are mathematically equivalent. The choice of which one to use in 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proofErr w:type="spellStart"/>
      <w:proofErr w:type="gramStart"/>
      <w:r>
        <w:rPr>
          <w:b/>
        </w:rPr>
        <w:t>J</w:t>
      </w:r>
      <w:r w:rsidRPr="00151F1A">
        <w:rPr>
          <w:vertAlign w:val="superscript"/>
        </w:rPr>
        <w:t>t</w:t>
      </w:r>
      <w:proofErr w:type="spellEnd"/>
      <w:r>
        <w:t>[</w:t>
      </w:r>
      <w:proofErr w:type="gramEnd"/>
      <w:r>
        <w:rPr>
          <w:b/>
        </w:rPr>
        <w:t>J</w:t>
      </w:r>
      <w:r>
        <w:t>C(</w:t>
      </w:r>
      <w:r w:rsidRPr="00151F1A">
        <w:rPr>
          <w:b/>
        </w:rPr>
        <w:t>k</w:t>
      </w:r>
      <w:r>
        <w:t>)</w:t>
      </w:r>
      <w:proofErr w:type="spellStart"/>
      <w:r>
        <w:rPr>
          <w:b/>
        </w:rPr>
        <w:t>J</w:t>
      </w:r>
      <w:r w:rsidRPr="00151F1A">
        <w:rPr>
          <w:vertAlign w:val="superscript"/>
        </w:rPr>
        <w:t>t</w:t>
      </w:r>
      <w:proofErr w:type="spellEnd"/>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4C923523" w:rsidR="00377322" w:rsidRDefault="00377322" w:rsidP="00377322">
      <w:r>
        <w:t>The posterior uncertainty of a model output can then be calculated directly from Cʹ(</w:t>
      </w:r>
      <w:r w:rsidRPr="00377322">
        <w:rPr>
          <w:b/>
        </w:rPr>
        <w:t>k</w:t>
      </w:r>
      <w:r>
        <w:t>) using the equation</w:t>
      </w:r>
    </w:p>
    <w:p w14:paraId="200D61B9" w14:textId="77777777" w:rsidR="004042AC" w:rsidRDefault="004042AC" w:rsidP="00377322"/>
    <w:p w14:paraId="51DFA767" w14:textId="13A52413" w:rsidR="00182648" w:rsidRDefault="00377322" w:rsidP="00377322">
      <w:pPr>
        <w:ind w:firstLine="720"/>
      </w:pPr>
      <w:r>
        <w:t>σ</w:t>
      </w:r>
      <w:r w:rsidRPr="005F3705">
        <w:rPr>
          <w:vertAlign w:val="superscript"/>
        </w:rPr>
        <w:t>2</w:t>
      </w:r>
      <w:r w:rsidRPr="005F3705">
        <w:rPr>
          <w:i/>
          <w:vertAlign w:val="subscript"/>
        </w:rPr>
        <w:t>s</w:t>
      </w:r>
      <w:r>
        <w:t xml:space="preserve"> = </w:t>
      </w:r>
      <w:proofErr w:type="spellStart"/>
      <w:r w:rsidRPr="00377322">
        <w:rPr>
          <w:b/>
        </w:rPr>
        <w:t>y</w:t>
      </w:r>
      <w:r w:rsidRPr="00377322">
        <w:rPr>
          <w:vertAlign w:val="superscript"/>
        </w:rPr>
        <w:t>t</w:t>
      </w:r>
      <w:r>
        <w:t>C</w:t>
      </w:r>
      <w:proofErr w:type="spellEnd"/>
      <w:r>
        <w:t>ʹ(</w:t>
      </w:r>
      <w:r w:rsidRPr="00377322">
        <w:rPr>
          <w:b/>
        </w:rPr>
        <w:t>k</w:t>
      </w:r>
      <w:r>
        <w:t>)</w:t>
      </w:r>
      <w:r w:rsidRPr="00377322">
        <w:rPr>
          <w:b/>
        </w:rPr>
        <w:t>y</w:t>
      </w:r>
      <w:r>
        <w:tab/>
      </w:r>
      <w:r>
        <w:tab/>
      </w:r>
      <w:r>
        <w:tab/>
      </w:r>
      <w:r>
        <w:tab/>
      </w:r>
      <w:r>
        <w:tab/>
      </w:r>
      <w:r>
        <w:tab/>
      </w:r>
      <w:r>
        <w:tab/>
      </w:r>
      <w:r w:rsidR="004A4020">
        <w:tab/>
      </w:r>
      <w:r>
        <w:tab/>
        <w:t>(8.3)</w:t>
      </w:r>
    </w:p>
    <w:p w14:paraId="5EA22076" w14:textId="3C7FF7F3" w:rsidR="004042AC" w:rsidRDefault="004042AC" w:rsidP="00377322">
      <w:pPr>
        <w:ind w:firstLine="720"/>
      </w:pPr>
    </w:p>
    <w:p w14:paraId="3B33CC80" w14:textId="77777777" w:rsidR="004042AC" w:rsidRDefault="004042AC" w:rsidP="004042AC">
      <w:r>
        <w:t xml:space="preserve">The stack-based form of chance constraint usage is the most rigorous in that it removes the assumed linear relation between parameters and model-based constraints.  The “stack” is essentially a parameter ensemble (possibly resulting </w:t>
      </w:r>
      <w:proofErr w:type="spellStart"/>
      <w:r>
        <w:t>form</w:t>
      </w:r>
      <w:proofErr w:type="spellEnd"/>
      <w:r>
        <w:t xml:space="preserve"> a PESTPP-IES run) that is evaluated during the PESTPP-OPT – the frequency of this evaluation is controlled with the </w:t>
      </w:r>
      <w:proofErr w:type="spellStart"/>
      <w:r>
        <w:rPr>
          <w:i/>
          <w:iCs/>
        </w:rPr>
        <w:t>opt_recalc_chance_every</w:t>
      </w:r>
      <w:proofErr w:type="spellEnd"/>
      <w:r>
        <w:t xml:space="preserve"> integer option.  In </w:t>
      </w:r>
      <w:proofErr w:type="spellStart"/>
      <w:r>
        <w:t>essense</w:t>
      </w:r>
      <w:proofErr w:type="spellEnd"/>
      <w:r>
        <w:t xml:space="preserve">, the stack represents parameter uncertainty.  When the stack is updated, the columns of the stack that correspond to decision </w:t>
      </w:r>
      <w:proofErr w:type="spellStart"/>
      <w:r>
        <w:lastRenderedPageBreak/>
        <w:t>varibles</w:t>
      </w:r>
      <w:proofErr w:type="spellEnd"/>
      <w:r>
        <w:t xml:space="preserve"> are filled with the current decision variable values.  When the stack is run, the resulting observation stack or “ensemble” contains columns that represent a stochastic sample of model-based constraints (among the other observations listed in the pest control file).  Compared to the risk-shift process from the FOSM-based chance constraints, the risk-shifting for stack-based constraints is </w:t>
      </w:r>
      <w:proofErr w:type="gramStart"/>
      <w:r>
        <w:t>more simple</w:t>
      </w:r>
      <w:proofErr w:type="gramEnd"/>
      <w:r>
        <w:t xml:space="preserve">.  For each model-based </w:t>
      </w:r>
      <w:proofErr w:type="gramStart"/>
      <w:r>
        <w:t>constraints</w:t>
      </w:r>
      <w:proofErr w:type="gramEnd"/>
      <w:r>
        <w:t xml:space="preserve">, we simple sort the column of the observation stack corresponding to the constraint and select the value at the index that corresponds to the risk value.  For </w:t>
      </w:r>
      <w:proofErr w:type="gramStart"/>
      <w:r>
        <w:t>example</w:t>
      </w:r>
      <w:proofErr w:type="gramEnd"/>
      <w:r>
        <w:t xml:space="preserve"> if 100 realizations are being used in the stack, we select the 95</w:t>
      </w:r>
      <w:r w:rsidRPr="004042AC">
        <w:rPr>
          <w:vertAlign w:val="superscript"/>
        </w:rPr>
        <w:t>th</w:t>
      </w:r>
      <w:r>
        <w:t xml:space="preserve"> value of the sorted column for a risk of 0.95.  In this way, we also relax the assumption of a Gaussian distribution for the model-based constraints.  </w:t>
      </w:r>
    </w:p>
    <w:p w14:paraId="0C1DEE21" w14:textId="67480922" w:rsidR="004042AC" w:rsidRPr="004042AC" w:rsidRDefault="004042AC" w:rsidP="004042AC">
      <w:r>
        <w:t xml:space="preserve">If a stack is “reused” for multiple iterations, the same process is used except the subtract the mean value from each column and add the remaining “anomalies” to the current constraint value.  This effectively transfers the stack-based probability distribution (represented by each column of the observation stack) to the current constraint value. </w:t>
      </w:r>
    </w:p>
    <w:p w14:paraId="1457F8AD" w14:textId="77777777" w:rsidR="004042AC" w:rsidRDefault="004042AC" w:rsidP="00377322">
      <w:pPr>
        <w:ind w:firstLine="720"/>
      </w:pPr>
    </w:p>
    <w:p w14:paraId="0C25F742" w14:textId="77777777" w:rsidR="0001037B" w:rsidRDefault="00AE4F74" w:rsidP="00AE4F74">
      <w:pPr>
        <w:pStyle w:val="Heading3"/>
      </w:pPr>
      <w:bookmarkStart w:id="2244" w:name="_Toc32564168"/>
      <w:r>
        <w:t>8.1.4 Optimization</w:t>
      </w:r>
      <w:bookmarkEnd w:id="2244"/>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w:t>
      </w:r>
      <w:proofErr w:type="gramStart"/>
      <w:r w:rsidR="00B662D6">
        <w:t>taken into account</w:t>
      </w:r>
      <w:proofErr w:type="gramEnd"/>
      <w:r w:rsidR="00B662D6">
        <w:t xml:space="preserve">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proofErr w:type="spellStart"/>
      <w:r w:rsidRPr="00B662D6">
        <w:rPr>
          <w:b/>
        </w:rPr>
        <w:t>c</w:t>
      </w:r>
      <w:r w:rsidRPr="00B662D6">
        <w:rPr>
          <w:vertAlign w:val="superscript"/>
        </w:rPr>
        <w:t>t</w:t>
      </w:r>
      <w:r w:rsidRPr="00B662D6">
        <w:rPr>
          <w:b/>
        </w:rPr>
        <w:t>x</w:t>
      </w:r>
      <w:proofErr w:type="spellEnd"/>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w:t>
      </w:r>
      <w:proofErr w:type="gramStart"/>
      <w:r w:rsidR="006A0FF3">
        <w:t>all of</w:t>
      </w:r>
      <w:proofErr w:type="gramEnd"/>
      <w:r w:rsidR="006A0FF3">
        <w:t xml:space="preserve">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w:t>
      </w:r>
      <w:proofErr w:type="gramStart"/>
      <w:r w:rsidR="000B16EE">
        <w:t>factors</w:t>
      </w:r>
      <w:proofErr w:type="gramEnd"/>
      <w:r w:rsidR="000B16EE">
        <w:t xml:space="preserve"> by which decision variables must be multiplied to obtain monetary units, which are then used to express costs. </w:t>
      </w:r>
      <w:r>
        <w:t xml:space="preserve">Hence the </w:t>
      </w:r>
      <w:proofErr w:type="spellStart"/>
      <w:r>
        <w:rPr>
          <w:i/>
        </w:rPr>
        <w:t>i</w:t>
      </w:r>
      <w:r w:rsidRPr="00B662D6">
        <w:rPr>
          <w:vertAlign w:val="superscript"/>
        </w:rPr>
        <w:t>th</w:t>
      </w:r>
      <w:proofErr w:type="spellEnd"/>
      <w:r>
        <w:t xml:space="preserve"> element of </w:t>
      </w:r>
      <w:r w:rsidRPr="00B662D6">
        <w:rPr>
          <w:b/>
        </w:rPr>
        <w:t>c</w:t>
      </w:r>
      <w:r>
        <w:t xml:space="preserve"> is the cost associated with the </w:t>
      </w:r>
      <w:proofErr w:type="spellStart"/>
      <w:r w:rsidRPr="00B662D6">
        <w:rPr>
          <w:i/>
        </w:rPr>
        <w:t>i</w:t>
      </w:r>
      <w:r w:rsidRPr="00B662D6">
        <w:rPr>
          <w:vertAlign w:val="superscript"/>
        </w:rPr>
        <w:t>th</w:t>
      </w:r>
      <w:proofErr w:type="spellEnd"/>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ins w:id="2245" w:author="White, Jeremy T" w:date="2020-02-14T08:49:00Z">
                <w:rPr>
                  <w:rFonts w:ascii="Cambria Math" w:hAnsi="Cambria Math"/>
                  <w:i/>
                </w:rPr>
              </w:ins>
            </m:ctrlPr>
          </m:naryPr>
          <m:sub>
            <m:r>
              <w:rPr>
                <w:rFonts w:ascii="Cambria Math" w:hAnsi="Cambria Math"/>
              </w:rPr>
              <m:t>i=1</m:t>
            </m:r>
          </m:sub>
          <m:sup>
            <m:r>
              <w:rPr>
                <w:rFonts w:ascii="Cambria Math" w:hAnsi="Cambria Math"/>
              </w:rPr>
              <m:t>d</m:t>
            </m:r>
          </m:sup>
          <m:e>
            <m:sSub>
              <m:sSubPr>
                <m:ctrlPr>
                  <w:ins w:id="2246" w:author="White, Jeremy T" w:date="2020-02-14T08:49:00Z">
                    <w:rPr>
                      <w:rFonts w:ascii="Cambria Math" w:hAnsi="Cambria Math"/>
                      <w:i/>
                    </w:rPr>
                  </w:ins>
                </m:ctrlPr>
              </m:sSubPr>
              <m:e>
                <m:r>
                  <w:rPr>
                    <w:rFonts w:ascii="Cambria Math" w:hAnsi="Cambria Math"/>
                  </w:rPr>
                  <m:t>c</m:t>
                </m:r>
              </m:e>
              <m:sub>
                <m:r>
                  <w:rPr>
                    <w:rFonts w:ascii="Cambria Math" w:hAnsi="Cambria Math"/>
                  </w:rPr>
                  <m:t>i</m:t>
                </m:r>
              </m:sub>
            </m:sSub>
            <m:sSub>
              <m:sSubPr>
                <m:ctrlPr>
                  <w:ins w:id="2247" w:author="White, Jeremy T" w:date="2020-02-14T08:49:00Z">
                    <w:rPr>
                      <w:rFonts w:ascii="Cambria Math" w:hAnsi="Cambria Math"/>
                      <w:i/>
                    </w:rPr>
                  </w:ins>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w:t>
      </w:r>
      <w:proofErr w:type="gramStart"/>
      <w:r w:rsidR="00986707">
        <w:t>linear</w:t>
      </w:r>
      <w:proofErr w:type="gramEnd"/>
      <w:r w:rsidR="00986707">
        <w:t xml:space="preserve"> they can be expressed through a matrix equation such as</w:t>
      </w:r>
    </w:p>
    <w:p w14:paraId="225BBBFF" w14:textId="77777777" w:rsidR="00986707" w:rsidRDefault="00986707" w:rsidP="00AE4F74">
      <w:r>
        <w:lastRenderedPageBreak/>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w:t>
      </w:r>
      <w:proofErr w:type="gramStart"/>
      <w:r w:rsidR="004F5784">
        <w:t>on the basis of</w:t>
      </w:r>
      <w:proofErr w:type="gramEnd"/>
      <w:r w:rsidR="004F5784">
        <w:t xml:space="preserve">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w:t>
      </w:r>
      <w:proofErr w:type="gramStart"/>
      <w:r w:rsidR="00BD6437">
        <w:t>particular element</w:t>
      </w:r>
      <w:proofErr w:type="gramEnd"/>
      <w:r w:rsidR="00BD6437">
        <w:t xml:space="preserve"> of </w:t>
      </w:r>
      <w:r w:rsidR="00A65A02">
        <w:rPr>
          <w:b/>
        </w:rPr>
        <w:t>b</w:t>
      </w:r>
      <w:r w:rsidR="00BD6437">
        <w:t xml:space="preserve"> may represent the rate of flow in a stream that must be maintained. This is </w:t>
      </w:r>
      <w:proofErr w:type="gramStart"/>
      <w:r w:rsidR="00BD6437">
        <w:t xml:space="preserve">actually </w:t>
      </w:r>
      <w:r w:rsidR="008E56CB">
        <w:t>a</w:t>
      </w:r>
      <w:proofErr w:type="gramEnd"/>
      <w:r w:rsidR="008E56CB">
        <w:t xml:space="preserve">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proofErr w:type="spellStart"/>
      <w:r w:rsidRPr="005D0FCF">
        <w:rPr>
          <w:i/>
        </w:rPr>
        <w:t>i</w:t>
      </w:r>
      <w:r w:rsidRPr="00986707">
        <w:rPr>
          <w:vertAlign w:val="superscript"/>
        </w:rPr>
        <w:t>th</w:t>
      </w:r>
      <w:proofErr w:type="spellEnd"/>
      <w:r>
        <w:t xml:space="preserve"> constrain (i.e. the </w:t>
      </w:r>
      <w:proofErr w:type="spellStart"/>
      <w:r w:rsidRPr="005D0FCF">
        <w:rPr>
          <w:i/>
        </w:rPr>
        <w:t>i</w:t>
      </w:r>
      <w:r w:rsidRPr="00986707">
        <w:rPr>
          <w:vertAlign w:val="superscript"/>
        </w:rPr>
        <w:t>th</w:t>
      </w:r>
      <w:proofErr w:type="spellEnd"/>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proofErr w:type="spellStart"/>
      <w:r w:rsidRPr="00986707">
        <w:rPr>
          <w:i/>
        </w:rPr>
        <w:t>a</w:t>
      </w:r>
      <w:r w:rsidRPr="00986707">
        <w:rPr>
          <w:i/>
          <w:vertAlign w:val="subscript"/>
        </w:rPr>
        <w:t>id</w:t>
      </w:r>
      <w:r w:rsidRPr="00986707">
        <w:rPr>
          <w:i/>
        </w:rPr>
        <w:t>x</w:t>
      </w:r>
      <w:r w:rsidRPr="00986707">
        <w:rPr>
          <w:i/>
          <w:vertAlign w:val="subscript"/>
        </w:rPr>
        <w:t>d</w:t>
      </w:r>
      <w:proofErr w:type="spellEnd"/>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proofErr w:type="spellStart"/>
      <w:r w:rsidRPr="00A62CCB">
        <w:rPr>
          <w:i/>
        </w:rPr>
        <w:t>a</w:t>
      </w:r>
      <w:r w:rsidRPr="00A62CCB">
        <w:rPr>
          <w:i/>
          <w:vertAlign w:val="subscript"/>
        </w:rPr>
        <w:t>ij</w:t>
      </w:r>
      <w:proofErr w:type="spellEnd"/>
      <w:r>
        <w:t xml:space="preserve"> is the element of </w:t>
      </w:r>
      <w:r w:rsidRPr="00A62CCB">
        <w:rPr>
          <w:b/>
        </w:rPr>
        <w:t>A</w:t>
      </w:r>
      <w:r>
        <w:t xml:space="preserve"> that occupies its </w:t>
      </w:r>
      <w:proofErr w:type="spellStart"/>
      <w:r w:rsidRPr="00A62CCB">
        <w:rPr>
          <w:i/>
        </w:rPr>
        <w:t>i</w:t>
      </w:r>
      <w:r w:rsidRPr="00A62CCB">
        <w:rPr>
          <w:vertAlign w:val="superscript"/>
        </w:rPr>
        <w:t>th</w:t>
      </w:r>
      <w:proofErr w:type="spellEnd"/>
      <w:r>
        <w:t xml:space="preserve"> row and </w:t>
      </w:r>
      <w:proofErr w:type="spellStart"/>
      <w:r w:rsidRPr="00A62CCB">
        <w:rPr>
          <w:i/>
        </w:rPr>
        <w:t>j</w:t>
      </w:r>
      <w:r w:rsidRPr="00A62CCB">
        <w:rPr>
          <w:vertAlign w:val="superscript"/>
        </w:rPr>
        <w:t>th</w:t>
      </w:r>
      <w:proofErr w:type="spellEnd"/>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w:t>
      </w:r>
      <w:proofErr w:type="gramStart"/>
      <w:r w:rsidR="008E56CB">
        <w:t>similar to</w:t>
      </w:r>
      <w:proofErr w:type="gramEnd"/>
      <w:r w:rsidR="008E56CB">
        <w:t xml:space="preserve">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w:t>
      </w:r>
      <w:proofErr w:type="gramStart"/>
      <w:r w:rsidR="008E56CB">
        <w:t>However</w:t>
      </w:r>
      <w:proofErr w:type="gramEnd"/>
      <w:r w:rsidR="008E56CB">
        <w:t xml:space="preserve">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proofErr w:type="spellStart"/>
      <w:r w:rsidR="007141D5" w:rsidRPr="007141D5">
        <w:t>Lougee</w:t>
      </w:r>
      <w:proofErr w:type="spellEnd"/>
      <w:r w:rsidR="007141D5" w:rsidRPr="007141D5">
        <w:t>-Heimer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w:t>
      </w:r>
      <w:proofErr w:type="spellStart"/>
      <w:r w:rsidR="004C21F5">
        <w:t>Ahlfield</w:t>
      </w:r>
      <w:proofErr w:type="spellEnd"/>
      <w:r w:rsidR="004C21F5">
        <w:t xml:space="preserve"> and Mulligan (2000) for further details.</w:t>
      </w:r>
    </w:p>
    <w:p w14:paraId="3D85433C" w14:textId="77777777" w:rsidR="005D0FCF" w:rsidRDefault="005D0FCF" w:rsidP="005D0FCF">
      <w:pPr>
        <w:pStyle w:val="Heading3"/>
      </w:pPr>
      <w:bookmarkStart w:id="2248" w:name="_Toc32564169"/>
      <w:r>
        <w:t>8.1.5 Chance Constraints</w:t>
      </w:r>
      <w:bookmarkEnd w:id="2248"/>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proofErr w:type="spellStart"/>
      <w:r w:rsidRPr="00B2524A">
        <w:rPr>
          <w:i/>
        </w:rPr>
        <w:t>σ</w:t>
      </w:r>
      <w:r w:rsidRPr="005D0FCF">
        <w:rPr>
          <w:vertAlign w:val="subscript"/>
        </w:rPr>
        <w:t>o</w:t>
      </w:r>
      <w:proofErr w:type="spellEnd"/>
      <w:r w:rsidR="00742F1C">
        <w:rPr>
          <w:vertAlign w:val="subscript"/>
        </w:rPr>
        <w:t xml:space="preserve"> </w:t>
      </w:r>
      <w:r w:rsidR="00742F1C">
        <w:t>(</w:t>
      </w:r>
      <w:proofErr w:type="spellStart"/>
      <w:r w:rsidR="00742F1C" w:rsidRPr="00B2524A">
        <w:rPr>
          <w:i/>
        </w:rPr>
        <w:t>σ</w:t>
      </w:r>
      <w:r w:rsidR="00742F1C" w:rsidRPr="005D0FCF">
        <w:rPr>
          <w:vertAlign w:val="subscript"/>
        </w:rPr>
        <w:t>o</w:t>
      </w:r>
      <w:proofErr w:type="spellEnd"/>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lastRenderedPageBreak/>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w:t>
      </w:r>
      <w:proofErr w:type="spellStart"/>
      <w:r w:rsidR="00B2524A">
        <w:t>δ</w:t>
      </w:r>
      <w:r w:rsidR="00B2524A" w:rsidRPr="00B2524A">
        <w:rPr>
          <w:i/>
        </w:rPr>
        <w:t>o</w:t>
      </w:r>
      <w:proofErr w:type="spellEnd"/>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proofErr w:type="spellStart"/>
      <w:r w:rsidR="00B2524A">
        <w:t>δ</w:t>
      </w:r>
      <w:r w:rsidR="00B2524A" w:rsidRPr="00B2524A">
        <w:rPr>
          <w:i/>
        </w:rPr>
        <w:t>o</w:t>
      </w:r>
      <w:proofErr w:type="spellEnd"/>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proofErr w:type="gramStart"/>
      <w:r w:rsidR="00BB3868">
        <w:t>as long as</w:t>
      </w:r>
      <w:proofErr w:type="gramEnd"/>
      <w:r w:rsidR="00BB3868">
        <w:t xml:space="preserve"> there is a </w:t>
      </w:r>
      <w:r w:rsidR="00B2524A">
        <w:t xml:space="preserve">5% chance that the constraint is respected. In that case PESTPP-OPT applies the constraint </w:t>
      </w:r>
      <w:proofErr w:type="spellStart"/>
      <w:r w:rsidR="00B2524A">
        <w:t xml:space="preserve">to </w:t>
      </w:r>
      <w:r w:rsidR="00B2524A" w:rsidRPr="00B2524A">
        <w:rPr>
          <w:i/>
        </w:rPr>
        <w:t>o</w:t>
      </w:r>
      <w:proofErr w:type="spellEnd"/>
      <w:r w:rsidR="00A64853">
        <w:t xml:space="preserve"> minus this same</w:t>
      </w:r>
      <w:r w:rsidR="00B2524A" w:rsidRPr="00B2524A">
        <w:t xml:space="preserve"> </w:t>
      </w:r>
      <w:proofErr w:type="spellStart"/>
      <w:r w:rsidR="00B2524A">
        <w:t>δ</w:t>
      </w:r>
      <w:r w:rsidR="00B2524A" w:rsidRPr="00B2524A">
        <w:rPr>
          <w:i/>
        </w:rPr>
        <w:t>o</w:t>
      </w:r>
      <w:proofErr w:type="spellEnd"/>
      <w:r w:rsidR="00A64853">
        <w:t>.</w:t>
      </w:r>
      <w:r w:rsidR="00B2524A">
        <w:t xml:space="preserve"> A risk neutral approach results in the constraint being applied </w:t>
      </w:r>
      <w:proofErr w:type="spellStart"/>
      <w:r w:rsidR="00B2524A">
        <w:t xml:space="preserve">to </w:t>
      </w:r>
      <w:r w:rsidR="00B2524A" w:rsidRPr="00B2524A">
        <w:rPr>
          <w:i/>
        </w:rPr>
        <w:t>o</w:t>
      </w:r>
      <w:proofErr w:type="spellEnd"/>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w:t>
      </w:r>
      <w:proofErr w:type="spellStart"/>
      <w:r w:rsidR="00463A0D" w:rsidRPr="008F2AEA">
        <w:t>Charnes</w:t>
      </w:r>
      <w:proofErr w:type="spellEnd"/>
      <w:r w:rsidR="00463A0D" w:rsidRPr="008F2AEA">
        <w:t xml:space="preserve"> and Cooper, 1959; Miller and Wagner,</w:t>
      </w:r>
      <w:r w:rsidR="008F2AEA" w:rsidRPr="008F2AEA">
        <w:t xml:space="preserve"> </w:t>
      </w:r>
      <w:r w:rsidR="00463A0D" w:rsidRPr="008F2AEA">
        <w:t xml:space="preserve">1965; Tung, 1986; Wagner and Gorelick, 1987; </w:t>
      </w:r>
      <w:proofErr w:type="spellStart"/>
      <w:r w:rsidR="00463A0D" w:rsidRPr="008F2AEA">
        <w:t>Hantush</w:t>
      </w:r>
      <w:proofErr w:type="spellEnd"/>
      <w:r w:rsidR="00463A0D" w:rsidRPr="008F2AEA">
        <w:t xml:space="preserve">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249" w:name="_Toc32564170"/>
      <w:r>
        <w:t>8.2 Using PESTPP-OPT</w:t>
      </w:r>
      <w:bookmarkEnd w:id="2249"/>
    </w:p>
    <w:p w14:paraId="1E540EF5" w14:textId="3C38B441" w:rsidR="003F2EA4" w:rsidRDefault="000574FF" w:rsidP="000574FF">
      <w:pPr>
        <w:pStyle w:val="Heading3"/>
      </w:pPr>
      <w:bookmarkStart w:id="2250" w:name="_Toc32564171"/>
      <w:r>
        <w:t>8.2.1The PEST Control File</w:t>
      </w:r>
      <w:bookmarkEnd w:id="2250"/>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w:t>
      </w:r>
      <w:proofErr w:type="gramStart"/>
      <w:r w:rsidR="00266C9E">
        <w:rPr>
          <w:lang w:val="en-AU"/>
        </w:rPr>
        <w:t>In particular, this</w:t>
      </w:r>
      <w:proofErr w:type="gramEnd"/>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82493A">
      <w:pPr>
        <w:pStyle w:val="ListParagraph"/>
        <w:numPr>
          <w:ilvl w:val="0"/>
          <w:numId w:val="17"/>
        </w:numPr>
        <w:rPr>
          <w:lang w:val="en-AU"/>
        </w:rPr>
      </w:pPr>
      <w:r>
        <w:rPr>
          <w:lang w:val="en-AU"/>
        </w:rPr>
        <w:t>model parameter</w:t>
      </w:r>
      <w:r w:rsidR="00D76C97">
        <w:rPr>
          <w:lang w:val="en-AU"/>
        </w:rPr>
        <w:t>s</w:t>
      </w:r>
      <w:r w:rsidR="00266C9E">
        <w:rPr>
          <w:lang w:val="en-AU"/>
        </w:rPr>
        <w:t xml:space="preserve"> whose post-calibration uncertainties </w:t>
      </w:r>
      <w:r>
        <w:rPr>
          <w:lang w:val="en-AU"/>
        </w:rPr>
        <w:t xml:space="preserve">are responsible for the uncertainties of model </w:t>
      </w:r>
      <w:proofErr w:type="gramStart"/>
      <w:r>
        <w:rPr>
          <w:lang w:val="en-AU"/>
        </w:rPr>
        <w:t>outputs;</w:t>
      </w:r>
      <w:proofErr w:type="gramEnd"/>
    </w:p>
    <w:p w14:paraId="34FDDAB3" w14:textId="77777777" w:rsidR="00FD2046" w:rsidRDefault="00FD2046" w:rsidP="0082493A">
      <w:pPr>
        <w:pStyle w:val="ListParagraph"/>
        <w:numPr>
          <w:ilvl w:val="0"/>
          <w:numId w:val="17"/>
        </w:numPr>
        <w:rPr>
          <w:lang w:val="en-AU"/>
        </w:rPr>
      </w:pPr>
      <w:r>
        <w:rPr>
          <w:lang w:val="en-AU"/>
        </w:rPr>
        <w:t xml:space="preserve">model outputs for which there are counterparts in the calibration </w:t>
      </w:r>
      <w:proofErr w:type="gramStart"/>
      <w:r>
        <w:rPr>
          <w:lang w:val="en-AU"/>
        </w:rPr>
        <w:t>dataset;</w:t>
      </w:r>
      <w:proofErr w:type="gramEnd"/>
    </w:p>
    <w:p w14:paraId="09BBD940" w14:textId="77777777" w:rsidR="00266C9E" w:rsidRPr="00FD2046" w:rsidRDefault="00266C9E" w:rsidP="0082493A">
      <w:pPr>
        <w:pStyle w:val="ListParagraph"/>
        <w:numPr>
          <w:ilvl w:val="0"/>
          <w:numId w:val="17"/>
        </w:numPr>
        <w:rPr>
          <w:lang w:val="en-AU"/>
        </w:rPr>
      </w:pPr>
      <w:r>
        <w:rPr>
          <w:lang w:val="en-AU"/>
        </w:rPr>
        <w:t xml:space="preserve">the noise associated with members of the calibration </w:t>
      </w:r>
      <w:proofErr w:type="gramStart"/>
      <w:r>
        <w:rPr>
          <w:lang w:val="en-AU"/>
        </w:rPr>
        <w:t>dataset;</w:t>
      </w:r>
      <w:proofErr w:type="gramEnd"/>
    </w:p>
    <w:p w14:paraId="068A2606" w14:textId="77777777" w:rsidR="00BE53AD" w:rsidRDefault="00BE53AD" w:rsidP="0082493A">
      <w:pPr>
        <w:pStyle w:val="ListParagraph"/>
        <w:numPr>
          <w:ilvl w:val="0"/>
          <w:numId w:val="17"/>
        </w:numPr>
        <w:rPr>
          <w:lang w:val="en-AU"/>
        </w:rPr>
      </w:pPr>
      <w:r>
        <w:rPr>
          <w:lang w:val="en-AU"/>
        </w:rPr>
        <w:t xml:space="preserve">decision variables that must be </w:t>
      </w:r>
      <w:proofErr w:type="gramStart"/>
      <w:r w:rsidR="00266C9E">
        <w:rPr>
          <w:lang w:val="en-AU"/>
        </w:rPr>
        <w:t>optimized</w:t>
      </w:r>
      <w:r>
        <w:rPr>
          <w:lang w:val="en-AU"/>
        </w:rPr>
        <w:t>;</w:t>
      </w:r>
      <w:proofErr w:type="gramEnd"/>
    </w:p>
    <w:p w14:paraId="7CE16960" w14:textId="77777777" w:rsidR="00BE53AD" w:rsidRDefault="00BE53AD" w:rsidP="0082493A">
      <w:pPr>
        <w:pStyle w:val="ListParagraph"/>
        <w:numPr>
          <w:ilvl w:val="0"/>
          <w:numId w:val="17"/>
        </w:numPr>
        <w:rPr>
          <w:lang w:val="en-AU"/>
        </w:rPr>
      </w:pPr>
      <w:r>
        <w:rPr>
          <w:lang w:val="en-AU"/>
        </w:rPr>
        <w:t xml:space="preserve">model outputs </w:t>
      </w:r>
      <w:r w:rsidR="00266C9E">
        <w:rPr>
          <w:lang w:val="en-AU"/>
        </w:rPr>
        <w:t>to</w:t>
      </w:r>
      <w:r>
        <w:rPr>
          <w:lang w:val="en-AU"/>
        </w:rPr>
        <w:t xml:space="preserve"> which constraints are applied during the optimization </w:t>
      </w:r>
      <w:proofErr w:type="gramStart"/>
      <w:r>
        <w:rPr>
          <w:lang w:val="en-AU"/>
        </w:rPr>
        <w:t>process;</w:t>
      </w:r>
      <w:proofErr w:type="gramEnd"/>
    </w:p>
    <w:p w14:paraId="6E9486BA" w14:textId="77777777" w:rsidR="00BE53AD" w:rsidRDefault="00FD2046" w:rsidP="0082493A">
      <w:pPr>
        <w:pStyle w:val="ListParagraph"/>
        <w:numPr>
          <w:ilvl w:val="0"/>
          <w:numId w:val="17"/>
        </w:numPr>
        <w:rPr>
          <w:lang w:val="en-AU"/>
        </w:rPr>
      </w:pPr>
      <w:r>
        <w:rPr>
          <w:lang w:val="en-AU"/>
        </w:rPr>
        <w:t xml:space="preserve">constraints that are exerted on linear combinations of parameters that do not require a model run to </w:t>
      </w:r>
      <w:proofErr w:type="gramStart"/>
      <w:r>
        <w:rPr>
          <w:lang w:val="en-AU"/>
        </w:rPr>
        <w:t>calculate;</w:t>
      </w:r>
      <w:proofErr w:type="gramEnd"/>
    </w:p>
    <w:p w14:paraId="53017B57" w14:textId="77777777" w:rsidR="00FD2046" w:rsidRDefault="00FD2046" w:rsidP="0082493A">
      <w:pPr>
        <w:pStyle w:val="ListParagraph"/>
        <w:numPr>
          <w:ilvl w:val="0"/>
          <w:numId w:val="17"/>
        </w:numPr>
        <w:rPr>
          <w:lang w:val="en-AU"/>
        </w:rPr>
      </w:pPr>
      <w:r>
        <w:rPr>
          <w:lang w:val="en-AU"/>
        </w:rPr>
        <w:t xml:space="preserve">how the decision objective function is </w:t>
      </w:r>
      <w:proofErr w:type="gramStart"/>
      <w:r>
        <w:rPr>
          <w:lang w:val="en-AU"/>
        </w:rPr>
        <w:t>defined;</w:t>
      </w:r>
      <w:proofErr w:type="gramEnd"/>
    </w:p>
    <w:p w14:paraId="7AE5967D" w14:textId="77777777" w:rsidR="00FD2046" w:rsidRDefault="00FD2046" w:rsidP="0082493A">
      <w:pPr>
        <w:pStyle w:val="ListParagraph"/>
        <w:numPr>
          <w:ilvl w:val="0"/>
          <w:numId w:val="17"/>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251" w:name="_Toc32564172"/>
      <w:r>
        <w:lastRenderedPageBreak/>
        <w:t>8.2.2 Decision Variables and Parameters</w:t>
      </w:r>
      <w:bookmarkEnd w:id="2251"/>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proofErr w:type="gramStart"/>
      <w:r>
        <w:rPr>
          <w:lang w:val="en-AU"/>
        </w:rPr>
        <w:t>However</w:t>
      </w:r>
      <w:proofErr w:type="gramEnd"/>
      <w:r>
        <w:rPr>
          <w:lang w:val="en-AU"/>
        </w:rPr>
        <w:t xml:space="preserve">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w:t>
      </w:r>
      <w:proofErr w:type="gramStart"/>
      <w:r>
        <w:rPr>
          <w:lang w:val="en-AU"/>
        </w:rPr>
        <w:t>are</w:t>
      </w:r>
      <w:proofErr w:type="gramEnd"/>
      <w:r>
        <w:rPr>
          <w:lang w:val="en-AU"/>
        </w:rPr>
        <w:t xml:space="preserv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w:t>
      </w:r>
      <w:proofErr w:type="gramStart"/>
      <w:r>
        <w:rPr>
          <w:lang w:val="en-AU"/>
        </w:rPr>
        <w:t>are</w:t>
      </w:r>
      <w:proofErr w:type="gramEnd"/>
      <w:r>
        <w:rPr>
          <w:lang w:val="en-AU"/>
        </w:rPr>
        <w:t xml:space="preserv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w:t>
      </w:r>
      <w:proofErr w:type="gramStart"/>
      <w:r w:rsidR="00B264DE">
        <w:rPr>
          <w:lang w:val="en-AU"/>
        </w:rPr>
        <w:t>however</w:t>
      </w:r>
      <w:proofErr w:type="gramEnd"/>
      <w:r w:rsidR="00B264DE">
        <w:rPr>
          <w:lang w:val="en-AU"/>
        </w:rPr>
        <w:t xml:space="preserve">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proofErr w:type="spellStart"/>
      <w:r w:rsidRPr="00446474">
        <w:rPr>
          <w:i/>
          <w:lang w:val="en-AU"/>
        </w:rPr>
        <w:t>opt_dec_var_</w:t>
      </w:r>
      <w:proofErr w:type="gramStart"/>
      <w:r w:rsidRPr="00446474">
        <w:rPr>
          <w:i/>
          <w:lang w:val="en-AU"/>
        </w:rPr>
        <w:t>groups</w:t>
      </w:r>
      <w:proofErr w:type="spellEnd"/>
      <w:r w:rsidRPr="00446474">
        <w:rPr>
          <w:i/>
          <w:lang w:val="en-AU"/>
        </w:rPr>
        <w:t>(</w:t>
      </w:r>
      <w:proofErr w:type="gramEnd"/>
      <w:r w:rsidRPr="00446474">
        <w:rPr>
          <w:i/>
          <w:lang w:val="en-AU"/>
        </w:rPr>
        <w:t>)</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w:t>
      </w:r>
      <w:proofErr w:type="gramStart"/>
      <w:r w:rsidR="004A79E5">
        <w:rPr>
          <w:lang w:val="en-AU"/>
        </w:rPr>
        <w:t>are</w:t>
      </w:r>
      <w:proofErr w:type="gramEnd"/>
      <w:r w:rsidR="004A79E5">
        <w:rPr>
          <w:lang w:val="en-AU"/>
        </w:rPr>
        <w:t xml:space="preserv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proofErr w:type="spellStart"/>
      <w:r>
        <w:rPr>
          <w:i/>
          <w:lang w:val="en-AU"/>
        </w:rPr>
        <w:t>opt_external_dev_var_</w:t>
      </w:r>
      <w:proofErr w:type="gramStart"/>
      <w:r>
        <w:rPr>
          <w:i/>
          <w:lang w:val="en-AU"/>
        </w:rPr>
        <w:t>groups</w:t>
      </w:r>
      <w:proofErr w:type="spellEnd"/>
      <w:r>
        <w:rPr>
          <w:i/>
          <w:lang w:val="en-AU"/>
        </w:rPr>
        <w:t>(</w:t>
      </w:r>
      <w:proofErr w:type="gramEnd"/>
      <w:r>
        <w:rPr>
          <w:i/>
          <w:lang w:val="en-AU"/>
        </w:rPr>
        <w:t>)</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proofErr w:type="spellStart"/>
      <w:r>
        <w:rPr>
          <w:i/>
          <w:lang w:val="en-AU"/>
        </w:rPr>
        <w:t>opt_external_dev_var_</w:t>
      </w:r>
      <w:proofErr w:type="gramStart"/>
      <w:r>
        <w:rPr>
          <w:i/>
          <w:lang w:val="en-AU"/>
        </w:rPr>
        <w:t>groups</w:t>
      </w:r>
      <w:proofErr w:type="spellEnd"/>
      <w:r>
        <w:rPr>
          <w:i/>
          <w:lang w:val="en-AU"/>
        </w:rPr>
        <w:t>(</w:t>
      </w:r>
      <w:proofErr w:type="gramEnd"/>
      <w:r>
        <w:rPr>
          <w:i/>
          <w:lang w:val="en-AU"/>
        </w:rPr>
        <w:t>)</w:t>
      </w:r>
      <w:r>
        <w:rPr>
          <w:lang w:val="en-AU"/>
        </w:rPr>
        <w:t xml:space="preserve"> keyword must also be supplied through the </w:t>
      </w:r>
      <w:proofErr w:type="spellStart"/>
      <w:r>
        <w:rPr>
          <w:i/>
          <w:lang w:val="en-AU"/>
        </w:rPr>
        <w:t>opt_dec_var_groups</w:t>
      </w:r>
      <w:proofErr w:type="spellEnd"/>
      <w:r>
        <w:rPr>
          <w:i/>
          <w:lang w:val="en-AU"/>
        </w:rPr>
        <w:t>()</w:t>
      </w:r>
      <w:r>
        <w:rPr>
          <w:lang w:val="en-AU"/>
        </w:rPr>
        <w:t xml:space="preserve"> keyword; the former are a subset of the latter. It is also important to note that, for the sake of PEST++ </w:t>
      </w:r>
      <w:r w:rsidR="00756DBA">
        <w:rPr>
          <w:lang w:val="en-AU"/>
        </w:rPr>
        <w:t xml:space="preserve">protocol </w:t>
      </w:r>
      <w:r>
        <w:rPr>
          <w:lang w:val="en-AU"/>
        </w:rPr>
        <w:t xml:space="preserve">consistency, all external parameters must appear in a template file, </w:t>
      </w:r>
      <w:proofErr w:type="gramStart"/>
      <w:r>
        <w:rPr>
          <w:lang w:val="en-AU"/>
        </w:rPr>
        <w:t>despite the fact that</w:t>
      </w:r>
      <w:proofErr w:type="gramEnd"/>
      <w:r>
        <w:rPr>
          <w:lang w:val="en-AU"/>
        </w:rPr>
        <w:t xml:space="preserve">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xml:space="preserve">; </w:t>
      </w:r>
      <w:proofErr w:type="gramStart"/>
      <w:r>
        <w:rPr>
          <w:lang w:val="en-AU"/>
        </w:rPr>
        <w:t>however</w:t>
      </w:r>
      <w:proofErr w:type="gramEnd"/>
      <w:r>
        <w:rPr>
          <w:lang w:val="en-AU"/>
        </w:rPr>
        <w:t xml:space="preserve">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252" w:name="_Toc32564173"/>
      <w:r>
        <w:lastRenderedPageBreak/>
        <w:t>8.2.3 Defining the Objective Function</w:t>
      </w:r>
      <w:bookmarkEnd w:id="2252"/>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proofErr w:type="spellStart"/>
      <w:r w:rsidRPr="00D90A97">
        <w:rPr>
          <w:i/>
        </w:rPr>
        <w:t>opt_obj_</w:t>
      </w:r>
      <w:proofErr w:type="gramStart"/>
      <w:r w:rsidRPr="00D90A97">
        <w:rPr>
          <w:i/>
        </w:rPr>
        <w:t>func</w:t>
      </w:r>
      <w:proofErr w:type="spellEnd"/>
      <w:r w:rsidRPr="00D90A97">
        <w:rPr>
          <w:i/>
        </w:rPr>
        <w:t>(</w:t>
      </w:r>
      <w:proofErr w:type="gramEnd"/>
      <w:r w:rsidRPr="00D90A97">
        <w:rPr>
          <w:i/>
        </w:rPr>
        <w:t>)</w:t>
      </w:r>
      <w:r>
        <w:t xml:space="preserve"> control variable. PESTPP-OPT is informed whether this function must be maximized or minimized through the </w:t>
      </w:r>
      <w:proofErr w:type="spellStart"/>
      <w:r>
        <w:rPr>
          <w:i/>
        </w:rPr>
        <w:t>opt_</w:t>
      </w:r>
      <w:proofErr w:type="gramStart"/>
      <w:r>
        <w:rPr>
          <w:i/>
        </w:rPr>
        <w:t>direction</w:t>
      </w:r>
      <w:proofErr w:type="spellEnd"/>
      <w:r>
        <w:rPr>
          <w:i/>
        </w:rPr>
        <w:t>(</w:t>
      </w:r>
      <w:proofErr w:type="gramEnd"/>
      <w:r>
        <w:rPr>
          <w:i/>
        </w:rPr>
        <w:t>)</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proofErr w:type="spellStart"/>
      <w:r w:rsidRPr="00D90A97">
        <w:rPr>
          <w:i/>
        </w:rPr>
        <w:t>opt_obj_</w:t>
      </w:r>
      <w:proofErr w:type="gramStart"/>
      <w:r w:rsidRPr="00D90A97">
        <w:rPr>
          <w:i/>
        </w:rPr>
        <w:t>func</w:t>
      </w:r>
      <w:proofErr w:type="spellEnd"/>
      <w:r w:rsidRPr="00D90A97">
        <w:rPr>
          <w:i/>
        </w:rPr>
        <w:t>(</w:t>
      </w:r>
      <w:proofErr w:type="gramEnd"/>
      <w:r w:rsidRPr="00D90A97">
        <w:rPr>
          <w:i/>
        </w:rPr>
        <w:t>)</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w:t>
      </w:r>
      <w:proofErr w:type="gramStart"/>
      <w:r>
        <w:t>comma-delimited</w:t>
      </w:r>
      <w:proofErr w:type="gramEnd"/>
      <w:r>
        <w:t>.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proofErr w:type="spellStart"/>
      <w:r w:rsidR="00446406">
        <w:rPr>
          <w:i/>
        </w:rPr>
        <w:t>opt_obj_func</w:t>
      </w:r>
      <w:proofErr w:type="spellEnd"/>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w:t>
            </w:r>
            <w:proofErr w:type="spellStart"/>
            <w:r w:rsidRPr="00C40A21">
              <w:rPr>
                <w:rFonts w:ascii="Courier New" w:hAnsi="Courier New" w:cs="Courier New"/>
                <w:sz w:val="18"/>
              </w:rPr>
              <w:t>decision_variable</w:t>
            </w:r>
            <w:proofErr w:type="spellEnd"/>
            <w:r w:rsidRPr="00C40A21">
              <w:rPr>
                <w:rFonts w:ascii="Courier New" w:hAnsi="Courier New" w:cs="Courier New"/>
                <w:sz w:val="18"/>
              </w:rPr>
              <w:t xml:space="preserv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proofErr w:type="spellStart"/>
      <w:r>
        <w:rPr>
          <w:i/>
        </w:rPr>
        <w:t>opt_obj_</w:t>
      </w:r>
      <w:proofErr w:type="gramStart"/>
      <w:r>
        <w:rPr>
          <w:i/>
        </w:rPr>
        <w:t>func</w:t>
      </w:r>
      <w:proofErr w:type="spellEnd"/>
      <w:r>
        <w:rPr>
          <w:i/>
        </w:rPr>
        <w:t>(</w:t>
      </w:r>
      <w:proofErr w:type="gramEnd"/>
      <w:r>
        <w:rPr>
          <w:i/>
        </w:rPr>
        <w:t>)</w:t>
      </w:r>
      <w:r>
        <w:t xml:space="preserve"> variable.</w:t>
      </w:r>
    </w:p>
    <w:p w14:paraId="5B3B7CDE" w14:textId="77777777" w:rsidR="001539FB" w:rsidRDefault="001539FB" w:rsidP="001539FB">
      <w:pPr>
        <w:rPr>
          <w:lang w:val="en-AU"/>
        </w:rPr>
      </w:pPr>
      <w:r>
        <w:t xml:space="preserve">If the </w:t>
      </w:r>
      <w:proofErr w:type="spellStart"/>
      <w:r>
        <w:rPr>
          <w:i/>
        </w:rPr>
        <w:t>opt_obj_</w:t>
      </w:r>
      <w:proofErr w:type="gramStart"/>
      <w:r>
        <w:rPr>
          <w:i/>
        </w:rPr>
        <w:t>func</w:t>
      </w:r>
      <w:proofErr w:type="spellEnd"/>
      <w:r>
        <w:rPr>
          <w:i/>
        </w:rPr>
        <w:t>(</w:t>
      </w:r>
      <w:proofErr w:type="gramEnd"/>
      <w:r>
        <w:rPr>
          <w:i/>
        </w:rPr>
        <w:t>)</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253" w:name="_Toc32564174"/>
      <w:r>
        <w:t>8.2.</w:t>
      </w:r>
      <w:r w:rsidR="001008FC">
        <w:t>4</w:t>
      </w:r>
      <w:r>
        <w:t xml:space="preserve"> Constraints</w:t>
      </w:r>
      <w:bookmarkEnd w:id="2253"/>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proofErr w:type="spellStart"/>
      <w:r w:rsidR="001F5BFB" w:rsidRPr="001F5BFB">
        <w:rPr>
          <w:i/>
        </w:rPr>
        <w:t>opt_constraint_</w:t>
      </w:r>
      <w:proofErr w:type="gramStart"/>
      <w:r w:rsidR="001F5BFB" w:rsidRPr="001F5BFB">
        <w:rPr>
          <w:i/>
        </w:rPr>
        <w:t>groups</w:t>
      </w:r>
      <w:proofErr w:type="spellEnd"/>
      <w:r w:rsidR="001F5BFB" w:rsidRPr="001F5BFB">
        <w:rPr>
          <w:i/>
        </w:rPr>
        <w:t>(</w:t>
      </w:r>
      <w:proofErr w:type="gramEnd"/>
      <w:r w:rsidR="001F5BFB" w:rsidRPr="001F5BFB">
        <w:rPr>
          <w:i/>
        </w:rPr>
        <w:t>)</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proofErr w:type="spellStart"/>
      <w:r w:rsidR="001F5BFB">
        <w:rPr>
          <w:i/>
        </w:rPr>
        <w:t>opt_constraint_groups</w:t>
      </w:r>
      <w:proofErr w:type="spellEnd"/>
      <w:r w:rsidR="001F5BFB">
        <w:rPr>
          <w:i/>
        </w:rPr>
        <w:t>()</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w:t>
      </w:r>
      <w:r w:rsidR="001F5BFB">
        <w:lastRenderedPageBreak/>
        <w:t xml:space="preserve">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proofErr w:type="spellStart"/>
      <w:r w:rsidR="00F71FA9">
        <w:rPr>
          <w:i/>
        </w:rPr>
        <w:t>opt_std_weights</w:t>
      </w:r>
      <w:proofErr w:type="spellEnd"/>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 xml:space="preserve">through application of PREDUNC, </w:t>
      </w:r>
      <w:proofErr w:type="spellStart"/>
      <w:r w:rsidR="00F71FA9">
        <w:t>pyEMU</w:t>
      </w:r>
      <w:proofErr w:type="spellEnd"/>
      <w:r w:rsidR="00F71FA9">
        <w:t xml:space="preserve">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254" w:name="_Toc32564175"/>
      <w:r>
        <w:t>8.2.</w:t>
      </w:r>
      <w:r w:rsidR="001008FC">
        <w:t>5</w:t>
      </w:r>
      <w:r>
        <w:t xml:space="preserve"> Observations</w:t>
      </w:r>
      <w:bookmarkEnd w:id="2254"/>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lastRenderedPageBreak/>
        <w:t>The weights assigned to observations</w:t>
      </w:r>
      <w:r w:rsidR="00CE0D6E">
        <w:t xml:space="preserve"> that are cited in the “observation data” section of the PEST control</w:t>
      </w:r>
      <w:r>
        <w:t xml:space="preserve"> </w:t>
      </w:r>
      <w:proofErr w:type="gramStart"/>
      <w:r>
        <w:t>are</w:t>
      </w:r>
      <w:proofErr w:type="gramEnd"/>
      <w:r>
        <w:t xml:space="preserv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w:t>
      </w:r>
      <w:proofErr w:type="gramStart"/>
      <w:r w:rsidR="00DC5F2F">
        <w:t>actually adjusted</w:t>
      </w:r>
      <w:proofErr w:type="gramEnd"/>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255" w:name="_Toc32564176"/>
      <w:r>
        <w:t>8.2.</w:t>
      </w:r>
      <w:r w:rsidR="001008FC">
        <w:t>6</w:t>
      </w:r>
      <w:r w:rsidR="00406DC4">
        <w:t xml:space="preserve"> </w:t>
      </w:r>
      <w:r w:rsidR="00710BBE">
        <w:t>Regularization</w:t>
      </w:r>
      <w:bookmarkEnd w:id="2255"/>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256" w:name="_Toc32564177"/>
      <w:r>
        <w:t>8.2.</w:t>
      </w:r>
      <w:r w:rsidR="001008FC">
        <w:t>7</w:t>
      </w:r>
      <w:r>
        <w:t xml:space="preserve"> Prior Covariance Matrix</w:t>
      </w:r>
      <w:bookmarkEnd w:id="2256"/>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proofErr w:type="spellStart"/>
      <w:proofErr w:type="gramStart"/>
      <w:r>
        <w:rPr>
          <w:i/>
        </w:rPr>
        <w:t>parcov</w:t>
      </w:r>
      <w:proofErr w:type="spellEnd"/>
      <w:r>
        <w:rPr>
          <w:i/>
        </w:rPr>
        <w:t>(</w:t>
      </w:r>
      <w:proofErr w:type="gramEnd"/>
      <w:r>
        <w:rPr>
          <w:i/>
        </w:rPr>
        <w:t>)</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w:t>
      </w:r>
      <w:proofErr w:type="gramStart"/>
      <w:r w:rsidR="008F3216">
        <w:t xml:space="preserve">extension </w:t>
      </w:r>
      <w:r w:rsidR="008F3216" w:rsidRPr="008F3216">
        <w:rPr>
          <w:i/>
        </w:rPr>
        <w:t>.</w:t>
      </w:r>
      <w:proofErr w:type="spellStart"/>
      <w:r w:rsidR="008F3216">
        <w:rPr>
          <w:i/>
        </w:rPr>
        <w:t>cov</w:t>
      </w:r>
      <w:proofErr w:type="spellEnd"/>
      <w:proofErr w:type="gramEnd"/>
      <w:r w:rsidR="008F3216">
        <w:t>)</w:t>
      </w:r>
      <w:r>
        <w:t>, parameter uncertainty file</w:t>
      </w:r>
      <w:r w:rsidR="008F3216">
        <w:t xml:space="preserve"> (with extension </w:t>
      </w:r>
      <w:r w:rsidR="008F3216" w:rsidRPr="008F3216">
        <w:rPr>
          <w:i/>
        </w:rPr>
        <w:t>.</w:t>
      </w:r>
      <w:proofErr w:type="spellStart"/>
      <w:r w:rsidR="008F3216" w:rsidRPr="008F3216">
        <w:rPr>
          <w:i/>
        </w:rPr>
        <w:t>unc</w:t>
      </w:r>
      <w:proofErr w:type="spellEnd"/>
      <w:r w:rsidR="008F3216">
        <w:t>)</w:t>
      </w:r>
      <w:r>
        <w:t xml:space="preserve">, or </w:t>
      </w:r>
      <w:r w:rsidR="000F053D">
        <w:t>binary</w:t>
      </w:r>
      <w:r>
        <w:t xml:space="preserve"> file containing a covariance matrix</w:t>
      </w:r>
      <w:r w:rsidR="008F3216">
        <w:t xml:space="preserve"> (with extension </w:t>
      </w:r>
      <w:r w:rsidR="008F3216" w:rsidRPr="008F3216">
        <w:rPr>
          <w:i/>
        </w:rPr>
        <w:t>.</w:t>
      </w:r>
      <w:proofErr w:type="spellStart"/>
      <w:r w:rsidR="008F3216" w:rsidRPr="008F3216">
        <w:rPr>
          <w:i/>
        </w:rPr>
        <w:t>jco</w:t>
      </w:r>
      <w:proofErr w:type="spellEnd"/>
      <w:r w:rsidR="008F3216">
        <w:t xml:space="preserve"> or </w:t>
      </w:r>
      <w:r w:rsidR="008F3216" w:rsidRPr="008F3216">
        <w:rPr>
          <w:i/>
        </w:rPr>
        <w:t>.</w:t>
      </w:r>
      <w:proofErr w:type="spellStart"/>
      <w:r w:rsidR="008F3216" w:rsidRPr="008F3216">
        <w:rPr>
          <w:i/>
        </w:rPr>
        <w:t>jcb</w:t>
      </w:r>
      <w:proofErr w:type="spellEnd"/>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proofErr w:type="spellStart"/>
      <w:r w:rsidR="00A71C5B">
        <w:t>P</w:t>
      </w:r>
      <w:r w:rsidR="00DE3FBE">
        <w:t>yEMU</w:t>
      </w:r>
      <w:proofErr w:type="spellEnd"/>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 xml:space="preserve">If a covariance matrix is not supplied, then PESTPP-OPT calculates a prior covariance matrix itself. In doing so, it assumes that parameters are statistically independent, and that the difference between the upper and lower bounds of a parameter (with log transformation </w:t>
      </w:r>
      <w:proofErr w:type="gramStart"/>
      <w:r>
        <w:t xml:space="preserve">taken </w:t>
      </w:r>
      <w:r>
        <w:lastRenderedPageBreak/>
        <w:t>into account</w:t>
      </w:r>
      <w:proofErr w:type="gramEnd"/>
      <w:r>
        <w: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proofErr w:type="spellStart"/>
      <w:r w:rsidR="002E01D7" w:rsidRPr="003F6DDD">
        <w:rPr>
          <w:i/>
        </w:rPr>
        <w:t>par_sigma_</w:t>
      </w:r>
      <w:proofErr w:type="gramStart"/>
      <w:r w:rsidR="002E01D7" w:rsidRPr="003F6DDD">
        <w:rPr>
          <w:i/>
        </w:rPr>
        <w:t>range</w:t>
      </w:r>
      <w:proofErr w:type="spellEnd"/>
      <w:r w:rsidR="003F6DDD" w:rsidRPr="003F6DDD">
        <w:rPr>
          <w:i/>
        </w:rPr>
        <w:t>(</w:t>
      </w:r>
      <w:proofErr w:type="gramEnd"/>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257" w:name="_Toc32564178"/>
      <w:r>
        <w:t>8.2.</w:t>
      </w:r>
      <w:r w:rsidR="00A00A0D">
        <w:t>8</w:t>
      </w:r>
      <w:r>
        <w:t xml:space="preserve"> Risk</w:t>
      </w:r>
      <w:bookmarkEnd w:id="2257"/>
    </w:p>
    <w:p w14:paraId="16EB7150" w14:textId="77777777" w:rsidR="001008FC" w:rsidRDefault="001008FC" w:rsidP="001008FC">
      <w:r>
        <w:t xml:space="preserve">Using the </w:t>
      </w:r>
      <w:proofErr w:type="spellStart"/>
      <w:r w:rsidRPr="001008FC">
        <w:rPr>
          <w:i/>
        </w:rPr>
        <w:t>opt_</w:t>
      </w:r>
      <w:proofErr w:type="gramStart"/>
      <w:r w:rsidRPr="001008FC">
        <w:rPr>
          <w:i/>
        </w:rPr>
        <w:t>risk</w:t>
      </w:r>
      <w:proofErr w:type="spellEnd"/>
      <w:r w:rsidRPr="001008FC">
        <w:rPr>
          <w:i/>
        </w:rPr>
        <w:t>(</w:t>
      </w:r>
      <w:proofErr w:type="gramEnd"/>
      <w:r w:rsidRPr="001008FC">
        <w:rPr>
          <w:i/>
        </w:rPr>
        <w:t>)</w:t>
      </w:r>
      <w:r>
        <w:t xml:space="preserve"> control variable, a user specifies his/her disposition with respect to risk. The setting of this variable </w:t>
      </w:r>
      <w:r w:rsidR="00CE4A74">
        <w:t>determines</w:t>
      </w:r>
      <w:r>
        <w:t xml:space="preserve"> the value </w:t>
      </w:r>
      <w:r w:rsidR="005655C5">
        <w:t xml:space="preserve">of </w:t>
      </w:r>
      <w:proofErr w:type="spellStart"/>
      <w:r>
        <w:t>δ</w:t>
      </w:r>
      <w:r w:rsidRPr="00DE4923">
        <w:rPr>
          <w:i/>
        </w:rPr>
        <w:t>o</w:t>
      </w:r>
      <w:proofErr w:type="spellEnd"/>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proofErr w:type="spellStart"/>
      <w:r w:rsidRPr="00DE4923">
        <w:rPr>
          <w:i/>
        </w:rPr>
        <w:t>opt_</w:t>
      </w:r>
      <w:proofErr w:type="gramStart"/>
      <w:r w:rsidRPr="00DE4923">
        <w:rPr>
          <w:i/>
        </w:rPr>
        <w:t>risk</w:t>
      </w:r>
      <w:proofErr w:type="spellEnd"/>
      <w:r w:rsidRPr="00DE4923">
        <w:rPr>
          <w:i/>
        </w:rPr>
        <w:t>(</w:t>
      </w:r>
      <w:proofErr w:type="gramEnd"/>
      <w:r w:rsidRPr="00DE4923">
        <w:rPr>
          <w:i/>
        </w:rPr>
        <w:t>)</w:t>
      </w:r>
      <w:r>
        <w:t xml:space="preserve"> should be </w:t>
      </w:r>
      <w:r w:rsidR="00837B0F">
        <w:t>g</w:t>
      </w:r>
      <w:r>
        <w:t xml:space="preserve">reater than zero and less than one. If the value supplied for </w:t>
      </w:r>
      <w:proofErr w:type="spellStart"/>
      <w:r w:rsidRPr="00DE4923">
        <w:rPr>
          <w:i/>
        </w:rPr>
        <w:t>opt_</w:t>
      </w:r>
      <w:proofErr w:type="gramStart"/>
      <w:r w:rsidRPr="00DE4923">
        <w:rPr>
          <w:i/>
        </w:rPr>
        <w:t>risk</w:t>
      </w:r>
      <w:proofErr w:type="spellEnd"/>
      <w:r w:rsidRPr="00DE4923">
        <w:rPr>
          <w:i/>
        </w:rPr>
        <w:t>(</w:t>
      </w:r>
      <w:proofErr w:type="gramEnd"/>
      <w:r w:rsidRPr="00DE4923">
        <w:rPr>
          <w:i/>
        </w:rPr>
        <w:t>)</w:t>
      </w:r>
      <w:r>
        <w:t xml:space="preserve"> is 0.5, then operation of PESTPP-OPT is risk neutral. In this case </w:t>
      </w:r>
      <w:proofErr w:type="spellStart"/>
      <w:r>
        <w:t>δ</w:t>
      </w:r>
      <w:r w:rsidRPr="00DE4923">
        <w:rPr>
          <w:i/>
        </w:rPr>
        <w:t>o</w:t>
      </w:r>
      <w:proofErr w:type="spellEnd"/>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w:t>
      </w:r>
      <w:proofErr w:type="spellStart"/>
      <w:r>
        <w:t>δ</w:t>
      </w:r>
      <w:r w:rsidRPr="00DE4923">
        <w:rPr>
          <w:i/>
        </w:rPr>
        <w:t>o</w:t>
      </w:r>
      <w:proofErr w:type="spellEnd"/>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w:t>
      </w:r>
      <w:proofErr w:type="spellStart"/>
      <w:r>
        <w:t>δ</w:t>
      </w:r>
      <w:r w:rsidRPr="00340656">
        <w:rPr>
          <w:i/>
        </w:rPr>
        <w:t>o</w:t>
      </w:r>
      <w:proofErr w:type="spellEnd"/>
      <w:r>
        <w:t xml:space="preserve">. The opposite applies for “greater than” constraints. </w:t>
      </w:r>
      <w:r w:rsidR="00BD07E7">
        <w:t>Suppose</w:t>
      </w:r>
      <w:r w:rsidR="00425624">
        <w:t>, for example,</w:t>
      </w:r>
      <w:r w:rsidR="00BD07E7">
        <w:t xml:space="preserve"> that </w:t>
      </w:r>
      <w:proofErr w:type="spellStart"/>
      <w:r w:rsidR="00BD07E7" w:rsidRPr="00340656">
        <w:rPr>
          <w:i/>
        </w:rPr>
        <w:t>opt_</w:t>
      </w:r>
      <w:proofErr w:type="gramStart"/>
      <w:r w:rsidR="00BD07E7" w:rsidRPr="00340656">
        <w:rPr>
          <w:i/>
        </w:rPr>
        <w:t>risk</w:t>
      </w:r>
      <w:proofErr w:type="spellEnd"/>
      <w:r w:rsidR="00BD07E7" w:rsidRPr="00340656">
        <w:rPr>
          <w:i/>
        </w:rPr>
        <w:t>(</w:t>
      </w:r>
      <w:proofErr w:type="gramEnd"/>
      <w:r w:rsidR="00BD07E7" w:rsidRPr="00340656">
        <w:rPr>
          <w:i/>
        </w:rPr>
        <w:t>)</w:t>
      </w:r>
      <w:r w:rsidR="00BD07E7">
        <w:t xml:space="preserve"> is supplied as 0.95. Then, for a “less than” constraint,</w:t>
      </w:r>
      <w:r w:rsidR="00BD07E7" w:rsidRPr="00BD07E7">
        <w:t xml:space="preserve"> </w:t>
      </w:r>
      <w:proofErr w:type="spellStart"/>
      <w:r w:rsidR="00BD07E7">
        <w:t>δ</w:t>
      </w:r>
      <w:r w:rsidR="00BD07E7" w:rsidRPr="00340656">
        <w:rPr>
          <w:i/>
        </w:rPr>
        <w:t>o</w:t>
      </w:r>
      <w:proofErr w:type="spellEnd"/>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w:t>
      </w:r>
      <w:proofErr w:type="spellStart"/>
      <w:r w:rsidR="00BD07E7">
        <w:t>δ</w:t>
      </w:r>
      <w:r w:rsidR="00BD07E7" w:rsidRPr="00340656">
        <w:rPr>
          <w:i/>
        </w:rPr>
        <w:t>o</w:t>
      </w:r>
      <w:proofErr w:type="spellEnd"/>
      <w:r w:rsidR="00425624">
        <w:t>.</w:t>
      </w:r>
      <w:r w:rsidR="00BD07E7">
        <w:t xml:space="preserve"> Similarly, for a “greater than” constraint, </w:t>
      </w:r>
      <w:proofErr w:type="spellStart"/>
      <w:r w:rsidR="00BD07E7">
        <w:t>δ</w:t>
      </w:r>
      <w:r w:rsidR="00BD07E7" w:rsidRPr="00340656">
        <w:rPr>
          <w:i/>
        </w:rPr>
        <w:t>o</w:t>
      </w:r>
      <w:proofErr w:type="spellEnd"/>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w:t>
      </w:r>
      <w:proofErr w:type="spellStart"/>
      <w:r w:rsidR="00BD07E7">
        <w:t>δ</w:t>
      </w:r>
      <w:r w:rsidR="00BD07E7" w:rsidRPr="00340656">
        <w:rPr>
          <w:i/>
        </w:rPr>
        <w:t>o</w:t>
      </w:r>
      <w:proofErr w:type="spellEnd"/>
      <w:r w:rsidR="00425624">
        <w:t xml:space="preserve">. In </w:t>
      </w:r>
      <w:proofErr w:type="gramStart"/>
      <w:r w:rsidR="00425624">
        <w:t>both of these</w:t>
      </w:r>
      <w:proofErr w:type="gramEnd"/>
      <w:r w:rsidR="00425624">
        <w:t xml:space="preserv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w:t>
      </w:r>
      <w:proofErr w:type="spellStart"/>
      <w:r>
        <w:t>δ</w:t>
      </w:r>
      <w:r w:rsidRPr="00340656">
        <w:rPr>
          <w:i/>
        </w:rPr>
        <w:t>o</w:t>
      </w:r>
      <w:proofErr w:type="spellEnd"/>
      <w:r>
        <w:t xml:space="preserve">. The opposite applies for “greater than” constraints. Suppose that </w:t>
      </w:r>
      <w:proofErr w:type="spellStart"/>
      <w:r w:rsidRPr="00340656">
        <w:rPr>
          <w:i/>
        </w:rPr>
        <w:t>opt_</w:t>
      </w:r>
      <w:proofErr w:type="gramStart"/>
      <w:r w:rsidRPr="00340656">
        <w:rPr>
          <w:i/>
        </w:rPr>
        <w:t>risk</w:t>
      </w:r>
      <w:proofErr w:type="spellEnd"/>
      <w:r w:rsidRPr="00340656">
        <w:rPr>
          <w:i/>
        </w:rPr>
        <w:t>(</w:t>
      </w:r>
      <w:proofErr w:type="gramEnd"/>
      <w:r w:rsidRPr="00340656">
        <w:rPr>
          <w:i/>
        </w:rPr>
        <w:t>)</w:t>
      </w:r>
      <w:r>
        <w:t xml:space="preserve"> is supplied as 0.</w:t>
      </w:r>
      <w:r w:rsidR="00A00A0D">
        <w:t>0</w:t>
      </w:r>
      <w:r>
        <w:t>5. Then, for a “less than” constraint,</w:t>
      </w:r>
      <w:r w:rsidRPr="00BD07E7">
        <w:t xml:space="preserve"> </w:t>
      </w:r>
      <w:proofErr w:type="spellStart"/>
      <w:r>
        <w:t>δ</w:t>
      </w:r>
      <w:r w:rsidRPr="00340656">
        <w:rPr>
          <w:i/>
        </w:rPr>
        <w:t>o</w:t>
      </w:r>
      <w:proofErr w:type="spellEnd"/>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w:t>
      </w:r>
      <w:proofErr w:type="spellStart"/>
      <w:r>
        <w:t>δ</w:t>
      </w:r>
      <w:r w:rsidRPr="00340656">
        <w:rPr>
          <w:i/>
        </w:rPr>
        <w:t>o</w:t>
      </w:r>
      <w:proofErr w:type="spellEnd"/>
      <w:r>
        <w:t xml:space="preserve">. Similarly, for a “greater than” constraint, </w:t>
      </w:r>
      <w:proofErr w:type="spellStart"/>
      <w:r>
        <w:t>δ</w:t>
      </w:r>
      <w:r w:rsidRPr="00340656">
        <w:rPr>
          <w:i/>
        </w:rPr>
        <w:t>o</w:t>
      </w:r>
      <w:proofErr w:type="spellEnd"/>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w:t>
      </w:r>
      <w:proofErr w:type="spellStart"/>
      <w:r>
        <w:t>δ</w:t>
      </w:r>
      <w:r w:rsidRPr="00340656">
        <w:rPr>
          <w:i/>
        </w:rPr>
        <w:t>o</w:t>
      </w:r>
      <w:proofErr w:type="spellEnd"/>
      <w:r>
        <w:t>.</w:t>
      </w:r>
    </w:p>
    <w:p w14:paraId="7BFB4C3B" w14:textId="77777777" w:rsidR="00340656" w:rsidRDefault="00A00A0D" w:rsidP="00A00A0D">
      <w:pPr>
        <w:pStyle w:val="Heading3"/>
      </w:pPr>
      <w:bookmarkStart w:id="2258" w:name="_Toc32564179"/>
      <w:r>
        <w:t xml:space="preserve">8.2.9 </w:t>
      </w:r>
      <w:proofErr w:type="gramStart"/>
      <w:r>
        <w:t xml:space="preserve">Jacobian </w:t>
      </w:r>
      <w:r w:rsidR="004D4754">
        <w:t xml:space="preserve"> and</w:t>
      </w:r>
      <w:proofErr w:type="gramEnd"/>
      <w:r w:rsidR="004D4754">
        <w:t xml:space="preserve"> Response </w:t>
      </w:r>
      <w:r>
        <w:t>Matrices</w:t>
      </w:r>
      <w:bookmarkEnd w:id="2258"/>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proofErr w:type="spellStart"/>
      <w:r>
        <w:rPr>
          <w:i/>
        </w:rPr>
        <w:t>opt_</w:t>
      </w:r>
      <w:proofErr w:type="gramStart"/>
      <w:r>
        <w:rPr>
          <w:i/>
        </w:rPr>
        <w:t>risk</w:t>
      </w:r>
      <w:proofErr w:type="spellEnd"/>
      <w:r>
        <w:rPr>
          <w:i/>
        </w:rPr>
        <w:t>(</w:t>
      </w:r>
      <w:proofErr w:type="gramEnd"/>
      <w:r>
        <w:rPr>
          <w:i/>
        </w:rPr>
        <w:t>)</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 xml:space="preserve">optimization process. In </w:t>
      </w:r>
      <w:proofErr w:type="gramStart"/>
      <w:r>
        <w:t>fact</w:t>
      </w:r>
      <w:proofErr w:type="gramEnd"/>
      <w:r w:rsidR="00AA032B">
        <w:t xml:space="preserve"> PESTPP-OPT can calculate </w:t>
      </w:r>
      <w:r w:rsidR="00AA032B">
        <w:lastRenderedPageBreak/>
        <w:t xml:space="preserve">values for </w:t>
      </w:r>
      <w:proofErr w:type="spellStart"/>
      <w:r w:rsidR="00AA032B">
        <w:t>δ</w:t>
      </w:r>
      <w:r w:rsidR="00AA032B" w:rsidRPr="00B3540B">
        <w:rPr>
          <w:i/>
        </w:rPr>
        <w:t>o</w:t>
      </w:r>
      <w:proofErr w:type="spellEnd"/>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proofErr w:type="spellStart"/>
      <w:r>
        <w:rPr>
          <w:i/>
        </w:rPr>
        <w:t>opt_recalc_fosm_</w:t>
      </w:r>
      <w:proofErr w:type="gramStart"/>
      <w:r>
        <w:rPr>
          <w:i/>
        </w:rPr>
        <w:t>every</w:t>
      </w:r>
      <w:proofErr w:type="spellEnd"/>
      <w:r>
        <w:rPr>
          <w:i/>
        </w:rPr>
        <w:t>(</w:t>
      </w:r>
      <w:proofErr w:type="gramEnd"/>
      <w:r>
        <w:rPr>
          <w:i/>
        </w:rPr>
        <w:t>)</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proofErr w:type="spellStart"/>
      <w:r w:rsidR="00B3540B">
        <w:rPr>
          <w:i/>
        </w:rPr>
        <w:t>opt_recalc_fosm_</w:t>
      </w:r>
      <w:proofErr w:type="gramStart"/>
      <w:r w:rsidR="00B3540B">
        <w:rPr>
          <w:i/>
        </w:rPr>
        <w:t>every</w:t>
      </w:r>
      <w:proofErr w:type="spellEnd"/>
      <w:r w:rsidR="00B3540B">
        <w:rPr>
          <w:i/>
        </w:rPr>
        <w:t>(</w:t>
      </w:r>
      <w:proofErr w:type="gramEnd"/>
      <w:r w:rsidR="00B3540B">
        <w:rPr>
          <w:i/>
        </w:rPr>
        <w:t>)</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w:t>
      </w:r>
      <w:proofErr w:type="spellStart"/>
      <w:r w:rsidR="00CA7A84">
        <w:t>δ</w:t>
      </w:r>
      <w:r w:rsidR="00CA7A84" w:rsidRPr="00CA7A84">
        <w:rPr>
          <w:i/>
        </w:rPr>
        <w:t>o</w:t>
      </w:r>
      <w:proofErr w:type="spellEnd"/>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proofErr w:type="spellStart"/>
      <w:r w:rsidRPr="00CA7A84">
        <w:rPr>
          <w:i/>
        </w:rPr>
        <w:t>base_</w:t>
      </w:r>
      <w:proofErr w:type="gramStart"/>
      <w:r w:rsidRPr="00CA7A84">
        <w:rPr>
          <w:i/>
        </w:rPr>
        <w:t>jacobian</w:t>
      </w:r>
      <w:proofErr w:type="spellEnd"/>
      <w:r w:rsidRPr="00CA7A84">
        <w:rPr>
          <w:i/>
        </w:rPr>
        <w:t>(</w:t>
      </w:r>
      <w:proofErr w:type="gramEnd"/>
      <w:r w:rsidRPr="00CA7A84">
        <w:rPr>
          <w:i/>
        </w:rPr>
        <w:t>)</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w:t>
      </w:r>
      <w:proofErr w:type="gramStart"/>
      <w:r>
        <w:t xml:space="preserve">extension </w:t>
      </w:r>
      <w:r>
        <w:rPr>
          <w:i/>
        </w:rPr>
        <w:t>.</w:t>
      </w:r>
      <w:proofErr w:type="spellStart"/>
      <w:r>
        <w:rPr>
          <w:i/>
        </w:rPr>
        <w:t>jco</w:t>
      </w:r>
      <w:proofErr w:type="spellEnd"/>
      <w:proofErr w:type="gramEnd"/>
      <w:r>
        <w:t xml:space="preserve"> or </w:t>
      </w:r>
      <w:r>
        <w:rPr>
          <w:i/>
        </w:rPr>
        <w:t>.</w:t>
      </w:r>
      <w:proofErr w:type="spellStart"/>
      <w:r>
        <w:rPr>
          <w:i/>
        </w:rPr>
        <w:t>jcb</w:t>
      </w:r>
      <w:proofErr w:type="spellEnd"/>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w:t>
      </w:r>
      <w:proofErr w:type="spellStart"/>
      <w:r w:rsidR="00CA7A84">
        <w:t>δ</w:t>
      </w:r>
      <w:r w:rsidR="00CA7A84" w:rsidRPr="00CA7A84">
        <w:rPr>
          <w:i/>
        </w:rPr>
        <w:t>o</w:t>
      </w:r>
      <w:proofErr w:type="spellEnd"/>
      <w:r w:rsidR="00CA7A84">
        <w:t xml:space="preserve"> values for </w:t>
      </w:r>
      <w:r>
        <w:t xml:space="preserve">constraint-relevant </w:t>
      </w:r>
      <w:r w:rsidR="00CA7A84">
        <w:t xml:space="preserve">model outputs. </w:t>
      </w:r>
      <w:r w:rsidR="00F31582">
        <w:t>U</w:t>
      </w:r>
      <w:r>
        <w:t xml:space="preserve">sing the </w:t>
      </w:r>
      <w:proofErr w:type="spellStart"/>
      <w:proofErr w:type="gramStart"/>
      <w:r>
        <w:rPr>
          <w:i/>
        </w:rPr>
        <w:t>parcov</w:t>
      </w:r>
      <w:proofErr w:type="spellEnd"/>
      <w:r>
        <w:rPr>
          <w:i/>
        </w:rPr>
        <w:t>(</w:t>
      </w:r>
      <w:proofErr w:type="gramEnd"/>
      <w:r>
        <w:rPr>
          <w:i/>
        </w:rPr>
        <w:t xml:space="preserve">) </w:t>
      </w:r>
      <w:r>
        <w:t>control variable, a user may 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w:t>
      </w:r>
      <w:proofErr w:type="spellStart"/>
      <w:r>
        <w:t>δ</w:t>
      </w:r>
      <w:r w:rsidRPr="00330AFA">
        <w:rPr>
          <w:i/>
        </w:rPr>
        <w:t>o</w:t>
      </w:r>
      <w:proofErr w:type="spellEnd"/>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proofErr w:type="spellStart"/>
      <w:r w:rsidR="00A774C2">
        <w:t>δ</w:t>
      </w:r>
      <w:r w:rsidR="00A774C2" w:rsidRPr="00A774C2">
        <w:rPr>
          <w:i/>
        </w:rPr>
        <w:t>o</w:t>
      </w:r>
      <w:proofErr w:type="spellEnd"/>
      <w:r w:rsidR="00A774C2">
        <w:t xml:space="preserve"> is calculated using post-calibration uncertainties.</w:t>
      </w:r>
    </w:p>
    <w:p w14:paraId="2378E3F2" w14:textId="77777777" w:rsidR="00CA7A84" w:rsidRDefault="006C3A1E" w:rsidP="006C3A1E">
      <w:pPr>
        <w:pStyle w:val="Heading3"/>
      </w:pPr>
      <w:bookmarkStart w:id="2259" w:name="_Toc32564180"/>
      <w:r>
        <w:t>8.2.10 Solution Convergence</w:t>
      </w:r>
      <w:bookmarkEnd w:id="2259"/>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w:t>
      </w:r>
      <w:r w:rsidR="006C3A1E">
        <w:lastRenderedPageBreak/>
        <w:t>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proofErr w:type="spellStart"/>
      <w:r w:rsidR="006C3A1E">
        <w:rPr>
          <w:i/>
        </w:rPr>
        <w:t>opt_iter_</w:t>
      </w:r>
      <w:proofErr w:type="gramStart"/>
      <w:r w:rsidR="006C3A1E">
        <w:rPr>
          <w:i/>
        </w:rPr>
        <w:t>tol</w:t>
      </w:r>
      <w:proofErr w:type="spellEnd"/>
      <w:r w:rsidR="006C3A1E">
        <w:rPr>
          <w:i/>
        </w:rPr>
        <w:t>(</w:t>
      </w:r>
      <w:proofErr w:type="gramEnd"/>
      <w:r w:rsidR="006C3A1E">
        <w:rPr>
          <w:i/>
        </w:rPr>
        <w:t>)</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proofErr w:type="spellStart"/>
      <w:r>
        <w:rPr>
          <w:i/>
        </w:rPr>
        <w:t>opt_coin_</w:t>
      </w:r>
      <w:proofErr w:type="gramStart"/>
      <w:r>
        <w:rPr>
          <w:i/>
        </w:rPr>
        <w:t>log</w:t>
      </w:r>
      <w:proofErr w:type="spellEnd"/>
      <w:r>
        <w:rPr>
          <w:i/>
        </w:rPr>
        <w:t>(</w:t>
      </w:r>
      <w:proofErr w:type="gramEnd"/>
      <w:r>
        <w:rPr>
          <w:i/>
        </w:rPr>
        <w:t>)</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proofErr w:type="spellStart"/>
      <w:proofErr w:type="gramStart"/>
      <w:r>
        <w:rPr>
          <w:i/>
        </w:rPr>
        <w:t>case.coin</w:t>
      </w:r>
      <w:proofErr w:type="gramEnd"/>
      <w:r>
        <w:rPr>
          <w:i/>
        </w:rPr>
        <w:t>_log</w:t>
      </w:r>
      <w:proofErr w:type="spellEnd"/>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w:t>
      </w:r>
      <w:proofErr w:type="gramStart"/>
      <w:r>
        <w:t>However</w:t>
      </w:r>
      <w:proofErr w:type="gramEnd"/>
      <w:r>
        <w:t xml:space="preserve">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260" w:name="_Toc32564181"/>
      <w:r>
        <w:t>8.2.11 Other Control Variables</w:t>
      </w:r>
      <w:bookmarkEnd w:id="2260"/>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261" w:name="_Toc32564182"/>
      <w:r>
        <w:t>8.2.1</w:t>
      </w:r>
      <w:r w:rsidR="000559C9">
        <w:t>2</w:t>
      </w:r>
      <w:r>
        <w:t xml:space="preserve"> </w:t>
      </w:r>
      <w:r w:rsidR="00DE3FBE">
        <w:t>Final Model Run</w:t>
      </w:r>
      <w:bookmarkEnd w:id="2261"/>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proofErr w:type="spellStart"/>
      <w:r w:rsidR="00EC4717">
        <w:rPr>
          <w:i/>
        </w:rPr>
        <w:t>opt_skip_</w:t>
      </w:r>
      <w:proofErr w:type="gramStart"/>
      <w:r w:rsidR="00EC4717">
        <w:rPr>
          <w:i/>
        </w:rPr>
        <w:t>final</w:t>
      </w:r>
      <w:proofErr w:type="spellEnd"/>
      <w:r w:rsidR="00D97A4A">
        <w:rPr>
          <w:i/>
        </w:rPr>
        <w:t>(</w:t>
      </w:r>
      <w:proofErr w:type="gramEnd"/>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262" w:name="_Toc32564183"/>
      <w:r>
        <w:t>8.2.13 Restarts</w:t>
      </w:r>
      <w:bookmarkEnd w:id="2262"/>
    </w:p>
    <w:p w14:paraId="066F6DDA" w14:textId="5D2DC564" w:rsidR="00D00C99" w:rsidRDefault="00D00C99" w:rsidP="00D00C99">
      <w:r>
        <w:t xml:space="preserve">As presently programmed, a </w:t>
      </w:r>
      <w:proofErr w:type="gramStart"/>
      <w:r>
        <w:t>prematurely-terminated</w:t>
      </w:r>
      <w:proofErr w:type="gramEnd"/>
      <w:r>
        <w:t xml:space="preserve"> PESTPP-OPT run cannot be restarted.</w:t>
      </w:r>
      <w:r w:rsidR="00425F15">
        <w:t xml:space="preserve">  However, PESTPP-OPT does support use of the </w:t>
      </w:r>
      <w:proofErr w:type="spellStart"/>
      <w:r w:rsidR="00425F15" w:rsidRPr="003F6DDD">
        <w:rPr>
          <w:i/>
        </w:rPr>
        <w:t>hotstart_</w:t>
      </w:r>
      <w:proofErr w:type="gramStart"/>
      <w:r w:rsidR="00425F15" w:rsidRPr="003F6DDD">
        <w:rPr>
          <w:i/>
        </w:rPr>
        <w:t>resfile</w:t>
      </w:r>
      <w:proofErr w:type="spellEnd"/>
      <w:r w:rsidR="003F6DDD" w:rsidRPr="003F6DDD">
        <w:rPr>
          <w:i/>
        </w:rPr>
        <w:t>(</w:t>
      </w:r>
      <w:proofErr w:type="gramEnd"/>
      <w:r w:rsidR="003F6DDD" w:rsidRPr="003F6DDD">
        <w:rPr>
          <w:i/>
        </w:rPr>
        <w:t>)</w:t>
      </w:r>
      <w:r w:rsidR="00425F15">
        <w:t xml:space="preserve"> and </w:t>
      </w:r>
      <w:proofErr w:type="spellStart"/>
      <w:r w:rsidR="00425F15" w:rsidRPr="003F6DDD">
        <w:rPr>
          <w:i/>
        </w:rPr>
        <w:t>base_jacobian</w:t>
      </w:r>
      <w:proofErr w:type="spellEnd"/>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263" w:name="_Toc32564184"/>
      <w:r>
        <w:t>8.2.14 Zero Run Solution</w:t>
      </w:r>
      <w:bookmarkEnd w:id="2263"/>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proofErr w:type="spellStart"/>
      <w:r>
        <w:rPr>
          <w:i/>
        </w:rPr>
        <w:t>base_</w:t>
      </w:r>
      <w:proofErr w:type="gramStart"/>
      <w:r>
        <w:rPr>
          <w:i/>
        </w:rPr>
        <w:t>jacobian</w:t>
      </w:r>
      <w:proofErr w:type="spellEnd"/>
      <w:r w:rsidR="000F053D">
        <w:rPr>
          <w:i/>
        </w:rPr>
        <w:t>(</w:t>
      </w:r>
      <w:proofErr w:type="gramEnd"/>
      <w:r w:rsidR="000F053D">
        <w:rPr>
          <w:i/>
        </w:rPr>
        <w:t>)</w:t>
      </w:r>
      <w:r>
        <w:t xml:space="preserve">, </w:t>
      </w:r>
      <w:proofErr w:type="spellStart"/>
      <w:r>
        <w:rPr>
          <w:i/>
        </w:rPr>
        <w:t>hotstart_resfile</w:t>
      </w:r>
      <w:proofErr w:type="spellEnd"/>
      <w:r w:rsidR="000F053D">
        <w:rPr>
          <w:i/>
        </w:rPr>
        <w:t>()</w:t>
      </w:r>
      <w:r>
        <w:rPr>
          <w:b/>
          <w:i/>
        </w:rPr>
        <w:t xml:space="preserve"> </w:t>
      </w:r>
      <w:r>
        <w:t xml:space="preserve">and </w:t>
      </w:r>
      <w:proofErr w:type="spellStart"/>
      <w:r>
        <w:rPr>
          <w:i/>
        </w:rPr>
        <w:t>opt_skip_final</w:t>
      </w:r>
      <w:proofErr w:type="spellEnd"/>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w:t>
      </w:r>
      <w:r w:rsidR="00116F9E">
        <w:lastRenderedPageBreak/>
        <w:t xml:space="preserve">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264" w:name="_Toc32564185"/>
      <w:r>
        <w:t>8.3 PESTPP-OPT Output Files</w:t>
      </w:r>
      <w:bookmarkEnd w:id="2264"/>
    </w:p>
    <w:p w14:paraId="5C62BDF2" w14:textId="77777777" w:rsidR="000559C9" w:rsidRPr="00745C7C" w:rsidRDefault="004A7F99" w:rsidP="004A7F99">
      <w:r>
        <w:t xml:space="preserve">Files recorded by PESTPP-OPT are listed in the following table. The contents of this table </w:t>
      </w:r>
      <w:proofErr w:type="gramStart"/>
      <w:r>
        <w:t>are based on the assumption</w:t>
      </w:r>
      <w:proofErr w:type="gramEnd"/>
      <w:r>
        <w:t xml:space="preserve">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679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proofErr w:type="spellStart"/>
            <w:r w:rsidRPr="00C40A21">
              <w:rPr>
                <w:rFonts w:ascii="Arial" w:hAnsi="Arial" w:cs="Arial"/>
                <w:i/>
                <w:sz w:val="18"/>
                <w:szCs w:val="18"/>
              </w:rPr>
              <w:t>case.rec</w:t>
            </w:r>
            <w:proofErr w:type="spellEnd"/>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proofErr w:type="spellStart"/>
            <w:r w:rsidRPr="00C40A21">
              <w:rPr>
                <w:rFonts w:ascii="Arial" w:hAnsi="Arial" w:cs="Arial"/>
                <w:i/>
                <w:sz w:val="18"/>
                <w:szCs w:val="18"/>
              </w:rPr>
              <w:t>case.par</w:t>
            </w:r>
            <w:proofErr w:type="spellEnd"/>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case.N.par</w:t>
            </w:r>
            <w:proofErr w:type="spellEnd"/>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w:t>
            </w:r>
            <w:proofErr w:type="gramStart"/>
            <w:r w:rsidRPr="00C40A21">
              <w:rPr>
                <w:rFonts w:ascii="Arial" w:hAnsi="Arial" w:cs="Arial"/>
                <w:sz w:val="18"/>
                <w:szCs w:val="18"/>
              </w:rPr>
              <w:t>parameter value file listing parameters</w:t>
            </w:r>
            <w:proofErr w:type="gramEnd"/>
            <w:r w:rsidRPr="00C40A21">
              <w:rPr>
                <w:rFonts w:ascii="Arial" w:hAnsi="Arial" w:cs="Arial"/>
                <w:sz w:val="18"/>
                <w:szCs w:val="18"/>
              </w:rPr>
              <w:t xml:space="preserve">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proofErr w:type="gramStart"/>
            <w:r w:rsidRPr="00C40A21">
              <w:rPr>
                <w:rFonts w:ascii="Arial" w:hAnsi="Arial" w:cs="Arial"/>
                <w:sz w:val="18"/>
                <w:szCs w:val="18"/>
              </w:rPr>
              <w:t>A residuals file,</w:t>
            </w:r>
            <w:proofErr w:type="gramEnd"/>
            <w:r w:rsidRPr="00C40A21">
              <w:rPr>
                <w:rFonts w:ascii="Arial" w:hAnsi="Arial" w:cs="Arial"/>
                <w:sz w:val="18"/>
                <w:szCs w:val="18"/>
              </w:rPr>
              <w:t xml:space="preserv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w:t>
            </w:r>
            <w:proofErr w:type="gramStart"/>
            <w:r w:rsidRPr="00C40A21">
              <w:rPr>
                <w:rFonts w:ascii="Arial" w:hAnsi="Arial" w:cs="Arial"/>
                <w:sz w:val="18"/>
                <w:szCs w:val="18"/>
              </w:rPr>
              <w:t>However</w:t>
            </w:r>
            <w:proofErr w:type="gramEnd"/>
            <w:r w:rsidRPr="00C40A21">
              <w:rPr>
                <w:rFonts w:ascii="Arial" w:hAnsi="Arial" w:cs="Arial"/>
                <w:sz w:val="18"/>
                <w:szCs w:val="18"/>
              </w:rPr>
              <w:t xml:space="preserve">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6111E459" w:rsidR="00E877AD" w:rsidRPr="00C40A21" w:rsidRDefault="00E877AD" w:rsidP="00E1553A">
            <w:pPr>
              <w:rPr>
                <w:rFonts w:ascii="Arial" w:hAnsi="Arial" w:cs="Arial"/>
                <w:i/>
                <w:sz w:val="18"/>
                <w:szCs w:val="18"/>
              </w:rPr>
            </w:pPr>
            <w:proofErr w:type="spellStart"/>
            <w:r w:rsidRPr="00C40A21">
              <w:rPr>
                <w:rFonts w:ascii="Arial" w:hAnsi="Arial" w:cs="Arial"/>
                <w:i/>
                <w:sz w:val="18"/>
                <w:szCs w:val="18"/>
              </w:rPr>
              <w:t>case.N.</w:t>
            </w:r>
            <w:r w:rsidR="00D61C30">
              <w:rPr>
                <w:rFonts w:ascii="Arial" w:hAnsi="Arial" w:cs="Arial"/>
                <w:i/>
                <w:sz w:val="18"/>
                <w:szCs w:val="18"/>
              </w:rPr>
              <w:t>jcb.</w:t>
            </w:r>
            <w:r w:rsidRPr="00C40A21">
              <w:rPr>
                <w:rFonts w:ascii="Arial" w:hAnsi="Arial" w:cs="Arial"/>
                <w:i/>
                <w:sz w:val="18"/>
                <w:szCs w:val="18"/>
              </w:rPr>
              <w:t>rei</w:t>
            </w:r>
            <w:proofErr w:type="spellEnd"/>
          </w:p>
        </w:tc>
        <w:tc>
          <w:tcPr>
            <w:tcW w:w="7007" w:type="dxa"/>
            <w:shd w:val="clear" w:color="auto" w:fill="auto"/>
          </w:tcPr>
          <w:p w14:paraId="3CD20FE4" w14:textId="62395AEB" w:rsidR="00E877AD" w:rsidRPr="00C40A21" w:rsidRDefault="00E877AD" w:rsidP="00D61C30">
            <w:pPr>
              <w:rPr>
                <w:rFonts w:ascii="Arial" w:hAnsi="Arial" w:cs="Arial"/>
                <w:sz w:val="18"/>
                <w:szCs w:val="18"/>
              </w:rPr>
            </w:pPr>
            <w:r w:rsidRPr="00C40A21">
              <w:rPr>
                <w:rFonts w:ascii="Arial" w:hAnsi="Arial" w:cs="Arial"/>
                <w:sz w:val="18"/>
                <w:szCs w:val="18"/>
              </w:rPr>
              <w:t>A residuals file calculated using the value</w:t>
            </w:r>
            <w:r w:rsidR="00D61C30">
              <w:rPr>
                <w:rFonts w:ascii="Arial" w:hAnsi="Arial" w:cs="Arial"/>
                <w:sz w:val="18"/>
                <w:szCs w:val="18"/>
              </w:rPr>
              <w:t>s for decision variables used when evaluating the response/</w:t>
            </w:r>
            <w:proofErr w:type="spellStart"/>
            <w:r w:rsidR="00D61C30">
              <w:rPr>
                <w:rFonts w:ascii="Arial" w:hAnsi="Arial" w:cs="Arial"/>
                <w:sz w:val="18"/>
                <w:szCs w:val="18"/>
              </w:rPr>
              <w:t>jacobian</w:t>
            </w:r>
            <w:proofErr w:type="spellEnd"/>
            <w:r w:rsidR="00D61C30">
              <w:rPr>
                <w:rFonts w:ascii="Arial" w:hAnsi="Arial" w:cs="Arial"/>
                <w:sz w:val="18"/>
                <w:szCs w:val="18"/>
              </w:rPr>
              <w:t xml:space="preserve"> matrix at the start of iteration N</w:t>
            </w:r>
            <w:r w:rsidRPr="00C40A21">
              <w:rPr>
                <w:rFonts w:ascii="Arial" w:hAnsi="Arial" w:cs="Arial"/>
                <w:sz w:val="18"/>
                <w:szCs w:val="18"/>
              </w:rPr>
              <w:t>.</w:t>
            </w:r>
          </w:p>
        </w:tc>
      </w:tr>
      <w:tr w:rsidR="00D61C30" w:rsidRPr="005546A4" w14:paraId="03F98037" w14:textId="77777777" w:rsidTr="00C40A21">
        <w:trPr>
          <w:cantSplit/>
        </w:trPr>
        <w:tc>
          <w:tcPr>
            <w:tcW w:w="2235" w:type="dxa"/>
            <w:shd w:val="clear" w:color="auto" w:fill="auto"/>
          </w:tcPr>
          <w:p w14:paraId="234CA6F6" w14:textId="42D12D70" w:rsidR="00D61C30" w:rsidRPr="00C40A21" w:rsidRDefault="00D61C30" w:rsidP="00E1553A">
            <w:pPr>
              <w:rPr>
                <w:rFonts w:ascii="Arial" w:hAnsi="Arial" w:cs="Arial"/>
                <w:i/>
                <w:sz w:val="18"/>
                <w:szCs w:val="18"/>
              </w:rPr>
            </w:pPr>
            <w:proofErr w:type="spellStart"/>
            <w:r>
              <w:rPr>
                <w:rFonts w:ascii="Arial" w:hAnsi="Arial" w:cs="Arial"/>
                <w:i/>
                <w:sz w:val="18"/>
                <w:szCs w:val="18"/>
              </w:rPr>
              <w:t>case.N.sim.rei</w:t>
            </w:r>
            <w:proofErr w:type="spellEnd"/>
          </w:p>
        </w:tc>
        <w:tc>
          <w:tcPr>
            <w:tcW w:w="7007" w:type="dxa"/>
            <w:shd w:val="clear" w:color="auto" w:fill="auto"/>
          </w:tcPr>
          <w:p w14:paraId="4EADFE16" w14:textId="2E4F44FE" w:rsidR="00D61C30" w:rsidRPr="00C40A21" w:rsidRDefault="00D61C30" w:rsidP="00D61C30">
            <w:pPr>
              <w:rPr>
                <w:rFonts w:ascii="Arial" w:hAnsi="Arial" w:cs="Arial"/>
                <w:sz w:val="18"/>
                <w:szCs w:val="18"/>
              </w:rPr>
            </w:pPr>
            <w:r>
              <w:rPr>
                <w:rFonts w:ascii="Arial" w:hAnsi="Arial" w:cs="Arial"/>
                <w:sz w:val="18"/>
                <w:szCs w:val="18"/>
              </w:rPr>
              <w:t>A residuals file containing the modelled constraint values calculated using the optimal decision variables at the end of iteration N</w:t>
            </w:r>
            <w:r w:rsidR="00FC3307">
              <w:rPr>
                <w:rFonts w:ascii="Arial" w:hAnsi="Arial" w:cs="Arial"/>
                <w:sz w:val="18"/>
                <w:szCs w:val="18"/>
              </w:rPr>
              <w:t>. Not written if solution is infeasible.</w:t>
            </w:r>
          </w:p>
        </w:tc>
      </w:tr>
      <w:tr w:rsidR="00D61C30" w:rsidRPr="005546A4" w14:paraId="1B4394C4" w14:textId="77777777" w:rsidTr="00C40A21">
        <w:trPr>
          <w:cantSplit/>
        </w:trPr>
        <w:tc>
          <w:tcPr>
            <w:tcW w:w="2235" w:type="dxa"/>
            <w:shd w:val="clear" w:color="auto" w:fill="auto"/>
          </w:tcPr>
          <w:p w14:paraId="4CA26D3C" w14:textId="412DD129" w:rsidR="00D61C30" w:rsidRDefault="00D61C30" w:rsidP="00E1553A">
            <w:pPr>
              <w:rPr>
                <w:rFonts w:ascii="Arial" w:hAnsi="Arial" w:cs="Arial"/>
                <w:i/>
                <w:sz w:val="18"/>
                <w:szCs w:val="18"/>
              </w:rPr>
            </w:pPr>
            <w:proofErr w:type="spellStart"/>
            <w:r>
              <w:rPr>
                <w:rFonts w:ascii="Arial" w:hAnsi="Arial" w:cs="Arial"/>
                <w:i/>
                <w:sz w:val="18"/>
                <w:szCs w:val="18"/>
              </w:rPr>
              <w:t>case.N.est.rei</w:t>
            </w:r>
            <w:proofErr w:type="spellEnd"/>
          </w:p>
        </w:tc>
        <w:tc>
          <w:tcPr>
            <w:tcW w:w="7007" w:type="dxa"/>
            <w:shd w:val="clear" w:color="auto" w:fill="auto"/>
          </w:tcPr>
          <w:p w14:paraId="0E457FC6" w14:textId="468222F7" w:rsidR="00D61C30" w:rsidRDefault="00D61C30" w:rsidP="00D61C30">
            <w:pPr>
              <w:rPr>
                <w:rFonts w:ascii="Arial" w:hAnsi="Arial" w:cs="Arial"/>
                <w:sz w:val="18"/>
                <w:szCs w:val="18"/>
              </w:rPr>
            </w:pPr>
            <w:r>
              <w:rPr>
                <w:rFonts w:ascii="Arial" w:hAnsi="Arial" w:cs="Arial"/>
                <w:sz w:val="18"/>
                <w:szCs w:val="18"/>
              </w:rPr>
              <w:t xml:space="preserve">A residuals file containing the estimated constraint (from the linear program) using the optimal decision variables at the end of iteration </w:t>
            </w:r>
            <w:proofErr w:type="gramStart"/>
            <w:r>
              <w:rPr>
                <w:rFonts w:ascii="Arial" w:hAnsi="Arial" w:cs="Arial"/>
                <w:sz w:val="18"/>
                <w:szCs w:val="18"/>
              </w:rPr>
              <w:t xml:space="preserve">N </w:t>
            </w:r>
            <w:r w:rsidR="00FC3307">
              <w:rPr>
                <w:rFonts w:ascii="Arial" w:hAnsi="Arial" w:cs="Arial"/>
                <w:sz w:val="18"/>
                <w:szCs w:val="18"/>
              </w:rPr>
              <w:t>.</w:t>
            </w:r>
            <w:proofErr w:type="gramEnd"/>
            <w:r w:rsidR="00FC3307">
              <w:rPr>
                <w:rFonts w:ascii="Arial" w:hAnsi="Arial" w:cs="Arial"/>
                <w:sz w:val="18"/>
                <w:szCs w:val="18"/>
              </w:rPr>
              <w:t xml:space="preserve"> Not written if solution is infeasible.</w:t>
            </w:r>
          </w:p>
        </w:tc>
      </w:tr>
      <w:tr w:rsidR="00D61C30" w:rsidRPr="005546A4" w14:paraId="27DB346E" w14:textId="77777777" w:rsidTr="00C40A21">
        <w:trPr>
          <w:cantSplit/>
        </w:trPr>
        <w:tc>
          <w:tcPr>
            <w:tcW w:w="2235" w:type="dxa"/>
            <w:shd w:val="clear" w:color="auto" w:fill="auto"/>
          </w:tcPr>
          <w:p w14:paraId="39B388F5" w14:textId="5C77C5BC" w:rsidR="00D61C30" w:rsidRDefault="00D61C30" w:rsidP="00E1553A">
            <w:pPr>
              <w:rPr>
                <w:rFonts w:ascii="Arial" w:hAnsi="Arial" w:cs="Arial"/>
                <w:i/>
                <w:sz w:val="18"/>
                <w:szCs w:val="18"/>
              </w:rPr>
            </w:pPr>
            <w:proofErr w:type="spellStart"/>
            <w:r>
              <w:rPr>
                <w:rFonts w:ascii="Arial" w:hAnsi="Arial" w:cs="Arial"/>
                <w:i/>
                <w:sz w:val="18"/>
                <w:szCs w:val="18"/>
              </w:rPr>
              <w:t>case.N.sim+fosm.rei</w:t>
            </w:r>
            <w:proofErr w:type="spellEnd"/>
          </w:p>
        </w:tc>
        <w:tc>
          <w:tcPr>
            <w:tcW w:w="7007" w:type="dxa"/>
            <w:shd w:val="clear" w:color="auto" w:fill="auto"/>
          </w:tcPr>
          <w:p w14:paraId="3799F1BA" w14:textId="553F3966" w:rsidR="00D61C30" w:rsidRDefault="00D61C30" w:rsidP="00D61C30">
            <w:pPr>
              <w:rPr>
                <w:rFonts w:ascii="Arial" w:hAnsi="Arial" w:cs="Arial"/>
                <w:sz w:val="18"/>
                <w:szCs w:val="18"/>
              </w:rPr>
            </w:pPr>
            <w:r>
              <w:rPr>
                <w:rFonts w:ascii="Arial" w:hAnsi="Arial" w:cs="Arial"/>
                <w:sz w:val="18"/>
                <w:szCs w:val="18"/>
              </w:rPr>
              <w:t>A residuals value containing the modelled constraint values plus the chance constraint (FOSM) offset values at the end of iteration N</w:t>
            </w:r>
            <w:r w:rsidR="00FC3307">
              <w:rPr>
                <w:rFonts w:ascii="Arial" w:hAnsi="Arial" w:cs="Arial"/>
                <w:sz w:val="18"/>
                <w:szCs w:val="18"/>
              </w:rPr>
              <w:t>. Only written if chance constraints are used. Not written if solution is infeasible.</w:t>
            </w:r>
          </w:p>
        </w:tc>
      </w:tr>
      <w:tr w:rsidR="00D61C30" w:rsidRPr="005546A4" w14:paraId="7C3C90E5" w14:textId="77777777" w:rsidTr="00C40A21">
        <w:trPr>
          <w:cantSplit/>
        </w:trPr>
        <w:tc>
          <w:tcPr>
            <w:tcW w:w="2235" w:type="dxa"/>
            <w:shd w:val="clear" w:color="auto" w:fill="auto"/>
          </w:tcPr>
          <w:p w14:paraId="59B49858" w14:textId="13C97632" w:rsidR="00D61C30" w:rsidRDefault="00D61C30" w:rsidP="00E1553A">
            <w:pPr>
              <w:rPr>
                <w:rFonts w:ascii="Arial" w:hAnsi="Arial" w:cs="Arial"/>
                <w:i/>
                <w:sz w:val="18"/>
                <w:szCs w:val="18"/>
              </w:rPr>
            </w:pPr>
            <w:proofErr w:type="spellStart"/>
            <w:r>
              <w:rPr>
                <w:rFonts w:ascii="Arial" w:hAnsi="Arial" w:cs="Arial"/>
                <w:i/>
                <w:sz w:val="18"/>
                <w:szCs w:val="18"/>
              </w:rPr>
              <w:t>case.N.est+fosm.rei</w:t>
            </w:r>
            <w:proofErr w:type="spellEnd"/>
          </w:p>
        </w:tc>
        <w:tc>
          <w:tcPr>
            <w:tcW w:w="7007" w:type="dxa"/>
            <w:shd w:val="clear" w:color="auto" w:fill="auto"/>
          </w:tcPr>
          <w:p w14:paraId="00454389" w14:textId="476DFAA9" w:rsidR="00D61C30" w:rsidRDefault="00D61C30" w:rsidP="00D61C30">
            <w:pPr>
              <w:rPr>
                <w:rFonts w:ascii="Arial" w:hAnsi="Arial" w:cs="Arial"/>
                <w:sz w:val="18"/>
                <w:szCs w:val="18"/>
              </w:rPr>
            </w:pPr>
            <w:r>
              <w:rPr>
                <w:rFonts w:ascii="Arial" w:hAnsi="Arial" w:cs="Arial"/>
                <w:sz w:val="18"/>
                <w:szCs w:val="18"/>
              </w:rPr>
              <w:t>A residuals value containing estimated constraint values plus the chance constraint (FOSM) offset values at the end of iteration N.</w:t>
            </w:r>
            <w:r w:rsidR="00FC3307">
              <w:rPr>
                <w:rFonts w:ascii="Arial" w:hAnsi="Arial" w:cs="Arial"/>
                <w:sz w:val="18"/>
                <w:szCs w:val="18"/>
              </w:rPr>
              <w:t xml:space="preserve"> Only written if the chance constraints are used.  Not written if solution is infeasible.</w:t>
            </w:r>
          </w:p>
        </w:tc>
      </w:tr>
      <w:tr w:rsidR="00E877AD" w:rsidRPr="005546A4" w14:paraId="7E49A1E7" w14:textId="77777777" w:rsidTr="00C40A21">
        <w:trPr>
          <w:cantSplit/>
        </w:trPr>
        <w:tc>
          <w:tcPr>
            <w:tcW w:w="2235" w:type="dxa"/>
            <w:shd w:val="clear" w:color="auto" w:fill="auto"/>
          </w:tcPr>
          <w:p w14:paraId="7C60B1F6" w14:textId="25139115" w:rsidR="00E877AD" w:rsidRPr="00C40A21" w:rsidRDefault="00E877AD" w:rsidP="00E1553A">
            <w:pPr>
              <w:rPr>
                <w:rFonts w:ascii="Arial" w:hAnsi="Arial" w:cs="Arial"/>
                <w:i/>
                <w:sz w:val="18"/>
                <w:szCs w:val="18"/>
              </w:rPr>
            </w:pPr>
            <w:r w:rsidRPr="00C40A21">
              <w:rPr>
                <w:rFonts w:ascii="Arial" w:hAnsi="Arial" w:cs="Arial"/>
                <w:i/>
                <w:sz w:val="18"/>
                <w:szCs w:val="18"/>
              </w:rPr>
              <w:t>case.</w:t>
            </w:r>
            <w:r w:rsidR="000C3797">
              <w:rPr>
                <w:rFonts w:ascii="Arial" w:hAnsi="Arial" w:cs="Arial"/>
                <w:i/>
                <w:sz w:val="18"/>
                <w:szCs w:val="18"/>
              </w:rPr>
              <w:t>log</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Performance log. This file is </w:t>
            </w:r>
            <w:proofErr w:type="gramStart"/>
            <w:r w:rsidRPr="00C40A21">
              <w:rPr>
                <w:rFonts w:ascii="Arial" w:hAnsi="Arial" w:cs="Arial"/>
                <w:sz w:val="18"/>
                <w:szCs w:val="18"/>
              </w:rPr>
              <w:t>similar to</w:t>
            </w:r>
            <w:proofErr w:type="gramEnd"/>
            <w:r w:rsidRPr="00C40A21">
              <w:rPr>
                <w:rFonts w:ascii="Arial" w:hAnsi="Arial" w:cs="Arial"/>
                <w:sz w:val="18"/>
                <w:szCs w:val="18"/>
              </w:rPr>
              <w:t xml:space="preserve">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proofErr w:type="spellStart"/>
            <w:proofErr w:type="gramStart"/>
            <w:r w:rsidRPr="00C40A21">
              <w:rPr>
                <w:rFonts w:ascii="Arial" w:hAnsi="Arial" w:cs="Arial"/>
                <w:i/>
                <w:sz w:val="18"/>
                <w:szCs w:val="18"/>
              </w:rPr>
              <w:t>case.coin</w:t>
            </w:r>
            <w:proofErr w:type="gramEnd"/>
            <w:r w:rsidRPr="00C40A21">
              <w:rPr>
                <w:rFonts w:ascii="Arial" w:hAnsi="Arial" w:cs="Arial"/>
                <w:i/>
                <w:sz w:val="18"/>
                <w:szCs w:val="18"/>
              </w:rPr>
              <w:t>_log</w:t>
            </w:r>
            <w:proofErr w:type="spellEnd"/>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proofErr w:type="spellStart"/>
            <w:r w:rsidRPr="00C40A21">
              <w:rPr>
                <w:rFonts w:ascii="Arial" w:hAnsi="Arial" w:cs="Arial"/>
                <w:i/>
                <w:sz w:val="18"/>
                <w:szCs w:val="18"/>
              </w:rPr>
              <w:t>case.rmr</w:t>
            </w:r>
            <w:proofErr w:type="spellEnd"/>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proofErr w:type="spellStart"/>
            <w:r w:rsidRPr="00C40A21">
              <w:rPr>
                <w:rFonts w:ascii="Arial" w:hAnsi="Arial" w:cs="Arial"/>
                <w:i/>
                <w:sz w:val="18"/>
                <w:szCs w:val="18"/>
              </w:rPr>
              <w:t>case.rnj</w:t>
            </w:r>
            <w:proofErr w:type="spellEnd"/>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 xml:space="preserve">used for </w:t>
            </w:r>
            <w:proofErr w:type="gramStart"/>
            <w:r w:rsidR="00D00C99" w:rsidRPr="00C40A21">
              <w:rPr>
                <w:rFonts w:ascii="Arial" w:hAnsi="Arial" w:cs="Arial"/>
                <w:sz w:val="18"/>
                <w:szCs w:val="18"/>
              </w:rPr>
              <w:t>run</w:t>
            </w:r>
            <w:proofErr w:type="gramEnd"/>
            <w:r w:rsidR="00D00C99" w:rsidRPr="00C40A21">
              <w:rPr>
                <w:rFonts w:ascii="Arial" w:hAnsi="Arial" w:cs="Arial"/>
                <w:sz w:val="18"/>
                <w:szCs w:val="18"/>
              </w:rPr>
              <w:t xml:space="preserve"> management.</w:t>
            </w:r>
          </w:p>
        </w:tc>
      </w:tr>
      <w:tr w:rsidR="00D01F70" w:rsidRPr="005546A4" w14:paraId="35BDA320" w14:textId="77777777" w:rsidTr="00C40A21">
        <w:trPr>
          <w:cantSplit/>
        </w:trPr>
        <w:tc>
          <w:tcPr>
            <w:tcW w:w="2235" w:type="dxa"/>
            <w:shd w:val="clear" w:color="auto" w:fill="auto"/>
          </w:tcPr>
          <w:p w14:paraId="2B3D0560" w14:textId="3F4AF282" w:rsidR="00D01F70" w:rsidRPr="00C40A21" w:rsidRDefault="00D01F70" w:rsidP="00E1553A">
            <w:pPr>
              <w:rPr>
                <w:rFonts w:ascii="Arial" w:hAnsi="Arial" w:cs="Arial"/>
                <w:i/>
                <w:sz w:val="18"/>
                <w:szCs w:val="18"/>
              </w:rPr>
            </w:pPr>
            <w:r>
              <w:rPr>
                <w:rFonts w:ascii="Arial" w:hAnsi="Arial" w:cs="Arial"/>
                <w:i/>
                <w:sz w:val="18"/>
                <w:szCs w:val="18"/>
              </w:rPr>
              <w:lastRenderedPageBreak/>
              <w:t>case.N.par_stack.csv</w:t>
            </w:r>
          </w:p>
        </w:tc>
        <w:tc>
          <w:tcPr>
            <w:tcW w:w="7007" w:type="dxa"/>
            <w:shd w:val="clear" w:color="auto" w:fill="auto"/>
          </w:tcPr>
          <w:p w14:paraId="5F03F43D" w14:textId="577EEF08" w:rsidR="00D01F70" w:rsidRPr="00C40A21" w:rsidRDefault="00D01F70" w:rsidP="00E1553A">
            <w:pPr>
              <w:rPr>
                <w:rFonts w:ascii="Arial" w:hAnsi="Arial" w:cs="Arial"/>
                <w:sz w:val="18"/>
                <w:szCs w:val="18"/>
              </w:rPr>
            </w:pPr>
            <w:r>
              <w:rPr>
                <w:rFonts w:ascii="Arial" w:hAnsi="Arial" w:cs="Arial"/>
                <w:sz w:val="18"/>
                <w:szCs w:val="18"/>
              </w:rPr>
              <w:t>Optional parameter stack saved each iteration</w:t>
            </w:r>
          </w:p>
        </w:tc>
      </w:tr>
      <w:tr w:rsidR="00D01F70" w:rsidRPr="005546A4" w14:paraId="2BEC13C1" w14:textId="77777777" w:rsidTr="00C40A21">
        <w:trPr>
          <w:cantSplit/>
        </w:trPr>
        <w:tc>
          <w:tcPr>
            <w:tcW w:w="2235" w:type="dxa"/>
            <w:shd w:val="clear" w:color="auto" w:fill="auto"/>
          </w:tcPr>
          <w:p w14:paraId="36DEEB0F" w14:textId="18882E1F" w:rsidR="00D01F70" w:rsidRDefault="00E85FE4" w:rsidP="00E1553A">
            <w:pPr>
              <w:rPr>
                <w:rFonts w:ascii="Arial" w:hAnsi="Arial" w:cs="Arial"/>
                <w:i/>
                <w:sz w:val="18"/>
                <w:szCs w:val="18"/>
              </w:rPr>
            </w:pPr>
            <w:r>
              <w:rPr>
                <w:rFonts w:ascii="Arial" w:hAnsi="Arial" w:cs="Arial"/>
                <w:i/>
                <w:sz w:val="18"/>
                <w:szCs w:val="18"/>
              </w:rPr>
              <w:t>c</w:t>
            </w:r>
            <w:r w:rsidR="00D01F70">
              <w:rPr>
                <w:rFonts w:ascii="Arial" w:hAnsi="Arial" w:cs="Arial"/>
                <w:i/>
                <w:sz w:val="18"/>
                <w:szCs w:val="18"/>
              </w:rPr>
              <w:t>ase.N.obs_stack.csv</w:t>
            </w:r>
          </w:p>
        </w:tc>
        <w:tc>
          <w:tcPr>
            <w:tcW w:w="7007" w:type="dxa"/>
            <w:shd w:val="clear" w:color="auto" w:fill="auto"/>
          </w:tcPr>
          <w:p w14:paraId="20EC7FB5" w14:textId="325FCA35" w:rsidR="00D01F70" w:rsidRDefault="00D01F70" w:rsidP="00E1553A">
            <w:pPr>
              <w:rPr>
                <w:rFonts w:ascii="Arial" w:hAnsi="Arial" w:cs="Arial"/>
                <w:sz w:val="18"/>
                <w:szCs w:val="18"/>
              </w:rPr>
            </w:pPr>
            <w:proofErr w:type="spellStart"/>
            <w:r>
              <w:rPr>
                <w:rFonts w:ascii="Arial" w:hAnsi="Arial" w:cs="Arial"/>
                <w:sz w:val="18"/>
                <w:szCs w:val="18"/>
              </w:rPr>
              <w:t>Opptional</w:t>
            </w:r>
            <w:proofErr w:type="spellEnd"/>
            <w:r>
              <w:rPr>
                <w:rFonts w:ascii="Arial" w:hAnsi="Arial" w:cs="Arial"/>
                <w:sz w:val="18"/>
                <w:szCs w:val="18"/>
              </w:rPr>
              <w:t xml:space="preserve"> observation stack saved each iteration</w:t>
            </w:r>
          </w:p>
        </w:tc>
      </w:tr>
    </w:tbl>
    <w:p w14:paraId="750CF547" w14:textId="0E6A50C5" w:rsidR="000559C9"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1FA955B5" w14:textId="3E49C6D0" w:rsidR="008624F5" w:rsidRDefault="008624F5" w:rsidP="008624F5"/>
    <w:p w14:paraId="2F5CED09" w14:textId="31F88364" w:rsidR="008624F5" w:rsidRDefault="008624F5" w:rsidP="008624F5"/>
    <w:p w14:paraId="25D57377" w14:textId="77777777" w:rsidR="008624F5" w:rsidRPr="008624F5" w:rsidRDefault="008624F5" w:rsidP="008624F5"/>
    <w:p w14:paraId="0D2AA333" w14:textId="77777777" w:rsidR="000559C9" w:rsidRDefault="00F8426F" w:rsidP="00F8426F">
      <w:pPr>
        <w:pStyle w:val="Heading2"/>
      </w:pPr>
      <w:bookmarkStart w:id="2265" w:name="_Toc32564186"/>
      <w:r>
        <w:t>8.4 Summary of Control Variables</w:t>
      </w:r>
      <w:bookmarkEnd w:id="2265"/>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w:t>
      </w:r>
      <w:proofErr w:type="gramStart"/>
      <w:r w:rsidR="00862B86">
        <w:rPr>
          <w:lang w:val="en-AU"/>
        </w:rPr>
        <w:t>particular control</w:t>
      </w:r>
      <w:proofErr w:type="gramEnd"/>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proofErr w:type="spellStart"/>
            <w:r w:rsidRPr="00C40A21">
              <w:rPr>
                <w:rFonts w:ascii="Calibri" w:hAnsi="Calibri" w:cs="Calibri"/>
                <w:i/>
                <w:sz w:val="18"/>
                <w:szCs w:val="18"/>
              </w:rPr>
              <w:t>opt_dec_var_</w:t>
            </w:r>
            <w:proofErr w:type="gramStart"/>
            <w:r w:rsidRPr="00C40A21">
              <w:rPr>
                <w:rFonts w:ascii="Calibri" w:hAnsi="Calibri" w:cs="Calibri"/>
                <w:i/>
                <w:sz w:val="18"/>
                <w:szCs w:val="18"/>
              </w:rPr>
              <w:t>groups</w:t>
            </w:r>
            <w:proofErr w:type="spellEnd"/>
            <w:r w:rsidRPr="00C40A21">
              <w:rPr>
                <w:rFonts w:ascii="Calibri" w:hAnsi="Calibri" w:cs="Calibri"/>
                <w:i/>
                <w:sz w:val="18"/>
                <w:szCs w:val="18"/>
              </w:rPr>
              <w:t>(</w:t>
            </w:r>
            <w:proofErr w:type="gramEnd"/>
            <w:r w:rsidRPr="00C40A21">
              <w:rPr>
                <w:rFonts w:ascii="Calibri" w:hAnsi="Calibri" w:cs="Calibri"/>
                <w:i/>
                <w:sz w:val="18"/>
                <w:szCs w:val="18"/>
              </w:rPr>
              <w:t>)</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proofErr w:type="spellStart"/>
            <w:r w:rsidRPr="00C40A21">
              <w:rPr>
                <w:rFonts w:ascii="Calibri" w:hAnsi="Calibri" w:cs="Calibri"/>
                <w:i/>
                <w:sz w:val="18"/>
                <w:szCs w:val="18"/>
                <w:lang w:val="en-AU"/>
              </w:rPr>
              <w:t>opt_external_dec_var_</w:t>
            </w:r>
            <w:proofErr w:type="gramStart"/>
            <w:r w:rsidRPr="00C40A21">
              <w:rPr>
                <w:rFonts w:ascii="Calibri" w:hAnsi="Calibri" w:cs="Calibri"/>
                <w:i/>
                <w:sz w:val="18"/>
                <w:szCs w:val="18"/>
                <w:lang w:val="en-AU"/>
              </w:rPr>
              <w:t>groups</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opt_constraint_</w:t>
            </w:r>
            <w:proofErr w:type="gramStart"/>
            <w:r w:rsidRPr="00C40A21">
              <w:rPr>
                <w:rFonts w:ascii="Calibri" w:hAnsi="Calibri" w:cs="Calibri"/>
                <w:i/>
                <w:color w:val="24292E"/>
                <w:sz w:val="18"/>
                <w:szCs w:val="18"/>
              </w:rPr>
              <w:t>groups</w:t>
            </w:r>
            <w:proofErr w:type="spellEnd"/>
            <w:r w:rsidRPr="00C40A21">
              <w:rPr>
                <w:rFonts w:ascii="Calibri" w:hAnsi="Calibri" w:cs="Calibri"/>
                <w:i/>
                <w:color w:val="24292E"/>
                <w:sz w:val="18"/>
                <w:szCs w:val="18"/>
              </w:rPr>
              <w:t>(</w:t>
            </w:r>
            <w:proofErr w:type="gramEnd"/>
            <w:r w:rsidRPr="00C40A21">
              <w:rPr>
                <w:rFonts w:ascii="Calibri" w:hAnsi="Calibri" w:cs="Calibri"/>
                <w:i/>
                <w:color w:val="24292E"/>
                <w:sz w:val="18"/>
                <w:szCs w:val="18"/>
              </w:rPr>
              <w:t>)</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opt_obj_</w:t>
            </w:r>
            <w:proofErr w:type="gramStart"/>
            <w:r w:rsidRPr="00C40A21">
              <w:rPr>
                <w:rFonts w:ascii="Calibri" w:hAnsi="Calibri" w:cs="Calibri"/>
                <w:i/>
                <w:color w:val="24292E"/>
                <w:sz w:val="18"/>
                <w:szCs w:val="18"/>
              </w:rPr>
              <w:t>func</w:t>
            </w:r>
            <w:proofErr w:type="spellEnd"/>
            <w:r w:rsidRPr="00C40A21">
              <w:rPr>
                <w:rFonts w:ascii="Calibri" w:hAnsi="Calibri" w:cs="Calibri"/>
                <w:i/>
                <w:color w:val="24292E"/>
                <w:sz w:val="18"/>
                <w:szCs w:val="18"/>
              </w:rPr>
              <w:t>(</w:t>
            </w:r>
            <w:proofErr w:type="gramEnd"/>
            <w:r w:rsidRPr="00C40A21">
              <w:rPr>
                <w:rFonts w:ascii="Calibri" w:hAnsi="Calibri" w:cs="Calibri"/>
                <w:i/>
                <w:color w:val="24292E"/>
                <w:sz w:val="18"/>
                <w:szCs w:val="18"/>
              </w:rPr>
              <w:t>)</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opt_direction</w:t>
            </w:r>
            <w:proofErr w:type="spellEnd"/>
            <w:r w:rsidRPr="00C40A21">
              <w:rPr>
                <w:rFonts w:ascii="Calibri" w:hAnsi="Calibri" w:cs="Calibri"/>
                <w:i/>
                <w:color w:val="24292E"/>
                <w:sz w:val="18"/>
                <w:szCs w:val="18"/>
              </w:rPr>
              <w:t>(</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proofErr w:type="spellStart"/>
            <w:r w:rsidRPr="00C40A21">
              <w:rPr>
                <w:rFonts w:ascii="Calibri" w:hAnsi="Calibri" w:cs="Calibri"/>
                <w:i/>
                <w:color w:val="24292E"/>
                <w:sz w:val="18"/>
                <w:szCs w:val="18"/>
              </w:rPr>
              <w:t>opt_</w:t>
            </w:r>
            <w:proofErr w:type="gramStart"/>
            <w:r w:rsidRPr="00C40A21">
              <w:rPr>
                <w:rFonts w:ascii="Calibri" w:hAnsi="Calibri" w:cs="Calibri"/>
                <w:i/>
                <w:color w:val="24292E"/>
                <w:sz w:val="18"/>
                <w:szCs w:val="18"/>
              </w:rPr>
              <w:t>risk</w:t>
            </w:r>
            <w:proofErr w:type="spellEnd"/>
            <w:r w:rsidRPr="00C40A21">
              <w:rPr>
                <w:rFonts w:ascii="Calibri" w:hAnsi="Calibri" w:cs="Calibri"/>
                <w:i/>
                <w:color w:val="24292E"/>
                <w:sz w:val="18"/>
                <w:szCs w:val="18"/>
              </w:rPr>
              <w:t>(</w:t>
            </w:r>
            <w:proofErr w:type="gramEnd"/>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39031F1B" w:rsidR="00F8426F" w:rsidRPr="00C40A21" w:rsidRDefault="00A755D9" w:rsidP="00E1553A">
            <w:pPr>
              <w:rPr>
                <w:rFonts w:ascii="Calibri" w:hAnsi="Calibri" w:cs="Calibri"/>
                <w:i/>
                <w:sz w:val="18"/>
                <w:szCs w:val="18"/>
                <w:lang w:val="en-AU"/>
              </w:rPr>
            </w:pPr>
            <w:proofErr w:type="spellStart"/>
            <w:r w:rsidRPr="00C40A21">
              <w:rPr>
                <w:rFonts w:ascii="Calibri" w:hAnsi="Calibri" w:cs="Calibri"/>
                <w:i/>
                <w:sz w:val="18"/>
                <w:szCs w:val="18"/>
                <w:lang w:val="en-AU"/>
              </w:rPr>
              <w:lastRenderedPageBreak/>
              <w:t>opt_recalc_</w:t>
            </w:r>
            <w:r w:rsidR="00E85FE4">
              <w:rPr>
                <w:rFonts w:ascii="Calibri" w:hAnsi="Calibri" w:cs="Calibri"/>
                <w:i/>
                <w:sz w:val="18"/>
                <w:szCs w:val="18"/>
                <w:lang w:val="en-AU"/>
              </w:rPr>
              <w:t>chance</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every</w:t>
            </w:r>
            <w:proofErr w:type="spellEnd"/>
            <w:r w:rsidRPr="00C40A21">
              <w:rPr>
                <w:rFonts w:ascii="Calibri" w:hAnsi="Calibri" w:cs="Calibri"/>
                <w:i/>
                <w:sz w:val="18"/>
                <w:szCs w:val="18"/>
                <w:lang w:val="en-AU"/>
              </w:rPr>
              <w:t>(</w:t>
            </w:r>
            <w:proofErr w:type="gramEnd"/>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36CF132C"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r w:rsidR="00E85FE4">
              <w:rPr>
                <w:rFonts w:ascii="Calibri" w:hAnsi="Calibri" w:cs="Calibri"/>
                <w:color w:val="000000" w:themeColor="text1"/>
                <w:sz w:val="18"/>
                <w:szCs w:val="18"/>
                <w:lang w:val="en-AU"/>
              </w:rPr>
              <w:t xml:space="preserve"> if </w:t>
            </w:r>
            <w:proofErr w:type="spellStart"/>
            <w:r w:rsidR="00E85FE4">
              <w:rPr>
                <w:rFonts w:ascii="Calibri" w:hAnsi="Calibri" w:cs="Calibri"/>
                <w:color w:val="000000" w:themeColor="text1"/>
                <w:sz w:val="18"/>
                <w:szCs w:val="18"/>
                <w:lang w:val="en-AU"/>
              </w:rPr>
              <w:t>fosm</w:t>
            </w:r>
            <w:proofErr w:type="spellEnd"/>
            <w:r w:rsidR="00E85FE4">
              <w:rPr>
                <w:rFonts w:ascii="Calibri" w:hAnsi="Calibri" w:cs="Calibri"/>
                <w:color w:val="000000" w:themeColor="text1"/>
                <w:sz w:val="18"/>
                <w:szCs w:val="18"/>
                <w:lang w:val="en-AU"/>
              </w:rPr>
              <w:t>-based chance constraints are used or the stack is re-evaluated if stack-based chance constraints are being used</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266" w:name="_Hlk514244238"/>
            <w:proofErr w:type="spellStart"/>
            <w:proofErr w:type="gramStart"/>
            <w:r>
              <w:rPr>
                <w:rFonts w:ascii="Calibri" w:hAnsi="Calibri" w:cs="Calibri"/>
                <w:i/>
                <w:sz w:val="18"/>
                <w:szCs w:val="18"/>
                <w:lang w:val="en-AU"/>
              </w:rPr>
              <w:t>parcov</w:t>
            </w:r>
            <w:proofErr w:type="spellEnd"/>
            <w:r>
              <w:rPr>
                <w:rFonts w:ascii="Calibri" w:hAnsi="Calibri" w:cs="Calibri"/>
                <w:i/>
                <w:sz w:val="18"/>
                <w:szCs w:val="18"/>
                <w:lang w:val="en-AU"/>
              </w:rPr>
              <w:t>(</w:t>
            </w:r>
            <w:proofErr w:type="gramEnd"/>
            <w:r>
              <w:rPr>
                <w:rFonts w:ascii="Calibri" w:hAnsi="Calibri" w:cs="Calibri"/>
                <w:i/>
                <w:sz w:val="18"/>
                <w:szCs w:val="18"/>
                <w:lang w:val="en-AU"/>
              </w:rPr>
              <w:t>)</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proofErr w:type="spellStart"/>
            <w:r>
              <w:rPr>
                <w:rFonts w:ascii="Calibri" w:hAnsi="Calibri" w:cs="Calibri"/>
                <w:i/>
                <w:sz w:val="18"/>
                <w:szCs w:val="18"/>
                <w:lang w:val="en-AU"/>
              </w:rPr>
              <w:t>par_sigma_</w:t>
            </w:r>
            <w:proofErr w:type="gramStart"/>
            <w:r>
              <w:rPr>
                <w:rFonts w:ascii="Calibri" w:hAnsi="Calibri" w:cs="Calibri"/>
                <w:i/>
                <w:sz w:val="18"/>
                <w:szCs w:val="18"/>
                <w:lang w:val="en-AU"/>
              </w:rPr>
              <w:t>range</w:t>
            </w:r>
            <w:proofErr w:type="spellEnd"/>
            <w:r>
              <w:rPr>
                <w:rFonts w:ascii="Calibri" w:hAnsi="Calibri" w:cs="Calibri"/>
                <w:i/>
                <w:sz w:val="18"/>
                <w:szCs w:val="18"/>
                <w:lang w:val="en-AU"/>
              </w:rPr>
              <w:t>(</w:t>
            </w:r>
            <w:proofErr w:type="gramEnd"/>
            <w:r>
              <w:rPr>
                <w:rFonts w:ascii="Calibri" w:hAnsi="Calibri" w:cs="Calibri"/>
                <w:i/>
                <w:sz w:val="18"/>
                <w:szCs w:val="18"/>
                <w:lang w:val="en-AU"/>
              </w:rPr>
              <w:t>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266"/>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proofErr w:type="spellStart"/>
            <w:r w:rsidRPr="00C40A21">
              <w:rPr>
                <w:rFonts w:ascii="Calibri" w:hAnsi="Calibri" w:cs="Calibri"/>
                <w:i/>
                <w:sz w:val="18"/>
                <w:szCs w:val="18"/>
                <w:lang w:val="en-AU"/>
              </w:rPr>
              <w:t>opt_iter_</w:t>
            </w:r>
            <w:proofErr w:type="gramStart"/>
            <w:r w:rsidRPr="00C40A21">
              <w:rPr>
                <w:rFonts w:ascii="Calibri" w:hAnsi="Calibri" w:cs="Calibri"/>
                <w:i/>
                <w:sz w:val="18"/>
                <w:szCs w:val="18"/>
                <w:lang w:val="en-AU"/>
              </w:rPr>
              <w:t>toll</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proofErr w:type="spellStart"/>
            <w:r w:rsidRPr="00C40A21">
              <w:rPr>
                <w:rFonts w:ascii="Calibri" w:hAnsi="Calibri" w:cs="Calibri"/>
                <w:i/>
                <w:sz w:val="18"/>
                <w:szCs w:val="18"/>
                <w:lang w:val="en-AU"/>
              </w:rPr>
              <w:t>base_</w:t>
            </w:r>
            <w:proofErr w:type="gramStart"/>
            <w:r w:rsidRPr="00C40A21">
              <w:rPr>
                <w:rFonts w:ascii="Calibri" w:hAnsi="Calibri" w:cs="Calibri"/>
                <w:i/>
                <w:sz w:val="18"/>
                <w:szCs w:val="18"/>
                <w:lang w:val="en-AU"/>
              </w:rPr>
              <w:t>jacobian</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w:t>
            </w:r>
            <w:proofErr w:type="gramStart"/>
            <w:r w:rsidRPr="008E24C5">
              <w:rPr>
                <w:rFonts w:ascii="Calibri" w:hAnsi="Calibri" w:cs="Calibri"/>
                <w:color w:val="000000" w:themeColor="text1"/>
                <w:sz w:val="18"/>
                <w:szCs w:val="18"/>
                <w:lang w:val="en-AU"/>
              </w:rPr>
              <w:t xml:space="preserve">extension </w:t>
            </w:r>
            <w:r w:rsidRPr="008E24C5">
              <w:rPr>
                <w:rFonts w:ascii="Calibri" w:hAnsi="Calibri" w:cs="Calibri"/>
                <w:i/>
                <w:color w:val="000000" w:themeColor="text1"/>
                <w:sz w:val="18"/>
                <w:szCs w:val="18"/>
                <w:lang w:val="en-AU"/>
              </w:rPr>
              <w:t>.</w:t>
            </w:r>
            <w:proofErr w:type="spellStart"/>
            <w:r w:rsidRPr="008E24C5">
              <w:rPr>
                <w:rFonts w:ascii="Calibri" w:hAnsi="Calibri" w:cs="Calibri"/>
                <w:i/>
                <w:color w:val="000000" w:themeColor="text1"/>
                <w:sz w:val="18"/>
                <w:szCs w:val="18"/>
                <w:lang w:val="en-AU"/>
              </w:rPr>
              <w:t>jco</w:t>
            </w:r>
            <w:proofErr w:type="spellEnd"/>
            <w:proofErr w:type="gramEnd"/>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w:t>
            </w:r>
            <w:proofErr w:type="spellStart"/>
            <w:r w:rsidRPr="008E24C5">
              <w:rPr>
                <w:rFonts w:ascii="Calibri" w:hAnsi="Calibri" w:cs="Calibri"/>
                <w:i/>
                <w:color w:val="000000" w:themeColor="text1"/>
                <w:sz w:val="18"/>
                <w:szCs w:val="18"/>
                <w:lang w:val="en-AU"/>
              </w:rPr>
              <w:t>jcb</w:t>
            </w:r>
            <w:proofErr w:type="spellEnd"/>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proofErr w:type="spellStart"/>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w:t>
            </w:r>
            <w:proofErr w:type="gramStart"/>
            <w:r w:rsidRPr="00C40A21">
              <w:rPr>
                <w:rFonts w:ascii="Calibri" w:hAnsi="Calibri" w:cs="Calibri"/>
                <w:i/>
                <w:sz w:val="18"/>
                <w:szCs w:val="18"/>
                <w:lang w:val="en-AU"/>
              </w:rPr>
              <w:t>resfile</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proofErr w:type="spellStart"/>
            <w:r w:rsidRPr="00C40A21">
              <w:rPr>
                <w:rFonts w:ascii="Calibri" w:hAnsi="Calibri" w:cs="Calibri"/>
                <w:i/>
                <w:sz w:val="18"/>
                <w:szCs w:val="18"/>
                <w:lang w:val="en-AU"/>
              </w:rPr>
              <w:t>opt_coin_</w:t>
            </w:r>
            <w:proofErr w:type="gramStart"/>
            <w:r w:rsidRPr="00C40A21">
              <w:rPr>
                <w:rFonts w:ascii="Calibri" w:hAnsi="Calibri" w:cs="Calibri"/>
                <w:i/>
                <w:sz w:val="18"/>
                <w:szCs w:val="18"/>
                <w:lang w:val="en-AU"/>
              </w:rPr>
              <w:t>log</w:t>
            </w:r>
            <w:proofErr w:type="spellEnd"/>
            <w:r w:rsidRPr="00C40A21">
              <w:rPr>
                <w:rFonts w:ascii="Calibri" w:hAnsi="Calibri" w:cs="Calibri"/>
                <w:i/>
                <w:sz w:val="18"/>
                <w:szCs w:val="18"/>
                <w:lang w:val="en-AU"/>
              </w:rPr>
              <w:t>(</w:t>
            </w:r>
            <w:proofErr w:type="gramEnd"/>
            <w:r w:rsidRPr="00C40A21">
              <w:rPr>
                <w:rFonts w:ascii="Calibri" w:hAnsi="Calibri" w:cs="Calibri"/>
                <w:i/>
                <w:sz w:val="18"/>
                <w:szCs w:val="18"/>
                <w:lang w:val="en-AU"/>
              </w:rPr>
              <w:t>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proofErr w:type="spellStart"/>
            <w:r>
              <w:rPr>
                <w:rFonts w:ascii="Calibri" w:hAnsi="Calibri" w:cs="Calibri"/>
                <w:i/>
                <w:sz w:val="18"/>
                <w:szCs w:val="18"/>
                <w:lang w:val="en-AU"/>
              </w:rPr>
              <w:t>opt_std_weights</w:t>
            </w:r>
            <w:proofErr w:type="spellEnd"/>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45368D94"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w:t>
            </w:r>
            <w:proofErr w:type="spellStart"/>
            <w:proofErr w:type="gramStart"/>
            <w:r w:rsidR="00FA3F73">
              <w:rPr>
                <w:rFonts w:ascii="Calibri" w:hAnsi="Calibri" w:cs="Calibri"/>
                <w:color w:val="000000" w:themeColor="text1"/>
                <w:sz w:val="18"/>
                <w:szCs w:val="18"/>
                <w:lang w:val="en-AU"/>
              </w:rPr>
              <w:t>pyEMU</w:t>
            </w:r>
            <w:proofErr w:type="spellEnd"/>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w:t>
            </w:r>
            <w:proofErr w:type="gramEnd"/>
            <w:r w:rsidR="00FA3F73">
              <w:rPr>
                <w:rFonts w:ascii="Calibri" w:hAnsi="Calibri" w:cs="Calibri"/>
                <w:color w:val="000000" w:themeColor="text1"/>
                <w:sz w:val="18"/>
                <w:szCs w:val="18"/>
                <w:lang w:val="en-AU"/>
              </w:rPr>
              <w:t xml:space="preserve"> can be derived empirically from an ensemble.</w:t>
            </w:r>
            <w:r w:rsidR="00292CE3">
              <w:rPr>
                <w:rFonts w:ascii="Calibri" w:hAnsi="Calibri" w:cs="Calibri"/>
                <w:color w:val="000000" w:themeColor="text1"/>
                <w:sz w:val="18"/>
                <w:szCs w:val="18"/>
                <w:lang w:val="en-AU"/>
              </w:rPr>
              <w:t xml:space="preserve">  Setting this flag to true will override all other chance constraint flags and options.</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proofErr w:type="spellStart"/>
            <w:r>
              <w:rPr>
                <w:rFonts w:ascii="Calibri" w:hAnsi="Calibri" w:cs="Calibri"/>
                <w:i/>
                <w:sz w:val="18"/>
                <w:szCs w:val="18"/>
                <w:lang w:val="en-AU"/>
              </w:rPr>
              <w:t>opt_skip_final</w:t>
            </w:r>
            <w:proofErr w:type="spellEnd"/>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proofErr w:type="spellStart"/>
            <w:r>
              <w:rPr>
                <w:rFonts w:ascii="Calibri" w:hAnsi="Calibri" w:cs="Calibri"/>
                <w:i/>
                <w:sz w:val="18"/>
                <w:szCs w:val="18"/>
                <w:lang w:val="en-AU"/>
              </w:rPr>
              <w:t>tie_by_group</w:t>
            </w:r>
            <w:proofErr w:type="spellEnd"/>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1A568B" w14:paraId="794760DC" w14:textId="77777777" w:rsidTr="00B325A2">
        <w:trPr>
          <w:cantSplit/>
        </w:trPr>
        <w:tc>
          <w:tcPr>
            <w:tcW w:w="2946" w:type="dxa"/>
            <w:shd w:val="clear" w:color="auto" w:fill="auto"/>
          </w:tcPr>
          <w:p w14:paraId="625CAAC6" w14:textId="2DE280E9" w:rsidR="001A568B" w:rsidRDefault="001A568B" w:rsidP="00B325A2">
            <w:pPr>
              <w:rPr>
                <w:rFonts w:ascii="Calibri" w:hAnsi="Calibri" w:cs="Calibri"/>
                <w:i/>
                <w:sz w:val="18"/>
                <w:szCs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093" w:type="dxa"/>
            <w:shd w:val="clear" w:color="auto" w:fill="auto"/>
          </w:tcPr>
          <w:p w14:paraId="181046DF" w14:textId="76F86535" w:rsidR="001A568B" w:rsidRDefault="001A568B" w:rsidP="00B325A2">
            <w:pPr>
              <w:rPr>
                <w:rFonts w:ascii="Calibri" w:hAnsi="Calibri" w:cs="Calibri"/>
                <w:sz w:val="18"/>
                <w:szCs w:val="18"/>
              </w:rPr>
            </w:pPr>
            <w:r>
              <w:rPr>
                <w:rFonts w:ascii="Calibri" w:hAnsi="Calibri" w:cs="Calibri"/>
                <w:sz w:val="18"/>
                <w:szCs w:val="18"/>
                <w:lang w:val="en-AU"/>
              </w:rPr>
              <w:t>Boolean</w:t>
            </w:r>
          </w:p>
        </w:tc>
        <w:tc>
          <w:tcPr>
            <w:tcW w:w="4977" w:type="dxa"/>
            <w:shd w:val="clear" w:color="auto" w:fill="auto"/>
          </w:tcPr>
          <w:p w14:paraId="437BA3CA" w14:textId="324F8E60" w:rsidR="001A568B" w:rsidRPr="000F4E78" w:rsidRDefault="001A568B" w:rsidP="00B325A2">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E85FE4" w14:paraId="6DA13CFA" w14:textId="77777777" w:rsidTr="00B325A2">
        <w:trPr>
          <w:cantSplit/>
        </w:trPr>
        <w:tc>
          <w:tcPr>
            <w:tcW w:w="2946" w:type="dxa"/>
            <w:shd w:val="clear" w:color="auto" w:fill="auto"/>
          </w:tcPr>
          <w:p w14:paraId="37CFC867" w14:textId="66637A7A" w:rsidR="00E85FE4" w:rsidRDefault="009011F8" w:rsidP="00B325A2">
            <w:pPr>
              <w:rPr>
                <w:rFonts w:ascii="Calibri" w:hAnsi="Calibri" w:cs="Calibri"/>
                <w:i/>
                <w:sz w:val="18"/>
                <w:szCs w:val="18"/>
                <w:lang w:val="en-AU"/>
              </w:rPr>
            </w:pPr>
            <w:proofErr w:type="spellStart"/>
            <w:r>
              <w:rPr>
                <w:rFonts w:ascii="Calibri" w:hAnsi="Calibri" w:cs="Calibri"/>
                <w:i/>
                <w:sz w:val="18"/>
                <w:szCs w:val="18"/>
                <w:lang w:val="en-AU"/>
              </w:rPr>
              <w:t>o</w:t>
            </w:r>
            <w:r w:rsidR="00E85FE4">
              <w:rPr>
                <w:rFonts w:ascii="Calibri" w:hAnsi="Calibri" w:cs="Calibri"/>
                <w:i/>
                <w:sz w:val="18"/>
                <w:szCs w:val="18"/>
                <w:lang w:val="en-AU"/>
              </w:rPr>
              <w:t>pt_stack_</w:t>
            </w:r>
            <w:proofErr w:type="gramStart"/>
            <w:r w:rsidR="00E85FE4">
              <w:rPr>
                <w:rFonts w:ascii="Calibri" w:hAnsi="Calibri" w:cs="Calibri"/>
                <w:i/>
                <w:sz w:val="18"/>
                <w:szCs w:val="18"/>
                <w:lang w:val="en-AU"/>
              </w:rPr>
              <w:t>size</w:t>
            </w:r>
            <w:proofErr w:type="spellEnd"/>
            <w:r w:rsidR="00E85FE4">
              <w:rPr>
                <w:rFonts w:ascii="Calibri" w:hAnsi="Calibri" w:cs="Calibri"/>
                <w:i/>
                <w:sz w:val="18"/>
                <w:szCs w:val="18"/>
                <w:lang w:val="en-AU"/>
              </w:rPr>
              <w:t>(</w:t>
            </w:r>
            <w:proofErr w:type="gramEnd"/>
            <w:r w:rsidR="00E85FE4">
              <w:rPr>
                <w:rFonts w:ascii="Calibri" w:hAnsi="Calibri" w:cs="Calibri"/>
                <w:i/>
                <w:sz w:val="18"/>
                <w:szCs w:val="18"/>
                <w:lang w:val="en-AU"/>
              </w:rPr>
              <w:t>0)</w:t>
            </w:r>
          </w:p>
        </w:tc>
        <w:tc>
          <w:tcPr>
            <w:tcW w:w="1093" w:type="dxa"/>
            <w:shd w:val="clear" w:color="auto" w:fill="auto"/>
          </w:tcPr>
          <w:p w14:paraId="3947F89A" w14:textId="233551FB" w:rsidR="00E85FE4" w:rsidRDefault="00E85FE4" w:rsidP="00B325A2">
            <w:pPr>
              <w:rPr>
                <w:rFonts w:ascii="Calibri" w:hAnsi="Calibri" w:cs="Calibri"/>
                <w:sz w:val="18"/>
                <w:szCs w:val="18"/>
                <w:lang w:val="en-AU"/>
              </w:rPr>
            </w:pPr>
            <w:r>
              <w:rPr>
                <w:rFonts w:ascii="Calibri" w:hAnsi="Calibri" w:cs="Calibri"/>
                <w:sz w:val="18"/>
                <w:szCs w:val="18"/>
                <w:lang w:val="en-AU"/>
              </w:rPr>
              <w:t>integer</w:t>
            </w:r>
          </w:p>
        </w:tc>
        <w:tc>
          <w:tcPr>
            <w:tcW w:w="4977" w:type="dxa"/>
            <w:shd w:val="clear" w:color="auto" w:fill="auto"/>
          </w:tcPr>
          <w:p w14:paraId="1918F5FA" w14:textId="1A2CC7D9" w:rsidR="00E85FE4" w:rsidRPr="009011F8" w:rsidRDefault="00E85FE4" w:rsidP="00B325A2">
            <w:pPr>
              <w:rPr>
                <w:rFonts w:ascii="Calibri" w:hAnsi="Calibri" w:cs="Calibri"/>
                <w:sz w:val="18"/>
                <w:szCs w:val="18"/>
                <w:lang w:val="en-AU"/>
              </w:rPr>
            </w:pPr>
            <w:r>
              <w:rPr>
                <w:rFonts w:ascii="Calibri" w:hAnsi="Calibri" w:cs="Calibri"/>
                <w:sz w:val="18"/>
                <w:szCs w:val="18"/>
                <w:lang w:val="en-AU"/>
              </w:rPr>
              <w:t xml:space="preserve">Number of realizations to use in the stack.  If positive, stack-based chance constraints are used.  If </w:t>
            </w:r>
            <w:proofErr w:type="spellStart"/>
            <w:r>
              <w:rPr>
                <w:rFonts w:ascii="Calibri" w:hAnsi="Calibri" w:cs="Calibri"/>
                <w:i/>
                <w:iCs/>
                <w:sz w:val="18"/>
                <w:szCs w:val="18"/>
                <w:lang w:val="en-AU"/>
              </w:rPr>
              <w:t>opt_par_stack</w:t>
            </w:r>
            <w:proofErr w:type="spellEnd"/>
            <w:r>
              <w:rPr>
                <w:rFonts w:ascii="Calibri" w:hAnsi="Calibri" w:cs="Calibri"/>
                <w:sz w:val="18"/>
                <w:szCs w:val="18"/>
                <w:lang w:val="en-AU"/>
              </w:rPr>
              <w:t xml:space="preserve"> is not supplied, </w:t>
            </w:r>
            <w:proofErr w:type="spellStart"/>
            <w:r>
              <w:rPr>
                <w:rFonts w:ascii="Calibri" w:hAnsi="Calibri" w:cs="Calibri"/>
                <w:i/>
                <w:iCs/>
                <w:sz w:val="18"/>
                <w:szCs w:val="18"/>
                <w:lang w:val="en-AU"/>
              </w:rPr>
              <w:t>opt_stack_size</w:t>
            </w:r>
            <w:proofErr w:type="spellEnd"/>
            <w:r>
              <w:rPr>
                <w:rFonts w:ascii="Calibri" w:hAnsi="Calibri" w:cs="Calibri"/>
                <w:sz w:val="18"/>
                <w:szCs w:val="18"/>
                <w:lang w:val="en-AU"/>
              </w:rPr>
              <w:t xml:space="preserve"> realizations are drawn from the Prior.  If </w:t>
            </w:r>
            <w:proofErr w:type="spellStart"/>
            <w:r>
              <w:rPr>
                <w:rFonts w:ascii="Calibri" w:hAnsi="Calibri" w:cs="Calibri"/>
                <w:i/>
                <w:iCs/>
                <w:sz w:val="18"/>
                <w:szCs w:val="18"/>
                <w:lang w:val="en-AU"/>
              </w:rPr>
              <w:t>opt_par_stack</w:t>
            </w:r>
            <w:proofErr w:type="spellEnd"/>
            <w:r>
              <w:rPr>
                <w:rFonts w:ascii="Calibri" w:hAnsi="Calibri" w:cs="Calibri"/>
                <w:sz w:val="18"/>
                <w:szCs w:val="18"/>
                <w:lang w:val="en-AU"/>
              </w:rPr>
              <w:t xml:space="preserve"> is supplied and the stack in that file is larger than </w:t>
            </w:r>
            <w:proofErr w:type="spellStart"/>
            <w:r w:rsidR="009011F8">
              <w:rPr>
                <w:rFonts w:ascii="Calibri" w:hAnsi="Calibri" w:cs="Calibri"/>
                <w:i/>
                <w:iCs/>
                <w:sz w:val="18"/>
                <w:szCs w:val="18"/>
                <w:lang w:val="en-AU"/>
              </w:rPr>
              <w:t>opt_stack_size</w:t>
            </w:r>
            <w:proofErr w:type="spellEnd"/>
            <w:r w:rsidR="009011F8">
              <w:rPr>
                <w:rFonts w:ascii="Calibri" w:hAnsi="Calibri" w:cs="Calibri"/>
                <w:sz w:val="18"/>
                <w:szCs w:val="18"/>
                <w:lang w:val="en-AU"/>
              </w:rPr>
              <w:t xml:space="preserve">, the stack is truncated to </w:t>
            </w:r>
            <w:proofErr w:type="spellStart"/>
            <w:r w:rsidR="009011F8">
              <w:rPr>
                <w:rFonts w:ascii="Calibri" w:hAnsi="Calibri" w:cs="Calibri"/>
                <w:i/>
                <w:iCs/>
                <w:sz w:val="18"/>
                <w:szCs w:val="18"/>
                <w:lang w:val="en-AU"/>
              </w:rPr>
              <w:t>opt_stack_size</w:t>
            </w:r>
            <w:proofErr w:type="spellEnd"/>
            <w:r w:rsidR="009011F8">
              <w:rPr>
                <w:rFonts w:ascii="Calibri" w:hAnsi="Calibri" w:cs="Calibri"/>
                <w:sz w:val="18"/>
                <w:szCs w:val="18"/>
                <w:lang w:val="en-AU"/>
              </w:rPr>
              <w:t>.</w:t>
            </w:r>
          </w:p>
        </w:tc>
      </w:tr>
      <w:tr w:rsidR="009011F8" w14:paraId="58D85FA2" w14:textId="77777777" w:rsidTr="00B325A2">
        <w:trPr>
          <w:cantSplit/>
        </w:trPr>
        <w:tc>
          <w:tcPr>
            <w:tcW w:w="2946" w:type="dxa"/>
            <w:shd w:val="clear" w:color="auto" w:fill="auto"/>
          </w:tcPr>
          <w:p w14:paraId="235C4C50" w14:textId="7410AC92" w:rsidR="009011F8" w:rsidRPr="009011F8" w:rsidRDefault="009011F8" w:rsidP="00B325A2">
            <w:pPr>
              <w:rPr>
                <w:rFonts w:ascii="Calibri" w:hAnsi="Calibri" w:cs="Calibri"/>
                <w:i/>
                <w:sz w:val="18"/>
                <w:szCs w:val="18"/>
                <w:lang w:val="en-AU"/>
              </w:rPr>
            </w:pPr>
            <w:proofErr w:type="spellStart"/>
            <w:r>
              <w:rPr>
                <w:rFonts w:ascii="Calibri" w:hAnsi="Calibri" w:cs="Calibri"/>
                <w:i/>
                <w:sz w:val="18"/>
                <w:szCs w:val="18"/>
                <w:lang w:val="en-AU"/>
              </w:rPr>
              <w:t>opt_par_</w:t>
            </w:r>
            <w:proofErr w:type="gramStart"/>
            <w:r>
              <w:rPr>
                <w:rFonts w:ascii="Calibri" w:hAnsi="Calibri" w:cs="Calibri"/>
                <w:i/>
                <w:sz w:val="18"/>
                <w:szCs w:val="18"/>
                <w:lang w:val="en-AU"/>
              </w:rPr>
              <w:t>stack</w:t>
            </w:r>
            <w:proofErr w:type="spellEnd"/>
            <w:r>
              <w:rPr>
                <w:rFonts w:ascii="Calibri" w:hAnsi="Calibri" w:cs="Calibri"/>
                <w:i/>
                <w:sz w:val="18"/>
                <w:szCs w:val="18"/>
                <w:lang w:val="en-AU"/>
              </w:rPr>
              <w:t>(</w:t>
            </w:r>
            <w:proofErr w:type="gramEnd"/>
            <w:r>
              <w:rPr>
                <w:rFonts w:ascii="Calibri" w:hAnsi="Calibri" w:cs="Calibri"/>
                <w:i/>
                <w:sz w:val="18"/>
                <w:szCs w:val="18"/>
                <w:lang w:val="en-AU"/>
              </w:rPr>
              <w:t>“”)</w:t>
            </w:r>
          </w:p>
        </w:tc>
        <w:tc>
          <w:tcPr>
            <w:tcW w:w="1093" w:type="dxa"/>
            <w:shd w:val="clear" w:color="auto" w:fill="auto"/>
          </w:tcPr>
          <w:p w14:paraId="26E8547C" w14:textId="59CDC59F"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9FDCE19" w14:textId="410AC33E" w:rsidR="009011F8" w:rsidRDefault="009011F8" w:rsidP="00B325A2">
            <w:pPr>
              <w:rPr>
                <w:rFonts w:ascii="Calibri" w:hAnsi="Calibri" w:cs="Calibri"/>
                <w:sz w:val="18"/>
                <w:szCs w:val="18"/>
                <w:lang w:val="en-AU"/>
              </w:rPr>
            </w:pPr>
            <w:r>
              <w:rPr>
                <w:rFonts w:ascii="Calibri" w:hAnsi="Calibri" w:cs="Calibri"/>
                <w:sz w:val="18"/>
                <w:szCs w:val="18"/>
                <w:lang w:val="en-AU"/>
              </w:rPr>
              <w:t xml:space="preserve">File containing a parameter stack. The file extension is used to </w:t>
            </w:r>
            <w:proofErr w:type="spellStart"/>
            <w:r>
              <w:rPr>
                <w:rFonts w:ascii="Calibri" w:hAnsi="Calibri" w:cs="Calibri"/>
                <w:sz w:val="18"/>
                <w:szCs w:val="18"/>
                <w:lang w:val="en-AU"/>
              </w:rPr>
              <w:t>determing</w:t>
            </w:r>
            <w:proofErr w:type="spellEnd"/>
            <w:r>
              <w:rPr>
                <w:rFonts w:ascii="Calibri" w:hAnsi="Calibri" w:cs="Calibri"/>
                <w:sz w:val="18"/>
                <w:szCs w:val="18"/>
                <w:lang w:val="en-AU"/>
              </w:rPr>
              <w:t xml:space="preserve"> CSV for binary (JCB) format.  The stack in this file must </w:t>
            </w:r>
            <w:proofErr w:type="spellStart"/>
            <w:r>
              <w:rPr>
                <w:rFonts w:ascii="Calibri" w:hAnsi="Calibri" w:cs="Calibri"/>
                <w:sz w:val="18"/>
                <w:szCs w:val="18"/>
                <w:lang w:val="en-AU"/>
              </w:rPr>
              <w:t>constain</w:t>
            </w:r>
            <w:proofErr w:type="spellEnd"/>
            <w:r>
              <w:rPr>
                <w:rFonts w:ascii="Calibri" w:hAnsi="Calibri" w:cs="Calibri"/>
                <w:sz w:val="18"/>
                <w:szCs w:val="18"/>
                <w:lang w:val="en-AU"/>
              </w:rPr>
              <w:t xml:space="preserve"> all adjustable parameters.</w:t>
            </w:r>
          </w:p>
        </w:tc>
      </w:tr>
      <w:tr w:rsidR="009011F8" w14:paraId="7142081C" w14:textId="77777777" w:rsidTr="00B325A2">
        <w:trPr>
          <w:cantSplit/>
        </w:trPr>
        <w:tc>
          <w:tcPr>
            <w:tcW w:w="2946" w:type="dxa"/>
            <w:shd w:val="clear" w:color="auto" w:fill="auto"/>
          </w:tcPr>
          <w:p w14:paraId="77F517B6" w14:textId="00D582A6" w:rsidR="009011F8" w:rsidRDefault="00DB413A" w:rsidP="00B325A2">
            <w:pPr>
              <w:rPr>
                <w:rFonts w:ascii="Calibri" w:hAnsi="Calibri" w:cs="Calibri"/>
                <w:i/>
                <w:sz w:val="18"/>
                <w:szCs w:val="18"/>
                <w:lang w:val="en-AU"/>
              </w:rPr>
            </w:pPr>
            <w:proofErr w:type="spellStart"/>
            <w:r>
              <w:rPr>
                <w:rFonts w:ascii="Calibri" w:hAnsi="Calibri" w:cs="Calibri"/>
                <w:i/>
                <w:sz w:val="18"/>
                <w:szCs w:val="18"/>
                <w:lang w:val="en-AU"/>
              </w:rPr>
              <w:lastRenderedPageBreak/>
              <w:t>o</w:t>
            </w:r>
            <w:r w:rsidR="009011F8">
              <w:rPr>
                <w:rFonts w:ascii="Calibri" w:hAnsi="Calibri" w:cs="Calibri"/>
                <w:i/>
                <w:sz w:val="18"/>
                <w:szCs w:val="18"/>
                <w:lang w:val="en-AU"/>
              </w:rPr>
              <w:t>pt_obs_</w:t>
            </w:r>
            <w:proofErr w:type="gramStart"/>
            <w:r w:rsidR="009011F8">
              <w:rPr>
                <w:rFonts w:ascii="Calibri" w:hAnsi="Calibri" w:cs="Calibri"/>
                <w:i/>
                <w:sz w:val="18"/>
                <w:szCs w:val="18"/>
                <w:lang w:val="en-AU"/>
              </w:rPr>
              <w:t>stack</w:t>
            </w:r>
            <w:proofErr w:type="spellEnd"/>
            <w:r w:rsidR="009011F8">
              <w:rPr>
                <w:rFonts w:ascii="Calibri" w:hAnsi="Calibri" w:cs="Calibri"/>
                <w:i/>
                <w:sz w:val="18"/>
                <w:szCs w:val="18"/>
                <w:lang w:val="en-AU"/>
              </w:rPr>
              <w:t>(</w:t>
            </w:r>
            <w:proofErr w:type="gramEnd"/>
            <w:r w:rsidR="009011F8">
              <w:rPr>
                <w:rFonts w:ascii="Calibri" w:hAnsi="Calibri" w:cs="Calibri"/>
                <w:i/>
                <w:sz w:val="18"/>
                <w:szCs w:val="18"/>
                <w:lang w:val="en-AU"/>
              </w:rPr>
              <w:t>“”)</w:t>
            </w:r>
          </w:p>
        </w:tc>
        <w:tc>
          <w:tcPr>
            <w:tcW w:w="1093" w:type="dxa"/>
            <w:shd w:val="clear" w:color="auto" w:fill="auto"/>
          </w:tcPr>
          <w:p w14:paraId="109BAAD7" w14:textId="506D8121" w:rsidR="009011F8" w:rsidRDefault="009011F8" w:rsidP="00B325A2">
            <w:pPr>
              <w:rPr>
                <w:rFonts w:ascii="Calibri" w:hAnsi="Calibri" w:cs="Calibri"/>
                <w:sz w:val="18"/>
                <w:szCs w:val="18"/>
                <w:lang w:val="en-AU"/>
              </w:rPr>
            </w:pPr>
            <w:r>
              <w:rPr>
                <w:rFonts w:ascii="Calibri" w:hAnsi="Calibri" w:cs="Calibri"/>
                <w:sz w:val="18"/>
                <w:szCs w:val="18"/>
                <w:lang w:val="en-AU"/>
              </w:rPr>
              <w:t>string</w:t>
            </w:r>
          </w:p>
        </w:tc>
        <w:tc>
          <w:tcPr>
            <w:tcW w:w="4977" w:type="dxa"/>
            <w:shd w:val="clear" w:color="auto" w:fill="auto"/>
          </w:tcPr>
          <w:p w14:paraId="3EF5A830" w14:textId="6D5DD2CF" w:rsidR="009011F8" w:rsidRPr="003C676C" w:rsidRDefault="009011F8" w:rsidP="00B325A2">
            <w:pPr>
              <w:rPr>
                <w:rFonts w:ascii="Calibri" w:hAnsi="Calibri" w:cs="Calibri"/>
                <w:sz w:val="18"/>
                <w:szCs w:val="18"/>
                <w:lang w:val="en-AU"/>
              </w:rPr>
            </w:pPr>
            <w:r>
              <w:rPr>
                <w:rFonts w:ascii="Calibri" w:hAnsi="Calibri" w:cs="Calibri"/>
                <w:sz w:val="18"/>
                <w:szCs w:val="18"/>
                <w:lang w:val="en-AU"/>
              </w:rPr>
              <w:t xml:space="preserve">File containing an observation stack. The file extension is used to </w:t>
            </w:r>
            <w:proofErr w:type="spellStart"/>
            <w:r>
              <w:rPr>
                <w:rFonts w:ascii="Calibri" w:hAnsi="Calibri" w:cs="Calibri"/>
                <w:sz w:val="18"/>
                <w:szCs w:val="18"/>
                <w:lang w:val="en-AU"/>
              </w:rPr>
              <w:t>determing</w:t>
            </w:r>
            <w:proofErr w:type="spellEnd"/>
            <w:r>
              <w:rPr>
                <w:rFonts w:ascii="Calibri" w:hAnsi="Calibri" w:cs="Calibri"/>
                <w:sz w:val="18"/>
                <w:szCs w:val="18"/>
                <w:lang w:val="en-AU"/>
              </w:rPr>
              <w:t xml:space="preserve"> CSV for binary (JCB) format.  Supplying this file will forego evaluating the stack for the first iteration and possibly subsequent iterations depending on the value if </w:t>
            </w:r>
            <w:proofErr w:type="spellStart"/>
            <w:r w:rsidR="003C676C">
              <w:rPr>
                <w:rFonts w:ascii="Calibri" w:hAnsi="Calibri" w:cs="Calibri"/>
                <w:i/>
                <w:iCs/>
                <w:sz w:val="18"/>
                <w:szCs w:val="18"/>
                <w:lang w:val="en-AU"/>
              </w:rPr>
              <w:t>opt_recalc_chance_every</w:t>
            </w:r>
            <w:proofErr w:type="spellEnd"/>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2"/>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267" w:name="_Toc32564187"/>
      <w:r>
        <w:lastRenderedPageBreak/>
        <w:t>9. PESTPP-IES</w:t>
      </w:r>
      <w:bookmarkEnd w:id="2267"/>
    </w:p>
    <w:p w14:paraId="65E74FF7" w14:textId="77777777" w:rsidR="00076226" w:rsidRDefault="00076226" w:rsidP="00076226">
      <w:pPr>
        <w:pStyle w:val="Heading2"/>
      </w:pPr>
      <w:bookmarkStart w:id="2268" w:name="_Toc32564188"/>
      <w:r>
        <w:t xml:space="preserve">9.1 </w:t>
      </w:r>
      <w:r w:rsidR="0053184C">
        <w:t>Introduction</w:t>
      </w:r>
      <w:bookmarkEnd w:id="2268"/>
    </w:p>
    <w:p w14:paraId="75F39D4E" w14:textId="1AA389E4" w:rsidR="00076226" w:rsidRDefault="00076226" w:rsidP="00076226">
      <w:pPr>
        <w:pStyle w:val="Heading3"/>
      </w:pPr>
      <w:bookmarkStart w:id="2269" w:name="_Toc32564189"/>
      <w:r>
        <w:t>9.1.1 Publication</w:t>
      </w:r>
      <w:r w:rsidR="00681D44">
        <w:t>s</w:t>
      </w:r>
      <w:bookmarkEnd w:id="2269"/>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270" w:name="_Toc32564190"/>
      <w:r>
        <w:t>9.1.2 Overview</w:t>
      </w:r>
      <w:bookmarkEnd w:id="2270"/>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proofErr w:type="gramStart"/>
      <w:r>
        <w:rPr>
          <w:lang w:val="en-AU"/>
        </w:rPr>
        <w:t>particular management</w:t>
      </w:r>
      <w:proofErr w:type="gramEnd"/>
      <w:r>
        <w:rPr>
          <w:lang w:val="en-AU"/>
        </w:rPr>
        <w:t xml:space="preserve">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proofErr w:type="spellStart"/>
      <w:r w:rsidRPr="0053513D">
        <w:rPr>
          <w:b/>
          <w:lang w:val="en-AU"/>
        </w:rPr>
        <w:t>k</w:t>
      </w:r>
      <w:r>
        <w:rPr>
          <w:lang w:val="en-AU"/>
        </w:rPr>
        <w:t>|</w:t>
      </w:r>
      <w:r w:rsidRPr="0053513D">
        <w:rPr>
          <w:b/>
          <w:lang w:val="en-AU"/>
        </w:rPr>
        <w:t>h</w:t>
      </w:r>
      <w:proofErr w:type="spellEnd"/>
      <w:r>
        <w:rPr>
          <w:lang w:val="en-AU"/>
        </w:rPr>
        <w:t xml:space="preserve">) = </w:t>
      </w:r>
      <w:r w:rsidRPr="0053513D">
        <w:rPr>
          <w:i/>
          <w:lang w:val="en-AU"/>
        </w:rPr>
        <w:t>P</w:t>
      </w:r>
      <w:r>
        <w:rPr>
          <w:lang w:val="en-AU"/>
        </w:rPr>
        <w:t>(</w:t>
      </w:r>
      <w:proofErr w:type="spellStart"/>
      <w:r w:rsidRPr="0053513D">
        <w:rPr>
          <w:b/>
          <w:lang w:val="en-AU"/>
        </w:rPr>
        <w:t>h</w:t>
      </w:r>
      <w:r>
        <w:rPr>
          <w:lang w:val="en-AU"/>
        </w:rPr>
        <w:t>|</w:t>
      </w:r>
      <w:proofErr w:type="gramStart"/>
      <w:r w:rsidRPr="0053513D">
        <w:rPr>
          <w:b/>
          <w:lang w:val="en-AU"/>
        </w:rPr>
        <w:t>k</w:t>
      </w:r>
      <w:proofErr w:type="spellEnd"/>
      <w:r>
        <w:rPr>
          <w:lang w:val="en-AU"/>
        </w:rPr>
        <w:t>)</w:t>
      </w:r>
      <w:r w:rsidRPr="0053513D">
        <w:rPr>
          <w:i/>
          <w:lang w:val="en-AU"/>
        </w:rPr>
        <w:t>P</w:t>
      </w:r>
      <w:proofErr w:type="gramEnd"/>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proofErr w:type="gramStart"/>
      <w:r>
        <w:rPr>
          <w:i/>
          <w:lang w:val="en-AU"/>
        </w:rPr>
        <w:t>P</w:t>
      </w:r>
      <w:r w:rsidRPr="0053513D">
        <w:rPr>
          <w:lang w:val="en-AU"/>
        </w:rPr>
        <w:t>(</w:t>
      </w:r>
      <w:proofErr w:type="gramEnd"/>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w:t>
      </w:r>
      <w:proofErr w:type="gramStart"/>
      <w:r w:rsidR="00D927F6">
        <w:rPr>
          <w:lang w:val="en-AU"/>
        </w:rPr>
        <w:t>a number of</w:t>
      </w:r>
      <w:proofErr w:type="gramEnd"/>
      <w:r w:rsidR="00D927F6">
        <w:rPr>
          <w:lang w:val="en-AU"/>
        </w:rPr>
        <w:t xml:space="preserve"> discrete points in space and/or time.</w:t>
      </w:r>
      <w:r>
        <w:rPr>
          <w:lang w:val="en-AU"/>
        </w:rPr>
        <w:t xml:space="preserve"> </w:t>
      </w:r>
      <w:r>
        <w:rPr>
          <w:i/>
          <w:lang w:val="en-AU"/>
        </w:rPr>
        <w:t>P</w:t>
      </w:r>
      <w:r>
        <w:rPr>
          <w:lang w:val="en-AU"/>
        </w:rPr>
        <w:t>(</w:t>
      </w:r>
      <w:proofErr w:type="spellStart"/>
      <w:r w:rsidRPr="00D11CF8">
        <w:rPr>
          <w:b/>
          <w:lang w:val="en-AU"/>
        </w:rPr>
        <w:t>h</w:t>
      </w:r>
      <w:r w:rsidR="00D11CF8">
        <w:rPr>
          <w:lang w:val="en-AU"/>
        </w:rPr>
        <w:t>|</w:t>
      </w:r>
      <w:r w:rsidR="00D11CF8" w:rsidRPr="00D11CF8">
        <w:rPr>
          <w:b/>
          <w:lang w:val="en-AU"/>
        </w:rPr>
        <w:t>k</w:t>
      </w:r>
      <w:proofErr w:type="spellEnd"/>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proofErr w:type="spellStart"/>
      <w:r w:rsidR="00D11CF8" w:rsidRPr="00D11CF8">
        <w:rPr>
          <w:b/>
          <w:lang w:val="en-AU"/>
        </w:rPr>
        <w:t>k</w:t>
      </w:r>
      <w:r w:rsidR="00D11CF8">
        <w:rPr>
          <w:lang w:val="en-AU"/>
        </w:rPr>
        <w:t>|</w:t>
      </w:r>
      <w:r w:rsidR="00D11CF8" w:rsidRPr="00D11CF8">
        <w:rPr>
          <w:b/>
          <w:lang w:val="en-AU"/>
        </w:rPr>
        <w:t>h</w:t>
      </w:r>
      <w:proofErr w:type="spellEnd"/>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w:t>
      </w:r>
      <w:proofErr w:type="gramStart"/>
      <w:r w:rsidR="00D11CF8">
        <w:rPr>
          <w:lang w:val="en-AU"/>
        </w:rPr>
        <w:t>all of</w:t>
      </w:r>
      <w:proofErr w:type="gramEnd"/>
      <w:r w:rsidR="00D11CF8">
        <w:rPr>
          <w:lang w:val="en-AU"/>
        </w:rPr>
        <w:t xml:space="preserve">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w:t>
      </w:r>
      <w:proofErr w:type="gramStart"/>
      <w:r w:rsidR="009834B0">
        <w:rPr>
          <w:lang w:val="en-AU"/>
        </w:rPr>
        <w:t>However</w:t>
      </w:r>
      <w:proofErr w:type="gramEnd"/>
      <w:r w:rsidR="009834B0">
        <w:rPr>
          <w:lang w:val="en-AU"/>
        </w:rPr>
        <w:t xml:space="preserve">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w:t>
      </w:r>
      <w:proofErr w:type="spellStart"/>
      <w:r w:rsidR="009834B0">
        <w:rPr>
          <w:lang w:val="en-AU"/>
        </w:rPr>
        <w:t>PyEMU</w:t>
      </w:r>
      <w:proofErr w:type="spellEnd"/>
      <w:r w:rsidR="009834B0">
        <w:rPr>
          <w:lang w:val="en-AU"/>
        </w:rPr>
        <w:t xml:space="preserve">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proofErr w:type="spellStart"/>
      <w:proofErr w:type="gramStart"/>
      <w:r w:rsidR="006F719A" w:rsidRPr="006F719A">
        <w:rPr>
          <w:i/>
          <w:lang w:val="en-AU"/>
        </w:rPr>
        <w:t>parcov</w:t>
      </w:r>
      <w:proofErr w:type="spellEnd"/>
      <w:r w:rsidR="006F719A" w:rsidRPr="006F719A">
        <w:rPr>
          <w:i/>
          <w:lang w:val="en-AU"/>
        </w:rPr>
        <w:t>(</w:t>
      </w:r>
      <w:proofErr w:type="gramEnd"/>
      <w:r w:rsidR="006F719A" w:rsidRPr="006F719A">
        <w:rPr>
          <w:i/>
          <w:lang w:val="en-AU"/>
        </w:rPr>
        <w:t>)</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proofErr w:type="spellStart"/>
      <w:r w:rsidR="00682592">
        <w:rPr>
          <w:lang w:val="en-AU"/>
        </w:rPr>
        <w:t>PyEMU</w:t>
      </w:r>
      <w:proofErr w:type="spellEnd"/>
      <w:r w:rsidR="00682592">
        <w:rPr>
          <w:lang w:val="en-AU"/>
        </w:rPr>
        <w:t xml:space="preserve">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w:t>
      </w:r>
      <w:proofErr w:type="gramStart"/>
      <w:r>
        <w:rPr>
          <w:lang w:val="en-AU"/>
        </w:rPr>
        <w:t>However</w:t>
      </w:r>
      <w:proofErr w:type="gramEnd"/>
      <w:r>
        <w:rPr>
          <w:lang w:val="en-AU"/>
        </w:rPr>
        <w:t xml:space="preserve"> if a Jacobian matrix is available, the SUPCALC utility from the PEST suite,</w:t>
      </w:r>
      <w:r w:rsidR="004461A2">
        <w:rPr>
          <w:lang w:val="en-AU"/>
        </w:rPr>
        <w:t xml:space="preserve"> or functionality available through </w:t>
      </w:r>
      <w:proofErr w:type="spellStart"/>
      <w:r w:rsidR="004461A2">
        <w:rPr>
          <w:lang w:val="en-AU"/>
        </w:rPr>
        <w:t>PyEMU</w:t>
      </w:r>
      <w:proofErr w:type="spellEnd"/>
      <w:r w:rsidR="004461A2">
        <w:rPr>
          <w:lang w:val="en-AU"/>
        </w:rPr>
        <w:t>,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w:t>
      </w:r>
      <w:proofErr w:type="gramStart"/>
      <w:r w:rsidR="00E57911">
        <w:rPr>
          <w:lang w:val="en-AU"/>
        </w:rPr>
        <w:t xml:space="preserve">be considered </w:t>
      </w:r>
      <w:r w:rsidR="00405F33">
        <w:rPr>
          <w:lang w:val="en-AU"/>
        </w:rPr>
        <w:t>to be</w:t>
      </w:r>
      <w:proofErr w:type="gramEnd"/>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271" w:name="_Toc32564191"/>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271"/>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w:t>
      </w:r>
      <w:proofErr w:type="gramStart"/>
      <w:r w:rsidR="009070A0">
        <w:rPr>
          <w:lang w:val="en-AU"/>
        </w:rPr>
        <w:t>real world</w:t>
      </w:r>
      <w:proofErr w:type="gramEnd"/>
      <w:r w:rsidR="009070A0">
        <w:rPr>
          <w:lang w:val="en-AU"/>
        </w:rPr>
        <w:t xml:space="preserve">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w:t>
      </w:r>
      <w:proofErr w:type="gramStart"/>
      <w:r w:rsidR="0042759D">
        <w:rPr>
          <w:lang w:val="en-AU"/>
        </w:rPr>
        <w:t>on the basis of</w:t>
      </w:r>
      <w:proofErr w:type="gramEnd"/>
      <w:r w:rsidR="0042759D">
        <w:rPr>
          <w:lang w:val="en-AU"/>
        </w:rPr>
        <w:t xml:space="preserve">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w:t>
      </w:r>
      <w:proofErr w:type="gramStart"/>
      <w:r w:rsidR="009070A0">
        <w:rPr>
          <w:lang w:val="en-AU"/>
        </w:rPr>
        <w:t>similar to</w:t>
      </w:r>
      <w:proofErr w:type="gramEnd"/>
      <w:r w:rsidR="009070A0">
        <w:rPr>
          <w:lang w:val="en-AU"/>
        </w:rPr>
        <w:t xml:space="preserve">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proofErr w:type="gramStart"/>
      <w:r w:rsidR="008E24C5">
        <w:rPr>
          <w:lang w:val="en-AU"/>
        </w:rPr>
        <w:t>Moreover</w:t>
      </w:r>
      <w:proofErr w:type="gramEnd"/>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proofErr w:type="gramStart"/>
      <w:r w:rsidR="00405F33">
        <w:rPr>
          <w:lang w:val="en-AU"/>
        </w:rPr>
        <w:t>Unfortunately</w:t>
      </w:r>
      <w:proofErr w:type="gramEnd"/>
      <w:r w:rsidR="00405F33">
        <w:rPr>
          <w:lang w:val="en-AU"/>
        </w:rPr>
        <w:t xml:space="preserve">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w:t>
      </w:r>
      <w:proofErr w:type="gramStart"/>
      <w:r>
        <w:rPr>
          <w:lang w:val="en-AU"/>
        </w:rPr>
        <w:t>on the basis of</w:t>
      </w:r>
      <w:proofErr w:type="gramEnd"/>
      <w:r>
        <w:rPr>
          <w:lang w:val="en-AU"/>
        </w:rPr>
        <w:t xml:space="preserve">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proofErr w:type="gramStart"/>
      <w:r w:rsidR="00405F33">
        <w:rPr>
          <w:lang w:val="en-AU"/>
        </w:rPr>
        <w:t xml:space="preserve">actually </w:t>
      </w:r>
      <w:r w:rsidR="006914D1">
        <w:rPr>
          <w:lang w:val="en-AU"/>
        </w:rPr>
        <w:t>play</w:t>
      </w:r>
      <w:proofErr w:type="gramEnd"/>
      <w:r w:rsidR="006914D1">
        <w:rPr>
          <w:lang w:val="en-AU"/>
        </w:rPr>
        <w:t xml:space="preserve">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272" w:name="_Toc32564192"/>
      <w:r>
        <w:t>9.</w:t>
      </w:r>
      <w:r w:rsidR="007E50D5">
        <w:t>1</w:t>
      </w:r>
      <w:r>
        <w:t>.</w:t>
      </w:r>
      <w:r w:rsidR="007E50D5">
        <w:t>4</w:t>
      </w:r>
      <w:r>
        <w:t xml:space="preserve"> Some </w:t>
      </w:r>
      <w:r w:rsidR="00710BBE">
        <w:t>Repercussions</w:t>
      </w:r>
      <w:r>
        <w:t xml:space="preserve"> of Using Ensembles</w:t>
      </w:r>
      <w:bookmarkEnd w:id="2272"/>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proofErr w:type="gramStart"/>
      <w:r w:rsidR="00F9286B">
        <w:rPr>
          <w:lang w:val="en-AU"/>
        </w:rPr>
        <w:t>a number of</w:t>
      </w:r>
      <w:proofErr w:type="gramEnd"/>
      <w:r w:rsidR="00F9286B">
        <w:rPr>
          <w:lang w:val="en-AU"/>
        </w:rPr>
        <w:t xml:space="preserve">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w:t>
      </w:r>
      <w:proofErr w:type="gramStart"/>
      <w:r>
        <w:rPr>
          <w:lang w:val="en-AU"/>
        </w:rPr>
        <w:t>as a consequence</w:t>
      </w:r>
      <w:proofErr w:type="gramEnd"/>
      <w:r>
        <w:rPr>
          <w:lang w:val="en-AU"/>
        </w:rPr>
        <w:t>.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w:t>
      </w:r>
      <w:proofErr w:type="gramStart"/>
      <w:r>
        <w:rPr>
          <w:lang w:val="en-AU"/>
        </w:rPr>
        <w:t>cost</w:t>
      </w:r>
      <w:proofErr w:type="gramEnd"/>
      <w:r>
        <w:rPr>
          <w:lang w:val="en-AU"/>
        </w:rPr>
        <w:t xml:space="preserve">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w:t>
      </w:r>
      <w:proofErr w:type="gramStart"/>
      <w:r w:rsidR="007E50D5">
        <w:rPr>
          <w:lang w:val="en-AU"/>
        </w:rPr>
        <w:t>Both of these</w:t>
      </w:r>
      <w:proofErr w:type="gramEnd"/>
      <w:r w:rsidR="007E50D5">
        <w:rPr>
          <w:lang w:val="en-AU"/>
        </w:rPr>
        <w:t xml:space="preserv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273" w:name="_Toc32564193"/>
      <w:r>
        <w:t>9.1.5 Iterations</w:t>
      </w:r>
      <w:bookmarkEnd w:id="2273"/>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 xml:space="preserve">This reflects the fact that the process through which a prior ensemble becomes a posterior ensemble requires </w:t>
      </w:r>
      <w:proofErr w:type="gramStart"/>
      <w:r w:rsidR="00495656">
        <w:rPr>
          <w:lang w:val="en-AU"/>
        </w:rPr>
        <w:t>a number of</w:t>
      </w:r>
      <w:proofErr w:type="gramEnd"/>
      <w:r w:rsidR="00495656">
        <w:rPr>
          <w:lang w:val="en-AU"/>
        </w:rPr>
        <w:t xml:space="preserve">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w:t>
      </w:r>
      <w:proofErr w:type="gramStart"/>
      <w:r w:rsidR="00776466">
        <w:rPr>
          <w:lang w:val="en-AU"/>
        </w:rPr>
        <w:t>appropriately-valued</w:t>
      </w:r>
      <w:proofErr w:type="gramEnd"/>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274" w:name="_Toc32564194"/>
      <w:r>
        <w:lastRenderedPageBreak/>
        <w:t>9.1.6 Measurement Noise</w:t>
      </w:r>
      <w:bookmarkEnd w:id="2274"/>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w:t>
      </w:r>
      <w:proofErr w:type="gramStart"/>
      <w:r>
        <w:rPr>
          <w:lang w:val="en-AU"/>
        </w:rPr>
        <w:t>taken into account</w:t>
      </w:r>
      <w:proofErr w:type="gramEnd"/>
      <w:r>
        <w:rPr>
          <w:lang w:val="en-AU"/>
        </w:rPr>
        <w:t xml:space="preserve">. </w:t>
      </w:r>
      <w:proofErr w:type="gramStart"/>
      <w:r>
        <w:rPr>
          <w:lang w:val="en-AU"/>
        </w:rPr>
        <w:t>Hence</w:t>
      </w:r>
      <w:proofErr w:type="gramEnd"/>
      <w:r>
        <w:rPr>
          <w:lang w:val="en-AU"/>
        </w:rPr>
        <w:t xml:space="preserv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1086C77A"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w:t>
      </w:r>
      <w:del w:id="2275" w:author="Chris Nicol" w:date="2020-04-12T18:47:00Z">
        <w:r w:rsidR="00194CA3" w:rsidDel="008F2FEA">
          <w:rPr>
            <w:lang w:val="en-AU"/>
          </w:rPr>
          <w:delText>below</w:delText>
        </w:r>
      </w:del>
      <w:ins w:id="2276" w:author="Chris Nicol" w:date="2020-04-12T18:47:00Z">
        <w:r w:rsidR="008F2FEA">
          <w:rPr>
            <w:lang w:val="en-AU"/>
          </w:rPr>
          <w:t xml:space="preserve">in </w:t>
        </w:r>
      </w:ins>
      <w:ins w:id="2277" w:author="Chris Nicol" w:date="2020-04-12T18:48:00Z">
        <w:r w:rsidR="008F2FEA">
          <w:rPr>
            <w:lang w:val="en-AU"/>
          </w:rPr>
          <w:t>s</w:t>
        </w:r>
      </w:ins>
      <w:ins w:id="2278" w:author="Chris Nicol" w:date="2020-04-12T18:47:00Z">
        <w:r w:rsidR="008F2FEA">
          <w:rPr>
            <w:lang w:val="en-AU"/>
          </w:rPr>
          <w:t xml:space="preserve">ection </w:t>
        </w:r>
      </w:ins>
      <w:ins w:id="2279" w:author="Chris Nicol" w:date="2020-04-12T18:48:00Z">
        <w:r w:rsidR="008F2FEA">
          <w:rPr>
            <w:lang w:val="en-AU"/>
          </w:rPr>
          <w:t>9.2.2</w:t>
        </w:r>
      </w:ins>
      <w:r w:rsidR="00194CA3">
        <w:rPr>
          <w:lang w:val="en-AU"/>
        </w:rPr>
        <w:t>,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w:t>
      </w:r>
      <w:proofErr w:type="spellStart"/>
      <w:r w:rsidR="006F719A">
        <w:rPr>
          <w:lang w:val="en-AU"/>
        </w:rPr>
        <w:t>PyEMU</w:t>
      </w:r>
      <w:proofErr w:type="spellEnd"/>
      <w:r w:rsidR="006F719A">
        <w:rPr>
          <w:lang w:val="en-AU"/>
        </w:rPr>
        <w:t>.</w:t>
      </w:r>
      <w:r w:rsidR="009D6E73">
        <w:rPr>
          <w:lang w:val="en-AU"/>
        </w:rPr>
        <w:t xml:space="preserve"> </w:t>
      </w:r>
    </w:p>
    <w:p w14:paraId="17793E4B" w14:textId="27DF3F83" w:rsidR="00434724"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r w:rsidR="00434724">
        <w:rPr>
          <w:lang w:val="en-AU"/>
        </w:rPr>
        <w:t xml:space="preserve"> </w:t>
      </w:r>
    </w:p>
    <w:p w14:paraId="23D804C8" w14:textId="25C3D624" w:rsidR="00FD50BF" w:rsidRPr="00434724" w:rsidRDefault="00434724" w:rsidP="00FD50BF">
      <w:pPr>
        <w:rPr>
          <w:lang w:val="en-AU"/>
        </w:rPr>
      </w:pPr>
      <w:r>
        <w:rPr>
          <w:lang w:val="en-AU"/>
        </w:rPr>
        <w:t xml:space="preserve">Optionally, users can forego the use of measurement noise realizations through the </w:t>
      </w:r>
      <w:proofErr w:type="spellStart"/>
      <w:r>
        <w:rPr>
          <w:i/>
          <w:iCs/>
          <w:lang w:val="en-AU"/>
        </w:rPr>
        <w:t>ies_no_noise</w:t>
      </w:r>
      <w:proofErr w:type="spellEnd"/>
      <w:r>
        <w:rPr>
          <w:lang w:val="en-AU"/>
        </w:rPr>
        <w:t xml:space="preserve"> option.  In this case, realizations of measurement noise are not </w:t>
      </w:r>
      <w:proofErr w:type="gramStart"/>
      <w:r>
        <w:rPr>
          <w:lang w:val="en-AU"/>
        </w:rPr>
        <w:t>needed</w:t>
      </w:r>
      <w:proofErr w:type="gramEnd"/>
      <w:r>
        <w:rPr>
          <w:lang w:val="en-AU"/>
        </w:rPr>
        <w:t xml:space="preserve"> and users can set the weights in the pest control file according to the desired, subjective weighting strategy as in PEST. </w:t>
      </w:r>
    </w:p>
    <w:p w14:paraId="313C3543" w14:textId="42558989"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DB15D2">
        <w:rPr>
          <w:lang w:val="en-AU"/>
        </w:rPr>
        <w:t>Fortunately,</w:t>
      </w:r>
      <w:r w:rsidR="000228CC">
        <w:rPr>
          <w:lang w:val="en-AU"/>
        </w:rPr>
        <w:t xml:space="preserve">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w:t>
      </w:r>
      <w:proofErr w:type="gramStart"/>
      <w:r w:rsidR="0018553A">
        <w:rPr>
          <w:lang w:val="en-AU"/>
        </w:rPr>
        <w:t>null-space</w:t>
      </w:r>
      <w:proofErr w:type="gramEnd"/>
      <w:r w:rsidR="0018553A">
        <w:rPr>
          <w:lang w:val="en-AU"/>
        </w:rPr>
        <w:t xml:space="preserve"> dominated. </w:t>
      </w:r>
    </w:p>
    <w:p w14:paraId="48B94309" w14:textId="4F2C48C1" w:rsidR="00434724" w:rsidRPr="00434724" w:rsidRDefault="008C1710" w:rsidP="00434724">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w:t>
      </w:r>
      <w:r w:rsidR="004568FA">
        <w:rPr>
          <w:lang w:val="en-AU"/>
        </w:rPr>
        <w:lastRenderedPageBreak/>
        <w:t>parameter adjustment process. This may be achieved using, for example, the PWTADJ1 utility from the PEST suite</w:t>
      </w:r>
      <w:r w:rsidR="00BC17AB">
        <w:rPr>
          <w:lang w:val="en-AU"/>
        </w:rPr>
        <w:t xml:space="preserve"> or with the general adjustment options available in </w:t>
      </w:r>
      <w:proofErr w:type="spellStart"/>
      <w:r w:rsidR="00BC17AB">
        <w:rPr>
          <w:lang w:val="en-AU"/>
        </w:rPr>
        <w:t>pyEMU</w:t>
      </w:r>
      <w:proofErr w:type="spellEnd"/>
      <w:del w:id="2280" w:author="Chris Nicol" w:date="2020-04-12T18:44:00Z">
        <w:r w:rsidR="00BC17AB" w:rsidDel="005406E9">
          <w:rPr>
            <w:lang w:val="en-AU"/>
          </w:rPr>
          <w:delText xml:space="preserve"> </w:delText>
        </w:r>
      </w:del>
      <w:ins w:id="2281" w:author="Chris Nicol" w:date="2020-04-12T18:49:00Z">
        <w:r w:rsidR="005E73EA">
          <w:rPr>
            <w:lang w:val="en-AU"/>
          </w:rPr>
          <w:t xml:space="preserve">, to </w:t>
        </w:r>
      </w:ins>
      <w:ins w:id="2282" w:author="Chris Nicol" w:date="2020-04-12T18:53:00Z">
        <w:r w:rsidR="003D37D3">
          <w:rPr>
            <w:lang w:val="en-AU"/>
          </w:rPr>
          <w:t>implem</w:t>
        </w:r>
      </w:ins>
      <w:ins w:id="2283" w:author="Chris Nicol" w:date="2020-04-12T18:54:00Z">
        <w:r w:rsidR="003D37D3">
          <w:rPr>
            <w:lang w:val="en-AU"/>
          </w:rPr>
          <w:t xml:space="preserve">ent </w:t>
        </w:r>
      </w:ins>
      <w:ins w:id="2284" w:author="Chris Nicol" w:date="2020-04-12T18:49:00Z">
        <w:r w:rsidR="005E73EA">
          <w:rPr>
            <w:lang w:val="en-AU"/>
          </w:rPr>
          <w:t>a weighting strategy in the PESTPP-control file</w:t>
        </w:r>
      </w:ins>
      <w:ins w:id="2285" w:author="Chris Nicol" w:date="2020-04-12T18:50:00Z">
        <w:r w:rsidR="00822DC3">
          <w:rPr>
            <w:lang w:val="en-AU"/>
          </w:rPr>
          <w:t xml:space="preserve"> which is </w:t>
        </w:r>
        <w:r w:rsidR="00012B87">
          <w:rPr>
            <w:lang w:val="en-AU"/>
          </w:rPr>
          <w:t xml:space="preserve">then </w:t>
        </w:r>
        <w:r w:rsidR="00822DC3">
          <w:rPr>
            <w:lang w:val="en-AU"/>
          </w:rPr>
          <w:t>used in the parameter upgrade proces</w:t>
        </w:r>
        <w:r w:rsidR="007E06B4">
          <w:rPr>
            <w:lang w:val="en-AU"/>
          </w:rPr>
          <w:t>s</w:t>
        </w:r>
      </w:ins>
      <w:r w:rsidR="004568FA">
        <w:rPr>
          <w:lang w:val="en-AU"/>
        </w:rPr>
        <w:t xml:space="preserve">. </w:t>
      </w:r>
      <w:ins w:id="2286" w:author="Chris Nicol" w:date="2020-04-12T18:54:00Z">
        <w:r w:rsidR="00514084">
          <w:rPr>
            <w:lang w:val="en-AU"/>
          </w:rPr>
          <w:t xml:space="preserve">In parallel with this, </w:t>
        </w:r>
      </w:ins>
      <w:del w:id="2287" w:author="Chris Nicol" w:date="2020-04-12T18:54:00Z">
        <w:r w:rsidR="004568FA" w:rsidDel="00514084">
          <w:rPr>
            <w:lang w:val="en-AU"/>
          </w:rPr>
          <w:delText xml:space="preserve">Observation </w:delText>
        </w:r>
      </w:del>
      <w:ins w:id="2288" w:author="Chris Nicol" w:date="2020-04-12T18:54:00Z">
        <w:r w:rsidR="00514084">
          <w:rPr>
            <w:lang w:val="en-AU"/>
          </w:rPr>
          <w:t>o</w:t>
        </w:r>
        <w:r w:rsidR="00514084">
          <w:rPr>
            <w:lang w:val="en-AU"/>
          </w:rPr>
          <w:t xml:space="preserve">bservation </w:t>
        </w:r>
      </w:ins>
      <w:r w:rsidR="004568FA">
        <w:rPr>
          <w:lang w:val="en-AU"/>
        </w:rPr>
        <w:t>ensembles</w:t>
      </w:r>
      <w:del w:id="2289" w:author="Chris Nicol" w:date="2020-04-12T18:55:00Z">
        <w:r w:rsidR="004568FA" w:rsidDel="00514084">
          <w:rPr>
            <w:lang w:val="en-AU"/>
          </w:rPr>
          <w:delText>, however,</w:delText>
        </w:r>
      </w:del>
      <w:r w:rsidR="004568FA">
        <w:rPr>
          <w:lang w:val="en-AU"/>
        </w:rPr>
        <w:t xml:space="preserve"> may be generated using an entirely different set of weights</w:t>
      </w:r>
      <w:ins w:id="2290" w:author="Chris Nicol" w:date="2020-04-12T18:50:00Z">
        <w:r w:rsidR="0041066F">
          <w:rPr>
            <w:lang w:val="en-AU"/>
          </w:rPr>
          <w:t xml:space="preserve"> </w:t>
        </w:r>
      </w:ins>
      <w:r w:rsidR="00F505CF">
        <w:rPr>
          <w:lang w:val="en-AU"/>
        </w:rPr>
        <w:t>–</w:t>
      </w:r>
      <w:ins w:id="2291" w:author="Chris Nicol" w:date="2020-04-12T18:50:00Z">
        <w:r w:rsidR="0041066F">
          <w:rPr>
            <w:lang w:val="en-AU"/>
          </w:rPr>
          <w:t xml:space="preserve"> </w:t>
        </w:r>
      </w:ins>
      <w:proofErr w:type="spellStart"/>
      <w:r w:rsidR="00F505CF">
        <w:rPr>
          <w:lang w:val="en-AU"/>
        </w:rPr>
        <w:t>pyEMU</w:t>
      </w:r>
      <w:proofErr w:type="spellEnd"/>
      <w:r w:rsidR="00F505CF">
        <w:rPr>
          <w:lang w:val="en-AU"/>
        </w:rPr>
        <w:t xml:space="preserve"> offers several methods to generate measurement noise realizations and to save them to file formats that PESTPP-IES can read directly</w:t>
      </w:r>
      <w:ins w:id="2292" w:author="Chris Nicol" w:date="2020-04-12T18:45:00Z">
        <w:r w:rsidR="00481CE8">
          <w:rPr>
            <w:lang w:val="en-AU"/>
          </w:rPr>
          <w:t xml:space="preserve"> (</w:t>
        </w:r>
      </w:ins>
      <w:ins w:id="2293" w:author="Chris Nicol" w:date="2020-04-12T18:51:00Z">
        <w:r w:rsidR="0049533D">
          <w:rPr>
            <w:lang w:val="en-AU"/>
          </w:rPr>
          <w:t>i.e.</w:t>
        </w:r>
        <w:r w:rsidR="00DE25BF">
          <w:rPr>
            <w:lang w:val="en-AU"/>
          </w:rPr>
          <w:t>,</w:t>
        </w:r>
        <w:r w:rsidR="0049533D">
          <w:rPr>
            <w:lang w:val="en-AU"/>
          </w:rPr>
          <w:t xml:space="preserve"> </w:t>
        </w:r>
      </w:ins>
      <w:ins w:id="2294" w:author="Chris Nicol" w:date="2020-04-12T18:45:00Z">
        <w:r w:rsidR="00481CE8">
          <w:rPr>
            <w:lang w:val="en-AU"/>
          </w:rPr>
          <w:t xml:space="preserve">using the </w:t>
        </w:r>
        <w:proofErr w:type="spellStart"/>
        <w:r w:rsidR="00481CE8" w:rsidRPr="00481CE8">
          <w:rPr>
            <w:i/>
            <w:iCs/>
            <w:lang w:val="en-AU"/>
            <w:rPrChange w:id="2295" w:author="Chris Nicol" w:date="2020-04-12T18:45:00Z">
              <w:rPr>
                <w:lang w:val="en-AU"/>
              </w:rPr>
            </w:rPrChange>
          </w:rPr>
          <w:t>ies_observation_ensemble</w:t>
        </w:r>
        <w:proofErr w:type="spellEnd"/>
        <w:r w:rsidR="00481CE8" w:rsidRPr="00481CE8">
          <w:rPr>
            <w:i/>
            <w:iCs/>
            <w:lang w:val="en-AU"/>
            <w:rPrChange w:id="2296" w:author="Chris Nicol" w:date="2020-04-12T18:45:00Z">
              <w:rPr>
                <w:lang w:val="en-AU"/>
              </w:rPr>
            </w:rPrChange>
          </w:rPr>
          <w:t>()</w:t>
        </w:r>
        <w:r w:rsidR="00481CE8">
          <w:rPr>
            <w:lang w:val="en-AU"/>
          </w:rPr>
          <w:t xml:space="preserve"> control variable</w:t>
        </w:r>
      </w:ins>
      <w:ins w:id="2297" w:author="Chris Nicol" w:date="2020-04-12T18:48:00Z">
        <w:r w:rsidR="008F2FEA">
          <w:rPr>
            <w:lang w:val="en-AU"/>
          </w:rPr>
          <w:t xml:space="preserve"> </w:t>
        </w:r>
      </w:ins>
      <w:ins w:id="2298" w:author="Chris Nicol" w:date="2020-04-12T18:56:00Z">
        <w:r w:rsidR="0097316D">
          <w:rPr>
            <w:lang w:val="en-AU"/>
          </w:rPr>
          <w:t xml:space="preserve">- </w:t>
        </w:r>
      </w:ins>
      <w:ins w:id="2299" w:author="Chris Nicol" w:date="2020-04-12T18:48:00Z">
        <w:r w:rsidR="008F2FEA">
          <w:rPr>
            <w:lang w:val="en-AU"/>
          </w:rPr>
          <w:t xml:space="preserve">see </w:t>
        </w:r>
        <w:r w:rsidR="008F2FEA">
          <w:rPr>
            <w:lang w:val="en-AU"/>
          </w:rPr>
          <w:t>section 9.2.2</w:t>
        </w:r>
      </w:ins>
      <w:ins w:id="2300" w:author="Chris Nicol" w:date="2020-04-12T18:51:00Z">
        <w:r w:rsidR="00EE593F">
          <w:rPr>
            <w:lang w:val="en-AU"/>
          </w:rPr>
          <w:t>)</w:t>
        </w:r>
      </w:ins>
      <w:r w:rsidR="004568FA">
        <w:rPr>
          <w:lang w:val="en-AU"/>
        </w:rPr>
        <w:t>.</w:t>
      </w:r>
    </w:p>
    <w:p w14:paraId="6DD4258D" w14:textId="77777777" w:rsidR="0080021E" w:rsidRDefault="0080021E" w:rsidP="0080021E">
      <w:pPr>
        <w:pStyle w:val="Heading3"/>
      </w:pPr>
      <w:bookmarkStart w:id="2301" w:name="_Toc32564195"/>
      <w:r>
        <w:t>9.1.</w:t>
      </w:r>
      <w:r w:rsidR="00416A1E">
        <w:t>7</w:t>
      </w:r>
      <w:r>
        <w:t xml:space="preserve"> </w:t>
      </w:r>
      <w:r w:rsidR="00143C09">
        <w:t>Regularization</w:t>
      </w:r>
      <w:bookmarkEnd w:id="2301"/>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proofErr w:type="spellStart"/>
      <w:r w:rsidR="004568FA" w:rsidRPr="0022691D">
        <w:rPr>
          <w:i/>
          <w:lang w:val="en-AU"/>
        </w:rPr>
        <w:t>ies_reg_</w:t>
      </w:r>
      <w:proofErr w:type="gramStart"/>
      <w:r w:rsidR="004568FA" w:rsidRPr="0022691D">
        <w:rPr>
          <w:i/>
          <w:lang w:val="en-AU"/>
        </w:rPr>
        <w:t>factor</w:t>
      </w:r>
      <w:proofErr w:type="spellEnd"/>
      <w:r w:rsidR="004568FA" w:rsidRPr="0022691D">
        <w:rPr>
          <w:i/>
          <w:lang w:val="en-AU"/>
        </w:rPr>
        <w:t>(</w:t>
      </w:r>
      <w:proofErr w:type="gramEnd"/>
      <w:r w:rsidR="004568FA" w:rsidRPr="0022691D">
        <w:rPr>
          <w:i/>
          <w:lang w:val="en-AU"/>
        </w:rPr>
        <w:t>)</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738E4AF5"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t>
      </w:r>
      <w:proofErr w:type="gramStart"/>
      <w:r w:rsidR="000B159F">
        <w:rPr>
          <w:lang w:val="en-AU"/>
        </w:rPr>
        <w:t>whether or not</w:t>
      </w:r>
      <w:proofErr w:type="gramEnd"/>
      <w:r w:rsidR="000B159F">
        <w:rPr>
          <w:lang w:val="en-AU"/>
        </w:rPr>
        <w:t xml:space="preserve">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3478B31C" w14:textId="25577DE5" w:rsidR="00347C7F" w:rsidRPr="002104E7" w:rsidRDefault="00347C7F" w:rsidP="0080021E">
      <w:pPr>
        <w:rPr>
          <w:lang w:val="en-AU"/>
        </w:rPr>
      </w:pPr>
      <w:r>
        <w:rPr>
          <w:lang w:val="en-AU"/>
        </w:rPr>
        <w:t xml:space="preserve">As with PEST(_HP) and PESTPP-GLM, the SVD truncation controls (i.e. MAXSING and EIGTHRESH) can also be used to enforce regularization in PESTPP-IES since these inputs control the number of singular components used in the upgrade calculation process.  Setting MAXSING &lt; the number of realizations will result in fewer singular components be used in the upgrade process, which effectively limits the parameter adjustments.  </w:t>
      </w:r>
      <w:r w:rsidR="002104E7">
        <w:rPr>
          <w:lang w:val="en-AU"/>
        </w:rPr>
        <w:t xml:space="preserve">Additional regularization can also be implemented by using large lambda values and small </w:t>
      </w:r>
      <w:proofErr w:type="spellStart"/>
      <w:r w:rsidR="002104E7">
        <w:rPr>
          <w:i/>
          <w:iCs/>
          <w:lang w:val="en-AU"/>
        </w:rPr>
        <w:t>lambda_scale_fac</w:t>
      </w:r>
      <w:proofErr w:type="spellEnd"/>
      <w:r w:rsidR="002104E7">
        <w:rPr>
          <w:lang w:val="en-AU"/>
        </w:rPr>
        <w:t xml:space="preserve"> (i.e. line search) values. </w:t>
      </w:r>
      <w:r w:rsidR="00022CE5">
        <w:rPr>
          <w:lang w:val="en-AU"/>
        </w:rPr>
        <w:t xml:space="preserve"> The optimal regularization strategy to use for any given PESTPP-IES analysis depends heavily on the problem, but generally, MAXSING seems to be the most effective and efficient means of controlling the level of fit.</w:t>
      </w:r>
    </w:p>
    <w:p w14:paraId="24E91117" w14:textId="77777777" w:rsidR="006C3336" w:rsidRDefault="006C3336" w:rsidP="006C3336">
      <w:pPr>
        <w:pStyle w:val="Heading3"/>
      </w:pPr>
      <w:bookmarkStart w:id="2302" w:name="_Toc32564196"/>
      <w:r>
        <w:lastRenderedPageBreak/>
        <w:t>9.1.8 Base Realization</w:t>
      </w:r>
      <w:bookmarkEnd w:id="2302"/>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smoother process 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303" w:name="_Toc32564197"/>
      <w:r>
        <w:t>9.1.</w:t>
      </w:r>
      <w:r w:rsidR="00791C76">
        <w:t>9</w:t>
      </w:r>
      <w:r>
        <w:t xml:space="preserve"> Parameter Transformation Status</w:t>
      </w:r>
      <w:bookmarkEnd w:id="2303"/>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proofErr w:type="gramStart"/>
      <w:r w:rsidR="00272832">
        <w:rPr>
          <w:lang w:val="en-AU"/>
        </w:rPr>
        <w:t>However</w:t>
      </w:r>
      <w:proofErr w:type="gramEnd"/>
      <w:r w:rsidR="00272832">
        <w:rPr>
          <w:lang w:val="en-AU"/>
        </w:rPr>
        <w:t xml:space="preserve">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proofErr w:type="spellStart"/>
      <w:r>
        <w:rPr>
          <w:i/>
          <w:lang w:val="en-AU"/>
        </w:rPr>
        <w:t>ies_enforce_bounds</w:t>
      </w:r>
      <w:proofErr w:type="spellEnd"/>
      <w:r>
        <w:rPr>
          <w:i/>
          <w:lang w:val="en-AU"/>
        </w:rPr>
        <w:t>()</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xml:space="preserve">. This takes place behind the </w:t>
      </w:r>
      <w:proofErr w:type="gramStart"/>
      <w:r>
        <w:rPr>
          <w:lang w:val="en-AU"/>
        </w:rPr>
        <w:t>scenes</w:t>
      </w:r>
      <w:r w:rsidR="00A3739B">
        <w:rPr>
          <w:lang w:val="en-AU"/>
        </w:rPr>
        <w:t>,</w:t>
      </w:r>
      <w:r>
        <w:rPr>
          <w:lang w:val="en-AU"/>
        </w:rPr>
        <w:t xml:space="preserve"> and</w:t>
      </w:r>
      <w:proofErr w:type="gramEnd"/>
      <w:r>
        <w:rPr>
          <w:lang w:val="en-AU"/>
        </w:rPr>
        <w:t xml:space="preserve">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06D6320A" w:rsidR="0053184C" w:rsidRDefault="0053184C" w:rsidP="00A3739B">
      <w:pPr>
        <w:pStyle w:val="Heading3"/>
      </w:pPr>
      <w:bookmarkStart w:id="2304" w:name="_Toc32564198"/>
      <w:r>
        <w:t>9.</w:t>
      </w:r>
      <w:r w:rsidR="00A3739B">
        <w:t>1.1</w:t>
      </w:r>
      <w:r w:rsidR="00791C76">
        <w:t>0</w:t>
      </w:r>
      <w:r>
        <w:t xml:space="preserve"> </w:t>
      </w:r>
      <w:r w:rsidR="008624F5">
        <w:t>Inequality</w:t>
      </w:r>
      <w:r>
        <w:t xml:space="preserve"> Observations</w:t>
      </w:r>
      <w:bookmarkEnd w:id="2304"/>
    </w:p>
    <w:p w14:paraId="20D41C80" w14:textId="770278F4"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w:t>
      </w:r>
      <w:proofErr w:type="gramStart"/>
      <w:r w:rsidR="000B73FB">
        <w:rPr>
          <w:lang w:val="en-AU"/>
        </w:rPr>
        <w:t>one way</w:t>
      </w:r>
      <w:proofErr w:type="gramEnd"/>
      <w:r w:rsidR="000B73FB">
        <w:rPr>
          <w:lang w:val="en-AU"/>
        </w:rPr>
        <w:t xml:space="preserve"> </w:t>
      </w:r>
      <w:r w:rsidR="000B73FB">
        <w:rPr>
          <w:lang w:val="en-AU"/>
        </w:rPr>
        <w:lastRenderedPageBreak/>
        <w:t>observation”</w:t>
      </w:r>
      <w:r w:rsidR="000B1E44">
        <w:rPr>
          <w:lang w:val="en-AU"/>
        </w:rPr>
        <w:t xml:space="preserve"> type</w:t>
      </w:r>
      <w:r w:rsidR="008624F5">
        <w:rPr>
          <w:lang w:val="en-AU"/>
        </w:rPr>
        <w:t xml:space="preserve">, which is </w:t>
      </w:r>
      <w:proofErr w:type="spellStart"/>
      <w:r w:rsidR="008624F5">
        <w:rPr>
          <w:lang w:val="en-AU"/>
        </w:rPr>
        <w:t>synonomous</w:t>
      </w:r>
      <w:proofErr w:type="spellEnd"/>
      <w:r w:rsidR="008624F5">
        <w:rPr>
          <w:lang w:val="en-AU"/>
        </w:rPr>
        <w:t xml:space="preserve"> with the inequality constraints used in PESTPP-OPT</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w:t>
      </w:r>
      <w:proofErr w:type="gramStart"/>
      <w:r w:rsidR="00A3739B">
        <w:rPr>
          <w:lang w:val="en-AU"/>
        </w:rPr>
        <w:t>However</w:t>
      </w:r>
      <w:proofErr w:type="gramEnd"/>
      <w:r w:rsidR="00A3739B">
        <w:rPr>
          <w:lang w:val="en-AU"/>
        </w:rPr>
        <w:t xml:space="preserve">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16EA356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w:t>
      </w:r>
      <w:proofErr w:type="gramStart"/>
      <w:r>
        <w:rPr>
          <w:lang w:val="en-AU"/>
        </w:rPr>
        <w:t>However</w:t>
      </w:r>
      <w:proofErr w:type="gramEnd"/>
      <w:r>
        <w:rPr>
          <w:lang w:val="en-AU"/>
        </w:rPr>
        <w:t xml:space="preserve">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r w:rsidR="008624F5">
        <w:rPr>
          <w:lang w:val="en-AU"/>
        </w:rPr>
        <w:t xml:space="preserve">  That is, these observations are treated as quadratic penalty inequality constraints.</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w:t>
      </w:r>
      <w:proofErr w:type="gramStart"/>
      <w:r>
        <w:rPr>
          <w:lang w:val="en-AU"/>
        </w:rPr>
        <w:t>However</w:t>
      </w:r>
      <w:proofErr w:type="gramEnd"/>
      <w:r>
        <w:rPr>
          <w:lang w:val="en-AU"/>
        </w:rPr>
        <w:t xml:space="preserve"> if the model-calculated 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305" w:name="_Toc32564199"/>
      <w:r>
        <w:t>9.1.11 Localization</w:t>
      </w:r>
      <w:bookmarkEnd w:id="2305"/>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w:t>
      </w:r>
      <w:proofErr w:type="gramStart"/>
      <w:r w:rsidR="00C86713">
        <w:rPr>
          <w:lang w:val="en-AU"/>
        </w:rPr>
        <w:t>spatially-distributed</w:t>
      </w:r>
      <w:proofErr w:type="gramEnd"/>
      <w:r w:rsidR="00C86713">
        <w:rPr>
          <w:lang w:val="en-AU"/>
        </w:rPr>
        <w:t xml:space="preserve">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proofErr w:type="spellStart"/>
      <w:r w:rsidR="008B243A">
        <w:rPr>
          <w:lang w:val="en-AU"/>
        </w:rPr>
        <w:t>flx_river</w:t>
      </w:r>
      <w:proofErr w:type="spellEnd"/>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lastRenderedPageBreak/>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w:t>
            </w:r>
            <w:proofErr w:type="gramStart"/>
            <w:r w:rsidRPr="00CE7CB7">
              <w:rPr>
                <w:rFonts w:ascii="Courier New" w:hAnsi="Courier New" w:cs="Courier New"/>
                <w:sz w:val="20"/>
                <w:lang w:val="en-AU"/>
              </w:rPr>
              <w:t>1.0  1.0</w:t>
            </w:r>
            <w:proofErr w:type="gramEnd"/>
            <w:r w:rsidRPr="00CE7CB7">
              <w:rPr>
                <w:rFonts w:ascii="Courier New" w:hAnsi="Courier New" w:cs="Courier New"/>
                <w:sz w:val="20"/>
                <w:lang w:val="en-AU"/>
              </w:rPr>
              <w:t xml:space="preserve">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proofErr w:type="spellStart"/>
            <w:r w:rsidRPr="00CE7CB7">
              <w:rPr>
                <w:rFonts w:ascii="Courier New" w:hAnsi="Courier New" w:cs="Courier New"/>
                <w:sz w:val="20"/>
                <w:lang w:val="en-AU"/>
              </w:rPr>
              <w:t>flx_river</w:t>
            </w:r>
            <w:proofErr w:type="spellEnd"/>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proofErr w:type="spellStart"/>
            <w:r w:rsidRPr="00CE7CB7">
              <w:rPr>
                <w:rFonts w:ascii="Courier New" w:hAnsi="Courier New" w:cs="Courier New"/>
                <w:sz w:val="20"/>
                <w:lang w:val="en-AU"/>
              </w:rPr>
              <w:t>hk</w:t>
            </w:r>
            <w:proofErr w:type="spellEnd"/>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proofErr w:type="spellStart"/>
      <w:r w:rsidR="00610D3E">
        <w:rPr>
          <w:i/>
          <w:lang w:val="en-AU"/>
        </w:rPr>
        <w:t>ies_num_</w:t>
      </w:r>
      <w:proofErr w:type="gramStart"/>
      <w:r w:rsidR="00610D3E">
        <w:rPr>
          <w:i/>
          <w:lang w:val="en-AU"/>
        </w:rPr>
        <w:t>threads</w:t>
      </w:r>
      <w:proofErr w:type="spellEnd"/>
      <w:r w:rsidR="008402EE">
        <w:rPr>
          <w:i/>
          <w:lang w:val="en-AU"/>
        </w:rPr>
        <w:t>(</w:t>
      </w:r>
      <w:proofErr w:type="gramEnd"/>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 xml:space="preserve">optimal number of threads to use is </w:t>
      </w:r>
      <w:proofErr w:type="gramStart"/>
      <w:r w:rsidR="00610D3E">
        <w:rPr>
          <w:lang w:val="en-AU"/>
        </w:rPr>
        <w:t>problem</w:t>
      </w:r>
      <w:r w:rsidR="00DC2792">
        <w:rPr>
          <w:lang w:val="en-AU"/>
        </w:rPr>
        <w:t>-</w:t>
      </w:r>
      <w:r w:rsidR="00610D3E">
        <w:rPr>
          <w:lang w:val="en-AU"/>
        </w:rPr>
        <w:t>specific</w:t>
      </w:r>
      <w:proofErr w:type="gramEnd"/>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proofErr w:type="spellStart"/>
      <w:r w:rsidR="00EE1524">
        <w:rPr>
          <w:i/>
          <w:lang w:val="en-AU"/>
        </w:rPr>
        <w:t>ies_</w:t>
      </w:r>
      <w:proofErr w:type="gramStart"/>
      <w:r w:rsidR="00EE1524">
        <w:rPr>
          <w:i/>
          <w:lang w:val="en-AU"/>
        </w:rPr>
        <w:t>autoadaloc</w:t>
      </w:r>
      <w:proofErr w:type="spellEnd"/>
      <w:r w:rsidR="00EE1524">
        <w:rPr>
          <w:i/>
          <w:lang w:val="en-AU"/>
        </w:rPr>
        <w:t>(</w:t>
      </w:r>
      <w:proofErr w:type="gramEnd"/>
      <w:r w:rsidR="00EE1524">
        <w:rPr>
          <w:i/>
          <w:lang w:val="en-AU"/>
        </w:rPr>
        <w:t>)</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w:t>
      </w:r>
      <w:r w:rsidR="00E54A06">
        <w:rPr>
          <w:lang w:val="en-AU"/>
        </w:rPr>
        <w:lastRenderedPageBreak/>
        <w:t xml:space="preserve">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w:t>
      </w:r>
      <w:proofErr w:type="gramStart"/>
      <w:r w:rsidR="00EE1524">
        <w:rPr>
          <w:lang w:val="en-AU"/>
        </w:rPr>
        <w:t>However</w:t>
      </w:r>
      <w:proofErr w:type="gramEnd"/>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proofErr w:type="spellStart"/>
      <w:r w:rsidR="00EE1524">
        <w:rPr>
          <w:i/>
          <w:lang w:val="en-AU"/>
        </w:rPr>
        <w:t>ies_autoadaloc_sigma_dist</w:t>
      </w:r>
      <w:proofErr w:type="spellEnd"/>
      <w:r>
        <w:rPr>
          <w:i/>
          <w:lang w:val="en-AU"/>
        </w:rPr>
        <w:t>()</w:t>
      </w:r>
      <w:r>
        <w:rPr>
          <w:lang w:val="en-AU"/>
        </w:rPr>
        <w:t xml:space="preserve"> control variable (whose </w:t>
      </w:r>
      <w:r w:rsidR="00EE1524">
        <w:rPr>
          <w:lang w:val="en-AU"/>
        </w:rPr>
        <w:t>default value of 1.0) PESTPP-IES 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proofErr w:type="spellStart"/>
      <w:r w:rsidR="00EE1524">
        <w:rPr>
          <w:i/>
          <w:lang w:val="en-AU"/>
        </w:rPr>
        <w:t>ies_autoadaloc_sigma_</w:t>
      </w:r>
      <w:proofErr w:type="gramStart"/>
      <w:r w:rsidR="00EE1524">
        <w:rPr>
          <w:i/>
          <w:lang w:val="en-AU"/>
        </w:rPr>
        <w:t>dist</w:t>
      </w:r>
      <w:proofErr w:type="spellEnd"/>
      <w:r>
        <w:rPr>
          <w:i/>
          <w:lang w:val="en-AU"/>
        </w:rPr>
        <w:t>(</w:t>
      </w:r>
      <w:proofErr w:type="gramEnd"/>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 xml:space="preserve">The </w:t>
      </w:r>
      <w:proofErr w:type="spellStart"/>
      <w:r>
        <w:rPr>
          <w:lang w:val="en-AU"/>
        </w:rPr>
        <w:t>automatix</w:t>
      </w:r>
      <w:proofErr w:type="spellEnd"/>
      <w:r>
        <w:rPr>
          <w:lang w:val="en-AU"/>
        </w:rPr>
        <w:t xml:space="preserve">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w:t>
      </w:r>
      <w:proofErr w:type="spellStart"/>
      <w:r>
        <w:rPr>
          <w:lang w:val="en-AU"/>
        </w:rPr>
        <w:t>automatix</w:t>
      </w:r>
      <w:proofErr w:type="spellEnd"/>
      <w:r>
        <w:rPr>
          <w:lang w:val="en-AU"/>
        </w:rPr>
        <w:t xml:space="preserve"> adaptive localization process then calculates estimated and background correlation coefficients as described previously.</w:t>
      </w:r>
    </w:p>
    <w:p w14:paraId="0E3A4B19" w14:textId="7939041A" w:rsidR="00EE1524" w:rsidRDefault="00EE1524">
      <w:pPr>
        <w:rPr>
          <w:lang w:val="en-AU"/>
        </w:rPr>
      </w:pPr>
      <w:r w:rsidRPr="00D97A4A">
        <w:rPr>
          <w:lang w:val="en-AU"/>
        </w:rPr>
        <w:t xml:space="preserve">If the </w:t>
      </w:r>
      <w:proofErr w:type="spellStart"/>
      <w:r w:rsidRPr="00D97A4A">
        <w:rPr>
          <w:i/>
          <w:lang w:val="en-AU"/>
        </w:rPr>
        <w:t>ies_verbose_level</w:t>
      </w:r>
      <w:proofErr w:type="spellEnd"/>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proofErr w:type="spellStart"/>
      <w:r w:rsidR="00F81DB2" w:rsidRPr="00D97A4A">
        <w:rPr>
          <w:i/>
          <w:lang w:val="en-AU"/>
        </w:rPr>
        <w:t>case.N.autoadaloc.mat</w:t>
      </w:r>
      <w:proofErr w:type="spellEnd"/>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w:t>
      </w:r>
      <w:proofErr w:type="gramStart"/>
      <w:r w:rsidR="00F81DB2" w:rsidRPr="00D97A4A">
        <w:rPr>
          <w:lang w:val="en-AU"/>
        </w:rPr>
        <w:t>Both of these</w:t>
      </w:r>
      <w:proofErr w:type="gramEnd"/>
      <w:r w:rsidR="00F81DB2" w:rsidRPr="00D97A4A">
        <w:rPr>
          <w:lang w:val="en-AU"/>
        </w:rPr>
        <w:t xml:space="preserve"> are recorded at the end of each iteration; </w:t>
      </w:r>
      <w:r w:rsidR="00F81DB2" w:rsidRPr="004D1B82">
        <w:rPr>
          <w:i/>
          <w:lang w:val="en-AU"/>
        </w:rPr>
        <w:t>N</w:t>
      </w:r>
      <w:r w:rsidR="00F81DB2" w:rsidRPr="00D97A4A">
        <w:rPr>
          <w:lang w:val="en-AU"/>
        </w:rPr>
        <w:t xml:space="preserve"> is the iteration </w:t>
      </w:r>
      <w:r w:rsidR="00F81DB2" w:rsidRPr="00D97A4A">
        <w:rPr>
          <w:lang w:val="en-AU"/>
        </w:rPr>
        <w:lastRenderedPageBreak/>
        <w:t>number. T</w:t>
      </w:r>
      <w:r w:rsidRPr="00D97A4A">
        <w:rPr>
          <w:lang w:val="en-AU"/>
        </w:rPr>
        <w:t xml:space="preserve">he automatic adaptive localization process can be </w:t>
      </w:r>
      <w:r w:rsidR="00442AAB" w:rsidRPr="00D97A4A">
        <w:rPr>
          <w:lang w:val="en-AU"/>
        </w:rPr>
        <w:t xml:space="preserve">computationally demanding.  </w:t>
      </w:r>
      <w:proofErr w:type="gramStart"/>
      <w:r w:rsidR="00F81DB2" w:rsidRPr="00D97A4A">
        <w:rPr>
          <w:lang w:val="en-AU"/>
        </w:rPr>
        <w:t>However</w:t>
      </w:r>
      <w:proofErr w:type="gramEnd"/>
      <w:r w:rsidR="00F81DB2" w:rsidRPr="00D97A4A">
        <w:rPr>
          <w:lang w:val="en-AU"/>
        </w:rPr>
        <w:t xml:space="preserve"> it can be multi-threaded. This option is activated using the </w:t>
      </w:r>
      <w:proofErr w:type="spellStart"/>
      <w:r w:rsidR="00442AAB" w:rsidRPr="00D97A4A">
        <w:rPr>
          <w:i/>
          <w:lang w:val="en-AU"/>
        </w:rPr>
        <w:t>ies_num_</w:t>
      </w:r>
      <w:proofErr w:type="gramStart"/>
      <w:r w:rsidR="00442AAB" w:rsidRPr="00D97A4A">
        <w:rPr>
          <w:i/>
          <w:lang w:val="en-AU"/>
        </w:rPr>
        <w:t>threads</w:t>
      </w:r>
      <w:proofErr w:type="spellEnd"/>
      <w:r w:rsidR="00F81DB2" w:rsidRPr="00D97A4A">
        <w:rPr>
          <w:i/>
          <w:lang w:val="en-AU"/>
        </w:rPr>
        <w:t>(</w:t>
      </w:r>
      <w:proofErr w:type="gramEnd"/>
      <w:r w:rsidR="00F81DB2" w:rsidRPr="00D97A4A">
        <w:rPr>
          <w:i/>
          <w:lang w:val="en-AU"/>
        </w:rPr>
        <w:t>)</w:t>
      </w:r>
      <w:r w:rsidR="00F81DB2" w:rsidRPr="00D97A4A">
        <w:rPr>
          <w:lang w:val="en-AU"/>
        </w:rPr>
        <w:t xml:space="preserve"> control variable.</w:t>
      </w:r>
    </w:p>
    <w:p w14:paraId="1B5F5F32" w14:textId="17CC8023" w:rsidR="00434724" w:rsidRDefault="007D6D8F" w:rsidP="007D6D8F">
      <w:pPr>
        <w:pStyle w:val="Heading3"/>
      </w:pPr>
      <w:bookmarkStart w:id="2306" w:name="_Toc32564200"/>
      <w:r>
        <w:t>9.1.12 Use of observation noise covariance matrices</w:t>
      </w:r>
      <w:bookmarkEnd w:id="2306"/>
    </w:p>
    <w:p w14:paraId="10F6C166" w14:textId="668A2BA0" w:rsidR="007D6D8F" w:rsidRDefault="007D6D8F" w:rsidP="007D6D8F">
      <w:pPr>
        <w:rPr>
          <w:lang w:val="en-AU"/>
        </w:rPr>
      </w:pPr>
      <w:r>
        <w:rPr>
          <w:lang w:val="en-AU"/>
        </w:rPr>
        <w:t xml:space="preserve">In standard operation model, PESTPP-IES will generate the observation noise covariance matrix (required in the PESTPP-IES parameter adjustment equation) as a diagonal matrix with </w:t>
      </w:r>
      <w:proofErr w:type="spellStart"/>
      <w:r>
        <w:rPr>
          <w:lang w:val="en-AU"/>
        </w:rPr>
        <w:t>diagional</w:t>
      </w:r>
      <w:proofErr w:type="spellEnd"/>
      <w:r>
        <w:rPr>
          <w:lang w:val="en-AU"/>
        </w:rPr>
        <w:t xml:space="preserve"> entries equal to one over the squared weights listed in the control file.  Using this matrix assumes there is no correlation between observations, an assumption that is not always valid, especially in the </w:t>
      </w:r>
      <w:proofErr w:type="spellStart"/>
      <w:r>
        <w:rPr>
          <w:lang w:val="en-AU"/>
        </w:rPr>
        <w:t>presense</w:t>
      </w:r>
      <w:proofErr w:type="spellEnd"/>
      <w:r>
        <w:rPr>
          <w:lang w:val="en-AU"/>
        </w:rPr>
        <w:t xml:space="preserve"> of model error (Doherty and Welter, 2010).  </w:t>
      </w:r>
    </w:p>
    <w:p w14:paraId="037AC0BD" w14:textId="5932ACFB" w:rsidR="00D25FC7" w:rsidRDefault="007D6D8F" w:rsidP="007D6D8F">
      <w:pPr>
        <w:rPr>
          <w:lang w:val="en-AU"/>
        </w:rPr>
      </w:pPr>
      <w:r>
        <w:rPr>
          <w:lang w:val="en-AU"/>
        </w:rPr>
        <w:t xml:space="preserve">Optionally, users can specify a full observation noise covariance matrix via the </w:t>
      </w:r>
      <w:proofErr w:type="spellStart"/>
      <w:r>
        <w:rPr>
          <w:i/>
          <w:iCs/>
          <w:lang w:val="en-AU"/>
        </w:rPr>
        <w:t>obscov</w:t>
      </w:r>
      <w:proofErr w:type="spellEnd"/>
      <w:r>
        <w:rPr>
          <w:lang w:val="en-AU"/>
        </w:rPr>
        <w:t xml:space="preserve"> option (the format of this matrix is determined by </w:t>
      </w:r>
      <w:proofErr w:type="spellStart"/>
      <w:r>
        <w:rPr>
          <w:lang w:val="en-AU"/>
        </w:rPr>
        <w:t>it’s</w:t>
      </w:r>
      <w:proofErr w:type="spellEnd"/>
      <w:r>
        <w:rPr>
          <w:lang w:val="en-AU"/>
        </w:rPr>
        <w:t xml:space="preserve"> extension </w:t>
      </w:r>
      <w:proofErr w:type="gramStart"/>
      <w:r>
        <w:rPr>
          <w:lang w:val="en-AU"/>
        </w:rPr>
        <w:t>- .</w:t>
      </w:r>
      <w:proofErr w:type="spellStart"/>
      <w:r>
        <w:rPr>
          <w:lang w:val="en-AU"/>
        </w:rPr>
        <w:t>cov</w:t>
      </w:r>
      <w:proofErr w:type="spellEnd"/>
      <w:proofErr w:type="gramEnd"/>
      <w:r>
        <w:rPr>
          <w:lang w:val="en-AU"/>
        </w:rPr>
        <w:t xml:space="preserve"> for PEST-style ASCII format or .</w:t>
      </w:r>
      <w:proofErr w:type="spellStart"/>
      <w:r>
        <w:rPr>
          <w:lang w:val="en-AU"/>
        </w:rPr>
        <w:t>jcb</w:t>
      </w:r>
      <w:proofErr w:type="spellEnd"/>
      <w:r>
        <w:rPr>
          <w:lang w:val="en-AU"/>
        </w:rPr>
        <w:t xml:space="preserve"> for extended </w:t>
      </w:r>
      <w:proofErr w:type="spellStart"/>
      <w:r>
        <w:rPr>
          <w:lang w:val="en-AU"/>
        </w:rPr>
        <w:t>jacobian</w:t>
      </w:r>
      <w:proofErr w:type="spellEnd"/>
      <w:r>
        <w:rPr>
          <w:lang w:val="en-AU"/>
        </w:rPr>
        <w:t xml:space="preserve"> binary format).  In the case where </w:t>
      </w:r>
      <w:proofErr w:type="spellStart"/>
      <w:r>
        <w:rPr>
          <w:i/>
          <w:iCs/>
          <w:lang w:val="en-AU"/>
        </w:rPr>
        <w:t>obscov</w:t>
      </w:r>
      <w:proofErr w:type="spellEnd"/>
      <w:r>
        <w:rPr>
          <w:lang w:val="en-AU"/>
        </w:rPr>
        <w:t xml:space="preserve"> is specified, some specialized functionality is activated with PESTPP-IES.  First, if specified noise matrix has less entries than there are non-zero weighted observations in the control file, PESTPP-IES resets the weight of the missing observations to 0.0, effectively reducing the number of non-zero weighted observations.  Second, PESTPP-IES resets the </w:t>
      </w:r>
      <w:proofErr w:type="spellStart"/>
      <w:r>
        <w:rPr>
          <w:lang w:val="en-AU"/>
        </w:rPr>
        <w:t>weigths</w:t>
      </w:r>
      <w:proofErr w:type="spellEnd"/>
      <w:r>
        <w:rPr>
          <w:lang w:val="en-AU"/>
        </w:rPr>
        <w:t xml:space="preserve"> of all remaining non-zero weighted observations to the square root of the inverse of the diagonal entries of the specified noise matrix</w:t>
      </w:r>
      <w:r w:rsidR="004965B0">
        <w:rPr>
          <w:lang w:val="en-AU"/>
        </w:rPr>
        <w:t>.  Note PESTPP-IES will not increase the weight of any observation; weights will only be decreased</w:t>
      </w:r>
      <w:r>
        <w:rPr>
          <w:lang w:val="en-AU"/>
        </w:rPr>
        <w:t xml:space="preserve">.  </w:t>
      </w:r>
    </w:p>
    <w:p w14:paraId="56EF5D58" w14:textId="33D204A4" w:rsidR="00CD266E" w:rsidRDefault="00D25FC7" w:rsidP="007D6D8F">
      <w:pPr>
        <w:rPr>
          <w:lang w:val="en-AU"/>
        </w:rPr>
      </w:pPr>
      <w:r>
        <w:rPr>
          <w:lang w:val="en-AU"/>
        </w:rPr>
        <w:t>Together, t</w:t>
      </w:r>
      <w:r w:rsidR="007D6D8F">
        <w:rPr>
          <w:lang w:val="en-AU"/>
        </w:rPr>
        <w:t xml:space="preserve">hese two specialized routines </w:t>
      </w:r>
      <w:proofErr w:type="spellStart"/>
      <w:r w:rsidR="007D6D8F">
        <w:rPr>
          <w:lang w:val="en-AU"/>
        </w:rPr>
        <w:t>inable</w:t>
      </w:r>
      <w:proofErr w:type="spellEnd"/>
      <w:r w:rsidR="007D6D8F">
        <w:rPr>
          <w:lang w:val="en-AU"/>
        </w:rPr>
        <w:t xml:space="preserve"> </w:t>
      </w:r>
      <w:proofErr w:type="spellStart"/>
      <w:r w:rsidR="00B83EB5">
        <w:rPr>
          <w:lang w:val="en-AU"/>
        </w:rPr>
        <w:t>seemless</w:t>
      </w:r>
      <w:proofErr w:type="spellEnd"/>
      <w:r w:rsidR="00B83EB5">
        <w:rPr>
          <w:lang w:val="en-AU"/>
        </w:rPr>
        <w:t xml:space="preserve"> </w:t>
      </w:r>
      <w:r w:rsidR="007D6D8F">
        <w:rPr>
          <w:lang w:val="en-AU"/>
        </w:rPr>
        <w:t>implementation of the</w:t>
      </w:r>
      <w:r w:rsidR="00B83EB5">
        <w:rPr>
          <w:lang w:val="en-AU"/>
        </w:rPr>
        <w:t xml:space="preserve"> total-error covariance approach described in Alfonso and Oliver (2019)</w:t>
      </w:r>
      <w:r>
        <w:rPr>
          <w:lang w:val="en-AU"/>
        </w:rPr>
        <w:t xml:space="preserve"> when paired with the </w:t>
      </w:r>
      <w:proofErr w:type="spellStart"/>
      <w:r>
        <w:rPr>
          <w:i/>
          <w:iCs/>
          <w:lang w:val="en-AU"/>
        </w:rPr>
        <w:t>ies_save_rescov</w:t>
      </w:r>
      <w:proofErr w:type="spellEnd"/>
      <w:r>
        <w:rPr>
          <w:i/>
          <w:iCs/>
          <w:lang w:val="en-AU"/>
        </w:rPr>
        <w:t xml:space="preserve"> </w:t>
      </w:r>
      <w:r>
        <w:rPr>
          <w:lang w:val="en-AU"/>
        </w:rPr>
        <w:t>option, which tells</w:t>
      </w:r>
      <w:r w:rsidR="00B83EB5">
        <w:rPr>
          <w:lang w:val="en-AU"/>
        </w:rPr>
        <w:t xml:space="preserve"> PESTPP-IES </w:t>
      </w:r>
      <w:r>
        <w:rPr>
          <w:lang w:val="en-AU"/>
        </w:rPr>
        <w:t>to</w:t>
      </w:r>
      <w:r w:rsidR="00B83EB5">
        <w:rPr>
          <w:lang w:val="en-AU"/>
        </w:rPr>
        <w:t xml:space="preserve"> record the residual covariance matrix each iteration.  So, a general approach to implementing the total-error covariance analysis would be to run PESTPP-IES once with the </w:t>
      </w:r>
      <w:proofErr w:type="spellStart"/>
      <w:r w:rsidR="00B83EB5">
        <w:rPr>
          <w:i/>
          <w:iCs/>
          <w:lang w:val="en-AU"/>
        </w:rPr>
        <w:t>ies_save_rescov</w:t>
      </w:r>
      <w:proofErr w:type="spellEnd"/>
      <w:r w:rsidR="00B83EB5">
        <w:rPr>
          <w:lang w:val="en-AU"/>
        </w:rPr>
        <w:t xml:space="preserve"> option active.  Then, after selecting the iteration from this run that the users prefers, supply the residuals covariance matrix from the selected realization (named </w:t>
      </w:r>
      <w:proofErr w:type="spellStart"/>
      <w:r w:rsidR="00B83EB5">
        <w:rPr>
          <w:lang w:val="en-AU"/>
        </w:rPr>
        <w:t>case.</w:t>
      </w:r>
      <w:r w:rsidR="00DB15D2">
        <w:rPr>
          <w:lang w:val="en-AU"/>
        </w:rPr>
        <w:t>N</w:t>
      </w:r>
      <w:r w:rsidR="00B83EB5">
        <w:rPr>
          <w:lang w:val="en-AU"/>
        </w:rPr>
        <w:t>.res.cov</w:t>
      </w:r>
      <w:proofErr w:type="spellEnd"/>
      <w:r w:rsidR="00DB15D2">
        <w:rPr>
          <w:lang w:val="en-AU"/>
        </w:rPr>
        <w:t>/</w:t>
      </w:r>
      <w:r w:rsidR="00B83EB5">
        <w:rPr>
          <w:lang w:val="en-AU"/>
        </w:rPr>
        <w:t>.</w:t>
      </w:r>
      <w:proofErr w:type="spellStart"/>
      <w:r w:rsidR="00B83EB5">
        <w:rPr>
          <w:lang w:val="en-AU"/>
        </w:rPr>
        <w:t>jcb</w:t>
      </w:r>
      <w:proofErr w:type="spellEnd"/>
      <w:r w:rsidR="00B83EB5">
        <w:rPr>
          <w:lang w:val="en-AU"/>
        </w:rPr>
        <w:t xml:space="preserve">, where the format depends on the </w:t>
      </w:r>
      <w:proofErr w:type="spellStart"/>
      <w:r w:rsidR="00B83EB5">
        <w:rPr>
          <w:i/>
          <w:iCs/>
          <w:lang w:val="en-AU"/>
        </w:rPr>
        <w:t>ies_save_binary</w:t>
      </w:r>
      <w:proofErr w:type="spellEnd"/>
      <w:r w:rsidR="00B83EB5">
        <w:rPr>
          <w:i/>
          <w:iCs/>
          <w:lang w:val="en-AU"/>
        </w:rPr>
        <w:t xml:space="preserve"> </w:t>
      </w:r>
      <w:r w:rsidR="00B83EB5">
        <w:rPr>
          <w:lang w:val="en-AU"/>
        </w:rPr>
        <w:t xml:space="preserve">option) as the </w:t>
      </w:r>
      <w:proofErr w:type="spellStart"/>
      <w:r w:rsidR="00B83EB5">
        <w:rPr>
          <w:i/>
          <w:iCs/>
          <w:lang w:val="en-AU"/>
        </w:rPr>
        <w:t>obscov</w:t>
      </w:r>
      <w:proofErr w:type="spellEnd"/>
      <w:r w:rsidR="00B83EB5">
        <w:rPr>
          <w:i/>
          <w:iCs/>
          <w:lang w:val="en-AU"/>
        </w:rPr>
        <w:t xml:space="preserve"> </w:t>
      </w:r>
      <w:r w:rsidR="00B83EB5">
        <w:rPr>
          <w:lang w:val="en-AU"/>
        </w:rPr>
        <w:t xml:space="preserve">option for the next set of PESTPP-IES iterations. </w:t>
      </w:r>
      <w:r w:rsidR="0059622B">
        <w:rPr>
          <w:lang w:val="en-AU"/>
        </w:rPr>
        <w:t xml:space="preserve">  Note it is likely this residual covariance will be singular due to the limited number of realizations used in PESTPP-IES compared to the number of non-zero weighted observations and also due to the strong correlations </w:t>
      </w:r>
      <w:proofErr w:type="spellStart"/>
      <w:r w:rsidR="0059622B">
        <w:rPr>
          <w:lang w:val="en-AU"/>
        </w:rPr>
        <w:t>usally</w:t>
      </w:r>
      <w:proofErr w:type="spellEnd"/>
      <w:r w:rsidR="0059622B">
        <w:rPr>
          <w:lang w:val="en-AU"/>
        </w:rPr>
        <w:t xml:space="preserve"> present in final residuals–this singularity means the residual covariance matrix cannot be eigen factored for generating realizations of measurement noise.  To help users overcome this issue, PESTPP-IES also writes a “shrunk” version of the residual covariance matrix, where this shrinking is implemented according to Target D of Schafer and Strimmer (2005).  This </w:t>
      </w:r>
      <w:proofErr w:type="spellStart"/>
      <w:r w:rsidR="0059622B">
        <w:rPr>
          <w:lang w:val="en-AU"/>
        </w:rPr>
        <w:t>shriking</w:t>
      </w:r>
      <w:proofErr w:type="spellEnd"/>
      <w:r w:rsidR="0059622B">
        <w:rPr>
          <w:lang w:val="en-AU"/>
        </w:rPr>
        <w:t xml:space="preserve"> is optimal in the sense that it preserves variances </w:t>
      </w:r>
      <w:proofErr w:type="gramStart"/>
      <w:r w:rsidR="0059622B">
        <w:rPr>
          <w:lang w:val="en-AU"/>
        </w:rPr>
        <w:t>and also</w:t>
      </w:r>
      <w:proofErr w:type="gramEnd"/>
      <w:r w:rsidR="0059622B">
        <w:rPr>
          <w:lang w:val="en-AU"/>
        </w:rPr>
        <w:t xml:space="preserve"> reduces the off-diagonal elements just enough to make the matrix non-singular.</w:t>
      </w:r>
    </w:p>
    <w:p w14:paraId="2A795C4C" w14:textId="0C98C711" w:rsidR="00E42BB9" w:rsidRDefault="00B83EB5" w:rsidP="007D6D8F">
      <w:pPr>
        <w:rPr>
          <w:lang w:val="en-AU"/>
        </w:rPr>
      </w:pPr>
      <w:r>
        <w:rPr>
          <w:lang w:val="en-AU"/>
        </w:rPr>
        <w:t xml:space="preserve">Conceptually, </w:t>
      </w:r>
      <w:r w:rsidR="001057C7">
        <w:rPr>
          <w:lang w:val="en-AU"/>
        </w:rPr>
        <w:t xml:space="preserve">this brings some rigor to the usually </w:t>
      </w:r>
      <w:proofErr w:type="spellStart"/>
      <w:r w:rsidR="001057C7">
        <w:rPr>
          <w:lang w:val="en-AU"/>
        </w:rPr>
        <w:t>ah</w:t>
      </w:r>
      <w:proofErr w:type="spellEnd"/>
      <w:r w:rsidR="001057C7">
        <w:rPr>
          <w:lang w:val="en-AU"/>
        </w:rPr>
        <w:t xml:space="preserve"> hoc process of trying to decide how to adjust </w:t>
      </w:r>
      <w:proofErr w:type="gramStart"/>
      <w:r w:rsidR="001057C7">
        <w:rPr>
          <w:lang w:val="en-AU"/>
        </w:rPr>
        <w:t>PEST(</w:t>
      </w:r>
      <w:proofErr w:type="gramEnd"/>
      <w:r w:rsidR="001057C7">
        <w:rPr>
          <w:lang w:val="en-AU"/>
        </w:rPr>
        <w:t xml:space="preserve">++) settings between sets of iterations.  By </w:t>
      </w:r>
      <w:r>
        <w:rPr>
          <w:lang w:val="en-AU"/>
        </w:rPr>
        <w:t>using the posterior residual covariance matrix as the observation noise covariance matrix for the next PESTPP-IES analysis treat any bias and correlation present in the posterior residuals of the previous analysis as (correlated) expected noise for the next set of PESTPP-IES iterations</w:t>
      </w:r>
      <w:r w:rsidR="00DB15D2">
        <w:rPr>
          <w:lang w:val="en-AU"/>
        </w:rPr>
        <w:t>–PESTPP-IES will generate the requisite noise realizations from the matrix and also adjust the weights to express the variance implied by this matrix</w:t>
      </w:r>
      <w:r w:rsidR="00E42BB9">
        <w:rPr>
          <w:lang w:val="en-AU"/>
        </w:rPr>
        <w:t xml:space="preserve"> so that the next series of PESTPP-IES iterations will not try fit the (components) of the observations that it was not able to fit in the </w:t>
      </w:r>
      <w:r w:rsidR="001057C7">
        <w:rPr>
          <w:lang w:val="en-AU"/>
        </w:rPr>
        <w:t xml:space="preserve">previous </w:t>
      </w:r>
      <w:r w:rsidR="00E42BB9">
        <w:rPr>
          <w:lang w:val="en-AU"/>
        </w:rPr>
        <w:t>series of iterations</w:t>
      </w:r>
      <w:r>
        <w:rPr>
          <w:lang w:val="en-AU"/>
        </w:rPr>
        <w:t>.</w:t>
      </w:r>
    </w:p>
    <w:p w14:paraId="1B5C8646" w14:textId="34974686" w:rsidR="007D6D8F" w:rsidRPr="00B83EB5" w:rsidRDefault="00CD266E" w:rsidP="007D6D8F">
      <w:pPr>
        <w:rPr>
          <w:lang w:val="en-AU"/>
        </w:rPr>
      </w:pPr>
      <w:r>
        <w:rPr>
          <w:lang w:val="en-AU"/>
        </w:rPr>
        <w:t xml:space="preserve">In this way, one effectively treats the observation noise covariance matrix as a “hyper-parameter” that is estimated at an “outer iteration” </w:t>
      </w:r>
      <w:r w:rsidR="00DB15D2">
        <w:rPr>
          <w:lang w:val="en-AU"/>
        </w:rPr>
        <w:t>level, where</w:t>
      </w:r>
      <w:r>
        <w:rPr>
          <w:lang w:val="en-AU"/>
        </w:rPr>
        <w:t xml:space="preserve"> the PESTPP-IES iterations are the “inner iterations”.  The result of the total-error covariance process should (substantially) </w:t>
      </w:r>
      <w:r>
        <w:rPr>
          <w:lang w:val="en-AU"/>
        </w:rPr>
        <w:lastRenderedPageBreak/>
        <w:t>reduce model-error-induced bias in the resulting parameter ensemble, and subsequently, any forecasts made using this ensemble. This is especially true when combined with prior-data conflict detection and resolution, described below.</w:t>
      </w:r>
    </w:p>
    <w:p w14:paraId="39DEF031" w14:textId="0FC0B699" w:rsidR="00434724" w:rsidRDefault="00434724" w:rsidP="00434724">
      <w:pPr>
        <w:pStyle w:val="Heading3"/>
      </w:pPr>
      <w:bookmarkStart w:id="2307" w:name="_Toc32564201"/>
      <w:r>
        <w:t>9.1.1</w:t>
      </w:r>
      <w:r w:rsidR="007D6D8F">
        <w:t>3</w:t>
      </w:r>
      <w:r>
        <w:t xml:space="preserve"> Detecting and resolving prior-data conflict</w:t>
      </w:r>
      <w:bookmarkEnd w:id="2307"/>
    </w:p>
    <w:p w14:paraId="74FD0F6C" w14:textId="20811421" w:rsidR="00434724" w:rsidRDefault="00434724" w:rsidP="00434724">
      <w:pPr>
        <w:rPr>
          <w:lang w:val="en-AU"/>
        </w:rPr>
      </w:pPr>
      <w:r>
        <w:rPr>
          <w:lang w:val="en-AU"/>
        </w:rPr>
        <w:t xml:space="preserve">Closely related to the concept of measurement noise and the associated ensemble (described previously) is the concept of prior-data conflict </w:t>
      </w:r>
      <w:r w:rsidR="002361BB">
        <w:rPr>
          <w:lang w:val="en-AU"/>
        </w:rPr>
        <w:t xml:space="preserve">(Evans and </w:t>
      </w:r>
      <w:proofErr w:type="spellStart"/>
      <w:r w:rsidR="002361BB">
        <w:rPr>
          <w:lang w:val="en-AU"/>
        </w:rPr>
        <w:t>Moshonov</w:t>
      </w:r>
      <w:proofErr w:type="spellEnd"/>
      <w:r w:rsidR="002361BB">
        <w:rPr>
          <w:lang w:val="en-AU"/>
        </w:rPr>
        <w:t xml:space="preserve"> (2006), Alfonso and Oliver (2019))</w:t>
      </w:r>
      <w:r>
        <w:rPr>
          <w:lang w:val="en-AU"/>
        </w:rPr>
        <w:t>.  In the most general sense, prior-data conflict is a situation where the simulated outputs from the prior parameter ensemble to not “agree” with the observed values (plus</w:t>
      </w:r>
      <w:r w:rsidR="00827A8D">
        <w:rPr>
          <w:lang w:val="en-AU"/>
        </w:rPr>
        <w:t xml:space="preserve">, optionally, </w:t>
      </w:r>
      <w:r>
        <w:rPr>
          <w:lang w:val="en-AU"/>
        </w:rPr>
        <w:t>measurement noise)</w:t>
      </w:r>
      <w:r w:rsidR="00827A8D">
        <w:rPr>
          <w:lang w:val="en-AU"/>
        </w:rPr>
        <w:t xml:space="preserve">, where “agree” is measured by the statistical distance between the ensemble of simulated outputs vs the ensemble of </w:t>
      </w:r>
      <w:proofErr w:type="spellStart"/>
      <w:r w:rsidR="00827A8D">
        <w:rPr>
          <w:lang w:val="en-AU"/>
        </w:rPr>
        <w:t>observered</w:t>
      </w:r>
      <w:proofErr w:type="spellEnd"/>
      <w:r w:rsidR="00827A8D">
        <w:rPr>
          <w:lang w:val="en-AU"/>
        </w:rPr>
        <w:t xml:space="preserve"> values plus noise realizations.  If these two ensembles do not “agree”, then that implies that extreme parameter values and/or extreme parameter combinations will be needed to </w:t>
      </w:r>
      <w:r w:rsidR="00AF2C8B">
        <w:rPr>
          <w:lang w:val="en-AU"/>
        </w:rPr>
        <w:t>ultimately reproduce these conflicted observation values.  In this case, the term “extreme”</w:t>
      </w:r>
      <w:r w:rsidR="00ED6C57">
        <w:rPr>
          <w:lang w:val="en-AU"/>
        </w:rPr>
        <w:t xml:space="preserve"> </w:t>
      </w:r>
      <w:r w:rsidR="00AF2C8B">
        <w:rPr>
          <w:lang w:val="en-AU"/>
        </w:rPr>
        <w:t>can be used interchangeably with the term “</w:t>
      </w:r>
      <w:proofErr w:type="spellStart"/>
      <w:r w:rsidR="00AF2C8B">
        <w:rPr>
          <w:lang w:val="en-AU"/>
        </w:rPr>
        <w:t>baised</w:t>
      </w:r>
      <w:proofErr w:type="spellEnd"/>
      <w:r w:rsidR="00AF2C8B">
        <w:rPr>
          <w:lang w:val="en-AU"/>
        </w:rPr>
        <w:t xml:space="preserve">”.  It is easy to see that continuing with parameter adjustments in the </w:t>
      </w:r>
      <w:proofErr w:type="spellStart"/>
      <w:r w:rsidR="00AF2C8B">
        <w:rPr>
          <w:lang w:val="en-AU"/>
        </w:rPr>
        <w:t>presense</w:t>
      </w:r>
      <w:proofErr w:type="spellEnd"/>
      <w:r w:rsidR="00AF2C8B">
        <w:rPr>
          <w:lang w:val="en-AU"/>
        </w:rPr>
        <w:t xml:space="preserve"> of prior-data conflict is a sure way to generate parameter bias, and ultimately, forecast bias.  </w:t>
      </w:r>
    </w:p>
    <w:p w14:paraId="1E3749D1" w14:textId="4A17A8AC" w:rsidR="00AF2C8B" w:rsidRDefault="00AF2C8B" w:rsidP="00434724">
      <w:pPr>
        <w:rPr>
          <w:lang w:val="en-AU"/>
        </w:rPr>
      </w:pPr>
    </w:p>
    <w:p w14:paraId="04211F9E" w14:textId="77777777" w:rsidR="00ED6C57" w:rsidRDefault="00AF2C8B" w:rsidP="00434724">
      <w:pPr>
        <w:rPr>
          <w:lang w:val="en-AU"/>
        </w:rPr>
      </w:pPr>
      <w:r>
        <w:rPr>
          <w:lang w:val="en-AU"/>
        </w:rPr>
        <w:t xml:space="preserve">While detecting prior-data conflict is </w:t>
      </w:r>
      <w:proofErr w:type="spellStart"/>
      <w:r>
        <w:rPr>
          <w:lang w:val="en-AU"/>
        </w:rPr>
        <w:t>relativelty</w:t>
      </w:r>
      <w:proofErr w:type="spellEnd"/>
      <w:r>
        <w:rPr>
          <w:lang w:val="en-AU"/>
        </w:rPr>
        <w:t xml:space="preserve"> simple (and PESTPP-IES will do this after evaluating the prior parameter ensemble or during a restart), resolving this issue is more problematic.  If time and budget permit, users should investigate the cause of these disagreements through detailed investigation of data sources</w:t>
      </w:r>
      <w:r w:rsidR="001253FC">
        <w:rPr>
          <w:lang w:val="en-AU"/>
        </w:rPr>
        <w:t>,</w:t>
      </w:r>
      <w:r>
        <w:rPr>
          <w:lang w:val="en-AU"/>
        </w:rPr>
        <w:t xml:space="preserve"> a</w:t>
      </w:r>
      <w:r w:rsidR="001253FC">
        <w:rPr>
          <w:lang w:val="en-AU"/>
        </w:rPr>
        <w:t xml:space="preserve">s well as through </w:t>
      </w:r>
      <w:proofErr w:type="spellStart"/>
      <w:r w:rsidR="001253FC">
        <w:rPr>
          <w:lang w:val="en-AU"/>
        </w:rPr>
        <w:t>paried</w:t>
      </w:r>
      <w:proofErr w:type="spellEnd"/>
      <w:r w:rsidR="001253FC">
        <w:rPr>
          <w:lang w:val="en-AU"/>
        </w:rPr>
        <w:t xml:space="preserve"> complex-simple analyses around</w:t>
      </w:r>
      <w:r>
        <w:rPr>
          <w:lang w:val="en-AU"/>
        </w:rPr>
        <w:t xml:space="preserve"> model discretization and process representation.  Another, </w:t>
      </w:r>
      <w:proofErr w:type="spellStart"/>
      <w:r>
        <w:rPr>
          <w:lang w:val="en-AU"/>
        </w:rPr>
        <w:t>simpl</w:t>
      </w:r>
      <w:r w:rsidR="001253FC">
        <w:rPr>
          <w:lang w:val="en-AU"/>
        </w:rPr>
        <w:t>ier</w:t>
      </w:r>
      <w:proofErr w:type="spellEnd"/>
      <w:r>
        <w:rPr>
          <w:lang w:val="en-AU"/>
        </w:rPr>
        <w:t>, but likely more controversial approach</w:t>
      </w:r>
      <w:r w:rsidR="001253FC">
        <w:rPr>
          <w:lang w:val="en-AU"/>
        </w:rPr>
        <w:t>,</w:t>
      </w:r>
      <w:r>
        <w:rPr>
          <w:lang w:val="en-AU"/>
        </w:rPr>
        <w:t xml:space="preserve"> is to remove (from the parameter adjustment process) the observations that are in conflict.  In this way, users are willing to accept higher posterior variance to avoid bias–a concrete example of the bias-variance trade-off.  PESTPP-IES will implement this draconian prior-data conflict resolution with use of the </w:t>
      </w:r>
      <w:proofErr w:type="spellStart"/>
      <w:r>
        <w:rPr>
          <w:i/>
          <w:iCs/>
          <w:lang w:val="en-AU"/>
        </w:rPr>
        <w:t>ies_drop_conflicts</w:t>
      </w:r>
      <w:proofErr w:type="spellEnd"/>
      <w:r>
        <w:rPr>
          <w:lang w:val="en-AU"/>
        </w:rPr>
        <w:t xml:space="preserve"> option</w:t>
      </w:r>
      <w:r w:rsidR="00ED6C57">
        <w:rPr>
          <w:lang w:val="en-AU"/>
        </w:rPr>
        <w:t xml:space="preserve"> (and the associated </w:t>
      </w:r>
      <w:proofErr w:type="spellStart"/>
      <w:r w:rsidR="00ED6C57">
        <w:rPr>
          <w:i/>
          <w:iCs/>
          <w:lang w:val="en-AU"/>
        </w:rPr>
        <w:t>ies_pdc_sigma_distance</w:t>
      </w:r>
      <w:proofErr w:type="spellEnd"/>
      <w:r w:rsidR="00ED6C57">
        <w:rPr>
          <w:lang w:val="en-AU"/>
        </w:rPr>
        <w:t>)</w:t>
      </w:r>
      <w:r>
        <w:rPr>
          <w:lang w:val="en-AU"/>
        </w:rPr>
        <w:t xml:space="preserve">. </w:t>
      </w:r>
      <w:r w:rsidR="001253FC">
        <w:rPr>
          <w:lang w:val="en-AU"/>
        </w:rPr>
        <w:t xml:space="preserve"> </w:t>
      </w:r>
      <w:r w:rsidR="00ED6C57">
        <w:rPr>
          <w:lang w:val="en-AU"/>
        </w:rPr>
        <w:t xml:space="preserve">By only specifying the </w:t>
      </w:r>
      <w:proofErr w:type="spellStart"/>
      <w:r w:rsidR="00ED6C57">
        <w:rPr>
          <w:i/>
          <w:iCs/>
          <w:lang w:val="en-AU"/>
        </w:rPr>
        <w:t>ies_drop_conflicts</w:t>
      </w:r>
      <w:proofErr w:type="spellEnd"/>
      <w:r w:rsidR="00ED6C57">
        <w:rPr>
          <w:i/>
          <w:iCs/>
          <w:lang w:val="en-AU"/>
        </w:rPr>
        <w:t xml:space="preserve"> </w:t>
      </w:r>
      <w:r w:rsidR="00ED6C57">
        <w:rPr>
          <w:lang w:val="en-AU"/>
        </w:rPr>
        <w:t xml:space="preserve">option, and observation whose prior realizations do not overlap or “cover” the corresponding observation values plus noise realizations will be marked as “conflicted”.  Optionally, the </w:t>
      </w:r>
      <w:proofErr w:type="spellStart"/>
      <w:r w:rsidR="00ED6C57">
        <w:rPr>
          <w:i/>
          <w:iCs/>
          <w:lang w:val="en-AU"/>
        </w:rPr>
        <w:t>ies_pdc_sigma_</w:t>
      </w:r>
      <w:r w:rsidR="00ED6C57" w:rsidRPr="00ED6C57">
        <w:rPr>
          <w:lang w:val="en-AU"/>
        </w:rPr>
        <w:t>distance</w:t>
      </w:r>
      <w:proofErr w:type="spellEnd"/>
      <w:r w:rsidR="00ED6C57">
        <w:rPr>
          <w:lang w:val="en-AU"/>
        </w:rPr>
        <w:t xml:space="preserve"> can be passed as a positive real number this being the number of standard deviations from the mean for both the prior and observations plus noise realizations that will be treated as point where these two distributions must overlap or “cover” each.  If the prior realizations mean value minus </w:t>
      </w:r>
      <w:proofErr w:type="spellStart"/>
      <w:r w:rsidR="00ED6C57">
        <w:rPr>
          <w:i/>
          <w:iCs/>
          <w:lang w:val="en-AU"/>
        </w:rPr>
        <w:t>ies_pdc_sigma_distance</w:t>
      </w:r>
      <w:proofErr w:type="spellEnd"/>
      <w:r w:rsidR="00ED6C57">
        <w:rPr>
          <w:i/>
          <w:iCs/>
          <w:lang w:val="en-AU"/>
        </w:rPr>
        <w:t xml:space="preserve"> </w:t>
      </w:r>
      <w:r w:rsidR="00ED6C57">
        <w:rPr>
          <w:lang w:val="en-AU"/>
        </w:rPr>
        <w:t xml:space="preserve">times the corresponding standard deviation is greater than the observations plus noise </w:t>
      </w:r>
      <w:proofErr w:type="spellStart"/>
      <w:r w:rsidR="00ED6C57">
        <w:rPr>
          <w:lang w:val="en-AU"/>
        </w:rPr>
        <w:t>realziations</w:t>
      </w:r>
      <w:proofErr w:type="spellEnd"/>
      <w:r w:rsidR="00ED6C57">
        <w:rPr>
          <w:lang w:val="en-AU"/>
        </w:rPr>
        <w:t xml:space="preserve"> mean plus </w:t>
      </w:r>
      <w:proofErr w:type="spellStart"/>
      <w:r w:rsidR="00ED6C57">
        <w:rPr>
          <w:i/>
          <w:iCs/>
          <w:lang w:val="en-AU"/>
        </w:rPr>
        <w:t>ies_pdc_sigma_</w:t>
      </w:r>
      <w:r w:rsidR="00ED6C57" w:rsidRPr="00ED6C57">
        <w:rPr>
          <w:lang w:val="en-AU"/>
        </w:rPr>
        <w:t>distance</w:t>
      </w:r>
      <w:proofErr w:type="spellEnd"/>
      <w:r w:rsidR="00ED6C57">
        <w:rPr>
          <w:lang w:val="en-AU"/>
        </w:rPr>
        <w:t xml:space="preserve"> times the corresponding standard deviation, then the given observation is treated as conflicted (the converse of this situation is also checked).  </w:t>
      </w:r>
    </w:p>
    <w:p w14:paraId="08AEAED9" w14:textId="0765B3B7" w:rsidR="00AF2C8B" w:rsidRPr="00AF2C8B" w:rsidRDefault="001253FC" w:rsidP="00434724">
      <w:pPr>
        <w:rPr>
          <w:lang w:val="en-AU"/>
        </w:rPr>
      </w:pPr>
      <w:r w:rsidRPr="00ED6C57">
        <w:rPr>
          <w:lang w:val="en-AU"/>
        </w:rPr>
        <w:t>With</w:t>
      </w:r>
      <w:r>
        <w:rPr>
          <w:lang w:val="en-AU"/>
        </w:rPr>
        <w:t xml:space="preserve"> th</w:t>
      </w:r>
      <w:r w:rsidR="00ED6C57">
        <w:rPr>
          <w:lang w:val="en-AU"/>
        </w:rPr>
        <w:t>ese</w:t>
      </w:r>
      <w:r>
        <w:rPr>
          <w:lang w:val="en-AU"/>
        </w:rPr>
        <w:t xml:space="preserve"> option</w:t>
      </w:r>
      <w:r w:rsidR="00ED6C57">
        <w:rPr>
          <w:lang w:val="en-AU"/>
        </w:rPr>
        <w:t>s</w:t>
      </w:r>
      <w:r>
        <w:rPr>
          <w:lang w:val="en-AU"/>
        </w:rPr>
        <w:t xml:space="preserve"> active, PESTPP-IES will remove observations in a prior-data conflict state from the parameter adjustment process, that is, these observations will not feature in the residual matrix used for upgrade calculations. </w:t>
      </w:r>
    </w:p>
    <w:p w14:paraId="25BB1F5F" w14:textId="3BEF3CF1" w:rsidR="00434724" w:rsidRPr="00434724" w:rsidRDefault="00434724" w:rsidP="00434724">
      <w:pPr>
        <w:rPr>
          <w:lang w:val="en-AU"/>
        </w:rPr>
      </w:pPr>
    </w:p>
    <w:p w14:paraId="718BB1BA" w14:textId="77777777" w:rsidR="007E50D5" w:rsidRDefault="007E50D5" w:rsidP="007E50D5">
      <w:pPr>
        <w:pStyle w:val="Heading2"/>
      </w:pPr>
      <w:bookmarkStart w:id="2308" w:name="_Toc32564202"/>
      <w:r>
        <w:t>9.</w:t>
      </w:r>
      <w:r w:rsidR="00791C76">
        <w:t>2</w:t>
      </w:r>
      <w:r>
        <w:t xml:space="preserve"> </w:t>
      </w:r>
      <w:r w:rsidR="0053184C">
        <w:t>Using PESTPP-IES</w:t>
      </w:r>
      <w:bookmarkEnd w:id="2308"/>
    </w:p>
    <w:p w14:paraId="172E2C53" w14:textId="524F4810" w:rsidR="007E50D5" w:rsidRDefault="007E50D5" w:rsidP="007E50D5">
      <w:pPr>
        <w:pStyle w:val="Heading3"/>
      </w:pPr>
      <w:bookmarkStart w:id="2309" w:name="_Toc32564203"/>
      <w:r>
        <w:t>9.2.1 General</w:t>
      </w:r>
      <w:bookmarkEnd w:id="2309"/>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w:t>
      </w:r>
      <w:r w:rsidR="000B54C9">
        <w:rPr>
          <w:lang w:val="en-AU"/>
        </w:rPr>
        <w:lastRenderedPageBreak/>
        <w:t>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w:t>
      </w:r>
      <w:proofErr w:type="gramStart"/>
      <w:r w:rsidR="0018553A">
        <w:rPr>
          <w:lang w:val="en-AU"/>
        </w:rPr>
        <w:t xml:space="preserve">particular </w:t>
      </w:r>
      <w:r w:rsidR="00326DBE">
        <w:rPr>
          <w:lang w:val="en-AU"/>
        </w:rPr>
        <w:t>history</w:t>
      </w:r>
      <w:r w:rsidR="00C818DA">
        <w:rPr>
          <w:lang w:val="en-AU"/>
        </w:rPr>
        <w:t>-</w:t>
      </w:r>
      <w:r w:rsidR="00326DBE">
        <w:rPr>
          <w:lang w:val="en-AU"/>
        </w:rPr>
        <w:t>matching</w:t>
      </w:r>
      <w:proofErr w:type="gramEnd"/>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w:t>
      </w:r>
      <w:proofErr w:type="gramStart"/>
      <w:r w:rsidR="00412C1E">
        <w:rPr>
          <w:lang w:val="en-AU"/>
        </w:rPr>
        <w:t>all of</w:t>
      </w:r>
      <w:proofErr w:type="gramEnd"/>
      <w:r w:rsidR="00412C1E">
        <w:rPr>
          <w:lang w:val="en-AU"/>
        </w:rPr>
        <w:t xml:space="preserve">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w:t>
      </w:r>
      <w:proofErr w:type="gramStart"/>
      <w:r w:rsidR="00412C1E">
        <w:rPr>
          <w:lang w:val="en-AU"/>
        </w:rPr>
        <w:t xml:space="preserve">particular </w:t>
      </w:r>
      <w:r w:rsidR="00E4115B">
        <w:rPr>
          <w:lang w:val="en-AU"/>
        </w:rPr>
        <w:t>modelling</w:t>
      </w:r>
      <w:proofErr w:type="gramEnd"/>
      <w:r w:rsidR="00412C1E">
        <w:rPr>
          <w:lang w:val="en-AU"/>
        </w:rPr>
        <w:t xml:space="preserve"> context.</w:t>
      </w:r>
      <w:r>
        <w:rPr>
          <w:lang w:val="en-AU"/>
        </w:rPr>
        <w:t xml:space="preserve"> </w:t>
      </w:r>
    </w:p>
    <w:p w14:paraId="0851CA57" w14:textId="77777777" w:rsidR="00DE314B" w:rsidRDefault="00DE314B" w:rsidP="00DE314B">
      <w:pPr>
        <w:pStyle w:val="Heading3"/>
      </w:pPr>
      <w:bookmarkStart w:id="2310" w:name="_Toc32564204"/>
      <w:r>
        <w:t>9.2.2 Initial Realizations</w:t>
      </w:r>
      <w:bookmarkEnd w:id="2310"/>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proofErr w:type="spellStart"/>
      <w:r w:rsidR="006E68B2" w:rsidRPr="00E320DD">
        <w:rPr>
          <w:i/>
          <w:lang w:val="en-AU"/>
        </w:rPr>
        <w:t>ies_num_</w:t>
      </w:r>
      <w:proofErr w:type="gramStart"/>
      <w:r w:rsidR="006E68B2" w:rsidRPr="00E320DD">
        <w:rPr>
          <w:i/>
          <w:lang w:val="en-AU"/>
        </w:rPr>
        <w:t>reals</w:t>
      </w:r>
      <w:proofErr w:type="spellEnd"/>
      <w:r w:rsidR="006E68B2" w:rsidRPr="00E320DD">
        <w:rPr>
          <w:i/>
          <w:lang w:val="en-AU"/>
        </w:rPr>
        <w:t>(</w:t>
      </w:r>
      <w:proofErr w:type="gramEnd"/>
      <w:r w:rsidR="006E68B2" w:rsidRPr="00E320DD">
        <w:rPr>
          <w:i/>
          <w:lang w:val="en-AU"/>
        </w:rPr>
        <w:t>)</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82493A">
      <w:pPr>
        <w:pStyle w:val="ListParagraph"/>
        <w:numPr>
          <w:ilvl w:val="0"/>
          <w:numId w:val="18"/>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82493A">
      <w:pPr>
        <w:pStyle w:val="ListParagraph"/>
        <w:numPr>
          <w:ilvl w:val="0"/>
          <w:numId w:val="18"/>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82493A">
      <w:pPr>
        <w:pStyle w:val="ListParagraph"/>
        <w:numPr>
          <w:ilvl w:val="0"/>
          <w:numId w:val="18"/>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proofErr w:type="spellStart"/>
      <w:r w:rsidR="00D113A3">
        <w:rPr>
          <w:i/>
          <w:lang w:val="en-AU"/>
        </w:rPr>
        <w:t>par_sigma_</w:t>
      </w:r>
      <w:proofErr w:type="gramStart"/>
      <w:r w:rsidR="00D113A3">
        <w:rPr>
          <w:i/>
          <w:lang w:val="en-AU"/>
        </w:rPr>
        <w:t>range</w:t>
      </w:r>
      <w:proofErr w:type="spellEnd"/>
      <w:r w:rsidR="005C7BAE">
        <w:rPr>
          <w:i/>
          <w:lang w:val="en-AU"/>
        </w:rPr>
        <w:t>(</w:t>
      </w:r>
      <w:proofErr w:type="gramEnd"/>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proofErr w:type="spellStart"/>
      <w:r w:rsidR="00D113A3">
        <w:rPr>
          <w:i/>
          <w:lang w:val="en-AU"/>
        </w:rPr>
        <w:t>par_sigma_</w:t>
      </w:r>
      <w:proofErr w:type="gramStart"/>
      <w:r w:rsidR="00D113A3">
        <w:rPr>
          <w:i/>
          <w:lang w:val="en-AU"/>
        </w:rPr>
        <w:t>range</w:t>
      </w:r>
      <w:proofErr w:type="spellEnd"/>
      <w:r w:rsidR="00D113A3">
        <w:rPr>
          <w:i/>
          <w:lang w:val="en-AU"/>
        </w:rPr>
        <w:t>(</w:t>
      </w:r>
      <w:proofErr w:type="gramEnd"/>
      <w:r w:rsidR="00D113A3">
        <w:rPr>
          <w:i/>
          <w:lang w:val="en-AU"/>
        </w:rPr>
        <w:t>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proofErr w:type="spellStart"/>
      <w:r w:rsidR="00D113A3">
        <w:rPr>
          <w:i/>
          <w:lang w:val="en-AU"/>
        </w:rPr>
        <w:t>par_sigma_</w:t>
      </w:r>
      <w:proofErr w:type="gramStart"/>
      <w:r w:rsidR="00D113A3">
        <w:rPr>
          <w:i/>
          <w:lang w:val="en-AU"/>
        </w:rPr>
        <w:t>range</w:t>
      </w:r>
      <w:proofErr w:type="spellEnd"/>
      <w:r w:rsidR="005C7BAE">
        <w:rPr>
          <w:i/>
          <w:lang w:val="en-AU"/>
        </w:rPr>
        <w:t>(</w:t>
      </w:r>
      <w:proofErr w:type="gramEnd"/>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proofErr w:type="spellStart"/>
      <w:r w:rsidRPr="00E320DD">
        <w:rPr>
          <w:i/>
          <w:lang w:val="en-AU"/>
        </w:rPr>
        <w:t>ies_</w:t>
      </w:r>
      <w:r>
        <w:rPr>
          <w:i/>
          <w:lang w:val="en-AU"/>
        </w:rPr>
        <w:t>enforce_bounds</w:t>
      </w:r>
      <w:proofErr w:type="spellEnd"/>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proofErr w:type="spellStart"/>
      <w:r w:rsidR="00B553A6" w:rsidRPr="00F21D52">
        <w:rPr>
          <w:i/>
          <w:lang w:val="en-AU"/>
        </w:rPr>
        <w:t>par_sigma_</w:t>
      </w:r>
      <w:proofErr w:type="gramStart"/>
      <w:r w:rsidR="00B553A6" w:rsidRPr="00F21D52">
        <w:rPr>
          <w:i/>
          <w:lang w:val="en-AU"/>
        </w:rPr>
        <w:t>range</w:t>
      </w:r>
      <w:proofErr w:type="spellEnd"/>
      <w:r w:rsidR="00F21D52" w:rsidRPr="00F21D52">
        <w:rPr>
          <w:i/>
          <w:lang w:val="en-AU"/>
        </w:rPr>
        <w:t>(</w:t>
      </w:r>
      <w:proofErr w:type="gramEnd"/>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w:t>
      </w:r>
      <w:proofErr w:type="spellStart"/>
      <w:r>
        <w:rPr>
          <w:lang w:val="en-AU"/>
        </w:rPr>
        <w:t>multiGaussian</w:t>
      </w:r>
      <w:proofErr w:type="spellEnd"/>
      <w:r>
        <w:rPr>
          <w:lang w:val="en-AU"/>
        </w:rPr>
        <w:t xml:space="preserve">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w:t>
      </w:r>
      <w:r w:rsidR="00572976">
        <w:rPr>
          <w:lang w:val="en-AU"/>
        </w:rPr>
        <w:lastRenderedPageBreak/>
        <w:t xml:space="preserve">This is done using the </w:t>
      </w:r>
      <w:proofErr w:type="spellStart"/>
      <w:proofErr w:type="gramStart"/>
      <w:r w:rsidR="00572976">
        <w:rPr>
          <w:i/>
          <w:lang w:val="en-AU"/>
        </w:rPr>
        <w:t>parcov</w:t>
      </w:r>
      <w:proofErr w:type="spellEnd"/>
      <w:r w:rsidR="00572976">
        <w:rPr>
          <w:i/>
          <w:lang w:val="en-AU"/>
        </w:rPr>
        <w:t>(</w:t>
      </w:r>
      <w:proofErr w:type="gramEnd"/>
      <w:r w:rsidR="00572976">
        <w:rPr>
          <w:i/>
          <w:lang w:val="en-AU"/>
        </w:rPr>
        <w:t>)</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w:t>
      </w:r>
      <w:proofErr w:type="spellStart"/>
      <w:r w:rsidR="003E1453" w:rsidRPr="003E1453">
        <w:rPr>
          <w:i/>
          <w:lang w:val="en-AU"/>
        </w:rPr>
        <w:t>unc</w:t>
      </w:r>
      <w:proofErr w:type="spellEnd"/>
      <w:r w:rsidR="003E1453">
        <w:rPr>
          <w:lang w:val="en-AU"/>
        </w:rPr>
        <w:t xml:space="preserve">), a covariance matrix file (recognized by an extension of </w:t>
      </w:r>
      <w:r w:rsidR="003E1453" w:rsidRPr="003E1453">
        <w:rPr>
          <w:i/>
          <w:lang w:val="en-AU"/>
        </w:rPr>
        <w:t>.</w:t>
      </w:r>
      <w:proofErr w:type="spellStart"/>
      <w:r w:rsidR="003E1453" w:rsidRPr="003E1453">
        <w:rPr>
          <w:i/>
          <w:lang w:val="en-AU"/>
        </w:rPr>
        <w:t>cov</w:t>
      </w:r>
      <w:proofErr w:type="spellEnd"/>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w:t>
      </w:r>
      <w:proofErr w:type="spellStart"/>
      <w:r w:rsidR="003E1453" w:rsidRPr="003E1453">
        <w:rPr>
          <w:i/>
          <w:lang w:val="en-AU"/>
        </w:rPr>
        <w:t>jco</w:t>
      </w:r>
      <w:proofErr w:type="spellEnd"/>
      <w:r w:rsidR="003E1453">
        <w:rPr>
          <w:lang w:val="en-AU"/>
        </w:rPr>
        <w:t xml:space="preserve"> or </w:t>
      </w:r>
      <w:r w:rsidR="003E1453" w:rsidRPr="003E1453">
        <w:rPr>
          <w:i/>
          <w:lang w:val="en-AU"/>
        </w:rPr>
        <w:t>.</w:t>
      </w:r>
      <w:proofErr w:type="spellStart"/>
      <w:r w:rsidR="003E1453" w:rsidRPr="003E1453">
        <w:rPr>
          <w:i/>
          <w:lang w:val="en-AU"/>
        </w:rPr>
        <w:t>jcb</w:t>
      </w:r>
      <w:proofErr w:type="spellEnd"/>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proofErr w:type="spellStart"/>
      <w:r w:rsidR="003E1453">
        <w:rPr>
          <w:i/>
          <w:lang w:val="en-AU"/>
        </w:rPr>
        <w:t>ies_enforce_</w:t>
      </w:r>
      <w:proofErr w:type="gramStart"/>
      <w:r w:rsidR="003E1453">
        <w:rPr>
          <w:i/>
          <w:lang w:val="en-AU"/>
        </w:rPr>
        <w:t>bounds</w:t>
      </w:r>
      <w:proofErr w:type="spellEnd"/>
      <w:r w:rsidR="003E1453" w:rsidRPr="00F9570F">
        <w:rPr>
          <w:i/>
          <w:lang w:val="en-AU"/>
        </w:rPr>
        <w:t>(</w:t>
      </w:r>
      <w:proofErr w:type="gramEnd"/>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proofErr w:type="gramStart"/>
      <w:r>
        <w:rPr>
          <w:lang w:val="en-AU"/>
        </w:rPr>
        <w:t>However</w:t>
      </w:r>
      <w:proofErr w:type="gramEnd"/>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070071F2" w:rsidR="00760756" w:rsidRPr="00973419" w:rsidRDefault="00760756" w:rsidP="00E320DD">
      <w:pPr>
        <w:rPr>
          <w:lang w:val="en-AU"/>
        </w:rPr>
      </w:pPr>
      <w:r>
        <w:rPr>
          <w:lang w:val="en-AU"/>
        </w:rPr>
        <w:t xml:space="preserve">If the </w:t>
      </w:r>
      <w:r>
        <w:rPr>
          <w:lang w:val="en-AU"/>
        </w:rPr>
        <w:softHyphen/>
      </w:r>
      <w:proofErr w:type="spellStart"/>
      <w:r>
        <w:rPr>
          <w:i/>
          <w:lang w:val="en-AU"/>
        </w:rPr>
        <w:t>ies_add_</w:t>
      </w:r>
      <w:proofErr w:type="gramStart"/>
      <w:r>
        <w:rPr>
          <w:i/>
          <w:lang w:val="en-AU"/>
        </w:rPr>
        <w:t>base</w:t>
      </w:r>
      <w:proofErr w:type="spellEnd"/>
      <w:r w:rsidRPr="00C12845">
        <w:rPr>
          <w:i/>
          <w:lang w:val="en-AU"/>
        </w:rPr>
        <w:t>(</w:t>
      </w:r>
      <w:proofErr w:type="gramEnd"/>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r w:rsidR="005078FD">
        <w:rPr>
          <w:lang w:val="en-AU"/>
        </w:rPr>
        <w:t xml:space="preserve">  Given the importance of the “base” realization, users can also give this realization added importance during parameter upgrade calculations through the use of the </w:t>
      </w:r>
      <w:proofErr w:type="spellStart"/>
      <w:r w:rsidR="005078FD">
        <w:rPr>
          <w:i/>
          <w:lang w:val="en-AU"/>
        </w:rPr>
        <w:t>ies_center_</w:t>
      </w:r>
      <w:proofErr w:type="gramStart"/>
      <w:r w:rsidR="005078FD">
        <w:rPr>
          <w:i/>
          <w:lang w:val="en-AU"/>
        </w:rPr>
        <w:t>on</w:t>
      </w:r>
      <w:proofErr w:type="spellEnd"/>
      <w:r w:rsidR="005078FD">
        <w:rPr>
          <w:i/>
          <w:lang w:val="en-AU"/>
        </w:rPr>
        <w:t>(</w:t>
      </w:r>
      <w:proofErr w:type="gramEnd"/>
      <w:r w:rsidR="005078FD">
        <w:rPr>
          <w:i/>
          <w:lang w:val="en-AU"/>
        </w:rPr>
        <w:t>)</w:t>
      </w:r>
      <w:r w:rsidR="005078FD">
        <w:rPr>
          <w:lang w:val="en-AU"/>
        </w:rPr>
        <w:t xml:space="preserve"> option.  This option instructs PESTPP-IES to use a specific realization as the “</w:t>
      </w:r>
      <w:proofErr w:type="spellStart"/>
      <w:r w:rsidR="005078FD">
        <w:rPr>
          <w:lang w:val="en-AU"/>
        </w:rPr>
        <w:t>center</w:t>
      </w:r>
      <w:proofErr w:type="spellEnd"/>
      <w:r w:rsidR="005078FD">
        <w:rPr>
          <w:lang w:val="en-AU"/>
        </w:rPr>
        <w:t>” of the ensemble.  In the standard form of the upgrade equations, the mean vector is used as the “</w:t>
      </w:r>
      <w:proofErr w:type="spellStart"/>
      <w:r w:rsidR="005078FD">
        <w:rPr>
          <w:lang w:val="en-AU"/>
        </w:rPr>
        <w:t>center</w:t>
      </w:r>
      <w:proofErr w:type="spellEnd"/>
      <w:r w:rsidR="005078FD">
        <w:rPr>
          <w:lang w:val="en-AU"/>
        </w:rPr>
        <w:t>”</w:t>
      </w:r>
      <w:r w:rsidR="00973419">
        <w:rPr>
          <w:lang w:val="en-AU"/>
        </w:rPr>
        <w:t xml:space="preserve"> of the ensemble.  By setting </w:t>
      </w:r>
      <w:proofErr w:type="spellStart"/>
      <w:r w:rsidR="00973419">
        <w:rPr>
          <w:i/>
          <w:lang w:val="en-AU"/>
        </w:rPr>
        <w:t>ies_center_on</w:t>
      </w:r>
      <w:proofErr w:type="spellEnd"/>
      <w:r w:rsidR="00973419">
        <w:rPr>
          <w:i/>
          <w:lang w:val="en-AU"/>
        </w:rPr>
        <w:t>(base)</w:t>
      </w:r>
      <w:r w:rsidR="00973419">
        <w:rPr>
          <w:lang w:val="en-AU"/>
        </w:rPr>
        <w:t xml:space="preserve">, PESTPP-IES will treat the base realization (comprised on control file parameter values) as the </w:t>
      </w:r>
      <w:proofErr w:type="spellStart"/>
      <w:r w:rsidR="00973419">
        <w:rPr>
          <w:lang w:val="en-AU"/>
        </w:rPr>
        <w:t>center</w:t>
      </w:r>
      <w:proofErr w:type="spellEnd"/>
      <w:r w:rsidR="00973419">
        <w:rPr>
          <w:lang w:val="en-AU"/>
        </w:rPr>
        <w:t xml:space="preserve"> of the ensemble.  Limited testing has shown this can improve the resulting phi associated with the base realization.</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w:t>
      </w:r>
      <w:proofErr w:type="gramStart"/>
      <w:r w:rsidR="00546B73">
        <w:rPr>
          <w:lang w:val="en-AU"/>
        </w:rPr>
        <w:t xml:space="preserve">of </w:t>
      </w:r>
      <w:r w:rsidR="00546B73" w:rsidRPr="00546B73">
        <w:rPr>
          <w:i/>
          <w:lang w:val="en-AU"/>
        </w:rPr>
        <w:t>.</w:t>
      </w:r>
      <w:proofErr w:type="spellStart"/>
      <w:r w:rsidR="00546B73" w:rsidRPr="00546B73">
        <w:rPr>
          <w:i/>
          <w:lang w:val="en-AU"/>
        </w:rPr>
        <w:t>jco</w:t>
      </w:r>
      <w:proofErr w:type="spellEnd"/>
      <w:proofErr w:type="gramEnd"/>
      <w:r w:rsidR="00546B73">
        <w:rPr>
          <w:lang w:val="en-AU"/>
        </w:rPr>
        <w:t xml:space="preserve"> </w:t>
      </w:r>
      <w:r w:rsidR="00316C02">
        <w:rPr>
          <w:lang w:val="en-AU"/>
        </w:rPr>
        <w:t>and</w:t>
      </w:r>
      <w:r w:rsidR="00546B73">
        <w:rPr>
          <w:lang w:val="en-AU"/>
        </w:rPr>
        <w:t xml:space="preserve"> </w:t>
      </w:r>
      <w:r w:rsidR="00546B73" w:rsidRPr="00546B73">
        <w:rPr>
          <w:i/>
          <w:lang w:val="en-AU"/>
        </w:rPr>
        <w:t>.</w:t>
      </w:r>
      <w:proofErr w:type="spellStart"/>
      <w:r w:rsidR="00546B73" w:rsidRPr="00546B73">
        <w:rPr>
          <w:i/>
          <w:lang w:val="en-AU"/>
        </w:rPr>
        <w:t>jcb</w:t>
      </w:r>
      <w:proofErr w:type="spellEnd"/>
      <w:r w:rsidR="00546B73">
        <w:rPr>
          <w:lang w:val="en-AU"/>
        </w:rPr>
        <w:t xml:space="preserve">. </w:t>
      </w:r>
      <w:proofErr w:type="gramStart"/>
      <w:r w:rsidR="0050747D">
        <w:rPr>
          <w:lang w:val="en-AU"/>
        </w:rPr>
        <w:t>Actually, as</w:t>
      </w:r>
      <w:proofErr w:type="gramEnd"/>
      <w:r w:rsidR="0050747D">
        <w:rPr>
          <w:lang w:val="en-AU"/>
        </w:rPr>
        <w:t xml:space="preserve">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w:t>
      </w:r>
      <w:r w:rsidR="0050747D">
        <w:rPr>
          <w:lang w:val="en-AU"/>
        </w:rPr>
        <w:lastRenderedPageBreak/>
        <w:t>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proofErr w:type="spellStart"/>
      <w:r w:rsidRPr="00457ADA">
        <w:rPr>
          <w:i/>
          <w:lang w:val="en-AU"/>
        </w:rPr>
        <w:t>ies_parameter_</w:t>
      </w:r>
      <w:proofErr w:type="gramStart"/>
      <w:r w:rsidRPr="00457ADA">
        <w:rPr>
          <w:i/>
          <w:lang w:val="en-AU"/>
        </w:rPr>
        <w:t>ensemble</w:t>
      </w:r>
      <w:proofErr w:type="spellEnd"/>
      <w:r w:rsidRPr="00D400E3">
        <w:rPr>
          <w:i/>
          <w:lang w:val="en-AU"/>
        </w:rPr>
        <w:t>(</w:t>
      </w:r>
      <w:proofErr w:type="gramEnd"/>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w:t>
      </w:r>
      <w:proofErr w:type="gramStart"/>
      <w:r w:rsidR="009334F0">
        <w:rPr>
          <w:lang w:val="en-AU"/>
        </w:rPr>
        <w:t>columns</w:t>
      </w:r>
      <w:proofErr w:type="gramEnd"/>
      <w:r w:rsidR="009334F0">
        <w:rPr>
          <w:lang w:val="en-AU"/>
        </w:rPr>
        <w:t xml:space="preserve">,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rows (after the header row)</w:t>
      </w:r>
      <w:r w:rsidR="006D7BDD">
        <w:rPr>
          <w:lang w:val="en-AU"/>
        </w:rPr>
        <w:t xml:space="preserve"> of the CSV file</w:t>
      </w:r>
      <w:r>
        <w:rPr>
          <w:lang w:val="en-AU"/>
        </w:rPr>
        <w:t xml:space="preserve">. If </w:t>
      </w:r>
      <w:proofErr w:type="spellStart"/>
      <w:r>
        <w:rPr>
          <w:i/>
          <w:lang w:val="en-AU"/>
        </w:rPr>
        <w:t>ies_num_</w:t>
      </w:r>
      <w:proofErr w:type="gramStart"/>
      <w:r>
        <w:rPr>
          <w:i/>
          <w:lang w:val="en-AU"/>
        </w:rPr>
        <w:t>reals</w:t>
      </w:r>
      <w:proofErr w:type="spellEnd"/>
      <w:r w:rsidRPr="00D400E3">
        <w:rPr>
          <w:i/>
          <w:lang w:val="en-AU"/>
        </w:rPr>
        <w:t>(</w:t>
      </w:r>
      <w:proofErr w:type="gramEnd"/>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proofErr w:type="spellStart"/>
      <w:r>
        <w:rPr>
          <w:i/>
          <w:lang w:val="en-AU"/>
        </w:rPr>
        <w:t>ies_csv_by_</w:t>
      </w:r>
      <w:proofErr w:type="gramStart"/>
      <w:r>
        <w:rPr>
          <w:i/>
          <w:lang w:val="en-AU"/>
        </w:rPr>
        <w:t>reals</w:t>
      </w:r>
      <w:proofErr w:type="spellEnd"/>
      <w:r w:rsidR="005C7BAE">
        <w:rPr>
          <w:i/>
          <w:lang w:val="en-AU"/>
        </w:rPr>
        <w:t>(</w:t>
      </w:r>
      <w:proofErr w:type="gramEnd"/>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proofErr w:type="spellStart"/>
      <w:r>
        <w:rPr>
          <w:i/>
          <w:lang w:val="en-AU"/>
        </w:rPr>
        <w:t>ies_csv_by_</w:t>
      </w:r>
      <w:proofErr w:type="gramStart"/>
      <w:r>
        <w:rPr>
          <w:i/>
          <w:lang w:val="en-AU"/>
        </w:rPr>
        <w:t>reals</w:t>
      </w:r>
      <w:proofErr w:type="spellEnd"/>
      <w:r>
        <w:rPr>
          <w:i/>
          <w:lang w:val="en-AU"/>
        </w:rPr>
        <w:t>(</w:t>
      </w:r>
      <w:proofErr w:type="gramEnd"/>
      <w:r>
        <w:rPr>
          <w:i/>
          <w:lang w:val="en-AU"/>
        </w:rPr>
        <w:t>)</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proofErr w:type="gramStart"/>
      <w:r w:rsidR="00EB3DD3">
        <w:rPr>
          <w:lang w:val="en-AU"/>
        </w:rPr>
        <w:t>However</w:t>
      </w:r>
      <w:proofErr w:type="gramEnd"/>
      <w:r w:rsidR="00EB3DD3">
        <w:rPr>
          <w:lang w:val="en-AU"/>
        </w:rPr>
        <w:t xml:space="preserve">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proofErr w:type="spellStart"/>
      <w:r w:rsidR="00577DAC">
        <w:rPr>
          <w:i/>
          <w:lang w:val="en-AU"/>
        </w:rPr>
        <w:t>ies_add_base</w:t>
      </w:r>
      <w:proofErr w:type="spellEnd"/>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proofErr w:type="spellStart"/>
      <w:r w:rsidR="00577DAC">
        <w:rPr>
          <w:i/>
          <w:lang w:val="en-AU"/>
        </w:rPr>
        <w:t>ies_add_</w:t>
      </w:r>
      <w:proofErr w:type="gramStart"/>
      <w:r w:rsidR="00577DAC">
        <w:rPr>
          <w:i/>
          <w:lang w:val="en-AU"/>
        </w:rPr>
        <w:t>base</w:t>
      </w:r>
      <w:proofErr w:type="spellEnd"/>
      <w:r w:rsidR="00577DAC" w:rsidRPr="001F7788">
        <w:rPr>
          <w:i/>
          <w:lang w:val="en-AU"/>
        </w:rPr>
        <w:t>(</w:t>
      </w:r>
      <w:proofErr w:type="gramEnd"/>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54F13197" w:rsidR="006D7BDD" w:rsidRPr="00B01B66" w:rsidRDefault="006D7BDD" w:rsidP="000B1D74">
      <w:pPr>
        <w:rPr>
          <w:lang w:val="en-AU"/>
        </w:rPr>
      </w:pPr>
      <w:r>
        <w:rPr>
          <w:lang w:val="en-AU"/>
        </w:rPr>
        <w:t xml:space="preserve">If the </w:t>
      </w:r>
      <w:proofErr w:type="spellStart"/>
      <w:r w:rsidRPr="006D7BDD">
        <w:rPr>
          <w:i/>
          <w:lang w:val="en-AU"/>
        </w:rPr>
        <w:t>ies_enforce_bound</w:t>
      </w:r>
      <w:r w:rsidRPr="001F7788">
        <w:rPr>
          <w:i/>
          <w:lang w:val="en-AU"/>
        </w:rPr>
        <w:t>s</w:t>
      </w:r>
      <w:proofErr w:type="spellEnd"/>
      <w:r w:rsidRPr="001F7788">
        <w:rPr>
          <w:i/>
          <w:lang w:val="en-AU"/>
        </w:rPr>
        <w:t>()</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w:t>
      </w:r>
      <w:r w:rsidR="00B01B66">
        <w:rPr>
          <w:lang w:val="en-AU"/>
        </w:rPr>
        <w:lastRenderedPageBreak/>
        <w:t xml:space="preserve">use the </w:t>
      </w:r>
      <w:proofErr w:type="spellStart"/>
      <w:r w:rsidR="00B01B66">
        <w:rPr>
          <w:i/>
          <w:lang w:val="en-AU"/>
        </w:rPr>
        <w:t>ies_enforce_chglim</w:t>
      </w:r>
      <w:proofErr w:type="spellEnd"/>
      <w:r w:rsidR="00B01B66">
        <w:rPr>
          <w:lang w:val="en-AU"/>
        </w:rPr>
        <w:t xml:space="preserve"> option, which enables parameter </w:t>
      </w:r>
      <w:proofErr w:type="spellStart"/>
      <w:r w:rsidR="00B01B66">
        <w:rPr>
          <w:lang w:val="en-AU"/>
        </w:rPr>
        <w:t>realizatio</w:t>
      </w:r>
      <w:proofErr w:type="spellEnd"/>
      <w:r w:rsidR="00B01B66">
        <w:rPr>
          <w:lang w:val="en-AU"/>
        </w:rPr>
        <w:t xml:space="preserve"> scaling to respect both parameter bounds and parameter change limits (e.g. FACPARMAX and RELPARMAX) – this enforcement approach scales the entire realization so that is respects both bounds and change limits.  </w:t>
      </w:r>
      <w:r w:rsidR="007753BC">
        <w:rPr>
          <w:lang w:val="en-AU"/>
        </w:rPr>
        <w:t xml:space="preserve">Also note that if a restart observation ensemble is passed to PESTPP-IES, bounds enforcement on the initial parameter ensemble is foregone to avoid corrupting the first iteration upgrade calculation process. </w:t>
      </w:r>
    </w:p>
    <w:p w14:paraId="1320E425" w14:textId="3619071B" w:rsidR="006D7BDD" w:rsidRDefault="00457ADA" w:rsidP="000B1D74">
      <w:pPr>
        <w:rPr>
          <w:lang w:val="en-AU"/>
        </w:rPr>
      </w:pPr>
      <w:r>
        <w:rPr>
          <w:lang w:val="en-AU"/>
        </w:rPr>
        <w:t xml:space="preserve">The optional </w:t>
      </w:r>
      <w:proofErr w:type="spellStart"/>
      <w:r w:rsidRPr="00457ADA">
        <w:rPr>
          <w:i/>
          <w:lang w:val="en-AU"/>
        </w:rPr>
        <w:t>ies_observation_</w:t>
      </w:r>
      <w:proofErr w:type="gramStart"/>
      <w:r w:rsidRPr="00457ADA">
        <w:rPr>
          <w:i/>
          <w:lang w:val="en-AU"/>
        </w:rPr>
        <w:t>ensembl</w:t>
      </w:r>
      <w:r w:rsidRPr="001F7788">
        <w:rPr>
          <w:i/>
          <w:lang w:val="en-AU"/>
        </w:rPr>
        <w:t>e</w:t>
      </w:r>
      <w:proofErr w:type="spellEnd"/>
      <w:r w:rsidRPr="001F7788">
        <w:rPr>
          <w:i/>
          <w:lang w:val="en-AU"/>
        </w:rPr>
        <w:t>(</w:t>
      </w:r>
      <w:proofErr w:type="gramEnd"/>
      <w:r w:rsidRPr="001F7788">
        <w:rPr>
          <w:i/>
          <w:lang w:val="en-AU"/>
        </w:rPr>
        <w:t>)</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w:t>
      </w:r>
      <w:ins w:id="2311" w:author="Chris Nicol" w:date="2020-04-12T18:51:00Z">
        <w:r w:rsidR="006D4B4E">
          <w:rPr>
            <w:lang w:val="en-AU"/>
          </w:rPr>
          <w:t>o</w:t>
        </w:r>
      </w:ins>
      <w:r>
        <w:rPr>
          <w:lang w:val="en-AU"/>
        </w:rPr>
        <w:t xml:space="preserve">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312" w:name="_Toc32564205"/>
      <w:r>
        <w:t>9.2.3 “</w:t>
      </w:r>
      <w:r w:rsidR="00143C09">
        <w:t>Regularization</w:t>
      </w:r>
      <w:r>
        <w:t>”</w:t>
      </w:r>
      <w:bookmarkEnd w:id="2312"/>
    </w:p>
    <w:p w14:paraId="10F1BE9D" w14:textId="7A76B504" w:rsidR="00965D74" w:rsidRPr="008B285B" w:rsidRDefault="0041796E" w:rsidP="00A715A9">
      <w:pPr>
        <w:rPr>
          <w:lang w:val="en-AU"/>
        </w:rPr>
      </w:pPr>
      <w:r>
        <w:rPr>
          <w:lang w:val="en-AU"/>
        </w:rPr>
        <w:t xml:space="preserve">Chen and Oliver (2013) provide two equations through which parameters comprising a </w:t>
      </w:r>
      <w:proofErr w:type="gramStart"/>
      <w:r>
        <w:rPr>
          <w:lang w:val="en-AU"/>
        </w:rPr>
        <w:t xml:space="preserve">particular </w:t>
      </w:r>
      <w:r w:rsidR="0092655E">
        <w:rPr>
          <w:lang w:val="en-AU"/>
        </w:rPr>
        <w:t>realization</w:t>
      </w:r>
      <w:proofErr w:type="gramEnd"/>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w:t>
      </w:r>
      <w:proofErr w:type="gramStart"/>
      <w:r w:rsidR="00965D74">
        <w:rPr>
          <w:lang w:val="en-AU"/>
        </w:rPr>
        <w:t>on the basis of</w:t>
      </w:r>
      <w:proofErr w:type="gramEnd"/>
      <w:r w:rsidR="00965D74">
        <w:rPr>
          <w:lang w:val="en-AU"/>
        </w:rPr>
        <w:t xml:space="preserve">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proofErr w:type="spellStart"/>
      <w:r w:rsidR="00965D74" w:rsidRPr="00965D74">
        <w:rPr>
          <w:i/>
          <w:lang w:val="en-AU"/>
        </w:rPr>
        <w:t>ies_use_</w:t>
      </w:r>
      <w:proofErr w:type="gramStart"/>
      <w:r w:rsidR="00965D74" w:rsidRPr="00965D74">
        <w:rPr>
          <w:i/>
          <w:lang w:val="en-AU"/>
        </w:rPr>
        <w:t>appro</w:t>
      </w:r>
      <w:r w:rsidR="00965D74" w:rsidRPr="00ED6A63">
        <w:rPr>
          <w:i/>
          <w:lang w:val="en-AU"/>
        </w:rPr>
        <w:t>x</w:t>
      </w:r>
      <w:proofErr w:type="spellEnd"/>
      <w:r w:rsidR="00965D74" w:rsidRPr="00ED6A63">
        <w:rPr>
          <w:i/>
          <w:lang w:val="en-AU"/>
        </w:rPr>
        <w:t>(</w:t>
      </w:r>
      <w:proofErr w:type="gramEnd"/>
      <w:r w:rsidR="00965D74" w:rsidRPr="00ED6A63">
        <w:rPr>
          <w:i/>
          <w:lang w:val="en-AU"/>
        </w:rPr>
        <w:t>)</w:t>
      </w:r>
      <w:r w:rsidR="00965D74">
        <w:rPr>
          <w:lang w:val="en-AU"/>
        </w:rPr>
        <w:t xml:space="preserve"> control variable. </w:t>
      </w:r>
      <w:proofErr w:type="gramStart"/>
      <w:r w:rsidR="00965D74">
        <w:rPr>
          <w:lang w:val="en-AU"/>
        </w:rPr>
        <w:t>Despite the fact that</w:t>
      </w:r>
      <w:proofErr w:type="gramEnd"/>
      <w:r w:rsidR="00965D74">
        <w:rPr>
          <w:lang w:val="en-AU"/>
        </w:rPr>
        <w:t xml:space="preserve">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proofErr w:type="spellStart"/>
      <w:r w:rsidR="008B285B">
        <w:rPr>
          <w:i/>
          <w:lang w:val="en-AU"/>
        </w:rPr>
        <w:t>ies_use_approx</w:t>
      </w:r>
      <w:proofErr w:type="spellEnd"/>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w:t>
      </w:r>
      <w:r>
        <w:rPr>
          <w:lang w:val="en-AU"/>
        </w:rPr>
        <w:lastRenderedPageBreak/>
        <w:t xml:space="preserve">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proofErr w:type="spellStart"/>
      <w:r>
        <w:rPr>
          <w:i/>
          <w:lang w:val="en-AU"/>
        </w:rPr>
        <w:t>ies_reg_</w:t>
      </w:r>
      <w:proofErr w:type="gramStart"/>
      <w:r>
        <w:rPr>
          <w:i/>
          <w:lang w:val="en-AU"/>
        </w:rPr>
        <w:t>factor</w:t>
      </w:r>
      <w:proofErr w:type="spellEnd"/>
      <w:r w:rsidRPr="003B4E7B">
        <w:rPr>
          <w:i/>
          <w:lang w:val="en-AU"/>
        </w:rPr>
        <w:t>(</w:t>
      </w:r>
      <w:proofErr w:type="gramEnd"/>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proofErr w:type="gramStart"/>
      <w:r w:rsidR="003B4E7B">
        <w:rPr>
          <w:lang w:val="en-AU"/>
        </w:rPr>
        <w:t xml:space="preserve">particular </w:t>
      </w:r>
      <w:r w:rsidR="000C575A">
        <w:rPr>
          <w:lang w:val="en-AU"/>
        </w:rPr>
        <w:t>parameter</w:t>
      </w:r>
      <w:proofErr w:type="gramEnd"/>
      <w:r w:rsidR="000C575A">
        <w:rPr>
          <w:lang w:val="en-AU"/>
        </w:rPr>
        <w:t xml:space="preserve">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proofErr w:type="spellStart"/>
      <w:r w:rsidR="000C575A">
        <w:rPr>
          <w:i/>
          <w:lang w:val="en-AU"/>
        </w:rPr>
        <w:t>ies_reg_</w:t>
      </w:r>
      <w:proofErr w:type="gramStart"/>
      <w:r w:rsidR="000C575A">
        <w:rPr>
          <w:i/>
          <w:lang w:val="en-AU"/>
        </w:rPr>
        <w:t>facto</w:t>
      </w:r>
      <w:r w:rsidR="000C575A" w:rsidRPr="003B4E7B">
        <w:rPr>
          <w:i/>
          <w:lang w:val="en-AU"/>
        </w:rPr>
        <w:t>r</w:t>
      </w:r>
      <w:proofErr w:type="spellEnd"/>
      <w:r w:rsidR="000C575A" w:rsidRPr="003B4E7B">
        <w:rPr>
          <w:i/>
          <w:lang w:val="en-AU"/>
        </w:rPr>
        <w:t>(</w:t>
      </w:r>
      <w:proofErr w:type="gramEnd"/>
      <w:r w:rsidR="000C575A" w:rsidRPr="003B4E7B">
        <w:rPr>
          <w:i/>
          <w:lang w:val="en-AU"/>
        </w:rPr>
        <w:t>)</w:t>
      </w:r>
      <w:r w:rsidR="000C575A">
        <w:rPr>
          <w:lang w:val="en-AU"/>
        </w:rPr>
        <w:t xml:space="preserve"> control variable</w:t>
      </w:r>
      <w:r w:rsidR="00DD586B">
        <w:rPr>
          <w:lang w:val="en-AU"/>
        </w:rPr>
        <w:t xml:space="preserve"> is then a scaling factor to increase or decrease the penalty functions </w:t>
      </w:r>
      <w:proofErr w:type="spellStart"/>
      <w:r w:rsidR="00DD586B">
        <w:rPr>
          <w:lang w:val="en-AU"/>
        </w:rPr>
        <w:t>presense</w:t>
      </w:r>
      <w:proofErr w:type="spellEnd"/>
      <w:r w:rsidR="00DD586B">
        <w:rPr>
          <w:lang w:val="en-AU"/>
        </w:rPr>
        <w:t xml:space="preserv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proofErr w:type="spellStart"/>
      <w:r>
        <w:rPr>
          <w:i/>
          <w:lang w:val="en-AU"/>
        </w:rPr>
        <w:t>ies_reg_factor</w:t>
      </w:r>
      <w:proofErr w:type="spellEnd"/>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proofErr w:type="spellStart"/>
      <w:r w:rsidR="00B01B66">
        <w:rPr>
          <w:i/>
          <w:lang w:val="en-AU"/>
        </w:rPr>
        <w:t>ies_use_approx</w:t>
      </w:r>
      <w:proofErr w:type="spellEnd"/>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313" w:name="_Hlk514265747"/>
      <w:proofErr w:type="spellStart"/>
      <w:r w:rsidR="003228FE">
        <w:rPr>
          <w:i/>
          <w:lang w:val="en-AU"/>
        </w:rPr>
        <w:t>ies_reg_</w:t>
      </w:r>
      <w:proofErr w:type="gramStart"/>
      <w:r w:rsidR="003228FE">
        <w:rPr>
          <w:i/>
          <w:lang w:val="en-AU"/>
        </w:rPr>
        <w:t>factor</w:t>
      </w:r>
      <w:proofErr w:type="spellEnd"/>
      <w:r w:rsidR="003228FE">
        <w:rPr>
          <w:i/>
          <w:lang w:val="en-AU"/>
        </w:rPr>
        <w:t>(</w:t>
      </w:r>
      <w:proofErr w:type="gramEnd"/>
      <w:r w:rsidR="003228FE">
        <w:rPr>
          <w:i/>
          <w:lang w:val="en-AU"/>
        </w:rPr>
        <w:t>)</w:t>
      </w:r>
      <w:bookmarkEnd w:id="2313"/>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w:t>
      </w:r>
      <w:proofErr w:type="gramStart"/>
      <w:r w:rsidR="003228FE">
        <w:rPr>
          <w:lang w:val="en-AU"/>
        </w:rPr>
        <w:t>all of</w:t>
      </w:r>
      <w:proofErr w:type="gramEnd"/>
      <w:r w:rsidR="003228FE">
        <w:rPr>
          <w:lang w:val="en-AU"/>
        </w:rPr>
        <w:t xml:space="preserve">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proofErr w:type="spellStart"/>
      <w:r w:rsidR="003228FE">
        <w:rPr>
          <w:i/>
          <w:lang w:val="en-AU"/>
        </w:rPr>
        <w:t>ies_reg_</w:t>
      </w:r>
      <w:proofErr w:type="gramStart"/>
      <w:r w:rsidR="003228FE">
        <w:rPr>
          <w:i/>
          <w:lang w:val="en-AU"/>
        </w:rPr>
        <w:t>factor</w:t>
      </w:r>
      <w:proofErr w:type="spellEnd"/>
      <w:r w:rsidR="003228FE">
        <w:rPr>
          <w:i/>
          <w:lang w:val="en-AU"/>
        </w:rPr>
        <w:t>(</w:t>
      </w:r>
      <w:proofErr w:type="gramEnd"/>
      <w:r w:rsidR="003228FE">
        <w:rPr>
          <w:i/>
          <w:lang w:val="en-AU"/>
        </w:rPr>
        <w:t>)</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proofErr w:type="spellStart"/>
      <w:r w:rsidR="009D575A" w:rsidRPr="009D575A">
        <w:rPr>
          <w:i/>
          <w:lang w:val="en-AU"/>
        </w:rPr>
        <w:t>ies_reg_</w:t>
      </w:r>
      <w:proofErr w:type="gramStart"/>
      <w:r w:rsidR="009D575A" w:rsidRPr="009D575A">
        <w:rPr>
          <w:i/>
          <w:lang w:val="en-AU"/>
        </w:rPr>
        <w:t>factor</w:t>
      </w:r>
      <w:proofErr w:type="spellEnd"/>
      <w:r w:rsidR="009D575A" w:rsidRPr="009D575A">
        <w:rPr>
          <w:i/>
          <w:lang w:val="en-AU"/>
        </w:rPr>
        <w:t>(</w:t>
      </w:r>
      <w:proofErr w:type="gramEnd"/>
      <w:r w:rsidR="009D575A" w:rsidRPr="009D575A">
        <w:rPr>
          <w:i/>
          <w:lang w:val="en-AU"/>
        </w:rPr>
        <w:t>)</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82493A">
      <w:pPr>
        <w:pStyle w:val="ListParagraph"/>
        <w:numPr>
          <w:ilvl w:val="0"/>
          <w:numId w:val="19"/>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proofErr w:type="spellStart"/>
      <w:r w:rsidRPr="004F6936">
        <w:rPr>
          <w:i/>
          <w:lang w:val="en-AU"/>
        </w:rPr>
        <w:t>ies_use_</w:t>
      </w:r>
      <w:proofErr w:type="gramStart"/>
      <w:r w:rsidRPr="004F6936">
        <w:rPr>
          <w:i/>
          <w:lang w:val="en-AU"/>
        </w:rPr>
        <w:t>appro</w:t>
      </w:r>
      <w:r w:rsidRPr="005915BF">
        <w:rPr>
          <w:i/>
          <w:lang w:val="en-AU"/>
        </w:rPr>
        <w:t>x</w:t>
      </w:r>
      <w:proofErr w:type="spellEnd"/>
      <w:r w:rsidRPr="005915BF">
        <w:rPr>
          <w:i/>
          <w:lang w:val="en-AU"/>
        </w:rPr>
        <w:t>(</w:t>
      </w:r>
      <w:proofErr w:type="gramEnd"/>
      <w:r w:rsidRPr="005915BF">
        <w:rPr>
          <w:i/>
          <w:lang w:val="en-AU"/>
        </w:rPr>
        <w:t>)</w:t>
      </w:r>
      <w:r>
        <w:rPr>
          <w:lang w:val="en-AU"/>
        </w:rPr>
        <w:t xml:space="preserve"> is set to </w:t>
      </w:r>
      <w:r w:rsidRPr="005915BF">
        <w:rPr>
          <w:i/>
          <w:lang w:val="en-AU"/>
        </w:rPr>
        <w:t>true</w:t>
      </w:r>
      <w:r>
        <w:rPr>
          <w:lang w:val="en-AU"/>
        </w:rPr>
        <w:t>.</w:t>
      </w:r>
    </w:p>
    <w:p w14:paraId="04CA5D66" w14:textId="77777777" w:rsidR="004F6936" w:rsidRDefault="00B24298" w:rsidP="0082493A">
      <w:pPr>
        <w:pStyle w:val="ListParagraph"/>
        <w:numPr>
          <w:ilvl w:val="0"/>
          <w:numId w:val="19"/>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proofErr w:type="spellStart"/>
      <w:r w:rsidR="004F6936">
        <w:rPr>
          <w:i/>
          <w:lang w:val="en-AU"/>
        </w:rPr>
        <w:t>ies_reg_</w:t>
      </w:r>
      <w:proofErr w:type="gramStart"/>
      <w:r w:rsidR="004F6936">
        <w:rPr>
          <w:i/>
          <w:lang w:val="en-AU"/>
        </w:rPr>
        <w:t>fact</w:t>
      </w:r>
      <w:r w:rsidR="004F6936" w:rsidRPr="005915BF">
        <w:rPr>
          <w:i/>
          <w:lang w:val="en-AU"/>
        </w:rPr>
        <w:t>or</w:t>
      </w:r>
      <w:proofErr w:type="spellEnd"/>
      <w:r w:rsidR="004F6936" w:rsidRPr="005915BF">
        <w:rPr>
          <w:i/>
          <w:lang w:val="en-AU"/>
        </w:rPr>
        <w:t>(</w:t>
      </w:r>
      <w:proofErr w:type="gramEnd"/>
      <w:r w:rsidR="004F6936" w:rsidRPr="005915BF">
        <w:rPr>
          <w:i/>
          <w:lang w:val="en-AU"/>
        </w:rPr>
        <w:t>)</w:t>
      </w:r>
      <w:r w:rsidR="004F6936">
        <w:rPr>
          <w:lang w:val="en-AU"/>
        </w:rPr>
        <w:t xml:space="preserve"> is set to a value greater than zero.</w:t>
      </w:r>
    </w:p>
    <w:p w14:paraId="626DD7D0" w14:textId="164CC74E" w:rsidR="004F6936" w:rsidRDefault="004F6936" w:rsidP="0082493A">
      <w:pPr>
        <w:pStyle w:val="ListParagraph"/>
        <w:numPr>
          <w:ilvl w:val="0"/>
          <w:numId w:val="19"/>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lastRenderedPageBreak/>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proofErr w:type="spellStart"/>
      <w:proofErr w:type="gramStart"/>
      <w:r w:rsidR="00A35875">
        <w:rPr>
          <w:i/>
          <w:lang w:val="en-AU"/>
        </w:rPr>
        <w:t>pa</w:t>
      </w:r>
      <w:r w:rsidR="00A35875" w:rsidRPr="005915BF">
        <w:rPr>
          <w:i/>
          <w:lang w:val="en-AU"/>
        </w:rPr>
        <w:t>rcov</w:t>
      </w:r>
      <w:proofErr w:type="spellEnd"/>
      <w:r w:rsidR="00A35875" w:rsidRPr="005915BF">
        <w:rPr>
          <w:i/>
          <w:lang w:val="en-AU"/>
        </w:rPr>
        <w:t>(</w:t>
      </w:r>
      <w:proofErr w:type="gramEnd"/>
      <w:r w:rsidR="00A35875" w:rsidRPr="005915BF">
        <w:rPr>
          <w:i/>
          <w:lang w:val="en-AU"/>
        </w:rPr>
        <w:t>)</w:t>
      </w:r>
      <w:r w:rsidR="00A35875">
        <w:rPr>
          <w:lang w:val="en-AU"/>
        </w:rPr>
        <w:t xml:space="preserve"> control variable. Regardless of whether the </w:t>
      </w:r>
      <w:proofErr w:type="spellStart"/>
      <w:r w:rsidR="00A35875">
        <w:rPr>
          <w:i/>
          <w:lang w:val="en-AU"/>
        </w:rPr>
        <w:t>parco</w:t>
      </w:r>
      <w:r w:rsidR="00A35875" w:rsidRPr="005915BF">
        <w:rPr>
          <w:i/>
          <w:lang w:val="en-AU"/>
        </w:rPr>
        <w:t>v</w:t>
      </w:r>
      <w:proofErr w:type="spellEnd"/>
      <w:r w:rsidR="00A35875" w:rsidRPr="005915BF">
        <w:rPr>
          <w:i/>
          <w:lang w:val="en-AU"/>
        </w:rPr>
        <w:t xml:space="preserve">()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proofErr w:type="spellStart"/>
      <w:r w:rsidR="00A35875">
        <w:rPr>
          <w:i/>
          <w:lang w:val="en-AU"/>
        </w:rPr>
        <w:t>ies_use_empirical_pri</w:t>
      </w:r>
      <w:r w:rsidR="00A35875" w:rsidRPr="005915BF">
        <w:rPr>
          <w:i/>
          <w:lang w:val="en-AU"/>
        </w:rPr>
        <w:t>or</w:t>
      </w:r>
      <w:proofErr w:type="spellEnd"/>
      <w:r w:rsidR="00A35875" w:rsidRPr="005915BF">
        <w:rPr>
          <w:i/>
          <w:lang w:val="en-AU"/>
        </w:rPr>
        <w:t>()</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proofErr w:type="spellStart"/>
      <w:r>
        <w:rPr>
          <w:i/>
          <w:lang w:val="en-AU"/>
        </w:rPr>
        <w:t>ies_use_empirical_</w:t>
      </w:r>
      <w:proofErr w:type="gramStart"/>
      <w:r>
        <w:rPr>
          <w:i/>
          <w:lang w:val="en-AU"/>
        </w:rPr>
        <w:t>prior</w:t>
      </w:r>
      <w:proofErr w:type="spellEnd"/>
      <w:r w:rsidRPr="005915BF">
        <w:rPr>
          <w:i/>
          <w:lang w:val="en-AU"/>
        </w:rPr>
        <w:t>(</w:t>
      </w:r>
      <w:proofErr w:type="gramEnd"/>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proofErr w:type="spellStart"/>
      <w:r w:rsidR="00D33BC5">
        <w:rPr>
          <w:i/>
          <w:lang w:val="en-AU"/>
        </w:rPr>
        <w:t>ies_use_empirical_pri</w:t>
      </w:r>
      <w:r w:rsidR="00D33BC5" w:rsidRPr="005915BF">
        <w:rPr>
          <w:i/>
          <w:lang w:val="en-AU"/>
        </w:rPr>
        <w:t>or</w:t>
      </w:r>
      <w:proofErr w:type="spellEnd"/>
      <w:r w:rsidR="00D33BC5" w:rsidRPr="005915BF">
        <w:rPr>
          <w:i/>
          <w:lang w:val="en-AU"/>
        </w:rPr>
        <w:t>()</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proofErr w:type="spellStart"/>
      <w:r w:rsidR="005915BF" w:rsidRPr="005915BF">
        <w:rPr>
          <w:i/>
          <w:lang w:val="en-AU"/>
        </w:rPr>
        <w:t>parcov</w:t>
      </w:r>
      <w:proofErr w:type="spellEnd"/>
      <w:r w:rsidR="005915BF" w:rsidRPr="005915BF">
        <w:rPr>
          <w:i/>
          <w:lang w:val="en-AU"/>
        </w:rPr>
        <w:t>()</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314" w:name="_Toc32564206"/>
      <w:r>
        <w:t>9.2.4 Prior Parameter Scaling</w:t>
      </w:r>
      <w:bookmarkEnd w:id="2314"/>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w:t>
      </w:r>
      <w:proofErr w:type="gramStart"/>
      <w:r>
        <w:rPr>
          <w:lang w:val="en-AU"/>
        </w:rPr>
        <w:t>all of</w:t>
      </w:r>
      <w:proofErr w:type="gramEnd"/>
      <w:r>
        <w:rPr>
          <w:lang w:val="en-AU"/>
        </w:rPr>
        <w:t xml:space="preserve"> these programs implement </w:t>
      </w:r>
      <w:r w:rsidR="001F157E">
        <w:rPr>
          <w:lang w:val="en-AU"/>
        </w:rPr>
        <w:t>is very similar, differing only in some of the details of how to handle problem ill-</w:t>
      </w:r>
      <w:proofErr w:type="spellStart"/>
      <w:r w:rsidR="001F157E">
        <w:rPr>
          <w:lang w:val="en-AU"/>
        </w:rPr>
        <w:t>posedness</w:t>
      </w:r>
      <w:proofErr w:type="spellEnd"/>
      <w:r w:rsidR="001F157E">
        <w:rPr>
          <w:lang w:val="en-AU"/>
        </w:rPr>
        <w:t>.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 xml:space="preserve">t calculates an approximation to the Jacobian matrix. Where the number of realizations that </w:t>
      </w:r>
      <w:proofErr w:type="gramStart"/>
      <w:r w:rsidR="001F157E">
        <w:rPr>
          <w:lang w:val="en-AU"/>
        </w:rPr>
        <w:t>comprise</w:t>
      </w:r>
      <w:proofErr w:type="gramEnd"/>
      <w:r w:rsidR="001F157E">
        <w:rPr>
          <w:lang w:val="en-AU"/>
        </w:rPr>
        <w:t xml:space="preserv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proofErr w:type="spellStart"/>
      <w:r w:rsidRPr="001F157E">
        <w:rPr>
          <w:i/>
          <w:lang w:val="en-AU"/>
        </w:rPr>
        <w:t>ies_use_prior_</w:t>
      </w:r>
      <w:proofErr w:type="gramStart"/>
      <w:r w:rsidRPr="001F157E">
        <w:rPr>
          <w:i/>
          <w:lang w:val="en-AU"/>
        </w:rPr>
        <w:t>scalin</w:t>
      </w:r>
      <w:r w:rsidRPr="005C5FA4">
        <w:rPr>
          <w:i/>
          <w:lang w:val="en-AU"/>
        </w:rPr>
        <w:t>g</w:t>
      </w:r>
      <w:proofErr w:type="spellEnd"/>
      <w:r w:rsidRPr="005C5FA4">
        <w:rPr>
          <w:i/>
          <w:lang w:val="en-AU"/>
        </w:rPr>
        <w:t>(</w:t>
      </w:r>
      <w:proofErr w:type="gramEnd"/>
      <w:r w:rsidRPr="005C5FA4">
        <w:rPr>
          <w:i/>
          <w:lang w:val="en-AU"/>
        </w:rPr>
        <w:t>)</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proofErr w:type="spellStart"/>
      <w:r w:rsidR="00F77B84">
        <w:rPr>
          <w:i/>
          <w:lang w:val="en-AU"/>
        </w:rPr>
        <w:t>ies_use_prior_</w:t>
      </w:r>
      <w:proofErr w:type="gramStart"/>
      <w:r w:rsidR="00F77B84">
        <w:rPr>
          <w:i/>
          <w:lang w:val="en-AU"/>
        </w:rPr>
        <w:t>scaling</w:t>
      </w:r>
      <w:proofErr w:type="spellEnd"/>
      <w:r w:rsidR="00F77B84" w:rsidRPr="005C5FA4">
        <w:rPr>
          <w:i/>
          <w:lang w:val="en-AU"/>
        </w:rPr>
        <w:t>(</w:t>
      </w:r>
      <w:proofErr w:type="gramEnd"/>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315" w:name="_Toc32564207"/>
      <w:r>
        <w:t>9.2.5 The Marquardt Lambda</w:t>
      </w:r>
      <w:bookmarkEnd w:id="2315"/>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xml:space="preserve">. </w:t>
      </w:r>
      <w:proofErr w:type="gramStart"/>
      <w:r>
        <w:rPr>
          <w:lang w:val="en-AU"/>
        </w:rPr>
        <w:t>However</w:t>
      </w:r>
      <w:proofErr w:type="gramEnd"/>
      <w:r>
        <w:rPr>
          <w:lang w:val="en-AU"/>
        </w:rPr>
        <w:t xml:space="preserve">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 xml:space="preserve">and PEST test </w:t>
      </w:r>
      <w:proofErr w:type="gramStart"/>
      <w:r w:rsidR="00F146C0">
        <w:rPr>
          <w:lang w:val="en-AU"/>
        </w:rPr>
        <w:t>a</w:t>
      </w:r>
      <w:r>
        <w:rPr>
          <w:lang w:val="en-AU"/>
        </w:rPr>
        <w:t xml:space="preserve"> number of</w:t>
      </w:r>
      <w:proofErr w:type="gramEnd"/>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w:t>
      </w:r>
      <w:r w:rsidR="00F146C0">
        <w:rPr>
          <w:lang w:val="en-AU"/>
        </w:rPr>
        <w:lastRenderedPageBreak/>
        <w:t>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w:t>
      </w:r>
      <w:proofErr w:type="gramStart"/>
      <w:r w:rsidR="00CC59A9">
        <w:rPr>
          <w:lang w:val="en-AU"/>
        </w:rPr>
        <w:t>actually be</w:t>
      </w:r>
      <w:proofErr w:type="gramEnd"/>
      <w:r w:rsidR="00CC59A9">
        <w:rPr>
          <w:lang w:val="en-AU"/>
        </w:rPr>
        <w:t xml:space="preserv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proofErr w:type="spellStart"/>
      <w:r w:rsidR="00FA2529">
        <w:rPr>
          <w:i/>
          <w:lang w:val="en-AU"/>
        </w:rPr>
        <w:t>ies_subset_how</w:t>
      </w:r>
      <w:proofErr w:type="spellEnd"/>
      <w:r w:rsidR="00031FAF">
        <w:rPr>
          <w:i/>
          <w:lang w:val="en-AU"/>
        </w:rPr>
        <w:t>()</w:t>
      </w:r>
      <w:r w:rsidR="00FA2529">
        <w:rPr>
          <w:lang w:val="en-AU"/>
        </w:rPr>
        <w:t xml:space="preserve"> argument; valid choices for </w:t>
      </w:r>
      <w:proofErr w:type="spellStart"/>
      <w:r w:rsidR="00FA2529">
        <w:rPr>
          <w:i/>
          <w:lang w:val="en-AU"/>
        </w:rPr>
        <w:t>ies_subset_how</w:t>
      </w:r>
      <w:proofErr w:type="spellEnd"/>
      <w:r w:rsidR="00031FAF">
        <w:rPr>
          <w:i/>
          <w:lang w:val="en-AU"/>
        </w:rPr>
        <w:t>()</w:t>
      </w:r>
      <w:r w:rsidR="00FA2529">
        <w:rPr>
          <w:lang w:val="en-AU"/>
        </w:rPr>
        <w:t xml:space="preserve"> are “first” (the first </w:t>
      </w:r>
      <w:proofErr w:type="spellStart"/>
      <w:r w:rsidR="00FA2529">
        <w:rPr>
          <w:i/>
          <w:lang w:val="en-AU"/>
        </w:rPr>
        <w:t>ies_subset_size</w:t>
      </w:r>
      <w:proofErr w:type="spellEnd"/>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proofErr w:type="spellStart"/>
      <w:r w:rsidR="00FA2529">
        <w:rPr>
          <w:i/>
          <w:lang w:val="en-AU"/>
        </w:rPr>
        <w:t>ies_subset_size</w:t>
      </w:r>
      <w:proofErr w:type="spellEnd"/>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proofErr w:type="spellStart"/>
      <w:r w:rsidR="00FA2529">
        <w:rPr>
          <w:i/>
          <w:lang w:val="en-AU"/>
        </w:rPr>
        <w:t>ies_subset_size</w:t>
      </w:r>
      <w:proofErr w:type="spellEnd"/>
      <w:r w:rsidR="00031FAF">
        <w:rPr>
          <w:i/>
          <w:lang w:val="en-AU"/>
        </w:rPr>
        <w:t>()</w:t>
      </w:r>
      <w:r w:rsidR="00FA2529">
        <w:rPr>
          <w:lang w:val="en-AU"/>
        </w:rPr>
        <w:t xml:space="preserve"> realizations </w:t>
      </w:r>
      <w:r w:rsidR="00B97A79">
        <w:rPr>
          <w:lang w:val="en-AU"/>
        </w:rPr>
        <w:t xml:space="preserve">for </w:t>
      </w:r>
      <w:r w:rsidR="00FA2529">
        <w:rPr>
          <w:lang w:val="en-AU"/>
        </w:rPr>
        <w:t>each iteration), or “</w:t>
      </w:r>
      <w:proofErr w:type="spellStart"/>
      <w:r w:rsidR="00FA2529">
        <w:rPr>
          <w:lang w:val="en-AU"/>
        </w:rPr>
        <w:t>phi_based</w:t>
      </w:r>
      <w:proofErr w:type="spellEnd"/>
      <w:r w:rsidR="00FA2529">
        <w:rPr>
          <w:lang w:val="en-AU"/>
        </w:rPr>
        <w:t xml:space="preserve">” (select </w:t>
      </w:r>
      <w:proofErr w:type="spellStart"/>
      <w:r w:rsidR="00FA2529">
        <w:rPr>
          <w:i/>
          <w:lang w:val="en-AU"/>
        </w:rPr>
        <w:t>ies_subset_size</w:t>
      </w:r>
      <w:proofErr w:type="spellEnd"/>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proofErr w:type="spellStart"/>
      <w:r>
        <w:rPr>
          <w:i/>
          <w:lang w:val="en-AU"/>
        </w:rPr>
        <w:t>ies_subset</w:t>
      </w:r>
      <w:r w:rsidRPr="003664D7">
        <w:rPr>
          <w:i/>
          <w:lang w:val="en-AU"/>
        </w:rPr>
        <w:t>_</w:t>
      </w:r>
      <w:proofErr w:type="gramStart"/>
      <w:r w:rsidRPr="003664D7">
        <w:rPr>
          <w:i/>
          <w:lang w:val="en-AU"/>
        </w:rPr>
        <w:t>size</w:t>
      </w:r>
      <w:proofErr w:type="spellEnd"/>
      <w:r w:rsidRPr="003664D7">
        <w:rPr>
          <w:i/>
          <w:lang w:val="en-AU"/>
        </w:rPr>
        <w:t>(</w:t>
      </w:r>
      <w:proofErr w:type="gramEnd"/>
      <w:r w:rsidRPr="003664D7">
        <w:rPr>
          <w:i/>
          <w:lang w:val="en-AU"/>
        </w:rPr>
        <w:t>)</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proofErr w:type="spellStart"/>
      <w:r>
        <w:rPr>
          <w:i/>
          <w:lang w:val="en-AU"/>
        </w:rPr>
        <w:t>ies_lambda_</w:t>
      </w:r>
      <w:proofErr w:type="gramStart"/>
      <w:r>
        <w:rPr>
          <w:i/>
          <w:lang w:val="en-AU"/>
        </w:rPr>
        <w:t>mult</w:t>
      </w:r>
      <w:r w:rsidRPr="006C02E1">
        <w:rPr>
          <w:i/>
          <w:lang w:val="en-AU"/>
        </w:rPr>
        <w:t>s</w:t>
      </w:r>
      <w:proofErr w:type="spellEnd"/>
      <w:r w:rsidRPr="006C02E1">
        <w:rPr>
          <w:i/>
          <w:lang w:val="en-AU"/>
        </w:rPr>
        <w:t>(</w:t>
      </w:r>
      <w:proofErr w:type="gramEnd"/>
      <w:r w:rsidRPr="006C02E1">
        <w:rPr>
          <w:i/>
          <w:lang w:val="en-AU"/>
        </w:rPr>
        <w:t>)</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proofErr w:type="spellStart"/>
      <w:r w:rsidR="00757D47">
        <w:rPr>
          <w:i/>
          <w:lang w:val="en-AU"/>
        </w:rPr>
        <w:t>lambda_scale_</w:t>
      </w:r>
      <w:proofErr w:type="gramStart"/>
      <w:r w:rsidR="00757D47">
        <w:rPr>
          <w:i/>
          <w:lang w:val="en-AU"/>
        </w:rPr>
        <w:t>fa</w:t>
      </w:r>
      <w:r w:rsidR="00757D47" w:rsidRPr="006C02E1">
        <w:rPr>
          <w:i/>
          <w:lang w:val="en-AU"/>
        </w:rPr>
        <w:t>c</w:t>
      </w:r>
      <w:proofErr w:type="spellEnd"/>
      <w:r w:rsidR="00757D47" w:rsidRPr="006C02E1">
        <w:rPr>
          <w:i/>
          <w:lang w:val="en-AU"/>
        </w:rPr>
        <w:t>(</w:t>
      </w:r>
      <w:proofErr w:type="gramEnd"/>
      <w:r w:rsidR="00757D47" w:rsidRPr="006C02E1">
        <w:rPr>
          <w:i/>
          <w:lang w:val="en-AU"/>
        </w:rPr>
        <w:t>)</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proofErr w:type="spellStart"/>
      <w:r w:rsidR="00757D47">
        <w:rPr>
          <w:i/>
          <w:lang w:val="en-AU"/>
        </w:rPr>
        <w:t>ies_lambda_</w:t>
      </w:r>
      <w:proofErr w:type="gramStart"/>
      <w:r w:rsidR="00757D47">
        <w:rPr>
          <w:i/>
          <w:lang w:val="en-AU"/>
        </w:rPr>
        <w:t>mult</w:t>
      </w:r>
      <w:r w:rsidR="00757D47" w:rsidRPr="006C02E1">
        <w:rPr>
          <w:i/>
          <w:lang w:val="en-AU"/>
        </w:rPr>
        <w:t>s</w:t>
      </w:r>
      <w:proofErr w:type="spellEnd"/>
      <w:r w:rsidR="00757D47" w:rsidRPr="006C02E1">
        <w:rPr>
          <w:i/>
          <w:lang w:val="en-AU"/>
        </w:rPr>
        <w:t>(</w:t>
      </w:r>
      <w:proofErr w:type="gramEnd"/>
      <w:r w:rsidR="00757D47" w:rsidRPr="006C02E1">
        <w:rPr>
          <w:i/>
          <w:lang w:val="en-AU"/>
        </w:rPr>
        <w:t>)</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proofErr w:type="spellStart"/>
      <w:r w:rsidR="00C45DF4" w:rsidRPr="009E3311">
        <w:rPr>
          <w:i/>
          <w:lang w:val="en-AU"/>
        </w:rPr>
        <w:t>ies_subset_size</w:t>
      </w:r>
      <w:proofErr w:type="spellEnd"/>
      <w:r w:rsidR="009E3311" w:rsidRPr="009E3311">
        <w:rPr>
          <w:i/>
          <w:lang w:val="en-AU"/>
        </w:rPr>
        <w:t>()</w:t>
      </w:r>
      <w:r w:rsidR="00C45DF4">
        <w:rPr>
          <w:lang w:val="en-AU"/>
        </w:rPr>
        <w:t xml:space="preserve"> times</w:t>
      </w:r>
      <w:r w:rsidR="009E3311">
        <w:rPr>
          <w:lang w:val="en-AU"/>
        </w:rPr>
        <w:t xml:space="preserve"> the number of multipliers supplied with the </w:t>
      </w:r>
      <w:proofErr w:type="spellStart"/>
      <w:r w:rsidR="00C45DF4" w:rsidRPr="009E3311">
        <w:rPr>
          <w:i/>
          <w:lang w:val="en-AU"/>
        </w:rPr>
        <w:t>ies_lambda_mults</w:t>
      </w:r>
      <w:proofErr w:type="spellEnd"/>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proofErr w:type="spellStart"/>
      <w:r w:rsidR="00C45DF4" w:rsidRPr="009E3311">
        <w:rPr>
          <w:i/>
          <w:lang w:val="en-AU"/>
        </w:rPr>
        <w:t>lambda_scale_fac</w:t>
      </w:r>
      <w:proofErr w:type="spellEnd"/>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proofErr w:type="spellStart"/>
      <w:r>
        <w:rPr>
          <w:i/>
          <w:lang w:val="en-AU"/>
        </w:rPr>
        <w:t>ies_initial_</w:t>
      </w:r>
      <w:proofErr w:type="gramStart"/>
      <w:r>
        <w:rPr>
          <w:i/>
          <w:lang w:val="en-AU"/>
        </w:rPr>
        <w:t>lambd</w:t>
      </w:r>
      <w:r w:rsidRPr="0055185E">
        <w:rPr>
          <w:i/>
          <w:lang w:val="en-AU"/>
        </w:rPr>
        <w:t>a</w:t>
      </w:r>
      <w:proofErr w:type="spellEnd"/>
      <w:r w:rsidRPr="0055185E">
        <w:rPr>
          <w:i/>
          <w:lang w:val="en-AU"/>
        </w:rPr>
        <w:t>(</w:t>
      </w:r>
      <w:proofErr w:type="gramEnd"/>
      <w:r w:rsidRPr="0055185E">
        <w:rPr>
          <w:i/>
          <w:lang w:val="en-AU"/>
        </w:rPr>
        <w:t>)</w:t>
      </w:r>
      <w:r>
        <w:rPr>
          <w:lang w:val="en-AU"/>
        </w:rPr>
        <w:t xml:space="preserve"> control variable. Lambda multipliers supplied through </w:t>
      </w:r>
      <w:proofErr w:type="spellStart"/>
      <w:r>
        <w:rPr>
          <w:i/>
          <w:lang w:val="en-AU"/>
        </w:rPr>
        <w:t>ies_lambda_</w:t>
      </w:r>
      <w:proofErr w:type="gramStart"/>
      <w:r>
        <w:rPr>
          <w:i/>
          <w:lang w:val="en-AU"/>
        </w:rPr>
        <w:t>mult</w:t>
      </w:r>
      <w:r w:rsidRPr="0055185E">
        <w:rPr>
          <w:i/>
          <w:lang w:val="en-AU"/>
        </w:rPr>
        <w:t>s</w:t>
      </w:r>
      <w:proofErr w:type="spellEnd"/>
      <w:r w:rsidRPr="0055185E">
        <w:rPr>
          <w:i/>
          <w:lang w:val="en-AU"/>
        </w:rPr>
        <w:t>(</w:t>
      </w:r>
      <w:proofErr w:type="gramEnd"/>
      <w:r w:rsidRPr="0055185E">
        <w:rPr>
          <w:i/>
          <w:lang w:val="en-AU"/>
        </w:rPr>
        <w:t>)</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proofErr w:type="spellStart"/>
      <w:r>
        <w:rPr>
          <w:i/>
          <w:lang w:val="en-AU"/>
        </w:rPr>
        <w:t>ies_initial_lambd</w:t>
      </w:r>
      <w:r w:rsidRPr="0055185E">
        <w:rPr>
          <w:i/>
          <w:lang w:val="en-AU"/>
        </w:rPr>
        <w:t>a</w:t>
      </w:r>
      <w:proofErr w:type="spellEnd"/>
      <w:r w:rsidRPr="0055185E">
        <w:rPr>
          <w:i/>
          <w:lang w:val="en-AU"/>
        </w:rPr>
        <w:t>()</w:t>
      </w:r>
      <w:r>
        <w:rPr>
          <w:lang w:val="en-AU"/>
        </w:rPr>
        <w:t xml:space="preserve"> is </w:t>
      </w:r>
      <m:oMath>
        <m:sSup>
          <m:sSupPr>
            <m:ctrlPr>
              <w:ins w:id="2316" w:author="White, Jeremy T" w:date="2020-02-14T08:49:00Z">
                <w:rPr>
                  <w:rFonts w:ascii="Cambria Math" w:hAnsi="Cambria Math"/>
                  <w:i/>
                  <w:lang w:val="en-AU"/>
                </w:rPr>
              </w:ins>
            </m:ctrlPr>
          </m:sSupPr>
          <m:e>
            <m:r>
              <w:rPr>
                <w:rFonts w:ascii="Cambria Math" w:hAnsi="Cambria Math"/>
                <w:lang w:val="en-AU"/>
              </w:rPr>
              <m:t>10</m:t>
            </m:r>
          </m:e>
          <m:sup>
            <m:r>
              <w:rPr>
                <w:rFonts w:ascii="Cambria Math" w:hAnsi="Cambria Math"/>
                <w:lang w:val="en-AU"/>
              </w:rPr>
              <m:t>floor</m:t>
            </m:r>
            <m:d>
              <m:dPr>
                <m:ctrlPr>
                  <w:ins w:id="2317" w:author="White, Jeremy T" w:date="2020-02-14T08:49:00Z">
                    <w:rPr>
                      <w:rFonts w:ascii="Cambria Math" w:hAnsi="Cambria Math"/>
                      <w:i/>
                      <w:lang w:val="en-AU"/>
                    </w:rPr>
                  </w:ins>
                </m:ctrlPr>
              </m:dPr>
              <m:e>
                <m:sSub>
                  <m:sSubPr>
                    <m:ctrlPr>
                      <w:ins w:id="2318" w:author="White, Jeremy T" w:date="2020-02-14T08:49:00Z">
                        <w:rPr>
                          <w:rFonts w:ascii="Cambria Math" w:hAnsi="Cambria Math"/>
                          <w:i/>
                          <w:lang w:val="en-AU"/>
                        </w:rPr>
                      </w:ins>
                    </m:ctrlPr>
                  </m:sSubPr>
                  <m:e>
                    <m:r>
                      <w:rPr>
                        <w:rFonts w:ascii="Cambria Math" w:hAnsi="Cambria Math"/>
                        <w:lang w:val="en-AU"/>
                      </w:rPr>
                      <m:t>log</m:t>
                    </m:r>
                  </m:e>
                  <m:sub>
                    <m:r>
                      <w:rPr>
                        <w:rFonts w:ascii="Cambria Math" w:hAnsi="Cambria Math"/>
                        <w:lang w:val="en-AU"/>
                      </w:rPr>
                      <m:t>10</m:t>
                    </m:r>
                  </m:sub>
                </m:sSub>
                <m:f>
                  <m:fPr>
                    <m:ctrlPr>
                      <w:ins w:id="2319" w:author="White, Jeremy T" w:date="2020-02-14T08:49:00Z">
                        <w:rPr>
                          <w:rFonts w:ascii="Cambria Math" w:hAnsi="Cambria Math"/>
                          <w:i/>
                          <w:lang w:val="en-AU"/>
                        </w:rPr>
                      </w:ins>
                    </m:ctrlPr>
                  </m:fPr>
                  <m:num>
                    <m:sSub>
                      <m:sSubPr>
                        <m:ctrlPr>
                          <w:ins w:id="2320" w:author="White, Jeremy T" w:date="2020-02-14T08:49:00Z">
                            <w:rPr>
                              <w:rFonts w:ascii="Cambria Math" w:hAnsi="Cambria Math"/>
                              <w:i/>
                              <w:lang w:val="en-AU"/>
                            </w:rPr>
                          </w:ins>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proofErr w:type="spellStart"/>
      <w:r w:rsidR="00523047" w:rsidRPr="00523047">
        <w:rPr>
          <w:i/>
          <w:lang w:val="en-AU"/>
        </w:rPr>
        <w:t>μ</w:t>
      </w:r>
      <w:r w:rsidR="00523047" w:rsidRPr="00523047">
        <w:rPr>
          <w:vertAlign w:val="subscript"/>
          <w:lang w:val="en-AU"/>
        </w:rPr>
        <w:t>Փ</w:t>
      </w:r>
      <w:proofErr w:type="spellEnd"/>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lastRenderedPageBreak/>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ies_initial_</w:t>
            </w:r>
            <w:proofErr w:type="gramStart"/>
            <w:r w:rsidRPr="00C40A21">
              <w:rPr>
                <w:rFonts w:ascii="Courier New" w:hAnsi="Courier New" w:cs="Courier New"/>
                <w:sz w:val="18"/>
                <w:lang w:val="en-AU"/>
              </w:rPr>
              <w:t>lambda</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ies_subset_</w:t>
            </w:r>
            <w:proofErr w:type="gramStart"/>
            <w:r w:rsidRPr="00C40A21">
              <w:rPr>
                <w:rFonts w:ascii="Courier New" w:hAnsi="Courier New" w:cs="Courier New"/>
                <w:sz w:val="18"/>
                <w:lang w:val="en-AU"/>
              </w:rPr>
              <w:t>size</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ies_lambda_</w:t>
            </w:r>
            <w:proofErr w:type="gramStart"/>
            <w:r w:rsidRPr="00C40A21">
              <w:rPr>
                <w:rFonts w:ascii="Courier New" w:hAnsi="Courier New" w:cs="Courier New"/>
                <w:sz w:val="18"/>
                <w:lang w:val="en-AU"/>
              </w:rPr>
              <w:t>mults</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xml:space="preserve">++ </w:t>
            </w:r>
            <w:proofErr w:type="spellStart"/>
            <w:r w:rsidRPr="00C40A21">
              <w:rPr>
                <w:rFonts w:ascii="Courier New" w:hAnsi="Courier New" w:cs="Courier New"/>
                <w:sz w:val="18"/>
                <w:lang w:val="en-AU"/>
              </w:rPr>
              <w:t>ies_lambda_scale_</w:t>
            </w:r>
            <w:proofErr w:type="gramStart"/>
            <w:r w:rsidRPr="00C40A21">
              <w:rPr>
                <w:rFonts w:ascii="Courier New" w:hAnsi="Courier New" w:cs="Courier New"/>
                <w:sz w:val="18"/>
                <w:lang w:val="en-AU"/>
              </w:rPr>
              <w:t>fac</w:t>
            </w:r>
            <w:proofErr w:type="spellEnd"/>
            <w:r w:rsidRPr="00C40A21">
              <w:rPr>
                <w:rFonts w:ascii="Courier New" w:hAnsi="Courier New" w:cs="Courier New"/>
                <w:sz w:val="18"/>
                <w:lang w:val="en-AU"/>
              </w:rPr>
              <w:t>(</w:t>
            </w:r>
            <w:proofErr w:type="gramEnd"/>
            <w:r w:rsidRPr="00C40A21">
              <w:rPr>
                <w:rFonts w:ascii="Courier New" w:hAnsi="Courier New" w:cs="Courier New"/>
                <w:sz w:val="18"/>
                <w:lang w:val="en-AU"/>
              </w:rPr>
              <w:t>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533F7C59"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proofErr w:type="spellStart"/>
      <w:r w:rsidR="00EE1711" w:rsidRPr="003D03F8">
        <w:rPr>
          <w:i/>
          <w:lang w:val="en-AU"/>
        </w:rPr>
        <w:t>ies_accept_phi_fac</w:t>
      </w:r>
      <w:proofErr w:type="spellEnd"/>
      <w:r w:rsidR="00EE1711" w:rsidRPr="003D03F8">
        <w:rPr>
          <w:i/>
          <w:lang w:val="en-AU"/>
        </w:rPr>
        <w:t xml:space="preserve">()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proofErr w:type="spellStart"/>
      <w:r w:rsidR="003D03F8">
        <w:rPr>
          <w:i/>
          <w:lang w:val="en-AU"/>
        </w:rPr>
        <w:t>lambda_inc_</w:t>
      </w:r>
      <w:proofErr w:type="gramStart"/>
      <w:r w:rsidR="003D03F8">
        <w:rPr>
          <w:i/>
          <w:lang w:val="en-AU"/>
        </w:rPr>
        <w:t>fac</w:t>
      </w:r>
      <w:proofErr w:type="spellEnd"/>
      <w:r w:rsidR="003D03F8">
        <w:rPr>
          <w:i/>
          <w:lang w:val="en-AU"/>
        </w:rPr>
        <w:t>(</w:t>
      </w:r>
      <w:proofErr w:type="gramEnd"/>
      <w:r w:rsidR="003D03F8">
        <w:rPr>
          <w:i/>
          <w:lang w:val="en-AU"/>
        </w:rPr>
        <w:t>)</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proofErr w:type="spellStart"/>
      <w:r w:rsidR="0021240B">
        <w:rPr>
          <w:i/>
          <w:lang w:val="en-AU"/>
        </w:rPr>
        <w:t>ies_accept_phi_</w:t>
      </w:r>
      <w:proofErr w:type="gramStart"/>
      <w:r w:rsidR="0021240B">
        <w:rPr>
          <w:i/>
          <w:lang w:val="en-AU"/>
        </w:rPr>
        <w:t>fac</w:t>
      </w:r>
      <w:proofErr w:type="spellEnd"/>
      <w:r w:rsidR="002C7B33">
        <w:rPr>
          <w:i/>
          <w:lang w:val="en-AU"/>
        </w:rPr>
        <w:t>(</w:t>
      </w:r>
      <w:proofErr w:type="gramEnd"/>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proofErr w:type="spellStart"/>
      <w:r w:rsidRPr="000B5FBF">
        <w:rPr>
          <w:i/>
          <w:lang w:val="en-AU"/>
        </w:rPr>
        <w:t>ies_accept_phi</w:t>
      </w:r>
      <w:proofErr w:type="spellEnd"/>
      <w:r w:rsidRPr="000B5FBF">
        <w:rPr>
          <w:i/>
          <w:lang w:val="en-AU"/>
        </w:rPr>
        <w:t>()</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proofErr w:type="spellStart"/>
      <w:r w:rsidRPr="000B5FBF">
        <w:rPr>
          <w:i/>
          <w:lang w:val="en-AU"/>
        </w:rPr>
        <w:t>ies_accept_phi_fac</w:t>
      </w:r>
      <w:proofErr w:type="spellEnd"/>
      <w:r w:rsidRPr="000B5FBF">
        <w:rPr>
          <w:i/>
          <w:lang w:val="en-AU"/>
        </w:rPr>
        <w:t>()</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proofErr w:type="spellStart"/>
      <w:r w:rsidR="0076541F">
        <w:rPr>
          <w:i/>
          <w:lang w:val="en-AU"/>
        </w:rPr>
        <w:t>lambda_dec_</w:t>
      </w:r>
      <w:proofErr w:type="gramStart"/>
      <w:r w:rsidR="0076541F">
        <w:rPr>
          <w:i/>
          <w:lang w:val="en-AU"/>
        </w:rPr>
        <w:t>fac</w:t>
      </w:r>
      <w:proofErr w:type="spellEnd"/>
      <w:r w:rsidR="0076541F">
        <w:rPr>
          <w:i/>
          <w:lang w:val="en-AU"/>
        </w:rPr>
        <w:t>(</w:t>
      </w:r>
      <w:proofErr w:type="gramEnd"/>
      <w:r w:rsidR="0076541F">
        <w:rPr>
          <w:i/>
          <w:lang w:val="en-AU"/>
        </w:rPr>
        <w:t>)</w:t>
      </w:r>
      <w:r w:rsidR="00320A96">
        <w:rPr>
          <w:lang w:val="en-AU"/>
        </w:rPr>
        <w:t xml:space="preserve"> to its current value. </w:t>
      </w:r>
      <w:r>
        <w:rPr>
          <w:lang w:val="en-AU"/>
        </w:rPr>
        <w:t xml:space="preserve">The default value of </w:t>
      </w:r>
      <w:proofErr w:type="spellStart"/>
      <w:r>
        <w:rPr>
          <w:i/>
          <w:lang w:val="en-AU"/>
        </w:rPr>
        <w:t>lambda_dec_</w:t>
      </w:r>
      <w:proofErr w:type="gramStart"/>
      <w:r>
        <w:rPr>
          <w:i/>
          <w:lang w:val="en-AU"/>
        </w:rPr>
        <w:t>fac</w:t>
      </w:r>
      <w:proofErr w:type="spellEnd"/>
      <w:r>
        <w:rPr>
          <w:i/>
          <w:lang w:val="en-AU"/>
        </w:rPr>
        <w:t>(</w:t>
      </w:r>
      <w:proofErr w:type="gramEnd"/>
      <w:r>
        <w:rPr>
          <w:i/>
          <w:lang w:val="en-AU"/>
        </w:rPr>
        <w:t>)</w:t>
      </w:r>
      <w:r>
        <w:rPr>
          <w:lang w:val="en-AU"/>
        </w:rPr>
        <w:t xml:space="preserve"> is 0.75.</w:t>
      </w:r>
      <w:r w:rsidR="00957CEC">
        <w:rPr>
          <w:lang w:val="en-AU"/>
        </w:rPr>
        <w:t xml:space="preserve"> </w:t>
      </w:r>
    </w:p>
    <w:p w14:paraId="5954E2B9" w14:textId="77777777" w:rsidR="00A400BA" w:rsidRDefault="00295B18" w:rsidP="00383078">
      <w:pPr>
        <w:pStyle w:val="Heading3"/>
      </w:pPr>
      <w:bookmarkStart w:id="2321" w:name="_Toc32564208"/>
      <w:r>
        <w:t>9.2.6 Restarting</w:t>
      </w:r>
      <w:bookmarkEnd w:id="2321"/>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proofErr w:type="spellStart"/>
      <w:r w:rsidRPr="00A13484">
        <w:rPr>
          <w:i/>
          <w:lang w:val="en-AU"/>
        </w:rPr>
        <w:t>ies_parameter_ense</w:t>
      </w:r>
      <w:r w:rsidR="00FA6513">
        <w:rPr>
          <w:i/>
          <w:lang w:val="en-AU"/>
        </w:rPr>
        <w:t>m</w:t>
      </w:r>
      <w:r w:rsidRPr="00A13484">
        <w:rPr>
          <w:i/>
          <w:lang w:val="en-AU"/>
        </w:rPr>
        <w:t>bles</w:t>
      </w:r>
      <w:proofErr w:type="spellEnd"/>
      <w:r w:rsidRPr="00A13484">
        <w:rPr>
          <w:i/>
          <w:lang w:val="en-AU"/>
        </w:rPr>
        <w:t>()</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lastRenderedPageBreak/>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proofErr w:type="spellStart"/>
      <w:r w:rsidR="00DF7A5F" w:rsidRPr="00DF7A5F">
        <w:rPr>
          <w:i/>
          <w:lang w:val="en-AU"/>
        </w:rPr>
        <w:t>ies_restart_obs_</w:t>
      </w:r>
      <w:proofErr w:type="gramStart"/>
      <w:r w:rsidR="00DF7A5F" w:rsidRPr="00DF7A5F">
        <w:rPr>
          <w:i/>
          <w:lang w:val="en-AU"/>
        </w:rPr>
        <w:t>en</w:t>
      </w:r>
      <w:r w:rsidR="005C0352">
        <w:rPr>
          <w:i/>
          <w:lang w:val="en-AU"/>
        </w:rPr>
        <w:t>semble</w:t>
      </w:r>
      <w:proofErr w:type="spellEnd"/>
      <w:r w:rsidR="00DF7A5F" w:rsidRPr="00C76E98">
        <w:rPr>
          <w:i/>
          <w:lang w:val="en-AU"/>
        </w:rPr>
        <w:t>(</w:t>
      </w:r>
      <w:proofErr w:type="gramEnd"/>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proofErr w:type="spellStart"/>
      <w:r w:rsidR="00497985">
        <w:rPr>
          <w:i/>
          <w:lang w:val="en-AU"/>
        </w:rPr>
        <w:t>ies_restart_parameter_ensemble</w:t>
      </w:r>
      <w:proofErr w:type="spellEnd"/>
      <w:r>
        <w:rPr>
          <w:i/>
          <w:lang w:val="en-AU"/>
        </w:rPr>
        <w:t>()</w:t>
      </w:r>
      <w:r w:rsidR="00497985">
        <w:rPr>
          <w:lang w:val="en-AU"/>
        </w:rPr>
        <w:t xml:space="preserve"> </w:t>
      </w:r>
      <w:r>
        <w:rPr>
          <w:lang w:val="en-AU"/>
        </w:rPr>
        <w:t>variable</w:t>
      </w:r>
      <w:r w:rsidR="00497985">
        <w:rPr>
          <w:lang w:val="en-AU"/>
        </w:rPr>
        <w:t xml:space="preserve"> should be used in conjunction with the </w:t>
      </w:r>
      <w:proofErr w:type="spellStart"/>
      <w:r w:rsidR="00497985">
        <w:rPr>
          <w:i/>
          <w:lang w:val="en-AU"/>
        </w:rPr>
        <w:t>ies_parameter_ensemble</w:t>
      </w:r>
      <w:proofErr w:type="spellEnd"/>
      <w:r>
        <w:rPr>
          <w:i/>
          <w:lang w:val="en-AU"/>
        </w:rPr>
        <w:t>()</w:t>
      </w:r>
      <w:r w:rsidR="00497985">
        <w:rPr>
          <w:lang w:val="en-AU"/>
        </w:rPr>
        <w:t xml:space="preserve"> and </w:t>
      </w:r>
      <w:proofErr w:type="spellStart"/>
      <w:r w:rsidR="00497985">
        <w:rPr>
          <w:i/>
          <w:lang w:val="en-AU"/>
        </w:rPr>
        <w:t>ies_restart_observation_ensemble</w:t>
      </w:r>
      <w:proofErr w:type="spellEnd"/>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proofErr w:type="spellStart"/>
      <w:r w:rsidR="00497985">
        <w:rPr>
          <w:i/>
          <w:lang w:val="en-AU"/>
        </w:rPr>
        <w:t>ies_restart_parameter_ensemble</w:t>
      </w:r>
      <w:proofErr w:type="spellEnd"/>
      <w:r>
        <w:rPr>
          <w:i/>
          <w:lang w:val="en-AU"/>
        </w:rPr>
        <w:t>()</w:t>
      </w:r>
      <w:r w:rsidR="00497985">
        <w:rPr>
          <w:lang w:val="en-AU"/>
        </w:rPr>
        <w:t xml:space="preserve"> should be the ensemble of parameter values that corresponds with the </w:t>
      </w:r>
      <w:proofErr w:type="spellStart"/>
      <w:r w:rsidR="00497985">
        <w:rPr>
          <w:i/>
          <w:lang w:val="en-AU"/>
        </w:rPr>
        <w:t>ies_restart_observation_ensemble</w:t>
      </w:r>
      <w:proofErr w:type="spellEnd"/>
      <w:r>
        <w:rPr>
          <w:i/>
          <w:lang w:val="en-AU"/>
        </w:rPr>
        <w:t>()</w:t>
      </w:r>
      <w:r w:rsidRPr="00202933">
        <w:rPr>
          <w:lang w:val="en-AU"/>
        </w:rPr>
        <w:t xml:space="preserve"> ensemble of observation values,</w:t>
      </w:r>
      <w:r w:rsidR="00497985">
        <w:rPr>
          <w:lang w:val="en-AU"/>
        </w:rPr>
        <w:t xml:space="preserve"> while </w:t>
      </w:r>
      <w:proofErr w:type="spellStart"/>
      <w:r w:rsidR="00497985">
        <w:rPr>
          <w:i/>
          <w:lang w:val="en-AU"/>
        </w:rPr>
        <w:t>ies_parameter_ensemble</w:t>
      </w:r>
      <w:proofErr w:type="spellEnd"/>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proofErr w:type="spellStart"/>
      <w:r w:rsidR="009062EE">
        <w:rPr>
          <w:i/>
          <w:lang w:val="en-AU"/>
        </w:rPr>
        <w:t>ies_restart_parameter_</w:t>
      </w:r>
      <w:proofErr w:type="gramStart"/>
      <w:r w:rsidR="009062EE">
        <w:rPr>
          <w:i/>
          <w:lang w:val="en-AU"/>
        </w:rPr>
        <w:t>ensemble</w:t>
      </w:r>
      <w:proofErr w:type="spellEnd"/>
      <w:r>
        <w:rPr>
          <w:i/>
          <w:lang w:val="en-AU"/>
        </w:rPr>
        <w:t>(</w:t>
      </w:r>
      <w:proofErr w:type="gramEnd"/>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proofErr w:type="spellStart"/>
      <w:r w:rsidR="009062EE">
        <w:rPr>
          <w:i/>
          <w:lang w:val="en-AU"/>
        </w:rPr>
        <w:t>ies_restart_observation_ensemble</w:t>
      </w:r>
      <w:proofErr w:type="spellEnd"/>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proofErr w:type="spellStart"/>
      <w:r w:rsidR="001F0D79">
        <w:rPr>
          <w:i/>
          <w:lang w:val="en-AU"/>
        </w:rPr>
        <w:t>ies_observation_ensem</w:t>
      </w:r>
      <w:r w:rsidR="001F0D79" w:rsidRPr="00EB47DF">
        <w:rPr>
          <w:i/>
          <w:lang w:val="en-AU"/>
        </w:rPr>
        <w:t>ble</w:t>
      </w:r>
      <w:proofErr w:type="spellEnd"/>
      <w:r w:rsidR="001F0D79" w:rsidRPr="00EB47DF">
        <w:rPr>
          <w:i/>
          <w:lang w:val="en-AU"/>
        </w:rPr>
        <w:t>()</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proofErr w:type="spellStart"/>
      <w:r w:rsidR="001F0D79">
        <w:rPr>
          <w:i/>
          <w:lang w:val="en-AU"/>
        </w:rPr>
        <w:t>ies_restart_obs_</w:t>
      </w:r>
      <w:r w:rsidR="001F0D79" w:rsidRPr="00EB47DF">
        <w:rPr>
          <w:i/>
          <w:lang w:val="en-AU"/>
        </w:rPr>
        <w:t>en</w:t>
      </w:r>
      <w:r w:rsidR="00F115F1">
        <w:rPr>
          <w:i/>
          <w:lang w:val="en-AU"/>
        </w:rPr>
        <w:t>semble</w:t>
      </w:r>
      <w:proofErr w:type="spellEnd"/>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proofErr w:type="spellStart"/>
      <w:r w:rsidR="00497985">
        <w:rPr>
          <w:i/>
          <w:lang w:val="en-AU"/>
        </w:rPr>
        <w:t>ies_csv_by_reals</w:t>
      </w:r>
      <w:proofErr w:type="spellEnd"/>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proofErr w:type="spellStart"/>
      <w:r w:rsidR="0019737E" w:rsidRPr="00B27F24">
        <w:rPr>
          <w:i/>
          <w:lang w:val="en-AU"/>
        </w:rPr>
        <w:t>ies_parameter_</w:t>
      </w:r>
      <w:proofErr w:type="gramStart"/>
      <w:r w:rsidR="0019737E" w:rsidRPr="00B27F24">
        <w:rPr>
          <w:i/>
          <w:lang w:val="en-AU"/>
        </w:rPr>
        <w:t>ensemble</w:t>
      </w:r>
      <w:proofErr w:type="spellEnd"/>
      <w:r w:rsidR="0019737E" w:rsidRPr="00B27F24">
        <w:rPr>
          <w:i/>
          <w:lang w:val="en-AU"/>
        </w:rPr>
        <w:t>(</w:t>
      </w:r>
      <w:proofErr w:type="gramEnd"/>
      <w:r w:rsidR="0019737E" w:rsidRPr="00B27F24">
        <w:rPr>
          <w:i/>
          <w:lang w:val="en-AU"/>
        </w:rPr>
        <w:t>)</w:t>
      </w:r>
      <w:r w:rsidR="0019737E">
        <w:rPr>
          <w:lang w:val="en-AU"/>
        </w:rPr>
        <w:t xml:space="preserve"> and </w:t>
      </w:r>
      <w:proofErr w:type="spellStart"/>
      <w:r w:rsidR="0019737E" w:rsidRPr="00B27F24">
        <w:rPr>
          <w:i/>
          <w:lang w:val="en-AU"/>
        </w:rPr>
        <w:t>ies_restart_</w:t>
      </w:r>
      <w:r w:rsidR="00B27F24">
        <w:rPr>
          <w:i/>
          <w:lang w:val="en-AU"/>
        </w:rPr>
        <w:t>obs_</w:t>
      </w:r>
      <w:r w:rsidR="0019737E" w:rsidRPr="00B27F24">
        <w:rPr>
          <w:i/>
          <w:lang w:val="en-AU"/>
        </w:rPr>
        <w:t>en</w:t>
      </w:r>
      <w:r w:rsidR="00911E2C">
        <w:rPr>
          <w:i/>
          <w:lang w:val="en-AU"/>
        </w:rPr>
        <w:t>semble</w:t>
      </w:r>
      <w:proofErr w:type="spellEnd"/>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proofErr w:type="spellStart"/>
      <w:r w:rsidR="0019737E" w:rsidRPr="00B27F24">
        <w:rPr>
          <w:i/>
          <w:lang w:val="en-AU"/>
        </w:rPr>
        <w:t>ies_observation_</w:t>
      </w:r>
      <w:proofErr w:type="gramStart"/>
      <w:r w:rsidR="0019737E" w:rsidRPr="00B27F24">
        <w:rPr>
          <w:i/>
          <w:lang w:val="en-AU"/>
        </w:rPr>
        <w:t>ensemble</w:t>
      </w:r>
      <w:proofErr w:type="spellEnd"/>
      <w:r w:rsidR="0019737E" w:rsidRPr="00B27F24">
        <w:rPr>
          <w:i/>
          <w:lang w:val="en-AU"/>
        </w:rPr>
        <w:t>(</w:t>
      </w:r>
      <w:proofErr w:type="gramEnd"/>
      <w:r w:rsidR="0019737E" w:rsidRPr="00B27F24">
        <w:rPr>
          <w:i/>
          <w:lang w:val="en-AU"/>
        </w:rPr>
        <w:t>)</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proofErr w:type="spellStart"/>
      <w:r w:rsidRPr="00B27F24">
        <w:rPr>
          <w:i/>
          <w:lang w:val="en-AU"/>
        </w:rPr>
        <w:t>ies_parameter_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and</w:t>
      </w:r>
      <w:r w:rsidRPr="00B27F24">
        <w:rPr>
          <w:i/>
          <w:lang w:val="en-AU"/>
        </w:rPr>
        <w:t xml:space="preserve"> </w:t>
      </w:r>
      <w:proofErr w:type="spellStart"/>
      <w:r w:rsidRPr="00B27F24">
        <w:rPr>
          <w:i/>
          <w:lang w:val="en-AU"/>
        </w:rPr>
        <w:t>ies_restart_</w:t>
      </w:r>
      <w:r w:rsidR="00B27F24">
        <w:rPr>
          <w:i/>
          <w:lang w:val="en-AU"/>
        </w:rPr>
        <w:t>obs_</w:t>
      </w:r>
      <w:r w:rsidRPr="00B27F24">
        <w:rPr>
          <w:i/>
          <w:lang w:val="en-AU"/>
        </w:rPr>
        <w:t>en</w:t>
      </w:r>
      <w:r w:rsidR="00911E2C">
        <w:rPr>
          <w:i/>
          <w:lang w:val="en-AU"/>
        </w:rPr>
        <w:t>semble</w:t>
      </w:r>
      <w:proofErr w:type="spellEnd"/>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w:t>
      </w:r>
      <w:r>
        <w:rPr>
          <w:lang w:val="en-AU"/>
        </w:rPr>
        <w:lastRenderedPageBreak/>
        <w:t xml:space="preserve">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proofErr w:type="spellStart"/>
      <w:r w:rsidRPr="00B27F24">
        <w:rPr>
          <w:i/>
          <w:lang w:val="en-AU"/>
        </w:rPr>
        <w:t>ies_observation_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proofErr w:type="spellStart"/>
      <w:r w:rsidRPr="00B27F24">
        <w:rPr>
          <w:i/>
          <w:lang w:val="en-AU"/>
        </w:rPr>
        <w:t>ies_observation_</w:t>
      </w:r>
      <w:proofErr w:type="gramStart"/>
      <w:r w:rsidRPr="00B27F24">
        <w:rPr>
          <w:i/>
          <w:lang w:val="en-AU"/>
        </w:rPr>
        <w:t>ensemble</w:t>
      </w:r>
      <w:proofErr w:type="spellEnd"/>
      <w:r w:rsidRPr="00B27F24">
        <w:rPr>
          <w:i/>
          <w:lang w:val="en-AU"/>
        </w:rPr>
        <w:t>(</w:t>
      </w:r>
      <w:proofErr w:type="gramEnd"/>
      <w:r w:rsidRPr="00B27F24">
        <w:rPr>
          <w:i/>
          <w:lang w:val="en-AU"/>
        </w:rPr>
        <w:t>)</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proofErr w:type="spellStart"/>
      <w:r w:rsidR="009062EE">
        <w:rPr>
          <w:i/>
          <w:lang w:val="en-AU"/>
        </w:rPr>
        <w:t>ies_observation_ensemble</w:t>
      </w:r>
      <w:proofErr w:type="spellEnd"/>
      <w:r w:rsidR="00F544C8">
        <w:rPr>
          <w:i/>
          <w:lang w:val="en-AU"/>
        </w:rPr>
        <w:t>()</w:t>
      </w:r>
      <w:r w:rsidR="009062EE">
        <w:rPr>
          <w:lang w:val="en-AU"/>
        </w:rPr>
        <w:t xml:space="preserve"> and </w:t>
      </w:r>
      <w:proofErr w:type="spellStart"/>
      <w:r w:rsidR="009062EE">
        <w:rPr>
          <w:i/>
          <w:lang w:val="en-AU"/>
        </w:rPr>
        <w:t>ies_parameter_ensemble</w:t>
      </w:r>
      <w:proofErr w:type="spellEnd"/>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proofErr w:type="spellStart"/>
      <w:r w:rsidR="009062EE">
        <w:rPr>
          <w:i/>
          <w:lang w:val="en-AU"/>
        </w:rPr>
        <w:t>ies_restart_observation_</w:t>
      </w:r>
      <w:proofErr w:type="gramStart"/>
      <w:r w:rsidR="009062EE">
        <w:rPr>
          <w:i/>
          <w:lang w:val="en-AU"/>
        </w:rPr>
        <w:t>ensemble</w:t>
      </w:r>
      <w:proofErr w:type="spellEnd"/>
      <w:r w:rsidR="00F544C8">
        <w:rPr>
          <w:i/>
          <w:lang w:val="en-AU"/>
        </w:rPr>
        <w:t>(</w:t>
      </w:r>
      <w:proofErr w:type="gramEnd"/>
      <w:r w:rsidR="00F544C8">
        <w:rPr>
          <w:i/>
          <w:lang w:val="en-AU"/>
        </w:rPr>
        <w:t>)</w:t>
      </w:r>
      <w:r w:rsidR="009062EE">
        <w:rPr>
          <w:lang w:val="en-AU"/>
        </w:rPr>
        <w:t xml:space="preserve"> and </w:t>
      </w:r>
      <w:proofErr w:type="spellStart"/>
      <w:r w:rsidR="009062EE">
        <w:rPr>
          <w:i/>
          <w:lang w:val="en-AU"/>
        </w:rPr>
        <w:t>ies_restart_parameter_ensemble</w:t>
      </w:r>
      <w:proofErr w:type="spellEnd"/>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xml:space="preserve">. This ensures that failed runs are handled </w:t>
      </w:r>
      <w:proofErr w:type="gramStart"/>
      <w:r w:rsidR="009062EE">
        <w:rPr>
          <w:lang w:val="en-AU"/>
        </w:rPr>
        <w:t>correctly</w:t>
      </w:r>
      <w:proofErr w:type="gramEnd"/>
      <w:r w:rsidR="009062EE">
        <w:rPr>
          <w:lang w:val="en-AU"/>
        </w:rPr>
        <w:t xml:space="preserve"> and that any regularization enforcement is with respect to the initial (prior) parameter ensemble.</w:t>
      </w:r>
    </w:p>
    <w:p w14:paraId="7D44F93B" w14:textId="77777777" w:rsidR="001F0D79" w:rsidRDefault="001F0D79" w:rsidP="001F0D79">
      <w:pPr>
        <w:pStyle w:val="Heading3"/>
      </w:pPr>
      <w:bookmarkStart w:id="2322" w:name="_Toc32564209"/>
      <w:r>
        <w:t>9.2.7 Failed Model Runs</w:t>
      </w:r>
      <w:bookmarkEnd w:id="2322"/>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w:t>
      </w:r>
      <w:proofErr w:type="gramStart"/>
      <w:r>
        <w:rPr>
          <w:lang w:val="en-AU"/>
        </w:rPr>
        <w:t>is able to</w:t>
      </w:r>
      <w:proofErr w:type="gramEnd"/>
      <w:r>
        <w:rPr>
          <w:lang w:val="en-AU"/>
        </w:rPr>
        <w:t xml:space="preserve">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w:t>
      </w:r>
      <w:proofErr w:type="gramStart"/>
      <w:r w:rsidR="007E2A31">
        <w:rPr>
          <w:lang w:val="en-AU"/>
        </w:rPr>
        <w:t>particular</w:t>
      </w:r>
      <w:r>
        <w:rPr>
          <w:lang w:val="en-AU"/>
        </w:rPr>
        <w:t xml:space="preserve"> model</w:t>
      </w:r>
      <w:proofErr w:type="gramEnd"/>
      <w:r>
        <w:rPr>
          <w:lang w:val="en-AU"/>
        </w:rPr>
        <w:t xml:space="preserve">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proofErr w:type="spellStart"/>
      <w:r>
        <w:rPr>
          <w:i/>
          <w:lang w:val="en-AU"/>
        </w:rPr>
        <w:t>ies_bad_</w:t>
      </w:r>
      <w:proofErr w:type="gramStart"/>
      <w:r w:rsidRPr="007E2A31">
        <w:rPr>
          <w:i/>
          <w:lang w:val="en-AU"/>
        </w:rPr>
        <w:t>phi</w:t>
      </w:r>
      <w:proofErr w:type="spellEnd"/>
      <w:r w:rsidRPr="007E2A31">
        <w:rPr>
          <w:i/>
          <w:lang w:val="en-AU"/>
        </w:rPr>
        <w:t>(</w:t>
      </w:r>
      <w:proofErr w:type="gramEnd"/>
      <w:r w:rsidRPr="007E2A31">
        <w:rPr>
          <w:i/>
          <w:lang w:val="en-AU"/>
        </w:rPr>
        <w:t>)</w:t>
      </w:r>
      <w:r>
        <w:rPr>
          <w:lang w:val="en-AU"/>
        </w:rPr>
        <w:t xml:space="preserve"> control variable.</w:t>
      </w:r>
    </w:p>
    <w:p w14:paraId="5FF92C47" w14:textId="42030B4B" w:rsidR="004C0628" w:rsidRDefault="00C76E98" w:rsidP="001F0D79">
      <w:pPr>
        <w:rPr>
          <w:lang w:val="en-AU"/>
        </w:rPr>
      </w:pPr>
      <w:r>
        <w:rPr>
          <w:lang w:val="en-AU"/>
        </w:rPr>
        <w:t xml:space="preserve">To forestall excessive </w:t>
      </w:r>
      <w:r w:rsidR="00AC00F3">
        <w:rPr>
          <w:lang w:val="en-AU"/>
        </w:rPr>
        <w:t xml:space="preserve">PESTPP-IES run times incurred by occasional model failure, it is a good idea to set the </w:t>
      </w:r>
      <w:proofErr w:type="spellStart"/>
      <w:r w:rsidR="004C0628" w:rsidRPr="00AC00F3">
        <w:rPr>
          <w:i/>
          <w:lang w:val="en-AU"/>
        </w:rPr>
        <w:t>max_run_fail</w:t>
      </w:r>
      <w:proofErr w:type="spellEnd"/>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proofErr w:type="spellStart"/>
      <w:r w:rsidR="004C0628" w:rsidRPr="00AC00F3">
        <w:rPr>
          <w:i/>
          <w:lang w:val="en-AU"/>
        </w:rPr>
        <w:t>overdue_giveup_fac</w:t>
      </w:r>
      <w:proofErr w:type="spellEnd"/>
      <w:r w:rsidR="00AC00F3" w:rsidRPr="00AC00F3">
        <w:rPr>
          <w:i/>
          <w:lang w:val="en-AU"/>
        </w:rPr>
        <w:t>()</w:t>
      </w:r>
      <w:r w:rsidR="004C0628">
        <w:rPr>
          <w:lang w:val="en-AU"/>
        </w:rPr>
        <w:t xml:space="preserve"> and/or </w:t>
      </w:r>
      <w:proofErr w:type="spellStart"/>
      <w:r w:rsidR="004C0628" w:rsidRPr="00AC00F3">
        <w:rPr>
          <w:i/>
          <w:lang w:val="en-AU"/>
        </w:rPr>
        <w:t>overdue_giveup_minutes</w:t>
      </w:r>
      <w:proofErr w:type="spellEnd"/>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w:t>
      </w:r>
      <w:proofErr w:type="gramStart"/>
      <w:r w:rsidR="00AC00F3">
        <w:rPr>
          <w:lang w:val="en-AU"/>
        </w:rPr>
        <w:t>model</w:t>
      </w:r>
      <w:proofErr w:type="gramEnd"/>
      <w:r w:rsidR="00AC00F3">
        <w:rPr>
          <w:lang w:val="en-AU"/>
        </w:rPr>
        <w:t xml:space="preserve">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323" w:name="_Toc32564210"/>
      <w:r>
        <w:t>9.2.8 Reporting</w:t>
      </w:r>
      <w:bookmarkEnd w:id="2323"/>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w:t>
      </w:r>
      <w:proofErr w:type="gramStart"/>
      <w:r>
        <w:rPr>
          <w:lang w:val="en-AU"/>
        </w:rPr>
        <w:t>in the course of</w:t>
      </w:r>
      <w:proofErr w:type="gramEnd"/>
      <w:r>
        <w:rPr>
          <w:lang w:val="en-AU"/>
        </w:rPr>
        <w:t xml:space="preserve">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proofErr w:type="spellStart"/>
      <w:r>
        <w:rPr>
          <w:i/>
          <w:lang w:val="en-AU"/>
        </w:rPr>
        <w:t>ies_verbose_</w:t>
      </w:r>
      <w:proofErr w:type="gramStart"/>
      <w:r>
        <w:rPr>
          <w:i/>
          <w:lang w:val="en-AU"/>
        </w:rPr>
        <w:t>leve</w:t>
      </w:r>
      <w:r w:rsidRPr="00B97CDB">
        <w:rPr>
          <w:i/>
          <w:lang w:val="en-AU"/>
        </w:rPr>
        <w:t>l</w:t>
      </w:r>
      <w:proofErr w:type="spellEnd"/>
      <w:r w:rsidRPr="00B97CDB">
        <w:rPr>
          <w:i/>
          <w:lang w:val="en-AU"/>
        </w:rPr>
        <w:t>(</w:t>
      </w:r>
      <w:proofErr w:type="gramEnd"/>
      <w:r w:rsidRPr="00B97CDB">
        <w:rPr>
          <w:i/>
          <w:lang w:val="en-AU"/>
        </w:rPr>
        <w:t>)</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proofErr w:type="spellStart"/>
      <w:r w:rsidRPr="00256CE7">
        <w:rPr>
          <w:i/>
          <w:lang w:val="en-AU"/>
        </w:rPr>
        <w:t>save_lambda_</w:t>
      </w:r>
      <w:proofErr w:type="gramStart"/>
      <w:r w:rsidRPr="00256CE7">
        <w:rPr>
          <w:i/>
          <w:lang w:val="en-AU"/>
        </w:rPr>
        <w:t>ense</w:t>
      </w:r>
      <w:r w:rsidRPr="00B97CDB">
        <w:rPr>
          <w:i/>
          <w:lang w:val="en-AU"/>
        </w:rPr>
        <w:t>mbles</w:t>
      </w:r>
      <w:proofErr w:type="spellEnd"/>
      <w:r w:rsidRPr="00B97CDB">
        <w:rPr>
          <w:i/>
          <w:lang w:val="en-AU"/>
        </w:rPr>
        <w:t>(</w:t>
      </w:r>
      <w:proofErr w:type="gramEnd"/>
      <w:r w:rsidRPr="00B97CDB">
        <w:rPr>
          <w:i/>
          <w:lang w:val="en-AU"/>
        </w:rPr>
        <w:t>)</w:t>
      </w:r>
      <w:r>
        <w:rPr>
          <w:lang w:val="en-AU"/>
        </w:rPr>
        <w:t xml:space="preserve"> control variable is set to </w:t>
      </w:r>
      <w:r w:rsidR="00713FFB">
        <w:rPr>
          <w:i/>
          <w:lang w:val="en-AU"/>
        </w:rPr>
        <w:t>true</w:t>
      </w:r>
      <w:r>
        <w:rPr>
          <w:lang w:val="en-AU"/>
        </w:rPr>
        <w:t>.</w:t>
      </w:r>
    </w:p>
    <w:p w14:paraId="70811A08" w14:textId="7BAB58C8" w:rsidR="005258CB" w:rsidRDefault="005258CB" w:rsidP="005258CB">
      <w:pPr>
        <w:pStyle w:val="Heading3"/>
      </w:pPr>
      <w:bookmarkStart w:id="2324" w:name="_Toc32564211"/>
      <w:r>
        <w:lastRenderedPageBreak/>
        <w:t>9.2.9 Termination Criteria</w:t>
      </w:r>
      <w:r w:rsidR="00C34A93">
        <w:t xml:space="preserve"> and </w:t>
      </w:r>
      <w:r w:rsidR="00C7445D">
        <w:t>O</w:t>
      </w:r>
      <w:r w:rsidR="00C34A93">
        <w:t xml:space="preserve">bjective </w:t>
      </w:r>
      <w:r w:rsidR="00C7445D">
        <w:t>F</w:t>
      </w:r>
      <w:r w:rsidR="00C34A93">
        <w:t>unctions</w:t>
      </w:r>
      <w:bookmarkEnd w:id="2324"/>
      <w:r w:rsidR="00C34A93">
        <w:t xml:space="preserve"> </w:t>
      </w:r>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proofErr w:type="gramStart"/>
      <w:r w:rsidR="00B3404D">
        <w:rPr>
          <w:lang w:val="en-AU"/>
        </w:rPr>
        <w:t>However</w:t>
      </w:r>
      <w:proofErr w:type="gramEnd"/>
      <w:r w:rsidR="00B3404D">
        <w:rPr>
          <w:lang w:val="en-AU"/>
        </w:rPr>
        <w:t xml:space="preserve">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0DF64D96"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w:t>
      </w:r>
      <w:r w:rsidR="00C34A93">
        <w:rPr>
          <w:lang w:val="en-AU"/>
        </w:rPr>
        <w:t xml:space="preserve"> in successive NPHINORED iterations, </w:t>
      </w:r>
      <w:r>
        <w:rPr>
          <w:lang w:val="en-AU"/>
        </w:rPr>
        <w:t xml:space="preserve"> a lambda and scale factor</w:t>
      </w:r>
      <w:r w:rsidR="007A1B1B">
        <w:rPr>
          <w:lang w:val="en-AU"/>
        </w:rPr>
        <w:t xml:space="preserve"> that allows it to calculate parameter upgrades</w:t>
      </w:r>
      <w:r>
        <w:rPr>
          <w:lang w:val="en-AU"/>
        </w:rPr>
        <w:t xml:space="preserve"> for which the objective function is less than </w:t>
      </w:r>
      <w:proofErr w:type="spellStart"/>
      <w:r w:rsidRPr="00B3404D">
        <w:rPr>
          <w:i/>
          <w:lang w:val="en-AU"/>
        </w:rPr>
        <w:t>ies_accept_phi_fac</w:t>
      </w:r>
      <w:proofErr w:type="spellEnd"/>
      <w:r w:rsidRPr="00B3404D">
        <w:rPr>
          <w:i/>
          <w:lang w:val="en-AU"/>
        </w:rPr>
        <w:t>()</w:t>
      </w:r>
      <w:r w:rsidR="00C34A93">
        <w:rPr>
          <w:lang w:val="en-AU"/>
        </w:rPr>
        <w:t>.</w:t>
      </w:r>
    </w:p>
    <w:p w14:paraId="7A39F856" w14:textId="7499F766" w:rsid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26D374D" w14:textId="2C9121A5" w:rsidR="00C34A93" w:rsidRPr="002C7FB5" w:rsidRDefault="00C34A93" w:rsidP="005258CB">
      <w:pPr>
        <w:rPr>
          <w:lang w:val="en-AU"/>
        </w:rPr>
      </w:pPr>
      <w:r>
        <w:rPr>
          <w:lang w:val="en-AU"/>
        </w:rPr>
        <w:t>PESTPP-IES reports several different objective functions, namely “composite”, “measurement”, “regularization”, and “actual”</w:t>
      </w:r>
      <w:r w:rsidR="002C7FB5">
        <w:rPr>
          <w:lang w:val="en-AU"/>
        </w:rPr>
        <w:t>, depending on the mode of operation</w:t>
      </w:r>
      <w:r>
        <w:rPr>
          <w:lang w:val="en-AU"/>
        </w:rPr>
        <w:t xml:space="preserve">.  The “measurement” objective function is calculated using the current simulated outputs and the observations values in the pest control combined with realizations of additive measurement noise (described elsewhere in this manual).  The measurement objective function is calculated using the weights in the pest control file (unless an </w:t>
      </w:r>
      <w:proofErr w:type="spellStart"/>
      <w:r>
        <w:rPr>
          <w:i/>
          <w:iCs/>
          <w:lang w:val="en-AU"/>
        </w:rPr>
        <w:t>obscov</w:t>
      </w:r>
      <w:proofErr w:type="spellEnd"/>
      <w:r>
        <w:rPr>
          <w:lang w:val="en-AU"/>
        </w:rPr>
        <w:t xml:space="preserve"> is supplied, described elsewhere</w:t>
      </w:r>
      <w:r w:rsidR="002C7FB5">
        <w:rPr>
          <w:lang w:val="en-AU"/>
        </w:rPr>
        <w:t xml:space="preserve">, or unless a </w:t>
      </w:r>
      <w:proofErr w:type="gramStart"/>
      <w:r w:rsidR="002C7FB5">
        <w:rPr>
          <w:lang w:val="en-AU"/>
        </w:rPr>
        <w:t>user-generated observations</w:t>
      </w:r>
      <w:proofErr w:type="gramEnd"/>
      <w:r w:rsidR="002C7FB5">
        <w:rPr>
          <w:lang w:val="en-AU"/>
        </w:rPr>
        <w:t xml:space="preserve"> plus noise ensemble is supplied, described elsewhere</w:t>
      </w:r>
      <w:r>
        <w:rPr>
          <w:lang w:val="en-AU"/>
        </w:rPr>
        <w:t>).</w:t>
      </w:r>
      <w:r w:rsidR="002C7FB5">
        <w:rPr>
          <w:lang w:val="en-AU"/>
        </w:rPr>
        <w:t xml:space="preserve">  Note that if the </w:t>
      </w:r>
      <w:proofErr w:type="spellStart"/>
      <w:r w:rsidR="002C7FB5">
        <w:rPr>
          <w:i/>
          <w:iCs/>
          <w:lang w:val="en-AU"/>
        </w:rPr>
        <w:t>ies_no_noise</w:t>
      </w:r>
      <w:proofErr w:type="spellEnd"/>
      <w:r w:rsidR="002C7FB5">
        <w:rPr>
          <w:lang w:val="en-AU"/>
        </w:rPr>
        <w:t xml:space="preserve"> option is activated, the “measurement” and “actual” objective functions are the same and only the “actual” is reported to the screen and record file. </w:t>
      </w:r>
    </w:p>
    <w:p w14:paraId="5A9D2C1E" w14:textId="07A5594E" w:rsidR="00C34A93" w:rsidRPr="002C7FB5" w:rsidRDefault="00C34A93" w:rsidP="005258CB">
      <w:pPr>
        <w:rPr>
          <w:lang w:val="en-AU"/>
        </w:rPr>
      </w:pPr>
      <w:r>
        <w:rPr>
          <w:lang w:val="en-AU"/>
        </w:rPr>
        <w:t xml:space="preserve">The “regularization” objective function is calculated as parameter value deviations from the initial (stochastic) realized values–this objective function is scaled by the diagonal of the prior parameter covariance matrix.  </w:t>
      </w:r>
      <w:r w:rsidR="002C7FB5">
        <w:rPr>
          <w:lang w:val="en-AU"/>
        </w:rPr>
        <w:t xml:space="preserve">Note the “regularization” objective function is only used and reported if the value of </w:t>
      </w:r>
      <w:proofErr w:type="spellStart"/>
      <w:r w:rsidR="002C7FB5">
        <w:rPr>
          <w:i/>
          <w:iCs/>
          <w:lang w:val="en-AU"/>
        </w:rPr>
        <w:t>ies_reg_factor</w:t>
      </w:r>
      <w:proofErr w:type="spellEnd"/>
      <w:r w:rsidR="002C7FB5">
        <w:rPr>
          <w:lang w:val="en-AU"/>
        </w:rPr>
        <w:t xml:space="preserve"> is supplied with a value greater than 0.0.  </w:t>
      </w:r>
    </w:p>
    <w:p w14:paraId="51B5084D" w14:textId="15909D8B" w:rsidR="00C34A93" w:rsidRPr="002C7FB5" w:rsidRDefault="00C34A93" w:rsidP="005258CB">
      <w:pPr>
        <w:rPr>
          <w:lang w:val="en-AU"/>
        </w:rPr>
      </w:pPr>
      <w:r>
        <w:rPr>
          <w:lang w:val="en-AU"/>
        </w:rPr>
        <w:t xml:space="preserve">The “composite” objective function is simply the combination of the measurement and regularization objective functions.  Note the regularization objective function is reported in the phi summary but the contribution to the composite objective function is controlled by </w:t>
      </w:r>
      <w:proofErr w:type="spellStart"/>
      <w:r>
        <w:rPr>
          <w:i/>
          <w:iCs/>
          <w:lang w:val="en-AU"/>
        </w:rPr>
        <w:t>ies_reg_fac</w:t>
      </w:r>
      <w:r w:rsidR="002C7FB5">
        <w:rPr>
          <w:i/>
          <w:iCs/>
          <w:lang w:val="en-AU"/>
        </w:rPr>
        <w:t>tor</w:t>
      </w:r>
      <w:proofErr w:type="spellEnd"/>
      <w:r>
        <w:rPr>
          <w:i/>
          <w:iCs/>
          <w:lang w:val="en-AU"/>
        </w:rPr>
        <w:t xml:space="preserve">, </w:t>
      </w:r>
      <w:r>
        <w:rPr>
          <w:lang w:val="en-AU"/>
        </w:rPr>
        <w:t>which is 0.0 by default.  Note the composite objective function is used to select lambda-scale factor pairs and to control termination criteria.</w:t>
      </w:r>
      <w:r w:rsidR="002C7FB5">
        <w:rPr>
          <w:lang w:val="en-AU"/>
        </w:rPr>
        <w:t xml:space="preserve">  </w:t>
      </w:r>
      <w:proofErr w:type="gramStart"/>
      <w:r w:rsidR="002C7FB5">
        <w:rPr>
          <w:lang w:val="en-AU"/>
        </w:rPr>
        <w:t>Similar to</w:t>
      </w:r>
      <w:proofErr w:type="gramEnd"/>
      <w:r w:rsidR="002C7FB5">
        <w:rPr>
          <w:lang w:val="en-AU"/>
        </w:rPr>
        <w:t xml:space="preserve"> the “regularization” objective function, the “composite” objective function is only used and reported if </w:t>
      </w:r>
      <w:proofErr w:type="spellStart"/>
      <w:r w:rsidR="002C7FB5">
        <w:rPr>
          <w:i/>
          <w:iCs/>
          <w:lang w:val="en-AU"/>
        </w:rPr>
        <w:t>ies_reg_factor</w:t>
      </w:r>
      <w:proofErr w:type="spellEnd"/>
      <w:r w:rsidR="002C7FB5">
        <w:rPr>
          <w:lang w:val="en-AU"/>
        </w:rPr>
        <w:t xml:space="preserve"> is greater than 0.0.</w:t>
      </w:r>
    </w:p>
    <w:p w14:paraId="5BD22479" w14:textId="57E9EA3F" w:rsidR="00C34A93" w:rsidRPr="0099315B" w:rsidRDefault="00C34A93" w:rsidP="005258CB">
      <w:pPr>
        <w:rPr>
          <w:lang w:val="en-AU"/>
        </w:rPr>
      </w:pPr>
      <w:r>
        <w:rPr>
          <w:lang w:val="en-AU"/>
        </w:rPr>
        <w:t xml:space="preserve">The “actual” objective function is calculated using the current simulated outputs and the observation values in the control file (that is, without measurement noise realizations).   </w:t>
      </w:r>
      <w:r w:rsidR="0099315B">
        <w:rPr>
          <w:lang w:val="en-AU"/>
        </w:rPr>
        <w:t xml:space="preserve">Through the </w:t>
      </w:r>
      <w:proofErr w:type="spellStart"/>
      <w:r w:rsidR="0099315B">
        <w:rPr>
          <w:i/>
          <w:iCs/>
          <w:lang w:val="en-AU"/>
        </w:rPr>
        <w:t>ies_no_noise</w:t>
      </w:r>
      <w:proofErr w:type="spellEnd"/>
      <w:r w:rsidR="0099315B">
        <w:rPr>
          <w:lang w:val="en-AU"/>
        </w:rPr>
        <w:t xml:space="preserve"> option, users can make the “measurement” and “actual” objective functions one in the same.  </w:t>
      </w:r>
      <w:r w:rsidR="00317097">
        <w:rPr>
          <w:lang w:val="en-AU"/>
        </w:rPr>
        <w:t xml:space="preserve">This is an important consideration when subjective weighting is </w:t>
      </w:r>
      <w:r w:rsidR="00317097">
        <w:rPr>
          <w:lang w:val="en-AU"/>
        </w:rPr>
        <w:lastRenderedPageBreak/>
        <w:t xml:space="preserve">used to balance the contribution of several types of observations to the objective function–a process that can result in very small weights, which implies very large measurement noise. </w:t>
      </w:r>
    </w:p>
    <w:p w14:paraId="1CF8EC50" w14:textId="20F4CC4F" w:rsidR="00DC6904" w:rsidRDefault="00DC6904" w:rsidP="00DC6904">
      <w:pPr>
        <w:pStyle w:val="Heading2"/>
      </w:pPr>
      <w:bookmarkStart w:id="2325" w:name="_Toc32564212"/>
      <w:r>
        <w:t>9.</w:t>
      </w:r>
      <w:r w:rsidR="000E523B">
        <w:t>3</w:t>
      </w:r>
      <w:r>
        <w:t xml:space="preserve"> PESTPP</w:t>
      </w:r>
      <w:r w:rsidR="00F40908">
        <w:t>-IES</w:t>
      </w:r>
      <w:r>
        <w:t xml:space="preserve"> Output Files</w:t>
      </w:r>
      <w:bookmarkEnd w:id="2325"/>
    </w:p>
    <w:p w14:paraId="148E704A" w14:textId="3FF818DD" w:rsidR="00E67FEA" w:rsidRDefault="00E67FEA" w:rsidP="00E67FEA">
      <w:pPr>
        <w:pStyle w:val="Heading3"/>
      </w:pPr>
      <w:bookmarkStart w:id="2326" w:name="_Toc32564213"/>
      <w:r>
        <w:t>9.</w:t>
      </w:r>
      <w:r w:rsidR="000E523B">
        <w:t>3</w:t>
      </w:r>
      <w:r>
        <w:t>.1 CSV Output Files</w:t>
      </w:r>
      <w:bookmarkEnd w:id="2326"/>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proofErr w:type="spellStart"/>
      <w:r w:rsidR="00713FFB">
        <w:rPr>
          <w:i/>
          <w:lang w:val="en-AU"/>
        </w:rPr>
        <w:t>ies_save_</w:t>
      </w:r>
      <w:proofErr w:type="gramStart"/>
      <w:r w:rsidR="00713FFB">
        <w:rPr>
          <w:i/>
          <w:lang w:val="en-AU"/>
        </w:rPr>
        <w:t>binary</w:t>
      </w:r>
      <w:proofErr w:type="spellEnd"/>
      <w:r w:rsidR="00713FFB">
        <w:rPr>
          <w:i/>
          <w:lang w:val="en-AU"/>
        </w:rPr>
        <w:t>(</w:t>
      </w:r>
      <w:proofErr w:type="gramEnd"/>
      <w:r w:rsidR="00713FFB">
        <w:rPr>
          <w:i/>
          <w:lang w:val="en-AU"/>
        </w:rPr>
        <w:t>)</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proofErr w:type="spellStart"/>
      <w:r w:rsidR="004761D8">
        <w:rPr>
          <w:i/>
          <w:lang w:val="en-AU"/>
        </w:rPr>
        <w:t>ies_csv_by_</w:t>
      </w:r>
      <w:proofErr w:type="gramStart"/>
      <w:r w:rsidR="004761D8">
        <w:rPr>
          <w:i/>
          <w:lang w:val="en-AU"/>
        </w:rPr>
        <w:t>reals</w:t>
      </w:r>
      <w:proofErr w:type="spellEnd"/>
      <w:r w:rsidR="00F544C8">
        <w:rPr>
          <w:i/>
          <w:lang w:val="en-AU"/>
        </w:rPr>
        <w:t>(</w:t>
      </w:r>
      <w:proofErr w:type="gramEnd"/>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proofErr w:type="spellStart"/>
      <w:r w:rsidR="004761D8">
        <w:rPr>
          <w:i/>
          <w:lang w:val="en-AU"/>
        </w:rPr>
        <w:t>ies_csv_by_</w:t>
      </w:r>
      <w:proofErr w:type="gramStart"/>
      <w:r w:rsidR="004761D8">
        <w:rPr>
          <w:i/>
          <w:lang w:val="en-AU"/>
        </w:rPr>
        <w:t>reals</w:t>
      </w:r>
      <w:proofErr w:type="spellEnd"/>
      <w:r w:rsidR="004761D8">
        <w:rPr>
          <w:i/>
          <w:lang w:val="en-AU"/>
        </w:rPr>
        <w:t>(</w:t>
      </w:r>
      <w:proofErr w:type="gramEnd"/>
      <w:r w:rsidR="004761D8">
        <w:rPr>
          <w:i/>
          <w:lang w:val="en-AU"/>
        </w:rPr>
        <w:t>)</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w:t>
            </w:r>
            <w:proofErr w:type="spellStart"/>
            <w:r w:rsidR="007F1EA7">
              <w:rPr>
                <w:rFonts w:ascii="Arial" w:hAnsi="Arial" w:cs="Arial"/>
                <w:i/>
                <w:sz w:val="18"/>
              </w:rPr>
              <w:t>jcb</w:t>
            </w:r>
            <w:proofErr w:type="spellEnd"/>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w:t>
            </w:r>
            <w:proofErr w:type="spellStart"/>
            <w:r w:rsidR="00994687">
              <w:rPr>
                <w:rFonts w:ascii="Arial" w:hAnsi="Arial" w:cs="Arial"/>
                <w:i/>
                <w:sz w:val="18"/>
              </w:rPr>
              <w:t>jcb</w:t>
            </w:r>
            <w:proofErr w:type="spellEnd"/>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proofErr w:type="spellStart"/>
            <w:r w:rsidRPr="00C40A21">
              <w:rPr>
                <w:rFonts w:ascii="Arial" w:hAnsi="Arial" w:cs="Arial"/>
                <w:i/>
                <w:sz w:val="18"/>
                <w:lang w:val="en-AU"/>
              </w:rPr>
              <w:t>save_lambda_</w:t>
            </w:r>
            <w:proofErr w:type="gramStart"/>
            <w:r w:rsidRPr="00C40A21">
              <w:rPr>
                <w:rFonts w:ascii="Arial" w:hAnsi="Arial" w:cs="Arial"/>
                <w:i/>
                <w:sz w:val="18"/>
                <w:lang w:val="en-AU"/>
              </w:rPr>
              <w:t>ensembles</w:t>
            </w:r>
            <w:proofErr w:type="spellEnd"/>
            <w:r w:rsidRPr="00C40A21">
              <w:rPr>
                <w:rFonts w:ascii="Arial" w:hAnsi="Arial" w:cs="Arial"/>
                <w:i/>
                <w:sz w:val="18"/>
                <w:lang w:val="en-AU"/>
              </w:rPr>
              <w:t>(</w:t>
            </w:r>
            <w:proofErr w:type="gramEnd"/>
            <w:r w:rsidRPr="00C40A21">
              <w:rPr>
                <w:rFonts w:ascii="Arial" w:hAnsi="Arial" w:cs="Arial"/>
                <w:i/>
                <w:sz w:val="18"/>
                <w:lang w:val="en-AU"/>
              </w:rPr>
              <w:t>)</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lastRenderedPageBreak/>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w:t>
            </w:r>
            <w:proofErr w:type="gramStart"/>
            <w:r>
              <w:rPr>
                <w:rFonts w:ascii="Arial" w:hAnsi="Arial" w:cs="Arial"/>
                <w:sz w:val="18"/>
              </w:rPr>
              <w:t>recorded</w:t>
            </w:r>
            <w:r w:rsidR="00F40908">
              <w:rPr>
                <w:rFonts w:ascii="Arial" w:hAnsi="Arial" w:cs="Arial"/>
                <w:sz w:val="18"/>
              </w:rPr>
              <w:t>;</w:t>
            </w:r>
            <w:proofErr w:type="gramEnd"/>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 xml:space="preserve">For a </w:t>
            </w:r>
            <w:proofErr w:type="gramStart"/>
            <w:r w:rsidR="00F71E3E" w:rsidRPr="00C40A21">
              <w:rPr>
                <w:rFonts w:ascii="Arial" w:hAnsi="Arial" w:cs="Arial"/>
                <w:sz w:val="18"/>
              </w:rPr>
              <w:t>particular realization</w:t>
            </w:r>
            <w:proofErr w:type="gramEnd"/>
            <w:r w:rsidR="00F71E3E" w:rsidRPr="00C40A21">
              <w:rPr>
                <w:rFonts w:ascii="Arial" w:hAnsi="Arial" w:cs="Arial"/>
                <w:sz w:val="18"/>
              </w:rPr>
              <w:t xml:space="preserve"> this is calculated using differences between current and initial parameter values. The weight</w:t>
            </w:r>
            <w:r w:rsidR="007F2918" w:rsidRPr="00C40A21">
              <w:rPr>
                <w:rFonts w:ascii="Arial" w:hAnsi="Arial" w:cs="Arial"/>
                <w:sz w:val="18"/>
              </w:rPr>
              <w:t xml:space="preserve"> applied to a </w:t>
            </w:r>
            <w:proofErr w:type="gramStart"/>
            <w:r w:rsidR="007F2918" w:rsidRPr="00C40A21">
              <w:rPr>
                <w:rFonts w:ascii="Arial" w:hAnsi="Arial" w:cs="Arial"/>
                <w:sz w:val="18"/>
              </w:rPr>
              <w:t>particular difference</w:t>
            </w:r>
            <w:proofErr w:type="gramEnd"/>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proofErr w:type="spellStart"/>
            <w:r w:rsidRPr="00C40A21">
              <w:rPr>
                <w:rFonts w:ascii="Arial" w:hAnsi="Arial" w:cs="Arial"/>
                <w:i/>
                <w:sz w:val="18"/>
              </w:rPr>
              <w:t>regul_</w:t>
            </w:r>
            <w:proofErr w:type="gramStart"/>
            <w:r w:rsidRPr="00C40A21">
              <w:rPr>
                <w:rFonts w:ascii="Arial" w:hAnsi="Arial" w:cs="Arial"/>
                <w:i/>
                <w:sz w:val="18"/>
              </w:rPr>
              <w:t>frac</w:t>
            </w:r>
            <w:proofErr w:type="spellEnd"/>
            <w:r w:rsidRPr="00C40A21">
              <w:rPr>
                <w:rFonts w:ascii="Arial" w:hAnsi="Arial" w:cs="Arial"/>
                <w:i/>
                <w:sz w:val="18"/>
              </w:rPr>
              <w:t>(</w:t>
            </w:r>
            <w:proofErr w:type="gramEnd"/>
            <w:r w:rsidRPr="00C40A21">
              <w:rPr>
                <w:rFonts w:ascii="Arial" w:hAnsi="Arial" w:cs="Arial"/>
                <w:i/>
                <w:sz w:val="18"/>
              </w:rPr>
              <w:t>)</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r w:rsidR="002A69A1" w:rsidRPr="005546A4" w14:paraId="27DD306E" w14:textId="77777777" w:rsidTr="00BC4FA2">
        <w:trPr>
          <w:cantSplit/>
          <w:trHeight w:val="842"/>
        </w:trPr>
        <w:tc>
          <w:tcPr>
            <w:tcW w:w="2437" w:type="dxa"/>
            <w:shd w:val="clear" w:color="auto" w:fill="auto"/>
          </w:tcPr>
          <w:p w14:paraId="3FD70284" w14:textId="4200C5FD" w:rsidR="002A69A1" w:rsidRDefault="006533A2" w:rsidP="00AE1165">
            <w:pPr>
              <w:rPr>
                <w:rFonts w:ascii="Arial" w:hAnsi="Arial" w:cs="Arial"/>
                <w:i/>
                <w:sz w:val="18"/>
              </w:rPr>
            </w:pPr>
            <w:proofErr w:type="spellStart"/>
            <w:r>
              <w:rPr>
                <w:rFonts w:ascii="Arial" w:hAnsi="Arial" w:cs="Arial"/>
                <w:i/>
                <w:sz w:val="18"/>
              </w:rPr>
              <w:t>c</w:t>
            </w:r>
            <w:r w:rsidR="002A69A1">
              <w:rPr>
                <w:rFonts w:ascii="Arial" w:hAnsi="Arial" w:cs="Arial"/>
                <w:i/>
                <w:sz w:val="18"/>
              </w:rPr>
              <w:t>ase.N.</w:t>
            </w:r>
            <w:r w:rsidR="009D56AF">
              <w:rPr>
                <w:rFonts w:ascii="Arial" w:hAnsi="Arial" w:cs="Arial"/>
                <w:i/>
                <w:sz w:val="18"/>
              </w:rPr>
              <w:t>par</w:t>
            </w:r>
            <w:proofErr w:type="spellEnd"/>
          </w:p>
        </w:tc>
        <w:tc>
          <w:tcPr>
            <w:tcW w:w="6805" w:type="dxa"/>
            <w:shd w:val="clear" w:color="auto" w:fill="auto"/>
          </w:tcPr>
          <w:p w14:paraId="36885978" w14:textId="09615BEB" w:rsidR="002A69A1" w:rsidRDefault="009D56AF" w:rsidP="00AE1165">
            <w:pPr>
              <w:rPr>
                <w:rFonts w:ascii="Arial" w:hAnsi="Arial" w:cs="Arial"/>
                <w:sz w:val="18"/>
              </w:rPr>
            </w:pPr>
            <w:r>
              <w:rPr>
                <w:rFonts w:ascii="Arial" w:hAnsi="Arial" w:cs="Arial"/>
                <w:sz w:val="18"/>
              </w:rPr>
              <w:t>The “base” realization parameter values for the Nth iteration in a PEST-style par file.  Only written if the “base” realization is available.</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327" w:name="_Toc32564214"/>
      <w:r>
        <w:t>9.</w:t>
      </w:r>
      <w:r w:rsidR="008F76E7">
        <w:t>3</w:t>
      </w:r>
      <w:r>
        <w:t>.2 Non-CSV Output Files</w:t>
      </w:r>
      <w:bookmarkEnd w:id="2327"/>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proofErr w:type="spellStart"/>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roofErr w:type="spellEnd"/>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proofErr w:type="spellStart"/>
            <w:r w:rsidRPr="00C40A21">
              <w:rPr>
                <w:rFonts w:ascii="Arial" w:hAnsi="Arial" w:cs="Arial"/>
                <w:i/>
                <w:sz w:val="18"/>
              </w:rPr>
              <w:t>case.rmr</w:t>
            </w:r>
            <w:proofErr w:type="spellEnd"/>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46E9D6CA" w:rsidR="008E0F86" w:rsidRPr="00C40A21" w:rsidRDefault="008E0F86" w:rsidP="00AE1165">
            <w:pPr>
              <w:rPr>
                <w:rFonts w:ascii="Arial" w:hAnsi="Arial" w:cs="Arial"/>
                <w:i/>
                <w:sz w:val="18"/>
              </w:rPr>
            </w:pPr>
            <w:r w:rsidRPr="00C40A21">
              <w:rPr>
                <w:rFonts w:ascii="Arial" w:hAnsi="Arial" w:cs="Arial"/>
                <w:i/>
                <w:sz w:val="18"/>
              </w:rPr>
              <w:t>case.</w:t>
            </w:r>
            <w:r w:rsidR="000C3797">
              <w:rPr>
                <w:rFonts w:ascii="Arial" w:hAnsi="Arial" w:cs="Arial"/>
                <w:i/>
                <w:sz w:val="18"/>
              </w:rPr>
              <w:t>log</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proofErr w:type="spellStart"/>
            <w:r w:rsidRPr="00C40A21">
              <w:rPr>
                <w:rFonts w:ascii="Arial" w:hAnsi="Arial" w:cs="Arial"/>
                <w:i/>
                <w:sz w:val="18"/>
              </w:rPr>
              <w:t>case.rns</w:t>
            </w:r>
            <w:proofErr w:type="spellEnd"/>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0C3797" w:rsidRPr="005546A4" w14:paraId="2FD97D9E" w14:textId="77777777" w:rsidTr="00C40A21">
        <w:trPr>
          <w:cantSplit/>
        </w:trPr>
        <w:tc>
          <w:tcPr>
            <w:tcW w:w="2235" w:type="dxa"/>
            <w:shd w:val="clear" w:color="auto" w:fill="auto"/>
          </w:tcPr>
          <w:p w14:paraId="6E58CC56" w14:textId="66100510" w:rsidR="000C3797" w:rsidRDefault="000C3797" w:rsidP="00AE1165">
            <w:pPr>
              <w:rPr>
                <w:rFonts w:ascii="Arial" w:hAnsi="Arial" w:cs="Arial"/>
                <w:i/>
                <w:sz w:val="18"/>
              </w:rPr>
            </w:pPr>
            <w:proofErr w:type="spellStart"/>
            <w:r>
              <w:rPr>
                <w:rFonts w:ascii="Arial" w:hAnsi="Arial" w:cs="Arial"/>
                <w:i/>
                <w:sz w:val="18"/>
              </w:rPr>
              <w:t>case.N.res.cov</w:t>
            </w:r>
            <w:proofErr w:type="spellEnd"/>
            <w:proofErr w:type="gramStart"/>
            <w:r>
              <w:rPr>
                <w:rFonts w:ascii="Arial" w:hAnsi="Arial" w:cs="Arial"/>
                <w:i/>
                <w:sz w:val="18"/>
              </w:rPr>
              <w:t>/.</w:t>
            </w:r>
            <w:proofErr w:type="spellStart"/>
            <w:r>
              <w:rPr>
                <w:rFonts w:ascii="Arial" w:hAnsi="Arial" w:cs="Arial"/>
                <w:i/>
                <w:sz w:val="18"/>
              </w:rPr>
              <w:t>jcb</w:t>
            </w:r>
            <w:proofErr w:type="spellEnd"/>
            <w:proofErr w:type="gramEnd"/>
          </w:p>
        </w:tc>
        <w:tc>
          <w:tcPr>
            <w:tcW w:w="7007" w:type="dxa"/>
            <w:shd w:val="clear" w:color="auto" w:fill="auto"/>
          </w:tcPr>
          <w:p w14:paraId="5FA3F421" w14:textId="5DE2B6BA" w:rsidR="000C3797" w:rsidRDefault="000C3797" w:rsidP="00AE1165">
            <w:pPr>
              <w:rPr>
                <w:rFonts w:ascii="Arial" w:hAnsi="Arial" w:cs="Arial"/>
                <w:sz w:val="18"/>
              </w:rPr>
            </w:pPr>
            <w:r>
              <w:rPr>
                <w:rFonts w:ascii="Arial" w:hAnsi="Arial" w:cs="Arial"/>
                <w:sz w:val="18"/>
              </w:rPr>
              <w:t xml:space="preserve">(optional) residual covariance matrix saved each iteration.  </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proofErr w:type="spellStart"/>
            <w:r>
              <w:rPr>
                <w:rFonts w:ascii="Arial" w:hAnsi="Arial" w:cs="Arial"/>
                <w:i/>
                <w:sz w:val="18"/>
              </w:rPr>
              <w:t>case.N.autoadaloc.mat</w:t>
            </w:r>
            <w:proofErr w:type="spellEnd"/>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w:t>
      </w:r>
      <w:r>
        <w:lastRenderedPageBreak/>
        <w:t xml:space="preserve">PEST control file is </w:t>
      </w:r>
      <w:r>
        <w:rPr>
          <w:i/>
        </w:rPr>
        <w:t>case.pst</w:t>
      </w:r>
      <w:r>
        <w:t>.</w:t>
      </w:r>
    </w:p>
    <w:p w14:paraId="2324585F" w14:textId="77777777" w:rsidR="00CC6B47" w:rsidRDefault="003043DC" w:rsidP="00CC6B47">
      <w:pPr>
        <w:pStyle w:val="Heading2"/>
      </w:pPr>
      <w:bookmarkStart w:id="2328" w:name="_Toc32564215"/>
      <w:r>
        <w:t>9</w:t>
      </w:r>
      <w:r w:rsidR="00CC6B47">
        <w:t>.</w:t>
      </w:r>
      <w:r w:rsidR="008F76E7">
        <w:t>4</w:t>
      </w:r>
      <w:r w:rsidR="00CC6B47">
        <w:t xml:space="preserve"> Summary of Control Variables</w:t>
      </w:r>
      <w:bookmarkEnd w:id="2328"/>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proofErr w:type="spellStart"/>
      <w:r w:rsidR="00235A56">
        <w:rPr>
          <w:lang w:val="en-AU"/>
        </w:rPr>
        <w:t>lists</w:t>
      </w:r>
      <w:proofErr w:type="spellEnd"/>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proofErr w:type="spellStart"/>
            <w:r w:rsidRPr="00C40A21">
              <w:rPr>
                <w:rFonts w:ascii="Calibri" w:hAnsi="Calibri"/>
                <w:i/>
                <w:sz w:val="18"/>
                <w:lang w:val="en-AU"/>
              </w:rPr>
              <w:t>ies_num_</w:t>
            </w:r>
            <w:proofErr w:type="gramStart"/>
            <w:r w:rsidRPr="00C40A21">
              <w:rPr>
                <w:rFonts w:ascii="Calibri" w:hAnsi="Calibri"/>
                <w:i/>
                <w:sz w:val="18"/>
                <w:lang w:val="en-AU"/>
              </w:rPr>
              <w:t>reals</w:t>
            </w:r>
            <w:proofErr w:type="spellEnd"/>
            <w:r w:rsidRPr="00C40A21">
              <w:rPr>
                <w:rFonts w:ascii="Calibri" w:hAnsi="Calibri"/>
                <w:i/>
                <w:sz w:val="18"/>
                <w:lang w:val="en-AU"/>
              </w:rPr>
              <w:t>(</w:t>
            </w:r>
            <w:proofErr w:type="gramEnd"/>
            <w:r w:rsidRPr="00C40A21">
              <w:rPr>
                <w:rFonts w:ascii="Calibri" w:hAnsi="Calibri"/>
                <w:i/>
                <w:sz w:val="18"/>
                <w:lang w:val="en-AU"/>
              </w:rPr>
              <w:t>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proofErr w:type="spellStart"/>
            <w:proofErr w:type="gramStart"/>
            <w:r w:rsidRPr="00C40A21">
              <w:rPr>
                <w:rFonts w:ascii="Calibri" w:hAnsi="Calibri"/>
                <w:i/>
                <w:sz w:val="18"/>
                <w:lang w:val="en-AU"/>
              </w:rPr>
              <w:t>parcov</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 file containing the prior parameter covariance matrix. This can be a parameter uncertainty file (</w:t>
            </w:r>
            <w:proofErr w:type="gramStart"/>
            <w:r w:rsidRPr="00C40A21">
              <w:rPr>
                <w:rFonts w:ascii="Calibri" w:hAnsi="Calibri" w:cs="Calibri"/>
                <w:sz w:val="18"/>
                <w:lang w:val="en-AU"/>
              </w:rPr>
              <w:t xml:space="preserve">extension </w:t>
            </w:r>
            <w:r w:rsidRPr="00C40A21">
              <w:rPr>
                <w:rFonts w:ascii="Calibri" w:hAnsi="Calibri" w:cs="Calibri"/>
                <w:i/>
                <w:sz w:val="18"/>
                <w:lang w:val="en-AU"/>
              </w:rPr>
              <w:t>.</w:t>
            </w:r>
            <w:proofErr w:type="spellStart"/>
            <w:r w:rsidRPr="00C40A21">
              <w:rPr>
                <w:rFonts w:ascii="Calibri" w:hAnsi="Calibri" w:cs="Calibri"/>
                <w:i/>
                <w:sz w:val="18"/>
                <w:lang w:val="en-AU"/>
              </w:rPr>
              <w:t>unc</w:t>
            </w:r>
            <w:proofErr w:type="spellEnd"/>
            <w:proofErr w:type="gramEnd"/>
            <w:r w:rsidRPr="00C40A21">
              <w:rPr>
                <w:rFonts w:ascii="Calibri" w:hAnsi="Calibri" w:cs="Calibri"/>
                <w:sz w:val="18"/>
                <w:lang w:val="en-AU"/>
              </w:rPr>
              <w:t xml:space="preserve">), a covariance matrix file (extension </w:t>
            </w:r>
            <w:r w:rsidRPr="00C40A21">
              <w:rPr>
                <w:rFonts w:ascii="Calibri" w:hAnsi="Calibri" w:cs="Calibri"/>
                <w:i/>
                <w:sz w:val="18"/>
                <w:lang w:val="en-AU"/>
              </w:rPr>
              <w:t>.</w:t>
            </w:r>
            <w:proofErr w:type="spellStart"/>
            <w:r w:rsidRPr="00C40A21">
              <w:rPr>
                <w:rFonts w:ascii="Calibri" w:hAnsi="Calibri" w:cs="Calibri"/>
                <w:i/>
                <w:sz w:val="18"/>
                <w:lang w:val="en-AU"/>
              </w:rPr>
              <w:t>cov</w:t>
            </w:r>
            <w:proofErr w:type="spellEnd"/>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w:t>
            </w:r>
            <w:proofErr w:type="spellStart"/>
            <w:r w:rsidRPr="00C40A21">
              <w:rPr>
                <w:rFonts w:ascii="Calibri" w:hAnsi="Calibri" w:cs="Calibri"/>
                <w:i/>
                <w:sz w:val="18"/>
                <w:lang w:val="en-AU"/>
              </w:rPr>
              <w:t>jco</w:t>
            </w:r>
            <w:proofErr w:type="spellEnd"/>
            <w:r w:rsidRPr="00C40A21">
              <w:rPr>
                <w:rFonts w:ascii="Calibri" w:hAnsi="Calibri" w:cs="Calibri"/>
                <w:sz w:val="18"/>
                <w:lang w:val="en-AU"/>
              </w:rPr>
              <w:t xml:space="preserve"> or </w:t>
            </w:r>
            <w:r w:rsidRPr="00C40A21">
              <w:rPr>
                <w:rFonts w:ascii="Calibri" w:hAnsi="Calibri" w:cs="Calibri"/>
                <w:i/>
                <w:sz w:val="18"/>
                <w:lang w:val="en-AU"/>
              </w:rPr>
              <w:t>.</w:t>
            </w:r>
            <w:proofErr w:type="spellStart"/>
            <w:r w:rsidRPr="00C40A21">
              <w:rPr>
                <w:rFonts w:ascii="Calibri" w:hAnsi="Calibri" w:cs="Calibri"/>
                <w:i/>
                <w:sz w:val="18"/>
                <w:lang w:val="en-AU"/>
              </w:rPr>
              <w:t>jcb</w:t>
            </w:r>
            <w:proofErr w:type="spellEnd"/>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proofErr w:type="spellStart"/>
            <w:r w:rsidRPr="00AB1313">
              <w:rPr>
                <w:rFonts w:ascii="Calibri" w:hAnsi="Calibri"/>
                <w:i/>
                <w:sz w:val="18"/>
                <w:lang w:val="en-AU"/>
              </w:rPr>
              <w:t>par_sigma_</w:t>
            </w:r>
            <w:proofErr w:type="gramStart"/>
            <w:r w:rsidRPr="00AB1313">
              <w:rPr>
                <w:rFonts w:ascii="Calibri" w:hAnsi="Calibri"/>
                <w:i/>
                <w:sz w:val="18"/>
                <w:lang w:val="en-AU"/>
              </w:rPr>
              <w:t>range</w:t>
            </w:r>
            <w:proofErr w:type="spellEnd"/>
            <w:r w:rsidRPr="00AB1313">
              <w:rPr>
                <w:rFonts w:ascii="Calibri" w:hAnsi="Calibri"/>
                <w:i/>
                <w:sz w:val="18"/>
                <w:lang w:val="en-AU"/>
              </w:rPr>
              <w:t>(</w:t>
            </w:r>
            <w:proofErr w:type="gramEnd"/>
            <w:r w:rsidRPr="00AB1313">
              <w:rPr>
                <w:rFonts w:ascii="Calibri" w:hAnsi="Calibri"/>
                <w:i/>
                <w:sz w:val="18"/>
                <w:lang w:val="en-AU"/>
              </w:rPr>
              <w:t>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proofErr w:type="spellStart"/>
            <w:r w:rsidRPr="00C40A21">
              <w:rPr>
                <w:rFonts w:ascii="Calibri" w:hAnsi="Calibri"/>
                <w:i/>
                <w:sz w:val="18"/>
                <w:lang w:val="en-AU"/>
              </w:rPr>
              <w:t>ies_parameter_</w:t>
            </w:r>
            <w:proofErr w:type="gramStart"/>
            <w:r w:rsidRPr="00C40A21">
              <w:rPr>
                <w:rFonts w:ascii="Calibri" w:hAnsi="Calibri"/>
                <w:i/>
                <w:sz w:val="18"/>
                <w:lang w:val="en-AU"/>
              </w:rPr>
              <w:t>ensemble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5EF5A4AF" w:rsidR="006E52B6" w:rsidRPr="00C40A21" w:rsidRDefault="006E52B6" w:rsidP="00AE1165">
            <w:pPr>
              <w:rPr>
                <w:rFonts w:ascii="Calibri" w:hAnsi="Calibri"/>
                <w:sz w:val="18"/>
                <w:lang w:val="en-AU"/>
              </w:rPr>
            </w:pPr>
            <w:proofErr w:type="spellStart"/>
            <w:r w:rsidRPr="00C40A21">
              <w:rPr>
                <w:rFonts w:ascii="Calibri" w:hAnsi="Calibri"/>
                <w:i/>
                <w:sz w:val="18"/>
                <w:lang w:val="en-AU"/>
              </w:rPr>
              <w:t>ies_obse</w:t>
            </w:r>
            <w:r w:rsidR="00887038">
              <w:rPr>
                <w:rFonts w:ascii="Calibri" w:hAnsi="Calibri"/>
                <w:i/>
                <w:sz w:val="18"/>
                <w:lang w:val="en-AU"/>
              </w:rPr>
              <w:t>r</w:t>
            </w:r>
            <w:r w:rsidRPr="00C40A21">
              <w:rPr>
                <w:rFonts w:ascii="Calibri" w:hAnsi="Calibri"/>
                <w:i/>
                <w:sz w:val="18"/>
                <w:lang w:val="en-AU"/>
              </w:rPr>
              <w:t>vation_</w:t>
            </w:r>
            <w:proofErr w:type="gramStart"/>
            <w:r w:rsidRPr="00C40A21">
              <w:rPr>
                <w:rFonts w:ascii="Calibri" w:hAnsi="Calibri"/>
                <w:i/>
                <w:sz w:val="18"/>
                <w:lang w:val="en-AU"/>
              </w:rPr>
              <w:t>ensemble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proofErr w:type="spellStart"/>
            <w:r>
              <w:rPr>
                <w:rFonts w:ascii="Calibri" w:hAnsi="Calibri"/>
                <w:i/>
                <w:sz w:val="18"/>
                <w:lang w:val="en-AU"/>
              </w:rPr>
              <w:t>ies_add_base</w:t>
            </w:r>
            <w:proofErr w:type="spellEnd"/>
            <w:r>
              <w:rPr>
                <w:rFonts w:ascii="Calibri" w:hAnsi="Calibri"/>
                <w:i/>
                <w:sz w:val="18"/>
                <w:lang w:val="en-AU"/>
              </w:rPr>
              <w:t>(true)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proofErr w:type="spellStart"/>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w:t>
            </w:r>
            <w:proofErr w:type="gramStart"/>
            <w:r w:rsidRPr="00C40A21">
              <w:rPr>
                <w:rFonts w:ascii="Calibri" w:hAnsi="Calibri"/>
                <w:i/>
                <w:sz w:val="18"/>
                <w:lang w:val="en-AU"/>
              </w:rPr>
              <w:t>en</w:t>
            </w:r>
            <w:r w:rsidR="00675236">
              <w:rPr>
                <w:rFonts w:ascii="Calibri" w:hAnsi="Calibri"/>
                <w:i/>
                <w:sz w:val="18"/>
                <w:lang w:val="en-AU"/>
              </w:rPr>
              <w:t>semble</w:t>
            </w:r>
            <w:proofErr w:type="spellEnd"/>
            <w:r w:rsidRPr="00C40A21">
              <w:rPr>
                <w:rFonts w:ascii="Calibri" w:hAnsi="Calibri"/>
                <w:i/>
                <w:sz w:val="18"/>
                <w:lang w:val="en-AU"/>
              </w:rPr>
              <w:t>(</w:t>
            </w:r>
            <w:proofErr w:type="gramEnd"/>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proofErr w:type="spellStart"/>
            <w:r>
              <w:rPr>
                <w:rFonts w:ascii="Calibri" w:hAnsi="Calibri"/>
                <w:i/>
                <w:sz w:val="18"/>
                <w:lang w:val="en-AU"/>
              </w:rPr>
              <w:t>i</w:t>
            </w:r>
            <w:r w:rsidR="00675236">
              <w:rPr>
                <w:rFonts w:ascii="Calibri" w:hAnsi="Calibri"/>
                <w:i/>
                <w:sz w:val="18"/>
                <w:lang w:val="en-AU"/>
              </w:rPr>
              <w:t>es_restart_parameter_</w:t>
            </w:r>
            <w:proofErr w:type="gramStart"/>
            <w:r w:rsidR="00675236">
              <w:rPr>
                <w:rFonts w:ascii="Calibri" w:hAnsi="Calibri"/>
                <w:i/>
                <w:sz w:val="18"/>
                <w:lang w:val="en-AU"/>
              </w:rPr>
              <w:t>ensemble</w:t>
            </w:r>
            <w:proofErr w:type="spellEnd"/>
            <w:r w:rsidR="00675236">
              <w:rPr>
                <w:rFonts w:ascii="Calibri" w:hAnsi="Calibri"/>
                <w:i/>
                <w:sz w:val="18"/>
                <w:lang w:val="en-AU"/>
              </w:rPr>
              <w:t>(</w:t>
            </w:r>
            <w:proofErr w:type="gramEnd"/>
            <w:r w:rsidR="00675236">
              <w:rPr>
                <w:rFonts w:ascii="Calibri" w:hAnsi="Calibri"/>
                <w:i/>
                <w:sz w:val="18"/>
                <w:lang w:val="en-AU"/>
              </w:rPr>
              <w:t>)</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proofErr w:type="spellStart"/>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w:t>
            </w:r>
            <w:proofErr w:type="gramStart"/>
            <w:r>
              <w:rPr>
                <w:rFonts w:ascii="Calibri" w:hAnsi="Calibri" w:cs="Calibri"/>
                <w:i/>
                <w:sz w:val="18"/>
                <w:lang w:val="en-AU"/>
              </w:rPr>
              <w:t>ensemble</w:t>
            </w:r>
            <w:proofErr w:type="spellEnd"/>
            <w:r w:rsidR="003178BF">
              <w:rPr>
                <w:rFonts w:ascii="Calibri" w:hAnsi="Calibri" w:cs="Calibri"/>
                <w:i/>
                <w:sz w:val="18"/>
                <w:lang w:val="en-AU"/>
              </w:rPr>
              <w:t>(</w:t>
            </w:r>
            <w:proofErr w:type="gramEnd"/>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proofErr w:type="spellStart"/>
            <w:r>
              <w:rPr>
                <w:rFonts w:ascii="Calibri" w:hAnsi="Calibri" w:cs="Calibri"/>
                <w:i/>
                <w:sz w:val="18"/>
                <w:lang w:val="en-AU"/>
              </w:rPr>
              <w:t>ies_restart_observation_</w:t>
            </w:r>
            <w:proofErr w:type="gramStart"/>
            <w:r>
              <w:rPr>
                <w:rFonts w:ascii="Calibri" w:hAnsi="Calibri" w:cs="Calibri"/>
                <w:i/>
                <w:sz w:val="18"/>
                <w:lang w:val="en-AU"/>
              </w:rPr>
              <w:t>ensemble</w:t>
            </w:r>
            <w:proofErr w:type="spellEnd"/>
            <w:r w:rsidR="003178BF">
              <w:rPr>
                <w:rFonts w:ascii="Calibri" w:hAnsi="Calibri" w:cs="Calibri"/>
                <w:i/>
                <w:sz w:val="18"/>
                <w:lang w:val="en-AU"/>
              </w:rPr>
              <w:t>(</w:t>
            </w:r>
            <w:proofErr w:type="gramEnd"/>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proofErr w:type="spellStart"/>
            <w:r w:rsidRPr="00C40A21">
              <w:rPr>
                <w:rFonts w:ascii="Calibri" w:hAnsi="Calibri"/>
                <w:i/>
                <w:sz w:val="18"/>
                <w:lang w:val="en-AU"/>
              </w:rPr>
              <w:t>ies_enforce_bounds</w:t>
            </w:r>
            <w:proofErr w:type="spellEnd"/>
            <w:r w:rsidRPr="00C40A21">
              <w:rPr>
                <w:rFonts w:ascii="Calibri" w:hAnsi="Calibri"/>
                <w:i/>
                <w:sz w:val="18"/>
                <w:lang w:val="en-AU"/>
              </w:rPr>
              <w:t>(true)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proofErr w:type="spellStart"/>
            <w:r w:rsidRPr="00C40A21">
              <w:rPr>
                <w:rFonts w:ascii="Calibri" w:hAnsi="Calibri" w:cs="Calibri"/>
                <w:i/>
                <w:sz w:val="18"/>
                <w:lang w:val="en-AU"/>
              </w:rPr>
              <w:lastRenderedPageBreak/>
              <w:t>i</w:t>
            </w:r>
            <w:r w:rsidR="00AE1165" w:rsidRPr="00C40A21">
              <w:rPr>
                <w:rFonts w:ascii="Calibri" w:hAnsi="Calibri" w:cs="Calibri"/>
                <w:i/>
                <w:sz w:val="18"/>
                <w:lang w:val="en-AU"/>
              </w:rPr>
              <w:t>es_</w:t>
            </w:r>
            <w:r w:rsidR="00926D64" w:rsidRPr="00C40A21">
              <w:rPr>
                <w:rFonts w:ascii="Calibri" w:hAnsi="Calibri" w:cs="Calibri"/>
                <w:i/>
                <w:sz w:val="18"/>
                <w:lang w:val="en-AU"/>
              </w:rPr>
              <w:t>initial_</w:t>
            </w:r>
            <w:proofErr w:type="gramStart"/>
            <w:r w:rsidR="00926D64" w:rsidRPr="00C40A21">
              <w:rPr>
                <w:rFonts w:ascii="Calibri" w:hAnsi="Calibri" w:cs="Calibri"/>
                <w:i/>
                <w:sz w:val="18"/>
                <w:lang w:val="en-AU"/>
              </w:rPr>
              <w:t>lambda</w:t>
            </w:r>
            <w:proofErr w:type="spellEnd"/>
            <w:r w:rsidR="00926D64" w:rsidRPr="00C40A21">
              <w:rPr>
                <w:rFonts w:ascii="Calibri" w:hAnsi="Calibri" w:cs="Calibri"/>
                <w:i/>
                <w:sz w:val="18"/>
                <w:lang w:val="en-AU"/>
              </w:rPr>
              <w:t>(</w:t>
            </w:r>
            <w:proofErr w:type="gramEnd"/>
            <w:r w:rsidR="00926D64" w:rsidRPr="00C40A21">
              <w:rPr>
                <w:rFonts w:ascii="Calibri" w:hAnsi="Calibri" w:cs="Calibri"/>
                <w:i/>
                <w:sz w:val="18"/>
                <w:lang w:val="en-AU"/>
              </w:rPr>
              <w:t>)</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ins w:id="2329" w:author="White, Jeremy T" w:date="2020-02-14T08:49:00Z">
                      <w:rPr>
                        <w:rFonts w:ascii="Cambria Math" w:hAnsi="Cambria Math"/>
                        <w:i/>
                        <w:sz w:val="18"/>
                        <w:lang w:val="en-AU"/>
                      </w:rPr>
                    </w:ins>
                  </m:ctrlPr>
                </m:sSupPr>
                <m:e>
                  <m:r>
                    <w:rPr>
                      <w:rFonts w:ascii="Cambria Math" w:hAnsi="Cambria Math"/>
                      <w:sz w:val="18"/>
                      <w:lang w:val="en-AU"/>
                    </w:rPr>
                    <m:t>10</m:t>
                  </m:r>
                </m:e>
                <m:sup>
                  <m:r>
                    <w:rPr>
                      <w:rFonts w:ascii="Cambria Math" w:hAnsi="Cambria Math"/>
                      <w:sz w:val="18"/>
                      <w:lang w:val="en-AU"/>
                    </w:rPr>
                    <m:t>floor</m:t>
                  </m:r>
                  <m:d>
                    <m:dPr>
                      <m:ctrlPr>
                        <w:ins w:id="2330" w:author="White, Jeremy T" w:date="2020-02-14T08:49:00Z">
                          <w:rPr>
                            <w:rFonts w:ascii="Cambria Math" w:hAnsi="Cambria Math"/>
                            <w:i/>
                            <w:sz w:val="18"/>
                            <w:lang w:val="en-AU"/>
                          </w:rPr>
                        </w:ins>
                      </m:ctrlPr>
                    </m:dPr>
                    <m:e>
                      <m:sSub>
                        <m:sSubPr>
                          <m:ctrlPr>
                            <w:ins w:id="2331" w:author="White, Jeremy T" w:date="2020-02-14T08:49:00Z">
                              <w:rPr>
                                <w:rFonts w:ascii="Cambria Math" w:hAnsi="Cambria Math"/>
                                <w:i/>
                                <w:sz w:val="18"/>
                                <w:lang w:val="en-AU"/>
                              </w:rPr>
                            </w:ins>
                          </m:ctrlPr>
                        </m:sSubPr>
                        <m:e>
                          <m:r>
                            <w:rPr>
                              <w:rFonts w:ascii="Cambria Math" w:hAnsi="Cambria Math"/>
                              <w:sz w:val="18"/>
                              <w:lang w:val="en-AU"/>
                            </w:rPr>
                            <m:t>log</m:t>
                          </m:r>
                        </m:e>
                        <m:sub>
                          <m:r>
                            <w:rPr>
                              <w:rFonts w:ascii="Cambria Math" w:hAnsi="Cambria Math"/>
                              <w:sz w:val="18"/>
                              <w:lang w:val="en-AU"/>
                            </w:rPr>
                            <m:t>10</m:t>
                          </m:r>
                        </m:sub>
                      </m:sSub>
                      <m:f>
                        <m:fPr>
                          <m:ctrlPr>
                            <w:ins w:id="2332" w:author="White, Jeremy T" w:date="2020-02-14T08:49:00Z">
                              <w:rPr>
                                <w:rFonts w:ascii="Cambria Math" w:hAnsi="Cambria Math"/>
                                <w:i/>
                                <w:sz w:val="18"/>
                                <w:lang w:val="en-AU"/>
                              </w:rPr>
                            </w:ins>
                          </m:ctrlPr>
                        </m:fPr>
                        <m:num>
                          <m:sSub>
                            <m:sSubPr>
                              <m:ctrlPr>
                                <w:ins w:id="2333" w:author="White, Jeremy T" w:date="2020-02-14T08:49:00Z">
                                  <w:rPr>
                                    <w:rFonts w:ascii="Cambria Math" w:hAnsi="Cambria Math"/>
                                    <w:i/>
                                    <w:sz w:val="18"/>
                                    <w:lang w:val="en-AU"/>
                                  </w:rPr>
                                </w:ins>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63E5E49F" w:rsidR="00CC6B47" w:rsidRPr="00C40A21" w:rsidRDefault="00F6762B" w:rsidP="00AE1165">
            <w:pPr>
              <w:rPr>
                <w:rFonts w:ascii="Calibri" w:hAnsi="Calibri" w:cs="Calibri"/>
                <w:i/>
                <w:sz w:val="18"/>
                <w:lang w:val="en-AU"/>
              </w:rPr>
            </w:pPr>
            <w:proofErr w:type="spellStart"/>
            <w:r w:rsidRPr="00C40A21">
              <w:rPr>
                <w:rFonts w:ascii="Calibri" w:hAnsi="Calibri" w:cs="Calibri"/>
                <w:i/>
                <w:sz w:val="18"/>
                <w:lang w:val="en-AU"/>
              </w:rPr>
              <w:t>ies_lambda_</w:t>
            </w:r>
            <w:proofErr w:type="gramStart"/>
            <w:r w:rsidRPr="00C40A21">
              <w:rPr>
                <w:rFonts w:ascii="Calibri" w:hAnsi="Calibri" w:cs="Calibri"/>
                <w:i/>
                <w:sz w:val="18"/>
                <w:lang w:val="en-AU"/>
              </w:rPr>
              <w:t>mults</w:t>
            </w:r>
            <w:proofErr w:type="spellEnd"/>
            <w:r w:rsidRPr="00C40A21">
              <w:rPr>
                <w:rFonts w:ascii="Calibri" w:hAnsi="Calibri" w:cs="Calibri"/>
                <w:i/>
                <w:sz w:val="18"/>
                <w:lang w:val="en-AU"/>
              </w:rPr>
              <w:t>(</w:t>
            </w:r>
            <w:proofErr w:type="gramEnd"/>
            <w:r w:rsidR="001D53B4">
              <w:rPr>
                <w:rFonts w:ascii="Calibri" w:hAnsi="Calibri" w:cs="Calibri"/>
                <w:i/>
                <w:sz w:val="18"/>
                <w:lang w:val="en-AU"/>
              </w:rPr>
              <w:t>0.1,</w:t>
            </w:r>
            <w:r w:rsidR="00F20DCB" w:rsidRPr="00C40A21">
              <w:rPr>
                <w:rFonts w:ascii="Calibri" w:hAnsi="Calibri" w:cs="Calibri"/>
                <w:i/>
                <w:sz w:val="18"/>
                <w:lang w:val="en-AU"/>
              </w:rPr>
              <w:t>1.0</w:t>
            </w:r>
            <w:r w:rsidR="001D53B4">
              <w:rPr>
                <w:rFonts w:ascii="Calibri" w:hAnsi="Calibri" w:cs="Calibri"/>
                <w:i/>
                <w:sz w:val="18"/>
                <w:lang w:val="en-AU"/>
              </w:rPr>
              <w:t>,</w:t>
            </w:r>
            <w:r w:rsidR="00514528">
              <w:rPr>
                <w:rFonts w:ascii="Calibri" w:hAnsi="Calibri" w:cs="Calibri"/>
                <w:i/>
                <w:sz w:val="18"/>
                <w:lang w:val="en-AU"/>
              </w:rPr>
              <w:t>10.0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17E42C61" w:rsidR="00CC6B47" w:rsidRPr="00C40A21" w:rsidRDefault="00F20DCB" w:rsidP="00AE1165">
            <w:pPr>
              <w:rPr>
                <w:rFonts w:ascii="Calibri" w:hAnsi="Calibri" w:cs="Calibri"/>
                <w:i/>
                <w:sz w:val="18"/>
                <w:lang w:val="en-AU"/>
              </w:rPr>
            </w:pPr>
            <w:proofErr w:type="spellStart"/>
            <w:r w:rsidRPr="00C40A21">
              <w:rPr>
                <w:rFonts w:ascii="Calibri" w:hAnsi="Calibri"/>
                <w:i/>
                <w:sz w:val="18"/>
                <w:lang w:val="en-AU"/>
              </w:rPr>
              <w:t>lambda_scale_</w:t>
            </w:r>
            <w:proofErr w:type="gramStart"/>
            <w:r w:rsidRPr="00C40A21">
              <w:rPr>
                <w:rFonts w:ascii="Calibri" w:hAnsi="Calibri"/>
                <w:i/>
                <w:sz w:val="18"/>
                <w:lang w:val="en-AU"/>
              </w:rPr>
              <w:t>fac</w:t>
            </w:r>
            <w:proofErr w:type="spellEnd"/>
            <w:r w:rsidRPr="00C40A21">
              <w:rPr>
                <w:rFonts w:ascii="Calibri" w:hAnsi="Calibri"/>
                <w:i/>
                <w:sz w:val="18"/>
                <w:lang w:val="en-AU"/>
              </w:rPr>
              <w:t>(</w:t>
            </w:r>
            <w:proofErr w:type="gramEnd"/>
            <w:r w:rsidR="001D53B4">
              <w:rPr>
                <w:rFonts w:ascii="Calibri" w:hAnsi="Calibri"/>
                <w:i/>
                <w:sz w:val="18"/>
                <w:lang w:val="en-AU"/>
              </w:rPr>
              <w:t>0.75,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proofErr w:type="spellStart"/>
            <w:r w:rsidRPr="00C40A21">
              <w:rPr>
                <w:rFonts w:ascii="Calibri" w:hAnsi="Calibri" w:cs="Calibri"/>
                <w:i/>
                <w:sz w:val="18"/>
                <w:lang w:val="en-AU"/>
              </w:rPr>
              <w:t>ies_subset_</w:t>
            </w:r>
            <w:proofErr w:type="gramStart"/>
            <w:r w:rsidRPr="00C40A21">
              <w:rPr>
                <w:rFonts w:ascii="Calibri" w:hAnsi="Calibri" w:cs="Calibri"/>
                <w:i/>
                <w:sz w:val="18"/>
                <w:lang w:val="en-AU"/>
              </w:rPr>
              <w:t>size</w:t>
            </w:r>
            <w:proofErr w:type="spellEnd"/>
            <w:r w:rsidRPr="00C40A21">
              <w:rPr>
                <w:rFonts w:ascii="Calibri" w:hAnsi="Calibri" w:cs="Calibri"/>
                <w:i/>
                <w:sz w:val="18"/>
                <w:lang w:val="en-AU"/>
              </w:rPr>
              <w:t>(</w:t>
            </w:r>
            <w:proofErr w:type="gramEnd"/>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proofErr w:type="spellStart"/>
            <w:r w:rsidRPr="00C40A21">
              <w:rPr>
                <w:rFonts w:ascii="Calibri" w:hAnsi="Calibri" w:cs="Calibri"/>
                <w:i/>
                <w:sz w:val="18"/>
                <w:lang w:val="en-AU"/>
              </w:rPr>
              <w:t>ies_use_approx</w:t>
            </w:r>
            <w:proofErr w:type="spellEnd"/>
            <w:r w:rsidRPr="00C40A21">
              <w:rPr>
                <w:rFonts w:ascii="Calibri" w:hAnsi="Calibri" w:cs="Calibri"/>
                <w:i/>
                <w:sz w:val="18"/>
                <w:lang w:val="en-AU"/>
              </w:rPr>
              <w:t>(false)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proofErr w:type="spellStart"/>
            <w:r w:rsidRPr="00C40A21">
              <w:rPr>
                <w:rFonts w:ascii="Calibri" w:hAnsi="Calibri" w:cs="Calibri"/>
                <w:i/>
                <w:sz w:val="18"/>
                <w:lang w:val="en-AU"/>
              </w:rPr>
              <w:t>i</w:t>
            </w:r>
            <w:r w:rsidR="00F20DCB" w:rsidRPr="00C40A21">
              <w:rPr>
                <w:rFonts w:ascii="Calibri" w:hAnsi="Calibri" w:cs="Calibri"/>
                <w:i/>
                <w:sz w:val="18"/>
                <w:lang w:val="en-AU"/>
              </w:rPr>
              <w:t>es_reg_</w:t>
            </w:r>
            <w:proofErr w:type="gramStart"/>
            <w:r w:rsidR="00F20DCB" w:rsidRPr="00C40A21">
              <w:rPr>
                <w:rFonts w:ascii="Calibri" w:hAnsi="Calibri" w:cs="Calibri"/>
                <w:i/>
                <w:sz w:val="18"/>
                <w:lang w:val="en-AU"/>
              </w:rPr>
              <w:t>factor</w:t>
            </w:r>
            <w:proofErr w:type="spellEnd"/>
            <w:r w:rsidR="00F20DCB" w:rsidRPr="00C40A21">
              <w:rPr>
                <w:rFonts w:ascii="Calibri" w:hAnsi="Calibri" w:cs="Calibri"/>
                <w:i/>
                <w:sz w:val="18"/>
                <w:lang w:val="en-AU"/>
              </w:rPr>
              <w:t>(</w:t>
            </w:r>
            <w:proofErr w:type="gramEnd"/>
            <w:r w:rsidR="00F20DCB" w:rsidRPr="00C40A21">
              <w:rPr>
                <w:rFonts w:ascii="Calibri" w:hAnsi="Calibri" w:cs="Calibri"/>
                <w:i/>
                <w:sz w:val="18"/>
                <w:lang w:val="en-AU"/>
              </w:rPr>
              <w:t>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proofErr w:type="spellStart"/>
            <w:r w:rsidRPr="00C40A21">
              <w:rPr>
                <w:rFonts w:ascii="Calibri" w:hAnsi="Calibri" w:cs="Calibri"/>
                <w:i/>
                <w:sz w:val="18"/>
                <w:lang w:val="en-AU"/>
              </w:rPr>
              <w:t>i</w:t>
            </w:r>
            <w:r w:rsidR="00733122" w:rsidRPr="00C40A21">
              <w:rPr>
                <w:rFonts w:ascii="Calibri" w:hAnsi="Calibri" w:cs="Calibri"/>
                <w:i/>
                <w:sz w:val="18"/>
                <w:lang w:val="en-AU"/>
              </w:rPr>
              <w:t>es_bad_</w:t>
            </w:r>
            <w:proofErr w:type="gramStart"/>
            <w:r w:rsidR="00733122" w:rsidRPr="00C40A21">
              <w:rPr>
                <w:rFonts w:ascii="Calibri" w:hAnsi="Calibri" w:cs="Calibri"/>
                <w:i/>
                <w:sz w:val="18"/>
                <w:lang w:val="en-AU"/>
              </w:rPr>
              <w:t>phi</w:t>
            </w:r>
            <w:proofErr w:type="spellEnd"/>
            <w:r w:rsidR="00733122" w:rsidRPr="00C40A21">
              <w:rPr>
                <w:rFonts w:ascii="Calibri" w:hAnsi="Calibri" w:cs="Calibri"/>
                <w:i/>
                <w:sz w:val="18"/>
                <w:lang w:val="en-AU"/>
              </w:rPr>
              <w:t>(</w:t>
            </w:r>
            <w:proofErr w:type="gramEnd"/>
            <w:r w:rsidR="00733122" w:rsidRPr="00C40A21">
              <w:rPr>
                <w:rFonts w:ascii="Calibri" w:hAnsi="Calibri" w:cs="Calibri"/>
                <w:i/>
                <w:sz w:val="18"/>
                <w:lang w:val="en-AU"/>
              </w:rPr>
              <w:t>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proofErr w:type="spellStart"/>
            <w:r>
              <w:rPr>
                <w:rFonts w:ascii="Calibri" w:hAnsi="Calibri" w:cs="Calibri"/>
                <w:i/>
                <w:sz w:val="18"/>
                <w:lang w:val="en-AU"/>
              </w:rPr>
              <w:t>i</w:t>
            </w:r>
            <w:r w:rsidR="00324091">
              <w:rPr>
                <w:rFonts w:ascii="Calibri" w:hAnsi="Calibri" w:cs="Calibri"/>
                <w:i/>
                <w:sz w:val="18"/>
                <w:lang w:val="en-AU"/>
              </w:rPr>
              <w:t>es_bad_phi_</w:t>
            </w:r>
            <w:proofErr w:type="gramStart"/>
            <w:r w:rsidR="00324091">
              <w:rPr>
                <w:rFonts w:ascii="Calibri" w:hAnsi="Calibri" w:cs="Calibri"/>
                <w:i/>
                <w:sz w:val="18"/>
                <w:lang w:val="en-AU"/>
              </w:rPr>
              <w:t>sigma</w:t>
            </w:r>
            <w:proofErr w:type="spellEnd"/>
            <w:r w:rsidR="00324091">
              <w:rPr>
                <w:rFonts w:ascii="Calibri" w:hAnsi="Calibri" w:cs="Calibri"/>
                <w:i/>
                <w:sz w:val="18"/>
                <w:lang w:val="en-AU"/>
              </w:rPr>
              <w:t>(</w:t>
            </w:r>
            <w:proofErr w:type="gramEnd"/>
            <w:r w:rsidR="00324091">
              <w:rPr>
                <w:rFonts w:ascii="Calibri" w:hAnsi="Calibri" w:cs="Calibri"/>
                <w:i/>
                <w:sz w:val="18"/>
                <w:lang w:val="en-AU"/>
              </w:rPr>
              <w:t>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proofErr w:type="spellStart"/>
            <w:r>
              <w:rPr>
                <w:rFonts w:ascii="Calibri" w:hAnsi="Calibri" w:cs="Calibri"/>
                <w:i/>
                <w:sz w:val="18"/>
                <w:lang w:val="en-AU"/>
              </w:rPr>
              <w:t>ies_bad_phi_</w:t>
            </w:r>
            <w:proofErr w:type="gramStart"/>
            <w:r>
              <w:rPr>
                <w:rFonts w:ascii="Calibri" w:hAnsi="Calibri" w:cs="Calibri"/>
                <w:i/>
                <w:sz w:val="18"/>
                <w:lang w:val="en-AU"/>
              </w:rPr>
              <w:t>sigma</w:t>
            </w:r>
            <w:proofErr w:type="spellEnd"/>
            <w:r w:rsidR="004307D0">
              <w:rPr>
                <w:rFonts w:ascii="Calibri" w:hAnsi="Calibri" w:cs="Calibri"/>
                <w:i/>
                <w:sz w:val="18"/>
                <w:lang w:val="en-AU"/>
              </w:rPr>
              <w:t>(</w:t>
            </w:r>
            <w:proofErr w:type="gramEnd"/>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proofErr w:type="spellStart"/>
            <w:r w:rsidRPr="00C40A21">
              <w:rPr>
                <w:rFonts w:ascii="Calibri" w:hAnsi="Calibri" w:cs="Calibri"/>
                <w:i/>
                <w:sz w:val="18"/>
                <w:lang w:val="en-AU"/>
              </w:rPr>
              <w:t>i</w:t>
            </w:r>
            <w:r w:rsidR="00733122" w:rsidRPr="00C40A21">
              <w:rPr>
                <w:rFonts w:ascii="Calibri" w:hAnsi="Calibri" w:cs="Calibri"/>
                <w:i/>
                <w:sz w:val="18"/>
                <w:lang w:val="en-AU"/>
              </w:rPr>
              <w:t>es_use_prior_scaling</w:t>
            </w:r>
            <w:proofErr w:type="spellEnd"/>
            <w:r w:rsidR="00733122" w:rsidRPr="00C40A21">
              <w:rPr>
                <w:rFonts w:ascii="Calibri" w:hAnsi="Calibri" w:cs="Calibri"/>
                <w:i/>
                <w:sz w:val="18"/>
                <w:lang w:val="en-AU"/>
              </w:rPr>
              <w:t>(false)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proofErr w:type="spellStart"/>
            <w:r w:rsidRPr="00C40A21">
              <w:rPr>
                <w:rFonts w:ascii="Calibri" w:hAnsi="Calibri"/>
                <w:i/>
                <w:sz w:val="18"/>
                <w:lang w:val="en-AU"/>
              </w:rPr>
              <w:t>i</w:t>
            </w:r>
            <w:r w:rsidR="00733122" w:rsidRPr="00C40A21">
              <w:rPr>
                <w:rFonts w:ascii="Calibri" w:hAnsi="Calibri"/>
                <w:i/>
                <w:sz w:val="18"/>
                <w:lang w:val="en-AU"/>
              </w:rPr>
              <w:t>es_use_empirical_prior</w:t>
            </w:r>
            <w:proofErr w:type="spellEnd"/>
            <w:r w:rsidR="00733122" w:rsidRPr="00C40A21">
              <w:rPr>
                <w:rFonts w:ascii="Calibri" w:hAnsi="Calibri"/>
                <w:i/>
                <w:sz w:val="18"/>
                <w:lang w:val="en-AU"/>
              </w:rPr>
              <w:t>(false)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proofErr w:type="spellStart"/>
            <w:r w:rsidRPr="00C40A21">
              <w:rPr>
                <w:rFonts w:ascii="Calibri" w:hAnsi="Calibri" w:cs="Calibri"/>
                <w:i/>
                <w:sz w:val="18"/>
                <w:lang w:val="en-AU"/>
              </w:rPr>
              <w:t>ies_parameter_</w:t>
            </w:r>
            <w:proofErr w:type="gramStart"/>
            <w:r w:rsidRPr="00C40A21">
              <w:rPr>
                <w:rFonts w:ascii="Calibri" w:hAnsi="Calibri" w:cs="Calibri"/>
                <w:i/>
                <w:sz w:val="18"/>
                <w:lang w:val="en-AU"/>
              </w:rPr>
              <w:t>ensemble</w:t>
            </w:r>
            <w:proofErr w:type="spellEnd"/>
            <w:r w:rsidRPr="00C40A21">
              <w:rPr>
                <w:rFonts w:ascii="Calibri" w:hAnsi="Calibri" w:cs="Calibri"/>
                <w:i/>
                <w:sz w:val="18"/>
                <w:lang w:val="en-AU"/>
              </w:rPr>
              <w:t>(</w:t>
            </w:r>
            <w:proofErr w:type="gramEnd"/>
            <w:r w:rsidRPr="00C40A21">
              <w:rPr>
                <w:rFonts w:ascii="Calibri" w:hAnsi="Calibri" w:cs="Calibri"/>
                <w:i/>
                <w:sz w:val="18"/>
                <w:lang w:val="en-AU"/>
              </w:rPr>
              <w:t>)</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proofErr w:type="spellStart"/>
            <w:r w:rsidRPr="00C40A21">
              <w:rPr>
                <w:rFonts w:ascii="Calibri" w:hAnsi="Calibri"/>
                <w:i/>
                <w:sz w:val="18"/>
                <w:lang w:val="en-AU"/>
              </w:rPr>
              <w:t>save_lambda_ensembles</w:t>
            </w:r>
            <w:proofErr w:type="spellEnd"/>
            <w:r w:rsidRPr="00C40A21">
              <w:rPr>
                <w:rFonts w:ascii="Calibri" w:hAnsi="Calibri"/>
                <w:i/>
                <w:sz w:val="18"/>
                <w:lang w:val="en-AU"/>
              </w:rPr>
              <w:t>(</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 xml:space="preserve">Save a set of </w:t>
            </w:r>
            <w:proofErr w:type="gramStart"/>
            <w:r w:rsidRPr="00C40A21">
              <w:rPr>
                <w:rFonts w:ascii="Calibri" w:hAnsi="Calibri" w:cs="Calibri"/>
                <w:sz w:val="18"/>
                <w:lang w:val="en-AU"/>
              </w:rPr>
              <w:t>CSV</w:t>
            </w:r>
            <w:proofErr w:type="gramEnd"/>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proofErr w:type="spellStart"/>
            <w:r w:rsidRPr="00C40A21">
              <w:rPr>
                <w:rFonts w:ascii="Calibri" w:hAnsi="Calibri"/>
                <w:i/>
                <w:sz w:val="18"/>
                <w:lang w:val="en-AU"/>
              </w:rPr>
              <w:t>i</w:t>
            </w:r>
            <w:r w:rsidR="00733122" w:rsidRPr="00C40A21">
              <w:rPr>
                <w:rFonts w:ascii="Calibri" w:hAnsi="Calibri"/>
                <w:i/>
                <w:sz w:val="18"/>
                <w:lang w:val="en-AU"/>
              </w:rPr>
              <w:t>es_verbose_</w:t>
            </w:r>
            <w:proofErr w:type="gramStart"/>
            <w:r w:rsidR="00733122" w:rsidRPr="00C40A21">
              <w:rPr>
                <w:rFonts w:ascii="Calibri" w:hAnsi="Calibri"/>
                <w:i/>
                <w:sz w:val="18"/>
                <w:lang w:val="en-AU"/>
              </w:rPr>
              <w:t>level</w:t>
            </w:r>
            <w:proofErr w:type="spellEnd"/>
            <w:r w:rsidR="00733122" w:rsidRPr="00C40A21">
              <w:rPr>
                <w:rFonts w:ascii="Calibri" w:hAnsi="Calibri"/>
                <w:i/>
                <w:sz w:val="18"/>
                <w:lang w:val="en-AU"/>
              </w:rPr>
              <w:t>(</w:t>
            </w:r>
            <w:proofErr w:type="gramEnd"/>
            <w:r w:rsidR="00733122" w:rsidRPr="00C40A21">
              <w:rPr>
                <w:rFonts w:ascii="Calibri" w:hAnsi="Calibri"/>
                <w:i/>
                <w:sz w:val="18"/>
                <w:lang w:val="en-AU"/>
              </w:rPr>
              <w:t>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es_accept_phi_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proofErr w:type="spellStart"/>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proofErr w:type="spellStart"/>
            <w:r>
              <w:rPr>
                <w:rFonts w:ascii="Calibri" w:hAnsi="Calibri"/>
                <w:i/>
                <w:sz w:val="18"/>
                <w:lang w:val="en-AU"/>
              </w:rPr>
              <w:lastRenderedPageBreak/>
              <w:t>i</w:t>
            </w:r>
            <w:r w:rsidR="00576966">
              <w:rPr>
                <w:rFonts w:ascii="Calibri" w:hAnsi="Calibri"/>
                <w:i/>
                <w:sz w:val="18"/>
                <w:lang w:val="en-AU"/>
              </w:rPr>
              <w:t>es_lambda_inc_</w:t>
            </w:r>
            <w:proofErr w:type="gramStart"/>
            <w:r w:rsidR="00576966">
              <w:rPr>
                <w:rFonts w:ascii="Calibri" w:hAnsi="Calibri"/>
                <w:i/>
                <w:sz w:val="18"/>
                <w:lang w:val="en-AU"/>
              </w:rPr>
              <w:t>fac</w:t>
            </w:r>
            <w:proofErr w:type="spellEnd"/>
            <w:r w:rsidR="00576966">
              <w:rPr>
                <w:rFonts w:ascii="Calibri" w:hAnsi="Calibri"/>
                <w:i/>
                <w:sz w:val="18"/>
                <w:lang w:val="en-AU"/>
              </w:rPr>
              <w:t>(</w:t>
            </w:r>
            <w:proofErr w:type="gramEnd"/>
            <w:r w:rsidR="00576966">
              <w:rPr>
                <w:rFonts w:ascii="Calibri" w:hAnsi="Calibri"/>
                <w:i/>
                <w:sz w:val="18"/>
                <w:lang w:val="en-AU"/>
              </w:rPr>
              <w:t>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proofErr w:type="spellStart"/>
            <w:r>
              <w:rPr>
                <w:rFonts w:ascii="Calibri" w:hAnsi="Calibri"/>
                <w:i/>
                <w:sz w:val="18"/>
                <w:lang w:val="en-AU"/>
              </w:rPr>
              <w:t>i</w:t>
            </w:r>
            <w:r w:rsidR="00FA2529">
              <w:rPr>
                <w:rFonts w:ascii="Calibri" w:hAnsi="Calibri"/>
                <w:i/>
                <w:sz w:val="18"/>
                <w:lang w:val="en-AU"/>
              </w:rPr>
              <w:t>es_subset_how</w:t>
            </w:r>
            <w:proofErr w:type="spellEnd"/>
            <w:r w:rsidR="00FA2529">
              <w:rPr>
                <w:rFonts w:ascii="Calibri" w:hAnsi="Calibri"/>
                <w:i/>
                <w:sz w:val="18"/>
                <w:lang w:val="en-AU"/>
              </w:rPr>
              <w:t>(</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w:t>
            </w:r>
            <w:proofErr w:type="spellStart"/>
            <w:r>
              <w:rPr>
                <w:rFonts w:ascii="Calibri" w:hAnsi="Calibri" w:cs="Calibri"/>
                <w:sz w:val="18"/>
              </w:rPr>
              <w:t>first”</w:t>
            </w:r>
            <w:proofErr w:type="gramStart"/>
            <w:r>
              <w:rPr>
                <w:rFonts w:ascii="Calibri" w:hAnsi="Calibri" w:cs="Calibri"/>
                <w:sz w:val="18"/>
              </w:rPr>
              <w:t>,”last</w:t>
            </w:r>
            <w:proofErr w:type="spellEnd"/>
            <w:proofErr w:type="gramEnd"/>
            <w:r>
              <w:rPr>
                <w:rFonts w:ascii="Calibri" w:hAnsi="Calibri" w:cs="Calibri"/>
                <w:sz w:val="18"/>
              </w:rPr>
              <w:t>”,</w:t>
            </w:r>
          </w:p>
          <w:p w14:paraId="0D062F9F" w14:textId="77777777" w:rsidR="00FA2529" w:rsidRDefault="00FA2529" w:rsidP="00DF1D1E">
            <w:pPr>
              <w:spacing w:before="0" w:after="0"/>
              <w:rPr>
                <w:rFonts w:ascii="Calibri" w:hAnsi="Calibri" w:cs="Calibri"/>
                <w:sz w:val="18"/>
              </w:rPr>
            </w:pPr>
            <w:proofErr w:type="gramStart"/>
            <w:r>
              <w:rPr>
                <w:rFonts w:ascii="Calibri" w:hAnsi="Calibri" w:cs="Calibri"/>
                <w:sz w:val="18"/>
              </w:rPr>
              <w:t>”random</w:t>
            </w:r>
            <w:proofErr w:type="gramEnd"/>
            <w:r>
              <w:rPr>
                <w:rFonts w:ascii="Calibri" w:hAnsi="Calibri" w:cs="Calibri"/>
                <w:sz w:val="18"/>
              </w:rPr>
              <w:t>”,</w:t>
            </w:r>
          </w:p>
          <w:p w14:paraId="40B95AFA" w14:textId="415D8FD3" w:rsidR="00FA2529" w:rsidRDefault="00FA2529" w:rsidP="00DF1D1E">
            <w:pPr>
              <w:spacing w:before="0" w:after="0"/>
              <w:rPr>
                <w:rFonts w:ascii="Calibri" w:hAnsi="Calibri" w:cs="Calibri"/>
                <w:sz w:val="18"/>
              </w:rPr>
            </w:pPr>
            <w:proofErr w:type="gramStart"/>
            <w:r>
              <w:rPr>
                <w:rFonts w:ascii="Calibri" w:hAnsi="Calibri" w:cs="Calibri"/>
                <w:sz w:val="18"/>
              </w:rPr>
              <w:t>”</w:t>
            </w:r>
            <w:proofErr w:type="spellStart"/>
            <w:r>
              <w:rPr>
                <w:rFonts w:ascii="Calibri" w:hAnsi="Calibri" w:cs="Calibri"/>
                <w:sz w:val="18"/>
              </w:rPr>
              <w:t>phi</w:t>
            </w:r>
            <w:proofErr w:type="gramEnd"/>
            <w:r>
              <w:rPr>
                <w:rFonts w:ascii="Calibri" w:hAnsi="Calibri" w:cs="Calibri"/>
                <w:sz w:val="18"/>
              </w:rPr>
              <w:t>_based</w:t>
            </w:r>
            <w:proofErr w:type="spellEnd"/>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proofErr w:type="spellStart"/>
            <w:r w:rsidR="00A55BD4">
              <w:rPr>
                <w:rFonts w:ascii="Calibri" w:hAnsi="Calibri" w:cs="Calibri"/>
                <w:sz w:val="18"/>
                <w:lang w:val="en-AU"/>
              </w:rPr>
              <w:t>phi_based</w:t>
            </w:r>
            <w:proofErr w:type="spellEnd"/>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proofErr w:type="spellStart"/>
            <w:r>
              <w:rPr>
                <w:rFonts w:ascii="Calibri" w:hAnsi="Calibri"/>
                <w:i/>
                <w:sz w:val="18"/>
                <w:lang w:val="en-AU"/>
              </w:rPr>
              <w:t>ies_localize_how</w:t>
            </w:r>
            <w:proofErr w:type="spellEnd"/>
            <w:r>
              <w:rPr>
                <w:rFonts w:ascii="Calibri" w:hAnsi="Calibri"/>
                <w:i/>
                <w:sz w:val="18"/>
                <w:lang w:val="en-AU"/>
              </w:rPr>
              <w:t>(parameters)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proofErr w:type="spellStart"/>
            <w:r>
              <w:rPr>
                <w:rFonts w:ascii="Calibri" w:hAnsi="Calibri"/>
                <w:i/>
                <w:sz w:val="18"/>
                <w:lang w:val="en-AU"/>
              </w:rPr>
              <w:t>ies_num_</w:t>
            </w:r>
            <w:proofErr w:type="gramStart"/>
            <w:r>
              <w:rPr>
                <w:rFonts w:ascii="Calibri" w:hAnsi="Calibri"/>
                <w:i/>
                <w:sz w:val="18"/>
                <w:lang w:val="en-AU"/>
              </w:rPr>
              <w:t>threads</w:t>
            </w:r>
            <w:proofErr w:type="spellEnd"/>
            <w:r>
              <w:rPr>
                <w:rFonts w:ascii="Calibri" w:hAnsi="Calibri"/>
                <w:i/>
                <w:sz w:val="18"/>
                <w:lang w:val="en-AU"/>
              </w:rPr>
              <w:t>(</w:t>
            </w:r>
            <w:proofErr w:type="gramEnd"/>
            <w:r>
              <w:rPr>
                <w:rFonts w:ascii="Calibri" w:hAnsi="Calibri"/>
                <w:i/>
                <w:sz w:val="18"/>
                <w:lang w:val="en-AU"/>
              </w:rPr>
              <w:t>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proofErr w:type="spellStart"/>
            <w:r w:rsidRPr="004307D0">
              <w:rPr>
                <w:rFonts w:ascii="Calibri" w:hAnsi="Calibri" w:cs="Calibri"/>
                <w:i/>
                <w:sz w:val="18"/>
                <w:lang w:val="en-AU"/>
              </w:rPr>
              <w:t>ies_num_</w:t>
            </w:r>
            <w:proofErr w:type="gramStart"/>
            <w:r w:rsidRPr="004307D0">
              <w:rPr>
                <w:rFonts w:ascii="Calibri" w:hAnsi="Calibri" w:cs="Calibri"/>
                <w:i/>
                <w:sz w:val="18"/>
                <w:lang w:val="en-AU"/>
              </w:rPr>
              <w:t>threads</w:t>
            </w:r>
            <w:proofErr w:type="spellEnd"/>
            <w:r w:rsidR="004307D0">
              <w:rPr>
                <w:rFonts w:ascii="Calibri" w:hAnsi="Calibri" w:cs="Calibri"/>
                <w:i/>
                <w:sz w:val="18"/>
                <w:lang w:val="en-AU"/>
              </w:rPr>
              <w:t>(</w:t>
            </w:r>
            <w:proofErr w:type="gramEnd"/>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w:t>
            </w:r>
            <w:proofErr w:type="spellStart"/>
            <w:r w:rsidR="00DC6216">
              <w:rPr>
                <w:rFonts w:ascii="Calibri" w:hAnsi="Calibri" w:cs="Calibri"/>
                <w:sz w:val="18"/>
                <w:lang w:val="en-AU"/>
              </w:rPr>
              <w:t>linux</w:t>
            </w:r>
            <w:proofErr w:type="spellEnd"/>
            <w:r w:rsidR="00DC6216">
              <w:rPr>
                <w:rFonts w:ascii="Calibri" w:hAnsi="Calibri" w:cs="Calibri"/>
                <w:sz w:val="18"/>
                <w:lang w:val="en-AU"/>
              </w:rPr>
              <w:t>/mac and an out or memory error on windows)</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proofErr w:type="spellStart"/>
            <w:r>
              <w:rPr>
                <w:rFonts w:ascii="Calibri" w:hAnsi="Calibri"/>
                <w:i/>
                <w:sz w:val="18"/>
                <w:lang w:val="en-AU"/>
              </w:rPr>
              <w:t>ies_localizer</w:t>
            </w:r>
            <w:proofErr w:type="spellEnd"/>
            <w:r>
              <w:rPr>
                <w:rFonts w:ascii="Calibri" w:hAnsi="Calibri"/>
                <w:i/>
                <w:sz w:val="18"/>
                <w:lang w:val="en-AU"/>
              </w:rPr>
              <w:t>(</w:t>
            </w:r>
            <w:proofErr w:type="spellStart"/>
            <w:r>
              <w:rPr>
                <w:rFonts w:ascii="Calibri" w:hAnsi="Calibri"/>
                <w:i/>
                <w:sz w:val="18"/>
                <w:lang w:val="en-AU"/>
              </w:rPr>
              <w:t>local.mat</w:t>
            </w:r>
            <w:proofErr w:type="spellEnd"/>
            <w:r>
              <w:rPr>
                <w:rFonts w:ascii="Calibri" w:hAnsi="Calibri"/>
                <w:i/>
                <w:sz w:val="18"/>
                <w:lang w:val="en-AU"/>
              </w:rPr>
              <w: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The name of a matrix to use for localization. The extension of the file is used to determine the type</w:t>
            </w:r>
            <w:proofErr w:type="gramStart"/>
            <w:r>
              <w:rPr>
                <w:rFonts w:ascii="Calibri" w:hAnsi="Calibri" w:cs="Calibri"/>
                <w:sz w:val="18"/>
                <w:lang w:val="en-AU"/>
              </w:rPr>
              <w:t xml:space="preserve">: </w:t>
            </w:r>
            <w:r w:rsidRPr="004307D0">
              <w:rPr>
                <w:rFonts w:ascii="Calibri" w:hAnsi="Calibri" w:cs="Calibri"/>
                <w:i/>
                <w:sz w:val="18"/>
                <w:lang w:val="en-AU"/>
              </w:rPr>
              <w:t>.mat</w:t>
            </w:r>
            <w:proofErr w:type="gramEnd"/>
            <w:r>
              <w:rPr>
                <w:rFonts w:ascii="Calibri" w:hAnsi="Calibri" w:cs="Calibri"/>
                <w:sz w:val="18"/>
                <w:lang w:val="en-AU"/>
              </w:rPr>
              <w:t xml:space="preserve"> is an ASCII matrix file, </w:t>
            </w:r>
            <w:r w:rsidRPr="004307D0">
              <w:rPr>
                <w:rFonts w:ascii="Calibri" w:hAnsi="Calibri" w:cs="Calibri"/>
                <w:i/>
                <w:sz w:val="18"/>
                <w:lang w:val="en-AU"/>
              </w:rPr>
              <w:t>.</w:t>
            </w:r>
            <w:proofErr w:type="spellStart"/>
            <w:r w:rsidRPr="004307D0">
              <w:rPr>
                <w:rFonts w:ascii="Calibri" w:hAnsi="Calibri" w:cs="Calibri"/>
                <w:i/>
                <w:sz w:val="18"/>
                <w:lang w:val="en-AU"/>
              </w:rPr>
              <w:t>jcb</w:t>
            </w:r>
            <w:proofErr w:type="spellEnd"/>
            <w:r>
              <w:rPr>
                <w:rFonts w:ascii="Calibri" w:hAnsi="Calibri" w:cs="Calibri"/>
                <w:sz w:val="18"/>
                <w:lang w:val="en-AU"/>
              </w:rPr>
              <w:t>/</w:t>
            </w:r>
            <w:r w:rsidRPr="004307D0">
              <w:rPr>
                <w:rFonts w:ascii="Calibri" w:hAnsi="Calibri" w:cs="Calibri"/>
                <w:i/>
                <w:sz w:val="18"/>
                <w:lang w:val="en-AU"/>
              </w:rPr>
              <w:t>.</w:t>
            </w:r>
            <w:proofErr w:type="spellStart"/>
            <w:r w:rsidRPr="004307D0">
              <w:rPr>
                <w:rFonts w:ascii="Calibri" w:hAnsi="Calibri" w:cs="Calibri"/>
                <w:i/>
                <w:sz w:val="18"/>
                <w:lang w:val="en-AU"/>
              </w:rPr>
              <w:t>jco</w:t>
            </w:r>
            <w:proofErr w:type="spellEnd"/>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proofErr w:type="spellStart"/>
            <w:r>
              <w:rPr>
                <w:rFonts w:ascii="Calibri" w:hAnsi="Calibri"/>
                <w:i/>
                <w:sz w:val="18"/>
                <w:lang w:val="en-AU"/>
              </w:rPr>
              <w:t>ies_group_draws</w:t>
            </w:r>
            <w:proofErr w:type="spellEnd"/>
            <w:r>
              <w:rPr>
                <w:rFonts w:ascii="Calibri" w:hAnsi="Calibri"/>
                <w:i/>
                <w:sz w:val="18"/>
                <w:lang w:val="en-AU"/>
              </w:rPr>
              <w:t>(true)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1D53B88C" w:rsidR="004761D8" w:rsidRDefault="004761D8" w:rsidP="00AE1165">
            <w:pPr>
              <w:rPr>
                <w:rFonts w:ascii="Calibri" w:hAnsi="Calibri" w:cs="Calibri"/>
                <w:sz w:val="18"/>
                <w:lang w:val="en-AU"/>
              </w:rPr>
            </w:pPr>
            <w:r>
              <w:rPr>
                <w:rFonts w:ascii="Calibri" w:hAnsi="Calibri" w:cs="Calibri"/>
                <w:sz w:val="18"/>
                <w:lang w:val="en-AU"/>
              </w:rPr>
              <w:t>A flag to draw from the (multivariate) Gaussian prior by parameter</w:t>
            </w:r>
            <w:r w:rsidR="00703EF1">
              <w:rPr>
                <w:rFonts w:ascii="Calibri" w:hAnsi="Calibri" w:cs="Calibri"/>
                <w:sz w:val="18"/>
                <w:lang w:val="en-AU"/>
              </w:rPr>
              <w:t>/observation</w:t>
            </w:r>
            <w:r>
              <w:rPr>
                <w:rFonts w:ascii="Calibri" w:hAnsi="Calibri" w:cs="Calibri"/>
                <w:sz w:val="18"/>
                <w:lang w:val="en-AU"/>
              </w:rPr>
              <w:t xml:space="preserve">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proofErr w:type="spellStart"/>
            <w:r>
              <w:rPr>
                <w:rFonts w:ascii="Calibri" w:hAnsi="Calibri"/>
                <w:i/>
                <w:sz w:val="18"/>
                <w:lang w:val="en-AU"/>
              </w:rPr>
              <w:t>ies_save_binary</w:t>
            </w:r>
            <w:proofErr w:type="spellEnd"/>
            <w:r>
              <w:rPr>
                <w:rFonts w:ascii="Calibri" w:hAnsi="Calibri"/>
                <w:i/>
                <w:sz w:val="18"/>
                <w:lang w:val="en-AU"/>
              </w:rPr>
              <w:t>(false)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w:t>
            </w:r>
            <w:proofErr w:type="gramStart"/>
            <w:r w:rsidR="003178BF">
              <w:rPr>
                <w:rFonts w:ascii="Calibri" w:hAnsi="Calibri" w:cs="Calibri"/>
                <w:sz w:val="18"/>
                <w:lang w:val="en-AU"/>
              </w:rPr>
              <w:t xml:space="preserve">JCB) </w:t>
            </w:r>
            <w:r>
              <w:rPr>
                <w:rFonts w:ascii="Calibri" w:hAnsi="Calibri" w:cs="Calibri"/>
                <w:sz w:val="18"/>
                <w:lang w:val="en-AU"/>
              </w:rPr>
              <w:t xml:space="preserve"> format</w:t>
            </w:r>
            <w:proofErr w:type="gramEnd"/>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proofErr w:type="spellStart"/>
            <w:r>
              <w:rPr>
                <w:rFonts w:ascii="Calibri" w:hAnsi="Calibri"/>
                <w:i/>
                <w:sz w:val="18"/>
                <w:lang w:val="en-AU"/>
              </w:rPr>
              <w:t>ies_csv_by_reals</w:t>
            </w:r>
            <w:proofErr w:type="spellEnd"/>
            <w:r>
              <w:rPr>
                <w:rFonts w:ascii="Calibri" w:hAnsi="Calibri"/>
                <w:i/>
                <w:sz w:val="18"/>
                <w:lang w:val="en-AU"/>
              </w:rPr>
              <w:t>(true)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proofErr w:type="spellStart"/>
            <w:r>
              <w:rPr>
                <w:rFonts w:ascii="Calibri" w:hAnsi="Calibri"/>
                <w:i/>
                <w:sz w:val="18"/>
                <w:lang w:val="en-AU"/>
              </w:rPr>
              <w:t>i</w:t>
            </w:r>
            <w:r w:rsidR="00442AAB">
              <w:rPr>
                <w:rFonts w:ascii="Calibri" w:hAnsi="Calibri"/>
                <w:i/>
                <w:sz w:val="18"/>
                <w:lang w:val="en-AU"/>
              </w:rPr>
              <w:t>es_autoadaloc</w:t>
            </w:r>
            <w:proofErr w:type="spellEnd"/>
            <w:r w:rsidR="00442AAB">
              <w:rPr>
                <w:rFonts w:ascii="Calibri" w:hAnsi="Calibri"/>
                <w:i/>
                <w:sz w:val="18"/>
                <w:lang w:val="en-AU"/>
              </w:rPr>
              <w:t>(false)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proofErr w:type="spellStart"/>
            <w:r>
              <w:rPr>
                <w:rFonts w:ascii="Calibri" w:hAnsi="Calibri"/>
                <w:i/>
                <w:sz w:val="18"/>
                <w:lang w:val="en-AU"/>
              </w:rPr>
              <w:t>i</w:t>
            </w:r>
            <w:r w:rsidR="00442AAB">
              <w:rPr>
                <w:rFonts w:ascii="Calibri" w:hAnsi="Calibri"/>
                <w:i/>
                <w:sz w:val="18"/>
                <w:lang w:val="en-AU"/>
              </w:rPr>
              <w:t>es_autoadaloc_sigma_</w:t>
            </w:r>
            <w:proofErr w:type="gramStart"/>
            <w:r w:rsidR="00442AAB">
              <w:rPr>
                <w:rFonts w:ascii="Calibri" w:hAnsi="Calibri"/>
                <w:i/>
                <w:sz w:val="18"/>
                <w:lang w:val="en-AU"/>
              </w:rPr>
              <w:t>dist</w:t>
            </w:r>
            <w:proofErr w:type="spellEnd"/>
            <w:r w:rsidR="00442AAB">
              <w:rPr>
                <w:rFonts w:ascii="Calibri" w:hAnsi="Calibri"/>
                <w:i/>
                <w:sz w:val="18"/>
                <w:lang w:val="en-AU"/>
              </w:rPr>
              <w:t>(</w:t>
            </w:r>
            <w:proofErr w:type="gramEnd"/>
            <w:r w:rsidR="00442AAB">
              <w:rPr>
                <w:rFonts w:ascii="Calibri" w:hAnsi="Calibri"/>
                <w:i/>
                <w:sz w:val="18"/>
                <w:lang w:val="en-AU"/>
              </w:rPr>
              <w: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proofErr w:type="spellStart"/>
            <w:r>
              <w:rPr>
                <w:rFonts w:ascii="Calibri" w:hAnsi="Calibri"/>
                <w:i/>
                <w:sz w:val="18"/>
                <w:lang w:val="en-AU"/>
              </w:rPr>
              <w:lastRenderedPageBreak/>
              <w:t>tie_by_group</w:t>
            </w:r>
            <w:proofErr w:type="spellEnd"/>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02AA8965" w:rsidR="00B01B66" w:rsidRPr="00B01B66" w:rsidRDefault="000C3797" w:rsidP="00AE1165">
            <w:pPr>
              <w:rPr>
                <w:rFonts w:ascii="Calibri" w:hAnsi="Calibri"/>
                <w:sz w:val="18"/>
                <w:lang w:val="en-AU"/>
              </w:rPr>
            </w:pPr>
            <w:proofErr w:type="spellStart"/>
            <w:r>
              <w:rPr>
                <w:rFonts w:ascii="Calibri" w:hAnsi="Calibri"/>
                <w:i/>
                <w:sz w:val="18"/>
                <w:lang w:val="en-AU"/>
              </w:rPr>
              <w:t>i</w:t>
            </w:r>
            <w:r w:rsidR="00B01B66">
              <w:rPr>
                <w:rFonts w:ascii="Calibri" w:hAnsi="Calibri"/>
                <w:i/>
                <w:sz w:val="18"/>
                <w:lang w:val="en-AU"/>
              </w:rPr>
              <w:t>es_enforce_chglim</w:t>
            </w:r>
            <w:proofErr w:type="spellEnd"/>
            <w:r w:rsidR="00B01B66">
              <w:rPr>
                <w:rFonts w:ascii="Calibri" w:hAnsi="Calibri"/>
                <w:i/>
                <w:sz w:val="18"/>
                <w:lang w:val="en-AU"/>
              </w:rPr>
              <w:t>(false)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 xml:space="preserve">Flag to enforce parameter bounds transgression and parameter change limits (via FACPARMAX and RELPARMAX) in a way </w:t>
            </w:r>
            <w:proofErr w:type="gramStart"/>
            <w:r>
              <w:rPr>
                <w:rFonts w:asciiTheme="minorHAnsi" w:hAnsiTheme="minorHAnsi" w:cstheme="minorHAnsi"/>
                <w:sz w:val="18"/>
              </w:rPr>
              <w:t>similar to</w:t>
            </w:r>
            <w:proofErr w:type="gramEnd"/>
            <w:r>
              <w:rPr>
                <w:rFonts w:asciiTheme="minorHAnsi" w:hAnsiTheme="minorHAnsi" w:cstheme="minorHAnsi"/>
                <w:sz w:val="18"/>
              </w:rPr>
              <w:t xml:space="preserve"> PEST and PESTPP-GLM (by scaling the entire realization). Default is false.</w:t>
            </w:r>
          </w:p>
        </w:tc>
      </w:tr>
      <w:tr w:rsidR="00291C93" w14:paraId="32FCFF6E" w14:textId="77777777" w:rsidTr="0067675E">
        <w:trPr>
          <w:cantSplit/>
          <w:trHeight w:val="1081"/>
        </w:trPr>
        <w:tc>
          <w:tcPr>
            <w:tcW w:w="2982" w:type="dxa"/>
            <w:shd w:val="clear" w:color="auto" w:fill="auto"/>
          </w:tcPr>
          <w:p w14:paraId="62D0F36D" w14:textId="6259E0A4" w:rsidR="00291C93" w:rsidRDefault="00291C93" w:rsidP="00AE1165">
            <w:pPr>
              <w:rPr>
                <w:rFonts w:ascii="Calibri" w:hAnsi="Calibri"/>
                <w:i/>
                <w:sz w:val="18"/>
                <w:lang w:val="en-AU"/>
              </w:rPr>
            </w:pPr>
            <w:proofErr w:type="spellStart"/>
            <w:r>
              <w:rPr>
                <w:rFonts w:ascii="Calibri" w:hAnsi="Calibri"/>
                <w:i/>
                <w:sz w:val="18"/>
                <w:lang w:val="en-AU"/>
              </w:rPr>
              <w:t>ies_center_on</w:t>
            </w:r>
            <w:proofErr w:type="spellEnd"/>
            <w:r>
              <w:rPr>
                <w:rFonts w:ascii="Calibri" w:hAnsi="Calibri"/>
                <w:i/>
                <w:sz w:val="18"/>
                <w:lang w:val="en-AU"/>
              </w:rPr>
              <w:t>(base)</w:t>
            </w:r>
          </w:p>
        </w:tc>
        <w:tc>
          <w:tcPr>
            <w:tcW w:w="1296" w:type="dxa"/>
            <w:shd w:val="clear" w:color="auto" w:fill="auto"/>
          </w:tcPr>
          <w:p w14:paraId="0517825B" w14:textId="2D0BD330" w:rsidR="00291C93" w:rsidRDefault="00291C93" w:rsidP="00AE1165">
            <w:pPr>
              <w:rPr>
                <w:rFonts w:ascii="Calibri" w:hAnsi="Calibri" w:cs="Calibri"/>
                <w:sz w:val="18"/>
              </w:rPr>
            </w:pPr>
            <w:r>
              <w:rPr>
                <w:rFonts w:ascii="Calibri" w:hAnsi="Calibri" w:cs="Calibri"/>
                <w:sz w:val="18"/>
              </w:rPr>
              <w:t>String</w:t>
            </w:r>
          </w:p>
        </w:tc>
        <w:tc>
          <w:tcPr>
            <w:tcW w:w="4738" w:type="dxa"/>
            <w:shd w:val="clear" w:color="auto" w:fill="auto"/>
          </w:tcPr>
          <w:p w14:paraId="71F083CB" w14:textId="0FDDD78B" w:rsidR="00291C93" w:rsidRDefault="00291C93" w:rsidP="00AE1165">
            <w:pPr>
              <w:rPr>
                <w:rFonts w:asciiTheme="minorHAnsi" w:hAnsiTheme="minorHAnsi" w:cstheme="minorHAnsi"/>
                <w:sz w:val="18"/>
              </w:rPr>
            </w:pPr>
            <w:r>
              <w:rPr>
                <w:rFonts w:asciiTheme="minorHAnsi" w:hAnsiTheme="minorHAnsi" w:cstheme="minorHAnsi"/>
                <w:sz w:val="18"/>
              </w:rPr>
              <w:t xml:space="preserve">A realization name that should be used for the ensemble center in calculating the approximate </w:t>
            </w:r>
            <w:proofErr w:type="spellStart"/>
            <w:r>
              <w:rPr>
                <w:rFonts w:asciiTheme="minorHAnsi" w:hAnsiTheme="minorHAnsi" w:cstheme="minorHAnsi"/>
                <w:sz w:val="18"/>
              </w:rPr>
              <w:t>jacobian</w:t>
            </w:r>
            <w:proofErr w:type="spellEnd"/>
            <w:r>
              <w:rPr>
                <w:rFonts w:asciiTheme="minorHAnsi" w:hAnsiTheme="minorHAnsi" w:cstheme="minorHAnsi"/>
                <w:sz w:val="18"/>
              </w:rPr>
              <w:t xml:space="preserve"> matrix.  The realization name must be in both the parameter and observation ensembles.  If not passed, the mean vector is used as the center.</w:t>
            </w:r>
          </w:p>
        </w:tc>
      </w:tr>
      <w:tr w:rsidR="001A568B" w14:paraId="757FF631" w14:textId="77777777" w:rsidTr="0067675E">
        <w:trPr>
          <w:cantSplit/>
          <w:trHeight w:val="1081"/>
        </w:trPr>
        <w:tc>
          <w:tcPr>
            <w:tcW w:w="2982" w:type="dxa"/>
            <w:shd w:val="clear" w:color="auto" w:fill="auto"/>
          </w:tcPr>
          <w:p w14:paraId="5B0F0F2F" w14:textId="1CA6C8B2" w:rsidR="001A568B" w:rsidRDefault="001A568B" w:rsidP="00AE1165">
            <w:pPr>
              <w:rPr>
                <w:rFonts w:ascii="Calibri" w:hAnsi="Calibri"/>
                <w:i/>
                <w:sz w:val="18"/>
                <w:lang w:val="en-AU"/>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296" w:type="dxa"/>
            <w:shd w:val="clear" w:color="auto" w:fill="auto"/>
          </w:tcPr>
          <w:p w14:paraId="6BC654C4" w14:textId="045379D2" w:rsidR="001A568B" w:rsidRDefault="001A568B" w:rsidP="00AE1165">
            <w:pPr>
              <w:rPr>
                <w:rFonts w:ascii="Calibri" w:hAnsi="Calibri" w:cs="Calibri"/>
                <w:sz w:val="18"/>
              </w:rPr>
            </w:pPr>
            <w:r>
              <w:rPr>
                <w:rFonts w:ascii="Calibri" w:hAnsi="Calibri" w:cs="Calibri"/>
                <w:sz w:val="18"/>
                <w:szCs w:val="18"/>
                <w:lang w:val="en-AU"/>
              </w:rPr>
              <w:t>Boolean</w:t>
            </w:r>
          </w:p>
        </w:tc>
        <w:tc>
          <w:tcPr>
            <w:tcW w:w="4738" w:type="dxa"/>
            <w:shd w:val="clear" w:color="auto" w:fill="auto"/>
          </w:tcPr>
          <w:p w14:paraId="32AEC31D" w14:textId="11752BC8" w:rsidR="001A568B" w:rsidRDefault="001A568B" w:rsidP="00AE1165">
            <w:pPr>
              <w:rPr>
                <w:rFonts w:asciiTheme="minorHAnsi" w:hAnsiTheme="minorHAnsi" w:cstheme="minorHAnsi"/>
                <w:sz w:val="18"/>
              </w:rPr>
            </w:pPr>
            <w:r>
              <w:rPr>
                <w:rFonts w:ascii="Calibri" w:hAnsi="Calibri" w:cs="Calibri"/>
                <w:sz w:val="18"/>
                <w:szCs w:val="18"/>
                <w:lang w:val="en-AU"/>
              </w:rPr>
              <w:t xml:space="preserve">Flag to enforce parameter bounds on any tied parameters </w:t>
            </w:r>
          </w:p>
        </w:tc>
      </w:tr>
      <w:tr w:rsidR="00434724" w14:paraId="5E2E8A03" w14:textId="77777777" w:rsidTr="0067675E">
        <w:trPr>
          <w:cantSplit/>
          <w:trHeight w:val="1081"/>
        </w:trPr>
        <w:tc>
          <w:tcPr>
            <w:tcW w:w="2982" w:type="dxa"/>
            <w:shd w:val="clear" w:color="auto" w:fill="auto"/>
          </w:tcPr>
          <w:p w14:paraId="3AB7F064" w14:textId="4AD5960E" w:rsidR="00434724" w:rsidRDefault="000C3797" w:rsidP="00AE1165">
            <w:pPr>
              <w:rPr>
                <w:rFonts w:ascii="Calibri" w:hAnsi="Calibri" w:cs="Calibri"/>
                <w:i/>
                <w:sz w:val="18"/>
                <w:szCs w:val="18"/>
                <w:lang w:val="en-AU"/>
              </w:rPr>
            </w:pPr>
            <w:proofErr w:type="spellStart"/>
            <w:r>
              <w:rPr>
                <w:rFonts w:ascii="Calibri" w:hAnsi="Calibri" w:cs="Calibri"/>
                <w:i/>
                <w:sz w:val="18"/>
                <w:szCs w:val="18"/>
                <w:lang w:val="en-AU"/>
              </w:rPr>
              <w:t>i</w:t>
            </w:r>
            <w:r w:rsidR="00434724">
              <w:rPr>
                <w:rFonts w:ascii="Calibri" w:hAnsi="Calibri" w:cs="Calibri"/>
                <w:i/>
                <w:sz w:val="18"/>
                <w:szCs w:val="18"/>
                <w:lang w:val="en-AU"/>
              </w:rPr>
              <w:t>es_no_noise</w:t>
            </w:r>
            <w:proofErr w:type="spellEnd"/>
            <w:r w:rsidR="00434724">
              <w:rPr>
                <w:rFonts w:ascii="Calibri" w:hAnsi="Calibri" w:cs="Calibri"/>
                <w:i/>
                <w:sz w:val="18"/>
                <w:szCs w:val="18"/>
                <w:lang w:val="en-AU"/>
              </w:rPr>
              <w:t>(false)</w:t>
            </w:r>
          </w:p>
        </w:tc>
        <w:tc>
          <w:tcPr>
            <w:tcW w:w="1296" w:type="dxa"/>
            <w:shd w:val="clear" w:color="auto" w:fill="auto"/>
          </w:tcPr>
          <w:p w14:paraId="3D8E0CC3" w14:textId="76BBDBA1" w:rsidR="00434724" w:rsidRDefault="00434724"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0D8C65EA" w14:textId="68B3FF80" w:rsidR="00434724" w:rsidRDefault="00434724" w:rsidP="00AE1165">
            <w:pPr>
              <w:rPr>
                <w:rFonts w:ascii="Calibri" w:hAnsi="Calibri" w:cs="Calibri"/>
                <w:sz w:val="18"/>
                <w:szCs w:val="18"/>
                <w:lang w:val="en-AU"/>
              </w:rPr>
            </w:pPr>
            <w:r>
              <w:rPr>
                <w:rFonts w:ascii="Calibri" w:hAnsi="Calibri" w:cs="Calibri"/>
                <w:sz w:val="18"/>
                <w:szCs w:val="18"/>
                <w:lang w:val="en-AU"/>
              </w:rPr>
              <w:t xml:space="preserve">Flag to not generate and use realizations of measurement noise.  Default is False (that is, to use measurement noise). </w:t>
            </w:r>
          </w:p>
        </w:tc>
      </w:tr>
      <w:tr w:rsidR="00B63F7A" w14:paraId="2B87F9F3" w14:textId="77777777" w:rsidTr="0067675E">
        <w:trPr>
          <w:cantSplit/>
          <w:trHeight w:val="1081"/>
        </w:trPr>
        <w:tc>
          <w:tcPr>
            <w:tcW w:w="2982" w:type="dxa"/>
            <w:shd w:val="clear" w:color="auto" w:fill="auto"/>
          </w:tcPr>
          <w:p w14:paraId="1D5F9F1A" w14:textId="0C02EC67" w:rsidR="00B63F7A" w:rsidRDefault="000C3797" w:rsidP="00AE1165">
            <w:pPr>
              <w:rPr>
                <w:rFonts w:ascii="Calibri" w:hAnsi="Calibri" w:cs="Calibri"/>
                <w:i/>
                <w:sz w:val="18"/>
                <w:szCs w:val="18"/>
                <w:lang w:val="en-AU"/>
              </w:rPr>
            </w:pPr>
            <w:proofErr w:type="spellStart"/>
            <w:r>
              <w:rPr>
                <w:rFonts w:ascii="Calibri" w:hAnsi="Calibri" w:cs="Calibri"/>
                <w:i/>
                <w:sz w:val="18"/>
                <w:szCs w:val="18"/>
                <w:lang w:val="en-AU"/>
              </w:rPr>
              <w:t>i</w:t>
            </w:r>
            <w:r w:rsidR="00B63F7A">
              <w:rPr>
                <w:rFonts w:ascii="Calibri" w:hAnsi="Calibri" w:cs="Calibri"/>
                <w:i/>
                <w:sz w:val="18"/>
                <w:szCs w:val="18"/>
                <w:lang w:val="en-AU"/>
              </w:rPr>
              <w:t>es_drop_conflicts</w:t>
            </w:r>
            <w:proofErr w:type="spellEnd"/>
            <w:r w:rsidR="00B63F7A">
              <w:rPr>
                <w:rFonts w:ascii="Calibri" w:hAnsi="Calibri" w:cs="Calibri"/>
                <w:i/>
                <w:sz w:val="18"/>
                <w:szCs w:val="18"/>
                <w:lang w:val="en-AU"/>
              </w:rPr>
              <w:t>(false)</w:t>
            </w:r>
          </w:p>
        </w:tc>
        <w:tc>
          <w:tcPr>
            <w:tcW w:w="1296" w:type="dxa"/>
            <w:shd w:val="clear" w:color="auto" w:fill="auto"/>
          </w:tcPr>
          <w:p w14:paraId="786763B6" w14:textId="7F4E5526" w:rsidR="00B63F7A" w:rsidRDefault="00B63F7A"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316930F5" w14:textId="76A8DD1B" w:rsidR="00B63F7A" w:rsidRDefault="00054348" w:rsidP="00AE1165">
            <w:pPr>
              <w:rPr>
                <w:rFonts w:ascii="Calibri" w:hAnsi="Calibri" w:cs="Calibri"/>
                <w:sz w:val="18"/>
                <w:szCs w:val="18"/>
                <w:lang w:val="en-AU"/>
              </w:rPr>
            </w:pPr>
            <w:r>
              <w:rPr>
                <w:rFonts w:ascii="Calibri" w:hAnsi="Calibri" w:cs="Calibri"/>
                <w:sz w:val="18"/>
                <w:szCs w:val="18"/>
                <w:lang w:val="en-AU"/>
              </w:rPr>
              <w:t xml:space="preserve">Flag to remove non-zero weighted observations that are in a prior-data conflict state from the upgrade calculations.  </w:t>
            </w:r>
            <w:proofErr w:type="spellStart"/>
            <w:r>
              <w:rPr>
                <w:rFonts w:ascii="Calibri" w:hAnsi="Calibri" w:cs="Calibri"/>
                <w:sz w:val="18"/>
                <w:szCs w:val="18"/>
                <w:lang w:val="en-AU"/>
              </w:rPr>
              <w:t>Defualt</w:t>
            </w:r>
            <w:proofErr w:type="spellEnd"/>
            <w:r>
              <w:rPr>
                <w:rFonts w:ascii="Calibri" w:hAnsi="Calibri" w:cs="Calibri"/>
                <w:sz w:val="18"/>
                <w:szCs w:val="18"/>
                <w:lang w:val="en-AU"/>
              </w:rPr>
              <w:t xml:space="preserve"> is False.</w:t>
            </w:r>
          </w:p>
        </w:tc>
      </w:tr>
      <w:tr w:rsidR="00ED6C57" w14:paraId="1C1817D8" w14:textId="77777777" w:rsidTr="0067675E">
        <w:trPr>
          <w:cantSplit/>
          <w:trHeight w:val="1081"/>
        </w:trPr>
        <w:tc>
          <w:tcPr>
            <w:tcW w:w="2982" w:type="dxa"/>
            <w:shd w:val="clear" w:color="auto" w:fill="auto"/>
          </w:tcPr>
          <w:p w14:paraId="02373572" w14:textId="51F71903" w:rsidR="00ED6C57" w:rsidRDefault="00ED6C57" w:rsidP="00AE1165">
            <w:pPr>
              <w:rPr>
                <w:rFonts w:ascii="Calibri" w:hAnsi="Calibri" w:cs="Calibri"/>
                <w:i/>
                <w:sz w:val="18"/>
                <w:szCs w:val="18"/>
                <w:lang w:val="en-AU"/>
              </w:rPr>
            </w:pPr>
            <w:proofErr w:type="spellStart"/>
            <w:r>
              <w:rPr>
                <w:rFonts w:ascii="Calibri" w:hAnsi="Calibri" w:cs="Calibri"/>
                <w:i/>
                <w:sz w:val="18"/>
                <w:szCs w:val="18"/>
                <w:lang w:val="en-AU"/>
              </w:rPr>
              <w:t>Ies_pdc_sigma_distance</w:t>
            </w:r>
            <w:proofErr w:type="spellEnd"/>
          </w:p>
        </w:tc>
        <w:tc>
          <w:tcPr>
            <w:tcW w:w="1296" w:type="dxa"/>
            <w:shd w:val="clear" w:color="auto" w:fill="auto"/>
          </w:tcPr>
          <w:p w14:paraId="1B0A0313" w14:textId="59DC4DFC" w:rsidR="00ED6C57" w:rsidRDefault="00ED6C57" w:rsidP="00AE1165">
            <w:pPr>
              <w:rPr>
                <w:rFonts w:ascii="Calibri" w:hAnsi="Calibri" w:cs="Calibri"/>
                <w:sz w:val="18"/>
                <w:szCs w:val="18"/>
                <w:lang w:val="en-AU"/>
              </w:rPr>
            </w:pPr>
            <w:r>
              <w:rPr>
                <w:rFonts w:ascii="Calibri" w:hAnsi="Calibri" w:cs="Calibri"/>
                <w:sz w:val="18"/>
                <w:szCs w:val="18"/>
                <w:lang w:val="en-AU"/>
              </w:rPr>
              <w:t>Real</w:t>
            </w:r>
          </w:p>
        </w:tc>
        <w:tc>
          <w:tcPr>
            <w:tcW w:w="4738" w:type="dxa"/>
            <w:shd w:val="clear" w:color="auto" w:fill="auto"/>
          </w:tcPr>
          <w:p w14:paraId="6A24AD45" w14:textId="61C6BFAD" w:rsidR="00ED6C57" w:rsidRDefault="00ED6C57" w:rsidP="00AE1165">
            <w:pPr>
              <w:rPr>
                <w:rFonts w:ascii="Calibri" w:hAnsi="Calibri" w:cs="Calibri"/>
                <w:sz w:val="18"/>
                <w:szCs w:val="18"/>
                <w:lang w:val="en-AU"/>
              </w:rPr>
            </w:pPr>
            <w:r>
              <w:rPr>
                <w:rFonts w:ascii="Calibri" w:hAnsi="Calibri" w:cs="Calibri"/>
                <w:sz w:val="18"/>
                <w:szCs w:val="18"/>
                <w:lang w:val="en-AU"/>
              </w:rPr>
              <w:t>The number of standard deviations from the mean used in checking for prior-data conflict</w:t>
            </w:r>
            <w:r w:rsidR="00754957">
              <w:rPr>
                <w:rFonts w:ascii="Calibri" w:hAnsi="Calibri" w:cs="Calibri"/>
                <w:sz w:val="18"/>
                <w:szCs w:val="18"/>
                <w:lang w:val="en-AU"/>
              </w:rPr>
              <w:t>.</w:t>
            </w:r>
          </w:p>
        </w:tc>
      </w:tr>
      <w:tr w:rsidR="000C3797" w14:paraId="521FB219" w14:textId="77777777" w:rsidTr="0067675E">
        <w:trPr>
          <w:cantSplit/>
          <w:trHeight w:val="1081"/>
        </w:trPr>
        <w:tc>
          <w:tcPr>
            <w:tcW w:w="2982" w:type="dxa"/>
            <w:shd w:val="clear" w:color="auto" w:fill="auto"/>
          </w:tcPr>
          <w:p w14:paraId="3395914C" w14:textId="4EEBDAC4" w:rsidR="000C3797" w:rsidRDefault="000C3797" w:rsidP="00AE1165">
            <w:pPr>
              <w:rPr>
                <w:rFonts w:ascii="Calibri" w:hAnsi="Calibri" w:cs="Calibri"/>
                <w:i/>
                <w:sz w:val="18"/>
                <w:szCs w:val="18"/>
                <w:lang w:val="en-AU"/>
              </w:rPr>
            </w:pPr>
            <w:proofErr w:type="spellStart"/>
            <w:r>
              <w:rPr>
                <w:rFonts w:ascii="Calibri" w:hAnsi="Calibri" w:cs="Calibri"/>
                <w:i/>
                <w:sz w:val="18"/>
                <w:szCs w:val="18"/>
                <w:lang w:val="en-AU"/>
              </w:rPr>
              <w:t>ies_save_rescov</w:t>
            </w:r>
            <w:proofErr w:type="spellEnd"/>
            <w:r>
              <w:rPr>
                <w:rFonts w:ascii="Calibri" w:hAnsi="Calibri" w:cs="Calibri"/>
                <w:i/>
                <w:sz w:val="18"/>
                <w:szCs w:val="18"/>
                <w:lang w:val="en-AU"/>
              </w:rPr>
              <w:t>(true)</w:t>
            </w:r>
          </w:p>
        </w:tc>
        <w:tc>
          <w:tcPr>
            <w:tcW w:w="1296" w:type="dxa"/>
            <w:shd w:val="clear" w:color="auto" w:fill="auto"/>
          </w:tcPr>
          <w:p w14:paraId="0BF3DE2A" w14:textId="442C9865" w:rsidR="000C3797" w:rsidRDefault="000C3797" w:rsidP="00AE1165">
            <w:pPr>
              <w:rPr>
                <w:rFonts w:ascii="Calibri" w:hAnsi="Calibri" w:cs="Calibri"/>
                <w:sz w:val="18"/>
                <w:szCs w:val="18"/>
                <w:lang w:val="en-AU"/>
              </w:rPr>
            </w:pPr>
            <w:r>
              <w:rPr>
                <w:rFonts w:ascii="Calibri" w:hAnsi="Calibri" w:cs="Calibri"/>
                <w:sz w:val="18"/>
                <w:szCs w:val="18"/>
                <w:lang w:val="en-AU"/>
              </w:rPr>
              <w:t>Boolean</w:t>
            </w:r>
          </w:p>
        </w:tc>
        <w:tc>
          <w:tcPr>
            <w:tcW w:w="4738" w:type="dxa"/>
            <w:shd w:val="clear" w:color="auto" w:fill="auto"/>
          </w:tcPr>
          <w:p w14:paraId="259EA4A9" w14:textId="019BD069" w:rsidR="000C3797" w:rsidRPr="000C3797" w:rsidRDefault="000C3797" w:rsidP="00AE1165">
            <w:pPr>
              <w:rPr>
                <w:rFonts w:ascii="Calibri" w:hAnsi="Calibri" w:cs="Calibri"/>
                <w:sz w:val="18"/>
                <w:lang w:val="en-AU"/>
              </w:rPr>
            </w:pPr>
            <w:r>
              <w:rPr>
                <w:rFonts w:ascii="Calibri" w:hAnsi="Calibri" w:cs="Calibri"/>
                <w:sz w:val="18"/>
                <w:lang w:val="en-AU"/>
              </w:rPr>
              <w:t xml:space="preserve">Flag to save the iteration-level residual covariance matrix.  If </w:t>
            </w:r>
            <w:proofErr w:type="spellStart"/>
            <w:r>
              <w:rPr>
                <w:rFonts w:ascii="Calibri" w:hAnsi="Calibri" w:cs="Calibri"/>
                <w:i/>
                <w:iCs/>
                <w:sz w:val="18"/>
                <w:lang w:val="en-AU"/>
              </w:rPr>
              <w:t>ies_save_binary</w:t>
            </w:r>
            <w:proofErr w:type="spellEnd"/>
            <w:r>
              <w:rPr>
                <w:rFonts w:ascii="Calibri" w:hAnsi="Calibri" w:cs="Calibri"/>
                <w:sz w:val="18"/>
                <w:lang w:val="en-AU"/>
              </w:rPr>
              <w:t xml:space="preserve"> is True, then a binary format file is written, otherwise an ASCII format (.</w:t>
            </w:r>
            <w:proofErr w:type="spellStart"/>
            <w:r>
              <w:rPr>
                <w:rFonts w:ascii="Calibri" w:hAnsi="Calibri" w:cs="Calibri"/>
                <w:sz w:val="18"/>
                <w:lang w:val="en-AU"/>
              </w:rPr>
              <w:t>cov</w:t>
            </w:r>
            <w:proofErr w:type="spellEnd"/>
            <w:r>
              <w:rPr>
                <w:rFonts w:ascii="Calibri" w:hAnsi="Calibri" w:cs="Calibri"/>
                <w:sz w:val="18"/>
                <w:lang w:val="en-AU"/>
              </w:rPr>
              <w:t xml:space="preserve">) file is written.  The file name is </w:t>
            </w:r>
            <w:proofErr w:type="spellStart"/>
            <w:r>
              <w:rPr>
                <w:rFonts w:ascii="Calibri" w:hAnsi="Calibri" w:cs="Calibri"/>
                <w:sz w:val="18"/>
                <w:lang w:val="en-AU"/>
              </w:rPr>
              <w:t>case.N.res.cov</w:t>
            </w:r>
            <w:proofErr w:type="spellEnd"/>
            <w:proofErr w:type="gramStart"/>
            <w:r>
              <w:rPr>
                <w:rFonts w:ascii="Calibri" w:hAnsi="Calibri" w:cs="Calibri"/>
                <w:sz w:val="18"/>
                <w:lang w:val="en-AU"/>
              </w:rPr>
              <w:t>/.</w:t>
            </w:r>
            <w:proofErr w:type="spellStart"/>
            <w:r>
              <w:rPr>
                <w:rFonts w:ascii="Calibri" w:hAnsi="Calibri" w:cs="Calibri"/>
                <w:sz w:val="18"/>
                <w:lang w:val="en-AU"/>
              </w:rPr>
              <w:t>jcb</w:t>
            </w:r>
            <w:proofErr w:type="spellEnd"/>
            <w:proofErr w:type="gramEnd"/>
            <w:r>
              <w:rPr>
                <w:rFonts w:ascii="Calibri" w:hAnsi="Calibri" w:cs="Calibri"/>
                <w:sz w:val="18"/>
                <w:lang w:val="en-AU"/>
              </w:rPr>
              <w:t>.</w:t>
            </w:r>
          </w:p>
        </w:tc>
      </w:tr>
      <w:tr w:rsidR="000C3797" w14:paraId="52847EC8" w14:textId="77777777" w:rsidTr="0067675E">
        <w:trPr>
          <w:cantSplit/>
          <w:trHeight w:val="1081"/>
        </w:trPr>
        <w:tc>
          <w:tcPr>
            <w:tcW w:w="2982" w:type="dxa"/>
            <w:shd w:val="clear" w:color="auto" w:fill="auto"/>
          </w:tcPr>
          <w:p w14:paraId="1E6F1FA2" w14:textId="6907463C" w:rsidR="000C3797" w:rsidRDefault="000C3797" w:rsidP="00AE1165">
            <w:pPr>
              <w:rPr>
                <w:rFonts w:ascii="Calibri" w:hAnsi="Calibri" w:cs="Calibri"/>
                <w:i/>
                <w:sz w:val="18"/>
                <w:szCs w:val="18"/>
                <w:lang w:val="en-AU"/>
              </w:rPr>
            </w:pPr>
            <w:proofErr w:type="spellStart"/>
            <w:proofErr w:type="gramStart"/>
            <w:r>
              <w:rPr>
                <w:rFonts w:ascii="Calibri" w:hAnsi="Calibri" w:cs="Calibri"/>
                <w:i/>
                <w:sz w:val="18"/>
                <w:szCs w:val="18"/>
                <w:lang w:val="en-AU"/>
              </w:rPr>
              <w:t>obscov</w:t>
            </w:r>
            <w:proofErr w:type="spellEnd"/>
            <w:r>
              <w:rPr>
                <w:rFonts w:ascii="Calibri" w:hAnsi="Calibri" w:cs="Calibri"/>
                <w:i/>
                <w:sz w:val="18"/>
                <w:szCs w:val="18"/>
                <w:lang w:val="en-AU"/>
              </w:rPr>
              <w:t>(</w:t>
            </w:r>
            <w:proofErr w:type="gramEnd"/>
            <w:r>
              <w:rPr>
                <w:rFonts w:ascii="Calibri" w:hAnsi="Calibri" w:cs="Calibri"/>
                <w:i/>
                <w:sz w:val="18"/>
                <w:szCs w:val="18"/>
                <w:lang w:val="en-AU"/>
              </w:rPr>
              <w:t>)</w:t>
            </w:r>
          </w:p>
        </w:tc>
        <w:tc>
          <w:tcPr>
            <w:tcW w:w="1296" w:type="dxa"/>
            <w:shd w:val="clear" w:color="auto" w:fill="auto"/>
          </w:tcPr>
          <w:p w14:paraId="281D44E6" w14:textId="60ADBF3D" w:rsidR="000C3797" w:rsidRDefault="000C3797" w:rsidP="00AE1165">
            <w:pPr>
              <w:rPr>
                <w:rFonts w:ascii="Calibri" w:hAnsi="Calibri" w:cs="Calibri"/>
                <w:sz w:val="18"/>
                <w:szCs w:val="18"/>
                <w:lang w:val="en-AU"/>
              </w:rPr>
            </w:pPr>
            <w:r>
              <w:rPr>
                <w:rFonts w:ascii="Calibri" w:hAnsi="Calibri" w:cs="Calibri"/>
                <w:sz w:val="18"/>
                <w:szCs w:val="18"/>
                <w:lang w:val="en-AU"/>
              </w:rPr>
              <w:t>text</w:t>
            </w:r>
          </w:p>
        </w:tc>
        <w:tc>
          <w:tcPr>
            <w:tcW w:w="4738" w:type="dxa"/>
            <w:shd w:val="clear" w:color="auto" w:fill="auto"/>
          </w:tcPr>
          <w:p w14:paraId="05E8E421" w14:textId="6E3525D1" w:rsidR="000C3797" w:rsidRDefault="000C3797" w:rsidP="00AE1165">
            <w:pPr>
              <w:rPr>
                <w:rFonts w:ascii="Calibri" w:hAnsi="Calibri" w:cs="Calibri"/>
                <w:sz w:val="18"/>
                <w:szCs w:val="18"/>
                <w:lang w:val="en-AU"/>
              </w:rPr>
            </w:pPr>
            <w:r w:rsidRPr="00C40A21">
              <w:rPr>
                <w:rFonts w:ascii="Calibri" w:hAnsi="Calibri" w:cs="Calibri"/>
                <w:sz w:val="18"/>
                <w:lang w:val="en-AU"/>
              </w:rPr>
              <w:t xml:space="preserve">The name of a file containing the </w:t>
            </w:r>
            <w:r>
              <w:rPr>
                <w:rFonts w:ascii="Calibri" w:hAnsi="Calibri" w:cs="Calibri"/>
                <w:sz w:val="18"/>
                <w:lang w:val="en-AU"/>
              </w:rPr>
              <w:t xml:space="preserve">observation </w:t>
            </w:r>
            <w:proofErr w:type="gramStart"/>
            <w:r>
              <w:rPr>
                <w:rFonts w:ascii="Calibri" w:hAnsi="Calibri" w:cs="Calibri"/>
                <w:sz w:val="18"/>
                <w:lang w:val="en-AU"/>
              </w:rPr>
              <w:t xml:space="preserve">noise </w:t>
            </w:r>
            <w:r w:rsidRPr="00C40A21">
              <w:rPr>
                <w:rFonts w:ascii="Calibri" w:hAnsi="Calibri" w:cs="Calibri"/>
                <w:sz w:val="18"/>
                <w:lang w:val="en-AU"/>
              </w:rPr>
              <w:t xml:space="preserve"> covariance</w:t>
            </w:r>
            <w:proofErr w:type="gramEnd"/>
            <w:r w:rsidRPr="00C40A21">
              <w:rPr>
                <w:rFonts w:ascii="Calibri" w:hAnsi="Calibri" w:cs="Calibri"/>
                <w:sz w:val="18"/>
                <w:lang w:val="en-AU"/>
              </w:rPr>
              <w:t xml:space="preserve"> matrix. This can be a parameter uncertainty file (</w:t>
            </w:r>
            <w:proofErr w:type="gramStart"/>
            <w:r w:rsidRPr="00C40A21">
              <w:rPr>
                <w:rFonts w:ascii="Calibri" w:hAnsi="Calibri" w:cs="Calibri"/>
                <w:sz w:val="18"/>
                <w:lang w:val="en-AU"/>
              </w:rPr>
              <w:t xml:space="preserve">extension </w:t>
            </w:r>
            <w:r w:rsidRPr="00C40A21">
              <w:rPr>
                <w:rFonts w:ascii="Calibri" w:hAnsi="Calibri" w:cs="Calibri"/>
                <w:i/>
                <w:sz w:val="18"/>
                <w:lang w:val="en-AU"/>
              </w:rPr>
              <w:t>.</w:t>
            </w:r>
            <w:proofErr w:type="spellStart"/>
            <w:r w:rsidRPr="00C40A21">
              <w:rPr>
                <w:rFonts w:ascii="Calibri" w:hAnsi="Calibri" w:cs="Calibri"/>
                <w:i/>
                <w:sz w:val="18"/>
                <w:lang w:val="en-AU"/>
              </w:rPr>
              <w:t>unc</w:t>
            </w:r>
            <w:proofErr w:type="spellEnd"/>
            <w:proofErr w:type="gramEnd"/>
            <w:r w:rsidRPr="00C40A21">
              <w:rPr>
                <w:rFonts w:ascii="Calibri" w:hAnsi="Calibri" w:cs="Calibri"/>
                <w:sz w:val="18"/>
                <w:lang w:val="en-AU"/>
              </w:rPr>
              <w:t xml:space="preserve">), a covariance matrix file (extension </w:t>
            </w:r>
            <w:r w:rsidRPr="00C40A21">
              <w:rPr>
                <w:rFonts w:ascii="Calibri" w:hAnsi="Calibri" w:cs="Calibri"/>
                <w:i/>
                <w:sz w:val="18"/>
                <w:lang w:val="en-AU"/>
              </w:rPr>
              <w:t>.</w:t>
            </w:r>
            <w:proofErr w:type="spellStart"/>
            <w:r w:rsidRPr="00C40A21">
              <w:rPr>
                <w:rFonts w:ascii="Calibri" w:hAnsi="Calibri" w:cs="Calibri"/>
                <w:i/>
                <w:sz w:val="18"/>
                <w:lang w:val="en-AU"/>
              </w:rPr>
              <w:t>cov</w:t>
            </w:r>
            <w:proofErr w:type="spellEnd"/>
            <w:r w:rsidRPr="00C40A21">
              <w:rPr>
                <w:rFonts w:ascii="Calibri" w:hAnsi="Calibri" w:cs="Calibri"/>
                <w:sz w:val="18"/>
                <w:lang w:val="en-AU"/>
              </w:rPr>
              <w:t>) or a binary</w:t>
            </w:r>
            <w:r>
              <w:rPr>
                <w:rFonts w:ascii="Calibri" w:hAnsi="Calibri" w:cs="Calibri"/>
                <w:sz w:val="18"/>
                <w:lang w:val="en-AU"/>
              </w:rPr>
              <w:t xml:space="preserve"> JCO or JCB file</w:t>
            </w:r>
            <w:r w:rsidRPr="00C40A21">
              <w:rPr>
                <w:rFonts w:ascii="Calibri" w:hAnsi="Calibri" w:cs="Calibri"/>
                <w:sz w:val="18"/>
                <w:lang w:val="en-AU"/>
              </w:rPr>
              <w:t xml:space="preserve"> (extension </w:t>
            </w:r>
            <w:r w:rsidRPr="00C40A21">
              <w:rPr>
                <w:rFonts w:ascii="Calibri" w:hAnsi="Calibri" w:cs="Calibri"/>
                <w:i/>
                <w:sz w:val="18"/>
                <w:lang w:val="en-AU"/>
              </w:rPr>
              <w:t>.</w:t>
            </w:r>
            <w:proofErr w:type="spellStart"/>
            <w:r w:rsidRPr="00C40A21">
              <w:rPr>
                <w:rFonts w:ascii="Calibri" w:hAnsi="Calibri" w:cs="Calibri"/>
                <w:i/>
                <w:sz w:val="18"/>
                <w:lang w:val="en-AU"/>
              </w:rPr>
              <w:t>jco</w:t>
            </w:r>
            <w:proofErr w:type="spellEnd"/>
            <w:r w:rsidRPr="00C40A21">
              <w:rPr>
                <w:rFonts w:ascii="Calibri" w:hAnsi="Calibri" w:cs="Calibri"/>
                <w:sz w:val="18"/>
                <w:lang w:val="en-AU"/>
              </w:rPr>
              <w:t xml:space="preserve"> or </w:t>
            </w:r>
            <w:r w:rsidRPr="00C40A21">
              <w:rPr>
                <w:rFonts w:ascii="Calibri" w:hAnsi="Calibri" w:cs="Calibri"/>
                <w:i/>
                <w:sz w:val="18"/>
                <w:lang w:val="en-AU"/>
              </w:rPr>
              <w:t>.</w:t>
            </w:r>
            <w:proofErr w:type="spellStart"/>
            <w:r w:rsidRPr="00C40A21">
              <w:rPr>
                <w:rFonts w:ascii="Calibri" w:hAnsi="Calibri" w:cs="Calibri"/>
                <w:i/>
                <w:sz w:val="18"/>
                <w:lang w:val="en-AU"/>
              </w:rPr>
              <w:t>jcb</w:t>
            </w:r>
            <w:proofErr w:type="spellEnd"/>
            <w:r w:rsidRPr="00C40A21">
              <w:rPr>
                <w:rFonts w:ascii="Calibri" w:hAnsi="Calibri" w:cs="Calibri"/>
                <w:sz w:val="18"/>
                <w:lang w:val="en-AU"/>
              </w:rPr>
              <w:t>).</w:t>
            </w:r>
            <w:r>
              <w:rPr>
                <w:rFonts w:ascii="Calibri" w:hAnsi="Calibri" w:cs="Calibri"/>
                <w:sz w:val="18"/>
                <w:lang w:val="en-AU"/>
              </w:rPr>
              <w:t xml:space="preserve"> Please see the section on this matrix above to understand the implications of using this matrix</w:t>
            </w:r>
          </w:p>
        </w:tc>
      </w:tr>
      <w:tr w:rsidR="002D09A2" w14:paraId="332D10CB" w14:textId="77777777" w:rsidTr="0067675E">
        <w:trPr>
          <w:cantSplit/>
          <w:trHeight w:val="1081"/>
        </w:trPr>
        <w:tc>
          <w:tcPr>
            <w:tcW w:w="2982" w:type="dxa"/>
            <w:shd w:val="clear" w:color="auto" w:fill="auto"/>
          </w:tcPr>
          <w:p w14:paraId="57C41FF0" w14:textId="798C59AC" w:rsidR="002D09A2" w:rsidRDefault="002D09A2" w:rsidP="002D09A2">
            <w:pPr>
              <w:rPr>
                <w:rFonts w:ascii="Calibri" w:hAnsi="Calibri" w:cs="Calibri"/>
                <w:i/>
                <w:sz w:val="18"/>
                <w:szCs w:val="18"/>
                <w:lang w:val="en-AU"/>
              </w:rPr>
            </w:pPr>
            <w:proofErr w:type="spellStart"/>
            <w:r w:rsidRPr="00C40A21">
              <w:rPr>
                <w:rFonts w:ascii="Arial" w:hAnsi="Arial" w:cs="Arial"/>
                <w:i/>
                <w:sz w:val="18"/>
              </w:rPr>
              <w:t>rand_</w:t>
            </w:r>
            <w:proofErr w:type="gramStart"/>
            <w:r w:rsidRPr="00C40A21">
              <w:rPr>
                <w:rFonts w:ascii="Arial" w:hAnsi="Arial" w:cs="Arial"/>
                <w:i/>
                <w:sz w:val="18"/>
              </w:rPr>
              <w:t>seed</w:t>
            </w:r>
            <w:proofErr w:type="spellEnd"/>
            <w:r w:rsidRPr="00C40A21">
              <w:rPr>
                <w:rFonts w:ascii="Arial" w:hAnsi="Arial" w:cs="Arial"/>
                <w:i/>
                <w:sz w:val="18"/>
              </w:rPr>
              <w:t>(</w:t>
            </w:r>
            <w:proofErr w:type="gramEnd"/>
            <w:r>
              <w:rPr>
                <w:rFonts w:ascii="Arial" w:hAnsi="Arial" w:cs="Arial"/>
                <w:i/>
                <w:sz w:val="18"/>
              </w:rPr>
              <w:t>358183147</w:t>
            </w:r>
            <w:r w:rsidRPr="00C40A21">
              <w:rPr>
                <w:rFonts w:ascii="Arial" w:hAnsi="Arial" w:cs="Arial"/>
                <w:i/>
                <w:sz w:val="18"/>
              </w:rPr>
              <w:t>)</w:t>
            </w:r>
          </w:p>
        </w:tc>
        <w:tc>
          <w:tcPr>
            <w:tcW w:w="1296" w:type="dxa"/>
            <w:shd w:val="clear" w:color="auto" w:fill="auto"/>
          </w:tcPr>
          <w:p w14:paraId="1A0A130E" w14:textId="0AEEB04A" w:rsidR="002D09A2" w:rsidRDefault="002D09A2" w:rsidP="002D09A2">
            <w:pPr>
              <w:rPr>
                <w:rFonts w:ascii="Calibri" w:hAnsi="Calibri" w:cs="Calibri"/>
                <w:sz w:val="18"/>
                <w:szCs w:val="18"/>
                <w:lang w:val="en-AU"/>
              </w:rPr>
            </w:pPr>
            <w:r w:rsidRPr="00C40A21">
              <w:rPr>
                <w:rFonts w:ascii="Arial" w:hAnsi="Arial" w:cs="Arial"/>
                <w:sz w:val="18"/>
              </w:rPr>
              <w:t>unsigned integer</w:t>
            </w:r>
          </w:p>
        </w:tc>
        <w:tc>
          <w:tcPr>
            <w:tcW w:w="4738" w:type="dxa"/>
            <w:shd w:val="clear" w:color="auto" w:fill="auto"/>
          </w:tcPr>
          <w:p w14:paraId="0F89C3E6" w14:textId="1A9FAFBD" w:rsidR="002D09A2" w:rsidRPr="00C40A21" w:rsidRDefault="002D09A2" w:rsidP="002D09A2">
            <w:pPr>
              <w:rPr>
                <w:rFonts w:ascii="Calibri" w:hAnsi="Calibri" w:cs="Calibri"/>
                <w:sz w:val="18"/>
                <w:lang w:val="en-AU"/>
              </w:rPr>
            </w:pPr>
            <w:r w:rsidRPr="00C40A21">
              <w:rPr>
                <w:rFonts w:ascii="Arial" w:hAnsi="Arial" w:cs="Arial"/>
                <w:sz w:val="18"/>
              </w:rPr>
              <w:t>Seed for the random number generator</w:t>
            </w:r>
            <w:r>
              <w:rPr>
                <w:rFonts w:ascii="Arial" w:hAnsi="Arial" w:cs="Arial"/>
                <w:sz w:val="18"/>
              </w:rPr>
              <w:t>.</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3"/>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334" w:name="_Toc32564216"/>
      <w:r>
        <w:lastRenderedPageBreak/>
        <w:t>10. PESTPP-SWP</w:t>
      </w:r>
      <w:bookmarkEnd w:id="2334"/>
    </w:p>
    <w:p w14:paraId="77590EE7" w14:textId="77777777" w:rsidR="00975E92" w:rsidRDefault="006210E5" w:rsidP="006210E5">
      <w:pPr>
        <w:pStyle w:val="Heading2"/>
      </w:pPr>
      <w:bookmarkStart w:id="2335" w:name="_Toc32564217"/>
      <w:r>
        <w:t>10.1 Introduction</w:t>
      </w:r>
      <w:bookmarkEnd w:id="2335"/>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proofErr w:type="spellStart"/>
      <w:r w:rsidR="00A71C5B">
        <w:rPr>
          <w:lang w:val="en-AU"/>
        </w:rPr>
        <w:t>P</w:t>
      </w:r>
      <w:r w:rsidR="00DB757E">
        <w:rPr>
          <w:lang w:val="en-AU"/>
        </w:rPr>
        <w:t>yEMU</w:t>
      </w:r>
      <w:proofErr w:type="spellEnd"/>
      <w:r w:rsidR="00DB757E">
        <w:rPr>
          <w:lang w:val="en-AU"/>
        </w:rPr>
        <w:t xml:space="preserve">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336" w:name="_Toc32564218"/>
      <w:r>
        <w:t>10.2 Using PESTPP-SWP</w:t>
      </w:r>
      <w:bookmarkEnd w:id="2336"/>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proofErr w:type="spellStart"/>
      <w:r>
        <w:rPr>
          <w:i/>
          <w:lang w:val="en-AU"/>
        </w:rPr>
        <w:t>sweep_parameter_csv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proofErr w:type="gramStart"/>
      <w:r w:rsidR="001D5847">
        <w:rPr>
          <w:lang w:val="en-AU"/>
        </w:rPr>
        <w:t>parameter</w:t>
      </w:r>
      <w:proofErr w:type="gramEnd"/>
      <w:r w:rsidR="001D5847">
        <w:rPr>
          <w:lang w:val="en-AU"/>
        </w:rPr>
        <w:t xml:space="preserve">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proofErr w:type="spellStart"/>
      <w:r>
        <w:rPr>
          <w:i/>
          <w:lang w:val="en-AU"/>
        </w:rPr>
        <w:t>sweep_parameter_csv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82493A">
      <w:pPr>
        <w:pStyle w:val="ListParagraph"/>
        <w:numPr>
          <w:ilvl w:val="0"/>
          <w:numId w:val="20"/>
        </w:numPr>
        <w:rPr>
          <w:lang w:val="en-AU"/>
        </w:rPr>
      </w:pPr>
      <w:r>
        <w:rPr>
          <w:lang w:val="en-AU"/>
        </w:rPr>
        <w:t xml:space="preserve">If, in the PEST control file read by PESTPP-SWP, a </w:t>
      </w:r>
      <w:proofErr w:type="gramStart"/>
      <w:r>
        <w:rPr>
          <w:lang w:val="en-AU"/>
        </w:rPr>
        <w:t>particular parameter</w:t>
      </w:r>
      <w:proofErr w:type="gramEnd"/>
      <w:r>
        <w:rPr>
          <w:lang w:val="en-AU"/>
        </w:rPr>
        <w:t xml:space="preserve">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82493A">
      <w:pPr>
        <w:pStyle w:val="ListParagraph"/>
        <w:numPr>
          <w:ilvl w:val="0"/>
          <w:numId w:val="20"/>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82493A">
      <w:pPr>
        <w:pStyle w:val="ListParagraph"/>
        <w:numPr>
          <w:ilvl w:val="0"/>
          <w:numId w:val="20"/>
        </w:numPr>
        <w:rPr>
          <w:lang w:val="en-AU"/>
        </w:rPr>
      </w:pPr>
      <w:r>
        <w:rPr>
          <w:lang w:val="en-AU"/>
        </w:rPr>
        <w:t xml:space="preserve">If the value of the </w:t>
      </w:r>
      <w:proofErr w:type="spellStart"/>
      <w:r w:rsidRPr="002D50C0">
        <w:rPr>
          <w:i/>
          <w:lang w:val="en-AU"/>
        </w:rPr>
        <w:t>ies_csv_by_</w:t>
      </w:r>
      <w:proofErr w:type="gramStart"/>
      <w:r w:rsidRPr="002D50C0">
        <w:rPr>
          <w:i/>
          <w:lang w:val="en-AU"/>
        </w:rPr>
        <w:t>reals</w:t>
      </w:r>
      <w:proofErr w:type="spellEnd"/>
      <w:r w:rsidRPr="002D50C0">
        <w:rPr>
          <w:i/>
          <w:lang w:val="en-AU"/>
        </w:rPr>
        <w:t>(</w:t>
      </w:r>
      <w:proofErr w:type="gramEnd"/>
      <w:r w:rsidRPr="002D50C0">
        <w:rPr>
          <w:i/>
          <w:lang w:val="en-AU"/>
        </w:rPr>
        <w:t>)</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proofErr w:type="spellStart"/>
      <w:r>
        <w:rPr>
          <w:i/>
          <w:lang w:val="en-AU"/>
        </w:rPr>
        <w:t>sweep_</w:t>
      </w:r>
      <w:proofErr w:type="gramStart"/>
      <w:r>
        <w:rPr>
          <w:i/>
          <w:lang w:val="en-AU"/>
        </w:rPr>
        <w:t>forgiv</w:t>
      </w:r>
      <w:r w:rsidRPr="001D5847">
        <w:rPr>
          <w:i/>
          <w:lang w:val="en-AU"/>
        </w:rPr>
        <w:t>e</w:t>
      </w:r>
      <w:proofErr w:type="spellEnd"/>
      <w:r w:rsidRPr="001D5847">
        <w:rPr>
          <w:i/>
          <w:lang w:val="en-AU"/>
        </w:rPr>
        <w:t>(</w:t>
      </w:r>
      <w:proofErr w:type="gramEnd"/>
      <w:r w:rsidRPr="001D5847">
        <w:rPr>
          <w:i/>
          <w:lang w:val="en-AU"/>
        </w:rPr>
        <w:t>)</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proofErr w:type="spellStart"/>
      <w:r>
        <w:rPr>
          <w:i/>
          <w:lang w:val="en-AU"/>
        </w:rPr>
        <w:t>sweep_output_csv</w:t>
      </w:r>
      <w:r w:rsidRPr="001D5847">
        <w:rPr>
          <w:i/>
          <w:lang w:val="en-AU"/>
        </w:rPr>
        <w:t>_</w:t>
      </w:r>
      <w:proofErr w:type="gramStart"/>
      <w:r w:rsidRPr="001D5847">
        <w:rPr>
          <w:i/>
          <w:lang w:val="en-AU"/>
        </w:rPr>
        <w:t>file</w:t>
      </w:r>
      <w:proofErr w:type="spellEnd"/>
      <w:r w:rsidRPr="001D5847">
        <w:rPr>
          <w:i/>
          <w:lang w:val="en-AU"/>
        </w:rPr>
        <w:t>(</w:t>
      </w:r>
      <w:proofErr w:type="gramEnd"/>
      <w:r w:rsidRPr="001D5847">
        <w:rPr>
          <w:i/>
          <w:lang w:val="en-AU"/>
        </w:rPr>
        <w:t>)</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proofErr w:type="spellStart"/>
      <w:r>
        <w:rPr>
          <w:i/>
          <w:lang w:val="en-AU"/>
        </w:rPr>
        <w:t>sweep_</w:t>
      </w:r>
      <w:proofErr w:type="gramStart"/>
      <w:r>
        <w:rPr>
          <w:i/>
          <w:lang w:val="en-AU"/>
        </w:rPr>
        <w:t>chun</w:t>
      </w:r>
      <w:r w:rsidRPr="001D5847">
        <w:rPr>
          <w:i/>
          <w:lang w:val="en-AU"/>
        </w:rPr>
        <w:t>k</w:t>
      </w:r>
      <w:proofErr w:type="spellEnd"/>
      <w:r w:rsidRPr="001D5847">
        <w:rPr>
          <w:i/>
          <w:lang w:val="en-AU"/>
        </w:rPr>
        <w:t>(</w:t>
      </w:r>
      <w:proofErr w:type="gramEnd"/>
      <w:r w:rsidRPr="001D5847">
        <w:rPr>
          <w:i/>
          <w:lang w:val="en-AU"/>
        </w:rPr>
        <w:t>)</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337" w:name="_Toc32564219"/>
      <w:r>
        <w:t>10.3 Summary of Control Variables</w:t>
      </w:r>
      <w:bookmarkEnd w:id="2337"/>
    </w:p>
    <w:p w14:paraId="723D5D53" w14:textId="77777777" w:rsidR="00D81E79" w:rsidRDefault="00D81E79" w:rsidP="00D81E79">
      <w:pPr>
        <w:rPr>
          <w:lang w:val="en-AU"/>
        </w:rPr>
      </w:pPr>
      <w:r>
        <w:rPr>
          <w:lang w:val="en-AU"/>
        </w:rPr>
        <w:t xml:space="preserve">Table 10.1 tabulates PESTPP-SWP control variables. </w:t>
      </w:r>
      <w:r w:rsidR="00030CE5">
        <w:rPr>
          <w:lang w:val="en-AU"/>
        </w:rPr>
        <w:t xml:space="preserve">As usual, </w:t>
      </w:r>
      <w:proofErr w:type="gramStart"/>
      <w:r w:rsidR="00030CE5">
        <w:rPr>
          <w:lang w:val="en-AU"/>
        </w:rPr>
        <w:t>a</w:t>
      </w:r>
      <w:r>
        <w:rPr>
          <w:lang w:val="en-AU"/>
        </w:rPr>
        <w:t>ll of</w:t>
      </w:r>
      <w:proofErr w:type="gramEnd"/>
      <w:r>
        <w:rPr>
          <w:lang w:val="en-AU"/>
        </w:rPr>
        <w:t xml:space="preserve">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p w14:paraId="0E8A3EE2" w14:textId="77777777" w:rsidR="001A568B" w:rsidRDefault="001A568B" w:rsidP="00D81E79">
      <w:pPr>
        <w:rPr>
          <w:lang w:val="en-AU"/>
        </w:rPr>
      </w:pPr>
    </w:p>
    <w:p w14:paraId="689B255D" w14:textId="77777777" w:rsidR="001A568B" w:rsidRDefault="001A568B" w:rsidP="00D81E79">
      <w:pPr>
        <w:rPr>
          <w:lang w:val="en-AU"/>
        </w:rPr>
      </w:pPr>
    </w:p>
    <w:p w14:paraId="22F542A5" w14:textId="77777777" w:rsidR="001A568B" w:rsidRDefault="001A568B" w:rsidP="00D81E79">
      <w:pPr>
        <w:rPr>
          <w:lang w:val="en-AU"/>
        </w:rPr>
      </w:pPr>
    </w:p>
    <w:p w14:paraId="360A6FF6" w14:textId="77777777" w:rsidR="001A568B" w:rsidRDefault="001A568B" w:rsidP="00D81E79">
      <w:pPr>
        <w:rPr>
          <w:lang w:val="en-AU"/>
        </w:rPr>
      </w:pPr>
    </w:p>
    <w:p w14:paraId="4975F6CD" w14:textId="77777777" w:rsidR="001A568B" w:rsidRDefault="001A568B" w:rsidP="00D81E79">
      <w:pPr>
        <w:rPr>
          <w:lang w:val="en-AU"/>
        </w:rPr>
      </w:pPr>
    </w:p>
    <w:p w14:paraId="4D89E66C" w14:textId="77777777" w:rsidR="001A568B" w:rsidRDefault="001A568B" w:rsidP="00D81E79">
      <w:pPr>
        <w:rPr>
          <w:lang w:val="en-AU"/>
        </w:rPr>
      </w:pPr>
    </w:p>
    <w:p w14:paraId="3E598FCE" w14:textId="77777777" w:rsidR="001A568B" w:rsidRDefault="001A568B" w:rsidP="00D81E79">
      <w:pPr>
        <w:rPr>
          <w:lang w:val="en-AU"/>
        </w:rPr>
      </w:pPr>
    </w:p>
    <w:p w14:paraId="0CEEB21F" w14:textId="77777777" w:rsidR="001A568B" w:rsidRDefault="001A568B" w:rsidP="00D81E79">
      <w:pPr>
        <w:rPr>
          <w:lang w:val="en-AU"/>
        </w:rPr>
      </w:pPr>
    </w:p>
    <w:p w14:paraId="3C341266" w14:textId="77777777" w:rsidR="001A568B" w:rsidRDefault="001A568B" w:rsidP="00D81E79">
      <w:pPr>
        <w:rPr>
          <w:lang w:val="en-AU"/>
        </w:rPr>
      </w:pPr>
    </w:p>
    <w:p w14:paraId="34B2A34E" w14:textId="77777777" w:rsidR="001A568B" w:rsidRDefault="001A568B" w:rsidP="00D81E79">
      <w:pPr>
        <w:rPr>
          <w:lang w:val="en-AU"/>
        </w:rPr>
      </w:pPr>
    </w:p>
    <w:p w14:paraId="442FAF6B" w14:textId="77777777" w:rsidR="001A568B" w:rsidRDefault="001A568B" w:rsidP="00D81E79">
      <w:pPr>
        <w:rPr>
          <w:lang w:val="en-AU"/>
        </w:rPr>
      </w:pPr>
    </w:p>
    <w:p w14:paraId="74696BAB" w14:textId="77777777" w:rsidR="001A568B" w:rsidRDefault="001A568B" w:rsidP="00D81E79">
      <w:pPr>
        <w:rPr>
          <w:lang w:val="en-AU"/>
        </w:rPr>
      </w:pPr>
    </w:p>
    <w:p w14:paraId="0B546A1F" w14:textId="77777777" w:rsidR="001A568B" w:rsidRDefault="001A568B" w:rsidP="00D81E79">
      <w:pPr>
        <w:rPr>
          <w:lang w:val="en-AU"/>
        </w:rPr>
      </w:pPr>
    </w:p>
    <w:p w14:paraId="4077E96C" w14:textId="77777777" w:rsidR="001A568B" w:rsidRDefault="001A568B" w:rsidP="00D81E79">
      <w:pPr>
        <w:rPr>
          <w:lang w:val="en-AU"/>
        </w:rPr>
      </w:pPr>
    </w:p>
    <w:p w14:paraId="5342BCFC" w14:textId="77777777" w:rsidR="001A568B" w:rsidRDefault="001A568B" w:rsidP="00D81E7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1A568B">
        <w:trPr>
          <w:cantSplit/>
        </w:trPr>
        <w:tc>
          <w:tcPr>
            <w:tcW w:w="3548"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lastRenderedPageBreak/>
              <w:t>Variable</w:t>
            </w:r>
          </w:p>
        </w:tc>
        <w:tc>
          <w:tcPr>
            <w:tcW w:w="1046"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42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1A568B">
        <w:trPr>
          <w:cantSplit/>
        </w:trPr>
        <w:tc>
          <w:tcPr>
            <w:tcW w:w="3548"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rPr>
              <w:t>sweep_parameter_csv_file</w:t>
            </w:r>
            <w:proofErr w:type="spellEnd"/>
            <w:r w:rsidRPr="0075657B">
              <w:rPr>
                <w:rFonts w:ascii="Calibri" w:hAnsi="Calibri" w:cs="Calibri"/>
                <w:i/>
                <w:color w:val="000000" w:themeColor="text1"/>
                <w:sz w:val="18"/>
                <w:szCs w:val="18"/>
              </w:rPr>
              <w:t>(sweep_in.csv)</w:t>
            </w:r>
          </w:p>
        </w:tc>
        <w:tc>
          <w:tcPr>
            <w:tcW w:w="1046"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t>
            </w:r>
            <w:proofErr w:type="gramStart"/>
            <w:r w:rsidR="00B979C3">
              <w:rPr>
                <w:rFonts w:ascii="Calibri" w:hAnsi="Calibri" w:cs="Calibri"/>
                <w:color w:val="000000" w:themeColor="text1"/>
                <w:sz w:val="18"/>
                <w:szCs w:val="18"/>
              </w:rPr>
              <w:t xml:space="preserve">with </w:t>
            </w:r>
            <w:r w:rsidR="00B979C3" w:rsidRPr="00011910">
              <w:rPr>
                <w:rFonts w:ascii="Calibri" w:hAnsi="Calibri" w:cs="Calibri"/>
                <w:i/>
                <w:color w:val="000000" w:themeColor="text1"/>
                <w:sz w:val="18"/>
                <w:szCs w:val="18"/>
              </w:rPr>
              <w:t>.</w:t>
            </w:r>
            <w:proofErr w:type="spellStart"/>
            <w:r w:rsidR="00B979C3" w:rsidRPr="00011910">
              <w:rPr>
                <w:rFonts w:ascii="Calibri" w:hAnsi="Calibri" w:cs="Calibri"/>
                <w:i/>
                <w:color w:val="000000" w:themeColor="text1"/>
                <w:sz w:val="18"/>
                <w:szCs w:val="18"/>
              </w:rPr>
              <w:t>jcb</w:t>
            </w:r>
            <w:proofErr w:type="spellEnd"/>
            <w:proofErr w:type="gramEnd"/>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w:t>
            </w:r>
            <w:proofErr w:type="spellStart"/>
            <w:r w:rsidR="00B979C3" w:rsidRPr="00011910">
              <w:rPr>
                <w:rFonts w:ascii="Calibri" w:hAnsi="Calibri" w:cs="Calibri"/>
                <w:i/>
                <w:color w:val="000000" w:themeColor="text1"/>
                <w:sz w:val="18"/>
                <w:szCs w:val="18"/>
              </w:rPr>
              <w:t>jco</w:t>
            </w:r>
            <w:proofErr w:type="spellEnd"/>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1A568B">
        <w:trPr>
          <w:cantSplit/>
        </w:trPr>
        <w:tc>
          <w:tcPr>
            <w:tcW w:w="3548"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proofErr w:type="spellStart"/>
            <w:r>
              <w:rPr>
                <w:rFonts w:ascii="Calibri" w:hAnsi="Calibri" w:cs="Calibri"/>
                <w:i/>
                <w:color w:val="000000" w:themeColor="text1"/>
                <w:sz w:val="18"/>
                <w:szCs w:val="18"/>
                <w:lang w:val="en-AU"/>
              </w:rPr>
              <w:t>Ies_csv_by_</w:t>
            </w:r>
            <w:proofErr w:type="gramStart"/>
            <w:r>
              <w:rPr>
                <w:rFonts w:ascii="Calibri" w:hAnsi="Calibri" w:cs="Calibri"/>
                <w:i/>
                <w:color w:val="000000" w:themeColor="text1"/>
                <w:sz w:val="18"/>
                <w:szCs w:val="18"/>
                <w:lang w:val="en-AU"/>
              </w:rPr>
              <w:t>reals</w:t>
            </w:r>
            <w:proofErr w:type="spellEnd"/>
            <w:r>
              <w:rPr>
                <w:rFonts w:ascii="Calibri" w:hAnsi="Calibri" w:cs="Calibri"/>
                <w:i/>
                <w:color w:val="000000" w:themeColor="text1"/>
                <w:sz w:val="18"/>
                <w:szCs w:val="18"/>
                <w:lang w:val="en-AU"/>
              </w:rPr>
              <w:t>(</w:t>
            </w:r>
            <w:proofErr w:type="gramEnd"/>
            <w:r>
              <w:rPr>
                <w:rFonts w:ascii="Calibri" w:hAnsi="Calibri" w:cs="Calibri"/>
                <w:i/>
                <w:color w:val="000000" w:themeColor="text1"/>
                <w:sz w:val="18"/>
                <w:szCs w:val="18"/>
                <w:lang w:val="en-AU"/>
              </w:rPr>
              <w:t>)</w:t>
            </w:r>
            <w:r w:rsidR="00AE69D9">
              <w:rPr>
                <w:rFonts w:ascii="Calibri" w:hAnsi="Calibri" w:cs="Calibri"/>
                <w:i/>
                <w:color w:val="000000" w:themeColor="text1"/>
                <w:sz w:val="18"/>
                <w:szCs w:val="18"/>
                <w:lang w:val="en-AU"/>
              </w:rPr>
              <w:t xml:space="preserve"> </w:t>
            </w:r>
          </w:p>
        </w:tc>
        <w:tc>
          <w:tcPr>
            <w:tcW w:w="1046"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1A568B">
        <w:trPr>
          <w:cantSplit/>
        </w:trPr>
        <w:tc>
          <w:tcPr>
            <w:tcW w:w="3548"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lang w:val="en-AU"/>
              </w:rPr>
              <w:t>sweep_forgive</w:t>
            </w:r>
            <w:proofErr w:type="spellEnd"/>
            <w:r w:rsidRPr="0075657B">
              <w:rPr>
                <w:rFonts w:ascii="Calibri" w:hAnsi="Calibri" w:cs="Calibri"/>
                <w:i/>
                <w:color w:val="000000" w:themeColor="text1"/>
                <w:sz w:val="18"/>
                <w:szCs w:val="18"/>
                <w:lang w:val="en-AU"/>
              </w:rPr>
              <w:t>(false)</w:t>
            </w:r>
          </w:p>
        </w:tc>
        <w:tc>
          <w:tcPr>
            <w:tcW w:w="1046"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42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proofErr w:type="spellStart"/>
            <w:r w:rsidR="00F238B7" w:rsidRPr="00F238B7">
              <w:rPr>
                <w:rFonts w:ascii="Calibri" w:hAnsi="Calibri" w:cs="Calibri"/>
                <w:i/>
                <w:color w:val="000000" w:themeColor="text1"/>
                <w:sz w:val="18"/>
                <w:szCs w:val="18"/>
                <w:lang w:val="en-AU"/>
              </w:rPr>
              <w:t>sweep_parameter_csv_</w:t>
            </w:r>
            <w:proofErr w:type="gramStart"/>
            <w:r w:rsidR="00F238B7" w:rsidRPr="00F238B7">
              <w:rPr>
                <w:rFonts w:ascii="Calibri" w:hAnsi="Calibri" w:cs="Calibri"/>
                <w:i/>
                <w:color w:val="000000" w:themeColor="text1"/>
                <w:sz w:val="18"/>
                <w:szCs w:val="18"/>
                <w:lang w:val="en-AU"/>
              </w:rPr>
              <w:t>file</w:t>
            </w:r>
            <w:proofErr w:type="spellEnd"/>
            <w:r w:rsidR="00F238B7" w:rsidRPr="00F238B7">
              <w:rPr>
                <w:rFonts w:ascii="Calibri" w:hAnsi="Calibri" w:cs="Calibri"/>
                <w:i/>
                <w:color w:val="000000" w:themeColor="text1"/>
                <w:sz w:val="18"/>
                <w:szCs w:val="18"/>
                <w:lang w:val="en-AU"/>
              </w:rPr>
              <w:t>(</w:t>
            </w:r>
            <w:proofErr w:type="gramEnd"/>
            <w:r w:rsidR="00F238B7" w:rsidRPr="00F238B7">
              <w:rPr>
                <w:rFonts w:ascii="Calibri" w:hAnsi="Calibri" w:cs="Calibri"/>
                <w:i/>
                <w:color w:val="000000" w:themeColor="text1"/>
                <w:sz w:val="18"/>
                <w:szCs w:val="18"/>
                <w:lang w:val="en-AU"/>
              </w:rPr>
              <w:t>)</w:t>
            </w:r>
            <w:r w:rsidR="00F238B7">
              <w:rPr>
                <w:rFonts w:ascii="Calibri" w:hAnsi="Calibri" w:cs="Calibri"/>
                <w:color w:val="000000" w:themeColor="text1"/>
                <w:sz w:val="18"/>
                <w:szCs w:val="18"/>
                <w:lang w:val="en-AU"/>
              </w:rPr>
              <w:t xml:space="preserve"> file.</w:t>
            </w:r>
          </w:p>
        </w:tc>
      </w:tr>
      <w:tr w:rsidR="00D81E79" w14:paraId="7EC7273D" w14:textId="77777777" w:rsidTr="001A568B">
        <w:trPr>
          <w:cantSplit/>
        </w:trPr>
        <w:tc>
          <w:tcPr>
            <w:tcW w:w="3548"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lang w:val="en-AU"/>
              </w:rPr>
              <w:t>sweep_output_csv_file</w:t>
            </w:r>
            <w:proofErr w:type="spellEnd"/>
            <w:r w:rsidRPr="0075657B">
              <w:rPr>
                <w:rFonts w:ascii="Calibri" w:hAnsi="Calibri" w:cs="Calibri"/>
                <w:i/>
                <w:color w:val="000000" w:themeColor="text1"/>
                <w:sz w:val="18"/>
                <w:szCs w:val="18"/>
                <w:lang w:val="en-AU"/>
              </w:rPr>
              <w:t>(sweep_out.csv)</w:t>
            </w:r>
          </w:p>
        </w:tc>
        <w:tc>
          <w:tcPr>
            <w:tcW w:w="1046"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1A568B">
        <w:trPr>
          <w:cantSplit/>
        </w:trPr>
        <w:tc>
          <w:tcPr>
            <w:tcW w:w="3548"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proofErr w:type="spellStart"/>
            <w:r w:rsidRPr="0075657B">
              <w:rPr>
                <w:rFonts w:ascii="Calibri" w:hAnsi="Calibri" w:cs="Calibri"/>
                <w:i/>
                <w:color w:val="000000" w:themeColor="text1"/>
                <w:sz w:val="18"/>
                <w:szCs w:val="18"/>
              </w:rPr>
              <w:t>sweep_</w:t>
            </w:r>
            <w:proofErr w:type="gramStart"/>
            <w:r w:rsidRPr="0075657B">
              <w:rPr>
                <w:rFonts w:ascii="Calibri" w:hAnsi="Calibri" w:cs="Calibri"/>
                <w:i/>
                <w:color w:val="000000" w:themeColor="text1"/>
                <w:sz w:val="18"/>
                <w:szCs w:val="18"/>
              </w:rPr>
              <w:t>chunk</w:t>
            </w:r>
            <w:proofErr w:type="spellEnd"/>
            <w:r w:rsidRPr="0075657B">
              <w:rPr>
                <w:rFonts w:ascii="Calibri" w:hAnsi="Calibri" w:cs="Calibri"/>
                <w:i/>
                <w:color w:val="000000" w:themeColor="text1"/>
                <w:sz w:val="18"/>
                <w:szCs w:val="18"/>
              </w:rPr>
              <w:t>(</w:t>
            </w:r>
            <w:proofErr w:type="gramEnd"/>
            <w:r w:rsidRPr="0075657B">
              <w:rPr>
                <w:rFonts w:ascii="Calibri" w:hAnsi="Calibri" w:cs="Calibri"/>
                <w:i/>
                <w:color w:val="000000" w:themeColor="text1"/>
                <w:sz w:val="18"/>
                <w:szCs w:val="18"/>
              </w:rPr>
              <w:t>500)</w:t>
            </w:r>
          </w:p>
        </w:tc>
        <w:tc>
          <w:tcPr>
            <w:tcW w:w="1046"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42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r w:rsidR="001A568B" w14:paraId="7668FE22" w14:textId="77777777" w:rsidTr="001A568B">
        <w:trPr>
          <w:cantSplit/>
        </w:trPr>
        <w:tc>
          <w:tcPr>
            <w:tcW w:w="3548" w:type="dxa"/>
            <w:shd w:val="clear" w:color="auto" w:fill="auto"/>
          </w:tcPr>
          <w:p w14:paraId="6DA0D217" w14:textId="04EF3D6D" w:rsidR="001A568B" w:rsidRPr="0075657B" w:rsidRDefault="001A568B" w:rsidP="0038205A">
            <w:pPr>
              <w:rPr>
                <w:rFonts w:ascii="Calibri" w:hAnsi="Calibri" w:cs="Calibri"/>
                <w:i/>
                <w:color w:val="000000" w:themeColor="text1"/>
                <w:sz w:val="18"/>
                <w:szCs w:val="18"/>
              </w:rPr>
            </w:pPr>
            <w:proofErr w:type="spellStart"/>
            <w:r>
              <w:rPr>
                <w:rFonts w:ascii="Calibri" w:hAnsi="Calibri" w:cs="Calibri"/>
                <w:i/>
                <w:sz w:val="18"/>
                <w:szCs w:val="18"/>
                <w:lang w:val="en-AU"/>
              </w:rPr>
              <w:t>enforce_tied_bounds</w:t>
            </w:r>
            <w:proofErr w:type="spellEnd"/>
            <w:r>
              <w:rPr>
                <w:rFonts w:ascii="Calibri" w:hAnsi="Calibri" w:cs="Calibri"/>
                <w:i/>
                <w:sz w:val="18"/>
                <w:szCs w:val="18"/>
                <w:lang w:val="en-AU"/>
              </w:rPr>
              <w:t>(false)</w:t>
            </w:r>
          </w:p>
        </w:tc>
        <w:tc>
          <w:tcPr>
            <w:tcW w:w="1046" w:type="dxa"/>
            <w:shd w:val="clear" w:color="auto" w:fill="auto"/>
          </w:tcPr>
          <w:p w14:paraId="4DA8A52E" w14:textId="237455AD" w:rsidR="001A568B" w:rsidRPr="00C40A21" w:rsidRDefault="001A568B" w:rsidP="0038205A">
            <w:pPr>
              <w:rPr>
                <w:rFonts w:ascii="Calibri" w:hAnsi="Calibri" w:cs="Calibri"/>
                <w:sz w:val="18"/>
                <w:szCs w:val="18"/>
                <w:lang w:val="en-AU"/>
              </w:rPr>
            </w:pPr>
            <w:r>
              <w:rPr>
                <w:rFonts w:ascii="Calibri" w:hAnsi="Calibri" w:cs="Calibri"/>
                <w:sz w:val="18"/>
                <w:szCs w:val="18"/>
                <w:lang w:val="en-AU"/>
              </w:rPr>
              <w:t>Boolean</w:t>
            </w:r>
          </w:p>
        </w:tc>
        <w:tc>
          <w:tcPr>
            <w:tcW w:w="4422" w:type="dxa"/>
            <w:shd w:val="clear" w:color="auto" w:fill="auto"/>
          </w:tcPr>
          <w:p w14:paraId="59D5B40B" w14:textId="41078CB6" w:rsidR="001A568B" w:rsidRPr="0075657B" w:rsidRDefault="001A568B" w:rsidP="0038205A">
            <w:pPr>
              <w:rPr>
                <w:rFonts w:ascii="Calibri" w:hAnsi="Calibri" w:cs="Calibri"/>
                <w:color w:val="000000" w:themeColor="text1"/>
                <w:sz w:val="18"/>
                <w:szCs w:val="18"/>
                <w:lang w:val="en-AU"/>
              </w:rPr>
            </w:pPr>
            <w:r>
              <w:rPr>
                <w:rFonts w:ascii="Calibri" w:hAnsi="Calibri" w:cs="Calibri"/>
                <w:sz w:val="18"/>
                <w:szCs w:val="18"/>
                <w:lang w:val="en-AU"/>
              </w:rPr>
              <w:t xml:space="preserve">Flag to enforce parameter bounds on any tied parameters </w:t>
            </w:r>
          </w:p>
        </w:tc>
      </w:tr>
      <w:tr w:rsidR="001A568B" w14:paraId="35E42A77" w14:textId="77777777" w:rsidTr="001A568B">
        <w:trPr>
          <w:cantSplit/>
        </w:trPr>
        <w:tc>
          <w:tcPr>
            <w:tcW w:w="3548" w:type="dxa"/>
            <w:shd w:val="clear" w:color="auto" w:fill="auto"/>
          </w:tcPr>
          <w:p w14:paraId="071330D5" w14:textId="321EA3F6" w:rsidR="001A568B" w:rsidRDefault="001A568B" w:rsidP="0038205A">
            <w:pPr>
              <w:rPr>
                <w:rFonts w:ascii="Calibri" w:hAnsi="Calibri" w:cs="Calibri"/>
                <w:i/>
                <w:sz w:val="18"/>
                <w:szCs w:val="18"/>
                <w:lang w:val="en-AU"/>
              </w:rPr>
            </w:pPr>
            <w:proofErr w:type="spellStart"/>
            <w:r>
              <w:rPr>
                <w:rFonts w:ascii="Calibri" w:hAnsi="Calibri"/>
                <w:i/>
                <w:sz w:val="18"/>
                <w:lang w:val="en-AU"/>
              </w:rPr>
              <w:t>tie_by_group</w:t>
            </w:r>
            <w:proofErr w:type="spellEnd"/>
            <w:r>
              <w:rPr>
                <w:rFonts w:ascii="Calibri" w:hAnsi="Calibri"/>
                <w:i/>
                <w:sz w:val="18"/>
                <w:lang w:val="en-AU"/>
              </w:rPr>
              <w:t>(false)</w:t>
            </w:r>
          </w:p>
        </w:tc>
        <w:tc>
          <w:tcPr>
            <w:tcW w:w="1046" w:type="dxa"/>
            <w:shd w:val="clear" w:color="auto" w:fill="auto"/>
          </w:tcPr>
          <w:p w14:paraId="06451288" w14:textId="5C84D494" w:rsidR="001A568B" w:rsidRDefault="001A568B" w:rsidP="0038205A">
            <w:pPr>
              <w:rPr>
                <w:rFonts w:ascii="Calibri" w:hAnsi="Calibri" w:cs="Calibri"/>
                <w:sz w:val="18"/>
                <w:szCs w:val="18"/>
                <w:lang w:val="en-AU"/>
              </w:rPr>
            </w:pPr>
            <w:r>
              <w:rPr>
                <w:rFonts w:ascii="Calibri" w:hAnsi="Calibri" w:cs="Calibri"/>
                <w:sz w:val="18"/>
              </w:rPr>
              <w:t>Boolean</w:t>
            </w:r>
          </w:p>
        </w:tc>
        <w:tc>
          <w:tcPr>
            <w:tcW w:w="4422" w:type="dxa"/>
            <w:shd w:val="clear" w:color="auto" w:fill="auto"/>
          </w:tcPr>
          <w:p w14:paraId="22E492E5" w14:textId="6EDC2527" w:rsidR="001A568B" w:rsidRDefault="001A568B" w:rsidP="0038205A">
            <w:pPr>
              <w:rPr>
                <w:rFonts w:ascii="Calibri" w:hAnsi="Calibri" w:cs="Calibri"/>
                <w:sz w:val="18"/>
                <w:szCs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65C1539" w14:textId="35A6F0F1" w:rsidR="006E04BD" w:rsidRDefault="006E04BD">
      <w:pPr>
        <w:widowControl/>
        <w:spacing w:before="0" w:after="0"/>
        <w:jc w:val="left"/>
        <w:rPr>
          <w:lang w:val="en-AU"/>
        </w:rPr>
      </w:pPr>
      <w:r>
        <w:rPr>
          <w:lang w:val="en-AU"/>
        </w:rPr>
        <w:br w:type="page"/>
      </w:r>
    </w:p>
    <w:p w14:paraId="60762118" w14:textId="77777777" w:rsidR="006E04BD" w:rsidRDefault="006E04BD" w:rsidP="00304021">
      <w:pPr>
        <w:rPr>
          <w:lang w:val="en-AU"/>
        </w:rPr>
      </w:pPr>
    </w:p>
    <w:p w14:paraId="78F7C36E" w14:textId="30F0BDE2" w:rsidR="006E04BD" w:rsidRDefault="006E04BD" w:rsidP="0082493A">
      <w:pPr>
        <w:pStyle w:val="Heading1"/>
        <w:keepLines/>
        <w:widowControl/>
        <w:numPr>
          <w:ilvl w:val="0"/>
          <w:numId w:val="30"/>
        </w:numPr>
        <w:spacing w:after="0"/>
        <w:ind w:left="0" w:firstLine="0"/>
        <w:rPr>
          <w:lang w:val="en-US"/>
        </w:rPr>
      </w:pPr>
      <w:bookmarkStart w:id="2338" w:name="_Toc32564220"/>
      <w:r w:rsidRPr="006B20CE">
        <w:t>PESTPP</w:t>
      </w:r>
      <w:r>
        <w:rPr>
          <w:lang w:val="en-US"/>
        </w:rPr>
        <w:t>-PSO</w:t>
      </w:r>
      <w:bookmarkEnd w:id="2338"/>
    </w:p>
    <w:p w14:paraId="54115808" w14:textId="77777777" w:rsidR="006E04BD" w:rsidRPr="006B20CE" w:rsidRDefault="006E04BD" w:rsidP="006E04BD"/>
    <w:p w14:paraId="386B1B86" w14:textId="1FCC5EC5" w:rsidR="006E04BD" w:rsidRDefault="006E04BD" w:rsidP="006E04BD">
      <w:pPr>
        <w:pStyle w:val="Heading2"/>
        <w:keepLines/>
        <w:widowControl/>
        <w:spacing w:before="40" w:after="0"/>
        <w:jc w:val="both"/>
      </w:pPr>
      <w:bookmarkStart w:id="2339" w:name="_Toc32564221"/>
      <w:r>
        <w:t xml:space="preserve">11.1 </w:t>
      </w:r>
      <w:r w:rsidRPr="006B20CE">
        <w:t>Introduction</w:t>
      </w:r>
      <w:bookmarkEnd w:id="2339"/>
    </w:p>
    <w:p w14:paraId="000BBDBF" w14:textId="77777777" w:rsidR="006E04BD" w:rsidRPr="006B20CE" w:rsidRDefault="006E04BD" w:rsidP="006E04BD"/>
    <w:p w14:paraId="5D7B0899" w14:textId="6422AD06" w:rsidR="006E04BD" w:rsidRDefault="006E04BD" w:rsidP="0082493A">
      <w:pPr>
        <w:pStyle w:val="Heading3"/>
        <w:keepLines/>
        <w:widowControl/>
        <w:numPr>
          <w:ilvl w:val="2"/>
          <w:numId w:val="30"/>
        </w:numPr>
        <w:spacing w:before="40" w:after="0"/>
        <w:ind w:left="720"/>
      </w:pPr>
      <w:bookmarkStart w:id="2340" w:name="_Toc32564222"/>
      <w:r w:rsidRPr="006B20CE">
        <w:t>Publications</w:t>
      </w:r>
      <w:r>
        <w:t xml:space="preserve"> and Overview</w:t>
      </w:r>
      <w:bookmarkEnd w:id="2340"/>
    </w:p>
    <w:p w14:paraId="5405C8F9" w14:textId="77777777" w:rsidR="006E04BD" w:rsidRDefault="006E04BD" w:rsidP="006E04BD"/>
    <w:p w14:paraId="728CDF99" w14:textId="5ACA5AFC" w:rsidR="006E04BD" w:rsidRDefault="006E04BD" w:rsidP="006E04BD">
      <w:r>
        <w:t xml:space="preserve">A complete description of the background on PESTPP-PSO (Particle Swarm Optimization within PEST++) and its basic operation can be found in </w:t>
      </w:r>
      <w:proofErr w:type="spellStart"/>
      <w:r w:rsidRPr="00780FD3">
        <w:rPr>
          <w:i/>
        </w:rPr>
        <w:t>Siade</w:t>
      </w:r>
      <w:proofErr w:type="spellEnd"/>
      <w:r w:rsidRPr="00780FD3">
        <w:rPr>
          <w:i/>
        </w:rPr>
        <w:t xml:space="preserve"> et al</w:t>
      </w:r>
      <w:r>
        <w:t xml:space="preserve">, (2019), along with three benchmark problems and two real-world case studies. Therefore, this manual will instead provide a more detailed description on how to implement the software. The reader is also referred to the work by </w:t>
      </w:r>
      <w:proofErr w:type="spellStart"/>
      <w:r w:rsidRPr="00780FD3">
        <w:rPr>
          <w:i/>
        </w:rPr>
        <w:t>Coello</w:t>
      </w:r>
      <w:proofErr w:type="spellEnd"/>
      <w:r w:rsidRPr="00780FD3">
        <w:rPr>
          <w:i/>
        </w:rPr>
        <w:t xml:space="preserve"> et al</w:t>
      </w:r>
      <w:r>
        <w:t xml:space="preserve">, (2004) for an additional detailed description on the multi-objective (Pareto) optimization framework that formed the basis of the corresponding method employed in this software. </w:t>
      </w:r>
    </w:p>
    <w:p w14:paraId="216AE83F" w14:textId="77777777" w:rsidR="006E04BD" w:rsidRDefault="006E04BD" w:rsidP="006E04BD">
      <w:pPr>
        <w:rPr>
          <w:lang w:val="en-AU"/>
        </w:rPr>
      </w:pPr>
      <w:r>
        <w:t xml:space="preserve">Environmental models can be highly nonlinear due to the necessity for some of these models to simulate complex processes. For example, a </w:t>
      </w:r>
      <w:proofErr w:type="gramStart"/>
      <w:r>
        <w:t>particular groundwater</w:t>
      </w:r>
      <w:proofErr w:type="gramEnd"/>
      <w:r>
        <w:t xml:space="preserve"> study may require the explicit simulation of </w:t>
      </w:r>
      <w:r w:rsidRPr="008771DF">
        <w:rPr>
          <w:lang w:val="en-AU"/>
        </w:rPr>
        <w:t xml:space="preserve">coupled physical groundwater flow, transport and biogeochemical processes </w:t>
      </w:r>
      <w:r>
        <w:rPr>
          <w:lang w:val="en-AU"/>
        </w:rPr>
        <w:t xml:space="preserve">in order to manage a contaminant plume. Such models can be difficult to implement within an optimization framework, e.g., calibration, enhanced remediation design, etc., due to the nonlinear, and sometimes combinatorial, nature of these models. As a result, decision-makers often </w:t>
      </w:r>
      <w:proofErr w:type="gramStart"/>
      <w:r>
        <w:rPr>
          <w:lang w:val="en-AU"/>
        </w:rPr>
        <w:t>have to</w:t>
      </w:r>
      <w:proofErr w:type="gramEnd"/>
      <w:r>
        <w:rPr>
          <w:lang w:val="en-AU"/>
        </w:rPr>
        <w:t xml:space="preserve"> resort to heuristic optimization techniques to solve their problems. </w:t>
      </w:r>
      <w:proofErr w:type="gramStart"/>
      <w:r>
        <w:rPr>
          <w:lang w:val="en-AU"/>
        </w:rPr>
        <w:t>Similar to</w:t>
      </w:r>
      <w:proofErr w:type="gramEnd"/>
      <w:r>
        <w:rPr>
          <w:lang w:val="en-AU"/>
        </w:rPr>
        <w:t xml:space="preserve"> the Differential Evolution (DE) method discussed previously in this document, Particle Swarm Optimization (PSO) is an evolutionary algorithm that offers a great deal of flexibility when dealing with “difficult” models. Like DE, PSO is less susceptible to entrapment in local minima, and does not require the numerical approximation of derivatives. However, also like DE, the model run requirements are often far greater than that for gradient based techniques.</w:t>
      </w:r>
    </w:p>
    <w:p w14:paraId="1D5C6F83" w14:textId="77777777" w:rsidR="006E04BD" w:rsidRDefault="006E04BD" w:rsidP="006E04BD">
      <w:pPr>
        <w:rPr>
          <w:lang w:val="en-AU"/>
        </w:rPr>
      </w:pPr>
    </w:p>
    <w:p w14:paraId="7E2EB806" w14:textId="77777777" w:rsidR="006E04BD" w:rsidRDefault="006E04BD" w:rsidP="006E04BD">
      <w:pPr>
        <w:rPr>
          <w:lang w:val="en-AU"/>
        </w:rPr>
      </w:pPr>
      <w:r>
        <w:rPr>
          <w:lang w:val="en-AU"/>
        </w:rPr>
        <w:t xml:space="preserve">PSO, in its most basic form, i.e., as a single-objective optimization algorithm, is extremely simple and was first presented by </w:t>
      </w:r>
      <w:r w:rsidRPr="007C21A2">
        <w:rPr>
          <w:i/>
          <w:lang w:val="en-AU"/>
        </w:rPr>
        <w:t>Eberhart and Kennedy</w:t>
      </w:r>
      <w:r>
        <w:rPr>
          <w:lang w:val="en-AU"/>
        </w:rPr>
        <w:t xml:space="preserve"> (1995). However, even though basic PSO is simple, it is also relatively flexible and can handle general nonlinear/nonconvex objective functions and inequality constraints (the reader is referred to </w:t>
      </w:r>
      <w:proofErr w:type="spellStart"/>
      <w:r w:rsidRPr="00040EA9">
        <w:rPr>
          <w:i/>
          <w:lang w:val="en-AU"/>
        </w:rPr>
        <w:t>Siade</w:t>
      </w:r>
      <w:proofErr w:type="spellEnd"/>
      <w:r w:rsidRPr="00040EA9">
        <w:rPr>
          <w:i/>
          <w:lang w:val="en-AU"/>
        </w:rPr>
        <w:t xml:space="preserve"> et al</w:t>
      </w:r>
      <w:r>
        <w:rPr>
          <w:lang w:val="en-AU"/>
        </w:rPr>
        <w:t>, (2019) for more details on how inequality constraints are handled). PSO is therefore not restricted to linear objective functions or constraints, and can potentially solve any general nonlinear programming problem,</w:t>
      </w:r>
    </w:p>
    <w:p w14:paraId="6156AA4D"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6"/>
      </w:tblGrid>
      <w:tr w:rsidR="006E04BD" w14:paraId="3EEA0405" w14:textId="77777777" w:rsidTr="007D6D8F">
        <w:tc>
          <w:tcPr>
            <w:tcW w:w="8222" w:type="dxa"/>
          </w:tcPr>
          <w:p w14:paraId="54D02A02" w14:textId="77777777" w:rsidR="006E04BD" w:rsidRPr="00937855"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sSub>
                  <m:sSubPr>
                    <m:ctrlPr>
                      <w:ins w:id="2341" w:author="White, Jeremy T" w:date="2020-02-14T08:49:00Z">
                        <w:rPr>
                          <w:rFonts w:ascii="Cambria Math" w:hAnsi="Cambria Math"/>
                          <w:i/>
                          <w:sz w:val="22"/>
                          <w:lang w:val="en-AU"/>
                        </w:rPr>
                      </w:ins>
                    </m:ctrlPr>
                  </m:sSubPr>
                  <m:e>
                    <m:r>
                      <w:rPr>
                        <w:rFonts w:ascii="Cambria Math" w:hAnsi="Cambria Math"/>
                        <w:lang w:val="en-AU"/>
                      </w:rPr>
                      <m:t>f</m:t>
                    </m:r>
                  </m:e>
                  <m:sub>
                    <m:r>
                      <w:rPr>
                        <w:rFonts w:ascii="Cambria Math" w:hAnsi="Cambria Math"/>
                        <w:lang w:val="en-AU"/>
                      </w:rPr>
                      <m:t>0</m:t>
                    </m:r>
                  </m:sub>
                </m:sSub>
                <m:d>
                  <m:dPr>
                    <m:ctrlPr>
                      <w:ins w:id="2342" w:author="White, Jeremy T" w:date="2020-02-14T08:49:00Z">
                        <w:rPr>
                          <w:rFonts w:ascii="Cambria Math" w:hAnsi="Cambria Math"/>
                          <w:i/>
                          <w:lang w:val="en-AU"/>
                        </w:rPr>
                      </w:ins>
                    </m:ctrlPr>
                  </m:dPr>
                  <m:e>
                    <m:r>
                      <m:rPr>
                        <m:sty m:val="b"/>
                      </m:rPr>
                      <w:rPr>
                        <w:rFonts w:ascii="Cambria Math" w:hAnsi="Cambria Math"/>
                        <w:lang w:val="en-AU"/>
                      </w:rPr>
                      <m:t>x</m:t>
                    </m:r>
                  </m:e>
                </m:d>
              </m:oMath>
            </m:oMathPara>
          </w:p>
          <w:p w14:paraId="50E866FE" w14:textId="77777777" w:rsidR="006E04BD" w:rsidRPr="00937855" w:rsidRDefault="006E04BD" w:rsidP="007D6D8F">
            <w:pPr>
              <w:rPr>
                <w:rFonts w:eastAsiaTheme="minorEastAsia"/>
                <w:lang w:val="en-AU"/>
              </w:rPr>
            </w:pPr>
            <m:oMathPara>
              <m:oMathParaPr>
                <m:jc m:val="left"/>
              </m:oMathParaPr>
              <m:oMath>
                <m:r>
                  <m:rPr>
                    <m:nor/>
                  </m:rPr>
                  <w:rPr>
                    <w:rFonts w:ascii="Cambria Math" w:eastAsiaTheme="minorEastAsia" w:hAnsi="Cambria Math"/>
                    <w:lang w:val="en-AU"/>
                  </w:rPr>
                  <m:t xml:space="preserve">subject to   </m:t>
                </m:r>
                <m:sSub>
                  <m:sSubPr>
                    <m:ctrlPr>
                      <w:ins w:id="2343"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f</m:t>
                    </m:r>
                  </m:e>
                  <m:sub>
                    <m:r>
                      <w:rPr>
                        <w:rFonts w:ascii="Cambria Math" w:eastAsiaTheme="minorEastAsia" w:hAnsi="Cambria Math"/>
                        <w:lang w:val="en-AU"/>
                      </w:rPr>
                      <m:t>i</m:t>
                    </m:r>
                  </m:sub>
                </m:sSub>
                <m:d>
                  <m:dPr>
                    <m:ctrlPr>
                      <w:ins w:id="2344" w:author="White, Jeremy T" w:date="2020-02-14T08:49:00Z">
                        <w:rPr>
                          <w:rFonts w:ascii="Cambria Math" w:eastAsiaTheme="minorEastAsia" w:hAnsi="Cambria Math"/>
                          <w:i/>
                          <w:lang w:val="en-AU"/>
                        </w:rPr>
                      </w:ins>
                    </m:ctrlPr>
                  </m:dPr>
                  <m:e>
                    <m:r>
                      <m:rPr>
                        <m:sty m:val="b"/>
                      </m:rPr>
                      <w:rPr>
                        <w:rFonts w:ascii="Cambria Math" w:eastAsiaTheme="minorEastAsia" w:hAnsi="Cambria Math"/>
                        <w:lang w:val="en-AU"/>
                      </w:rPr>
                      <m:t>x</m:t>
                    </m:r>
                  </m:e>
                </m:d>
                <m:r>
                  <w:rPr>
                    <w:rFonts w:ascii="Cambria Math" w:eastAsiaTheme="minorEastAsia" w:hAnsi="Cambria Math"/>
                    <w:lang w:val="en-AU"/>
                  </w:rPr>
                  <m:t>≤</m:t>
                </m:r>
                <m:sSub>
                  <m:sSubPr>
                    <m:ctrlPr>
                      <w:ins w:id="2345"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b</m:t>
                    </m:r>
                  </m:e>
                  <m:sub>
                    <m:r>
                      <w:rPr>
                        <w:rFonts w:ascii="Cambria Math" w:eastAsiaTheme="minorEastAsia" w:hAnsi="Cambria Math"/>
                        <w:lang w:val="en-AU"/>
                      </w:rPr>
                      <m:t>i</m:t>
                    </m:r>
                  </m:sub>
                </m:sSub>
                <m:r>
                  <w:rPr>
                    <w:rFonts w:ascii="Cambria Math" w:eastAsiaTheme="minorEastAsia" w:hAnsi="Cambria Math"/>
                    <w:lang w:val="en-AU"/>
                  </w:rPr>
                  <m:t>,   i=1,⋯,m</m:t>
                </m:r>
              </m:oMath>
            </m:oMathPara>
          </w:p>
        </w:tc>
        <w:tc>
          <w:tcPr>
            <w:tcW w:w="788" w:type="dxa"/>
          </w:tcPr>
          <w:p w14:paraId="7EC3F70F" w14:textId="17D350B6" w:rsidR="006E04BD" w:rsidRDefault="006E04BD" w:rsidP="007D6D8F">
            <w:pPr>
              <w:rPr>
                <w:lang w:val="en-AU"/>
              </w:rPr>
            </w:pPr>
            <w:r>
              <w:rPr>
                <w:lang w:val="en-AU"/>
              </w:rPr>
              <w:t>(11.1)</w:t>
            </w:r>
          </w:p>
        </w:tc>
      </w:tr>
    </w:tbl>
    <w:p w14:paraId="32A8FA2D" w14:textId="77777777" w:rsidR="006E04BD" w:rsidRDefault="006E04BD" w:rsidP="006E04BD">
      <w:pPr>
        <w:rPr>
          <w:lang w:val="en-AU"/>
        </w:rPr>
      </w:pPr>
    </w:p>
    <w:p w14:paraId="17925955" w14:textId="77777777" w:rsidR="006E04BD" w:rsidRDefault="006E04BD" w:rsidP="006E04BD">
      <w:pPr>
        <w:rPr>
          <w:rFonts w:eastAsiaTheme="minorEastAsia"/>
          <w:lang w:val="en-AU"/>
        </w:rPr>
      </w:pPr>
      <w:r>
        <w:rPr>
          <w:lang w:val="en-AU"/>
        </w:rPr>
        <w:t xml:space="preserve">where, </w:t>
      </w:r>
      <m:oMath>
        <m:r>
          <m:rPr>
            <m:sty m:val="b"/>
          </m:rPr>
          <w:rPr>
            <w:rFonts w:ascii="Cambria Math" w:hAnsi="Cambria Math"/>
            <w:lang w:val="en-AU"/>
          </w:rPr>
          <m:t>x</m:t>
        </m:r>
      </m:oMath>
      <w:r>
        <w:rPr>
          <w:lang w:val="en-AU"/>
        </w:rPr>
        <w:t xml:space="preserve"> is a vector of decision variables (which could be model parameters as part of a </w:t>
      </w:r>
      <w:r>
        <w:rPr>
          <w:lang w:val="en-AU"/>
        </w:rPr>
        <w:lastRenderedPageBreak/>
        <w:t xml:space="preserve">calibration exercise, or the groundwater extraction rates for management optimization, or etc.), </w:t>
      </w:r>
      <m:oMath>
        <m:sSub>
          <m:sSubPr>
            <m:ctrlPr>
              <w:ins w:id="2346" w:author="White, Jeremy T" w:date="2020-02-14T08:49:00Z">
                <w:rPr>
                  <w:rFonts w:ascii="Cambria Math" w:hAnsi="Cambria Math"/>
                  <w:i/>
                  <w:sz w:val="22"/>
                  <w:lang w:val="en-AU"/>
                </w:rPr>
              </w:ins>
            </m:ctrlPr>
          </m:sSubPr>
          <m:e>
            <m:r>
              <w:rPr>
                <w:rFonts w:ascii="Cambria Math" w:hAnsi="Cambria Math"/>
                <w:lang w:val="en-AU"/>
              </w:rPr>
              <m:t>f</m:t>
            </m:r>
          </m:e>
          <m:sub>
            <m:r>
              <w:rPr>
                <w:rFonts w:ascii="Cambria Math" w:hAnsi="Cambria Math"/>
                <w:lang w:val="en-AU"/>
              </w:rPr>
              <m:t>0</m:t>
            </m:r>
          </m:sub>
        </m:sSub>
      </m:oMath>
      <w:r>
        <w:rPr>
          <w:rFonts w:eastAsiaTheme="minorEastAsia"/>
          <w:lang w:val="en-AU"/>
        </w:rPr>
        <w:t xml:space="preserve"> is a scalar objective function, and </w:t>
      </w:r>
      <m:oMath>
        <m:sSub>
          <m:sSubPr>
            <m:ctrlPr>
              <w:ins w:id="2347" w:author="White, Jeremy T" w:date="2020-02-14T08:49:00Z">
                <w:rPr>
                  <w:rFonts w:ascii="Cambria Math" w:eastAsiaTheme="minorEastAsia" w:hAnsi="Cambria Math"/>
                  <w:i/>
                  <w:sz w:val="22"/>
                  <w:lang w:val="en-AU"/>
                </w:rPr>
              </w:ins>
            </m:ctrlPr>
          </m:sSubPr>
          <m:e>
            <m:r>
              <w:rPr>
                <w:rFonts w:ascii="Cambria Math" w:eastAsiaTheme="minorEastAsia" w:hAnsi="Cambria Math"/>
                <w:lang w:val="en-AU"/>
              </w:rPr>
              <m:t>f</m:t>
            </m:r>
          </m:e>
          <m:sub>
            <m:r>
              <w:rPr>
                <w:rFonts w:ascii="Cambria Math" w:eastAsiaTheme="minorEastAsia" w:hAnsi="Cambria Math"/>
                <w:lang w:val="en-AU"/>
              </w:rPr>
              <m:t>i</m:t>
            </m:r>
          </m:sub>
        </m:sSub>
      </m:oMath>
      <w:r>
        <w:rPr>
          <w:rFonts w:eastAsiaTheme="minorEastAsia"/>
          <w:lang w:val="en-AU"/>
        </w:rPr>
        <w:t xml:space="preserve"> is a scalar constraint function.</w:t>
      </w:r>
    </w:p>
    <w:p w14:paraId="6479C235" w14:textId="77777777" w:rsidR="006E04BD" w:rsidRDefault="006E04BD" w:rsidP="006E04BD">
      <w:pPr>
        <w:rPr>
          <w:rFonts w:eastAsiaTheme="minorEastAsia"/>
          <w:lang w:val="en-AU"/>
        </w:rPr>
      </w:pPr>
    </w:p>
    <w:p w14:paraId="2E1C4B2A" w14:textId="74D5D151" w:rsidR="006E04BD" w:rsidRDefault="006E04BD" w:rsidP="006E04BD">
      <w:pPr>
        <w:rPr>
          <w:lang w:val="en-AU"/>
        </w:rPr>
      </w:pPr>
      <w:r>
        <w:rPr>
          <w:lang w:val="en-AU"/>
        </w:rPr>
        <w:t xml:space="preserve">While PSO is effective for solving single-objective nonlinear programming problems as in </w:t>
      </w:r>
      <w:r w:rsidRPr="00A81F15">
        <w:rPr>
          <w:lang w:val="en-AU"/>
        </w:rPr>
        <w:t>Equation (11.1),</w:t>
      </w:r>
      <w:r>
        <w:rPr>
          <w:lang w:val="en-AU"/>
        </w:rPr>
        <w:t xml:space="preserve"> its true power </w:t>
      </w:r>
      <w:proofErr w:type="gramStart"/>
      <w:r>
        <w:rPr>
          <w:lang w:val="en-AU"/>
        </w:rPr>
        <w:t>actually lies</w:t>
      </w:r>
      <w:proofErr w:type="gramEnd"/>
      <w:r>
        <w:rPr>
          <w:lang w:val="en-AU"/>
        </w:rPr>
        <w:t xml:space="preserve"> mainly in its ability to handle multi-objective optimization problems, integer programming problems, and potentially many other applications like posterior predictive uncertainty quantification. This document will focus on the use of PSO for multi-objective optimization. Multi-objective optimization involves the evaluation of a Preto front, which graphically illustrates the trade-off in one objective function over another objective function(s). This can be useful to decision-makers as real-world management problems rarely consist of only a single objective, and furthermore, multi-objective optimization can be used as a hypothesis testing mechanism or as means of incorporating prior knowledge about parameter values into the model calibration process.</w:t>
      </w:r>
    </w:p>
    <w:p w14:paraId="0E7C50EB" w14:textId="77777777" w:rsidR="006E04BD" w:rsidRDefault="006E04BD" w:rsidP="006E04BD">
      <w:pPr>
        <w:rPr>
          <w:lang w:val="en-AU"/>
        </w:rPr>
      </w:pPr>
    </w:p>
    <w:p w14:paraId="523905DC" w14:textId="51679BAE" w:rsidR="006E04BD" w:rsidRDefault="006E04BD" w:rsidP="006E04BD">
      <w:pPr>
        <w:rPr>
          <w:lang w:val="en-AU"/>
        </w:rPr>
      </w:pPr>
      <w:r>
        <w:rPr>
          <w:lang w:val="en-AU"/>
        </w:rPr>
        <w:t xml:space="preserve">The multi-objective optimization version of PSO (MOPSO) is included in PESTPP-PSO and is fundamentally based upon the basic form of PSO; however, the conceptualization and logical aspects of its operation are relatively complex, and the reader is referred to </w:t>
      </w:r>
      <w:proofErr w:type="spellStart"/>
      <w:r w:rsidRPr="00C42CD6">
        <w:rPr>
          <w:i/>
          <w:lang w:val="en-AU"/>
        </w:rPr>
        <w:t>Siade</w:t>
      </w:r>
      <w:proofErr w:type="spellEnd"/>
      <w:r w:rsidRPr="00C42CD6">
        <w:rPr>
          <w:i/>
          <w:lang w:val="en-AU"/>
        </w:rPr>
        <w:t xml:space="preserve"> et al</w:t>
      </w:r>
      <w:r>
        <w:rPr>
          <w:lang w:val="en-AU"/>
        </w:rPr>
        <w:t xml:space="preserve">, (2019) for these technical details. Generally, multi-objective optimization is formulated similarly to the optimization problem </w:t>
      </w:r>
      <w:r w:rsidRPr="00A81F15">
        <w:rPr>
          <w:lang w:val="en-AU"/>
        </w:rPr>
        <w:t>in Equation (11.1); however</w:t>
      </w:r>
      <w:r>
        <w:rPr>
          <w:lang w:val="en-AU"/>
        </w:rPr>
        <w:t>, there are now more than one objective function,</w:t>
      </w:r>
    </w:p>
    <w:p w14:paraId="70A2B57E"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F89F724" w14:textId="77777777" w:rsidTr="007D6D8F">
        <w:tc>
          <w:tcPr>
            <w:tcW w:w="8217" w:type="dxa"/>
          </w:tcPr>
          <w:p w14:paraId="2D19842F" w14:textId="77777777" w:rsidR="006E04BD" w:rsidRPr="00BB2727" w:rsidRDefault="006E04BD" w:rsidP="007D6D8F">
            <w:pPr>
              <w:rPr>
                <w:rFonts w:eastAsiaTheme="minorEastAsia"/>
                <w:lang w:val="en-AU"/>
              </w:rPr>
            </w:pPr>
            <m:oMathPara>
              <m:oMathParaPr>
                <m:jc m:val="left"/>
              </m:oMathParaPr>
              <m:oMath>
                <m:r>
                  <m:rPr>
                    <m:nor/>
                  </m:rPr>
                  <w:rPr>
                    <w:rFonts w:ascii="Cambria Math" w:hAnsi="Cambria Math"/>
                    <w:lang w:val="en-AU"/>
                  </w:rPr>
                  <m:t xml:space="preserve">minimize   </m:t>
                </m:r>
                <m:d>
                  <m:dPr>
                    <m:begChr m:val="{"/>
                    <m:endChr m:val="}"/>
                    <m:ctrlPr>
                      <w:ins w:id="2348" w:author="White, Jeremy T" w:date="2020-02-14T08:49:00Z">
                        <w:rPr>
                          <w:rFonts w:ascii="Cambria Math" w:hAnsi="Cambria Math"/>
                          <w:i/>
                          <w:lang w:val="en-AU"/>
                        </w:rPr>
                      </w:ins>
                    </m:ctrlPr>
                  </m:dPr>
                  <m:e>
                    <m:sSub>
                      <m:sSubPr>
                        <m:ctrlPr>
                          <w:ins w:id="2349"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1</m:t>
                        </m:r>
                      </m:sub>
                    </m:sSub>
                    <m:d>
                      <m:dPr>
                        <m:ctrlPr>
                          <w:ins w:id="2350" w:author="White, Jeremy T" w:date="2020-02-14T08:49:00Z">
                            <w:rPr>
                              <w:rFonts w:ascii="Cambria Math" w:hAnsi="Cambria Math"/>
                              <w:i/>
                              <w:lang w:val="en-AU"/>
                            </w:rPr>
                          </w:ins>
                        </m:ctrlPr>
                      </m:dPr>
                      <m:e>
                        <m:r>
                          <m:rPr>
                            <m:sty m:val="b"/>
                          </m:rPr>
                          <w:rPr>
                            <w:rFonts w:ascii="Cambria Math" w:hAnsi="Cambria Math"/>
                            <w:lang w:val="en-AU"/>
                          </w:rPr>
                          <m:t>x</m:t>
                        </m:r>
                      </m:e>
                    </m:d>
                    <m:r>
                      <w:rPr>
                        <w:rFonts w:ascii="Cambria Math" w:hAnsi="Cambria Math"/>
                        <w:lang w:val="en-AU"/>
                      </w:rPr>
                      <m:t>,⋯,</m:t>
                    </m:r>
                    <m:sSub>
                      <m:sSubPr>
                        <m:ctrlPr>
                          <w:ins w:id="2351"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n</m:t>
                        </m:r>
                      </m:sub>
                    </m:sSub>
                    <m:r>
                      <w:rPr>
                        <w:rFonts w:ascii="Cambria Math" w:hAnsi="Cambria Math"/>
                        <w:lang w:val="en-AU"/>
                      </w:rPr>
                      <m:t>(</m:t>
                    </m:r>
                    <m:r>
                      <m:rPr>
                        <m:sty m:val="b"/>
                      </m:rPr>
                      <w:rPr>
                        <w:rFonts w:ascii="Cambria Math" w:hAnsi="Cambria Math"/>
                        <w:lang w:val="en-AU"/>
                      </w:rPr>
                      <m:t>x</m:t>
                    </m:r>
                    <m:r>
                      <w:rPr>
                        <w:rFonts w:ascii="Cambria Math" w:hAnsi="Cambria Math"/>
                        <w:lang w:val="en-AU"/>
                      </w:rPr>
                      <m:t>)</m:t>
                    </m:r>
                  </m:e>
                </m:d>
              </m:oMath>
            </m:oMathPara>
          </w:p>
          <w:p w14:paraId="46F0B7A5" w14:textId="77777777" w:rsidR="006E04BD" w:rsidRPr="00BB2727" w:rsidRDefault="006E04BD" w:rsidP="007D6D8F">
            <w:pPr>
              <w:rPr>
                <w:lang w:val="en-AU"/>
              </w:rPr>
            </w:pPr>
            <m:oMathPara>
              <m:oMathParaPr>
                <m:jc m:val="left"/>
              </m:oMathParaPr>
              <m:oMath>
                <m:r>
                  <m:rPr>
                    <m:nor/>
                  </m:rPr>
                  <w:rPr>
                    <w:rFonts w:ascii="Cambria Math" w:hAnsi="Cambria Math"/>
                    <w:lang w:val="en-AU"/>
                  </w:rPr>
                  <m:t xml:space="preserve">subject to   </m:t>
                </m:r>
                <m:sSub>
                  <m:sSubPr>
                    <m:ctrlPr>
                      <w:ins w:id="2352"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i</m:t>
                    </m:r>
                  </m:sub>
                </m:sSub>
                <m:d>
                  <m:dPr>
                    <m:ctrlPr>
                      <w:ins w:id="2353" w:author="White, Jeremy T" w:date="2020-02-14T08:49:00Z">
                        <w:rPr>
                          <w:rFonts w:ascii="Cambria Math" w:hAnsi="Cambria Math"/>
                          <w:i/>
                          <w:lang w:val="en-AU"/>
                        </w:rPr>
                      </w:ins>
                    </m:ctrlPr>
                  </m:dPr>
                  <m:e>
                    <m:r>
                      <w:rPr>
                        <w:rFonts w:ascii="Cambria Math" w:hAnsi="Cambria Math"/>
                        <w:lang w:val="en-AU"/>
                      </w:rPr>
                      <m:t>x</m:t>
                    </m:r>
                  </m:e>
                </m:d>
                <m:r>
                  <w:rPr>
                    <w:rFonts w:ascii="Cambria Math" w:hAnsi="Cambria Math"/>
                    <w:lang w:val="en-AU"/>
                  </w:rPr>
                  <m:t>,   i=n+1,⋯,m</m:t>
                </m:r>
              </m:oMath>
            </m:oMathPara>
          </w:p>
        </w:tc>
        <w:tc>
          <w:tcPr>
            <w:tcW w:w="793" w:type="dxa"/>
          </w:tcPr>
          <w:p w14:paraId="1BC2141A" w14:textId="13EA4750" w:rsidR="006E04BD" w:rsidRDefault="006E04BD" w:rsidP="007D6D8F">
            <w:pPr>
              <w:rPr>
                <w:lang w:val="en-AU"/>
              </w:rPr>
            </w:pPr>
            <w:r>
              <w:rPr>
                <w:lang w:val="en-AU"/>
              </w:rPr>
              <w:t>(11.2)</w:t>
            </w:r>
          </w:p>
        </w:tc>
      </w:tr>
    </w:tbl>
    <w:p w14:paraId="6ADB2E24" w14:textId="77777777" w:rsidR="006E04BD" w:rsidRPr="008A358F" w:rsidRDefault="006E04BD" w:rsidP="006E04BD">
      <w:pPr>
        <w:rPr>
          <w:lang w:val="en-AU"/>
        </w:rPr>
      </w:pPr>
    </w:p>
    <w:p w14:paraId="758603E6" w14:textId="77777777" w:rsidR="006E04BD" w:rsidRDefault="006E04BD" w:rsidP="006E04BD">
      <w:pPr>
        <w:rPr>
          <w:lang w:val="en-AU"/>
        </w:rPr>
      </w:pPr>
      <w:r>
        <w:rPr>
          <w:lang w:val="en-AU"/>
        </w:rPr>
        <w:t xml:space="preserve">where, </w:t>
      </w:r>
      <m:oMath>
        <m:r>
          <w:rPr>
            <w:rFonts w:ascii="Cambria Math" w:hAnsi="Cambria Math"/>
            <w:lang w:val="en-AU"/>
          </w:rPr>
          <m:t>n</m:t>
        </m:r>
      </m:oMath>
      <w:r>
        <w:rPr>
          <w:rFonts w:eastAsiaTheme="minorEastAsia"/>
          <w:lang w:val="en-AU"/>
        </w:rPr>
        <w:t xml:space="preserve"> is the number of objective functions for which a Pareto front is evaluated (currently PESTPP-PSO is limited to two objective functions, but future developments are under way to increase this number), </w:t>
      </w:r>
      <m:oMath>
        <m:r>
          <w:rPr>
            <w:rFonts w:ascii="Cambria Math" w:eastAsiaTheme="minorEastAsia" w:hAnsi="Cambria Math"/>
            <w:lang w:val="en-AU"/>
          </w:rPr>
          <m:t>m</m:t>
        </m:r>
      </m:oMath>
      <w:r>
        <w:rPr>
          <w:rFonts w:eastAsiaTheme="minorEastAsia"/>
          <w:lang w:val="en-AU"/>
        </w:rPr>
        <w:t xml:space="preserve"> is the total number of objectives (that is, there are </w:t>
      </w:r>
      <m:oMath>
        <m:r>
          <w:rPr>
            <w:rFonts w:ascii="Cambria Math" w:eastAsiaTheme="minorEastAsia" w:hAnsi="Cambria Math"/>
            <w:lang w:val="en-AU"/>
          </w:rPr>
          <m:t>m-n</m:t>
        </m:r>
      </m:oMath>
      <w:r>
        <w:rPr>
          <w:rFonts w:eastAsiaTheme="minorEastAsia"/>
          <w:lang w:val="en-AU"/>
        </w:rPr>
        <w:t xml:space="preserve"> constraints).</w:t>
      </w:r>
    </w:p>
    <w:p w14:paraId="31509341" w14:textId="77777777" w:rsidR="006E04BD" w:rsidRDefault="006E04BD" w:rsidP="006E04BD">
      <w:pPr>
        <w:rPr>
          <w:lang w:val="en-AU"/>
        </w:rPr>
      </w:pPr>
    </w:p>
    <w:p w14:paraId="7B2DF276" w14:textId="77777777" w:rsidR="006E04BD" w:rsidRDefault="006E04BD" w:rsidP="006E04BD">
      <w:pPr>
        <w:rPr>
          <w:lang w:val="en-AU"/>
        </w:rPr>
      </w:pPr>
      <w:r>
        <w:rPr>
          <w:lang w:val="en-AU"/>
        </w:rPr>
        <w:t xml:space="preserve">When filling a Pareto front with a discrete set of non-dominated solutions, PSO becomes very efficient due its ability to “swarm” across the Pareto front, along with the memory-like properties of the swarm itself, which are maintained within a </w:t>
      </w:r>
      <w:r w:rsidRPr="00701E08">
        <w:rPr>
          <w:i/>
          <w:lang w:val="en-AU"/>
        </w:rPr>
        <w:t>repository</w:t>
      </w:r>
      <w:r>
        <w:rPr>
          <w:lang w:val="en-AU"/>
        </w:rPr>
        <w:t>. In contrast to the single-objective basic form of PSO, which requires numerous simulation-model runs for convergence relative to other gradient-based algorithms, MOPSO on the other hand, is likely to be more efficient than other multi-objective optimization algorithms available.</w:t>
      </w:r>
    </w:p>
    <w:p w14:paraId="2CBB8E82" w14:textId="77777777" w:rsidR="006E04BD" w:rsidRDefault="006E04BD" w:rsidP="006E04BD">
      <w:pPr>
        <w:rPr>
          <w:lang w:val="en-AU"/>
        </w:rPr>
      </w:pPr>
    </w:p>
    <w:p w14:paraId="3256CB99" w14:textId="77777777" w:rsidR="006E04BD" w:rsidRDefault="006E04BD" w:rsidP="006E04BD">
      <w:pPr>
        <w:rPr>
          <w:lang w:val="en-AU"/>
        </w:rPr>
      </w:pPr>
      <w:r>
        <w:rPr>
          <w:lang w:val="en-AU"/>
        </w:rPr>
        <w:t>The use of PSO for integer programming can be seen throughout the clinical trials literature with applications in experimental design. Integer programming via PSO is not yet included in this version of PESTPP-</w:t>
      </w:r>
      <w:proofErr w:type="gramStart"/>
      <w:r>
        <w:rPr>
          <w:lang w:val="en-AU"/>
        </w:rPr>
        <w:t>PSO, but</w:t>
      </w:r>
      <w:proofErr w:type="gramEnd"/>
      <w:r>
        <w:rPr>
          <w:lang w:val="en-AU"/>
        </w:rPr>
        <w:t xml:space="preserve"> remains a topic of future development. Additionally, the use of PSO in a Monte Carlo context for predictive uncertainty quantification also remains a topic of future development.</w:t>
      </w:r>
    </w:p>
    <w:p w14:paraId="46CD732A" w14:textId="77777777" w:rsidR="006E04BD" w:rsidRDefault="006E04BD" w:rsidP="006E04BD">
      <w:pPr>
        <w:rPr>
          <w:lang w:val="en-AU"/>
        </w:rPr>
      </w:pPr>
    </w:p>
    <w:p w14:paraId="52C7F024" w14:textId="77777777" w:rsidR="006E04BD" w:rsidRDefault="006E04BD" w:rsidP="0082493A">
      <w:pPr>
        <w:pStyle w:val="Heading3"/>
        <w:keepLines/>
        <w:widowControl/>
        <w:numPr>
          <w:ilvl w:val="2"/>
          <w:numId w:val="29"/>
        </w:numPr>
        <w:spacing w:before="40" w:after="0"/>
        <w:jc w:val="left"/>
      </w:pPr>
      <w:bookmarkStart w:id="2354" w:name="_Toc32564223"/>
      <w:r>
        <w:lastRenderedPageBreak/>
        <w:t>Basic Single-Objective Particle Swarm Optimization</w:t>
      </w:r>
      <w:bookmarkEnd w:id="2354"/>
    </w:p>
    <w:p w14:paraId="5B5485C5" w14:textId="77777777" w:rsidR="006E04BD" w:rsidRDefault="006E04BD" w:rsidP="006E04BD">
      <w:pPr>
        <w:rPr>
          <w:lang w:val="en-AU"/>
        </w:rPr>
      </w:pPr>
    </w:p>
    <w:p w14:paraId="549CB799" w14:textId="6869DB92" w:rsidR="006E04BD" w:rsidRDefault="006E04BD" w:rsidP="006E04BD">
      <w:pPr>
        <w:rPr>
          <w:rFonts w:eastAsiaTheme="minorEastAsia"/>
          <w:lang w:val="en-AU"/>
        </w:rPr>
      </w:pPr>
      <w:r>
        <w:rPr>
          <w:lang w:val="en-AU"/>
        </w:rPr>
        <w:t xml:space="preserve">PSO is an evolutionary algorithm that operates on the </w:t>
      </w:r>
      <w:proofErr w:type="spellStart"/>
      <w:r>
        <w:rPr>
          <w:lang w:val="en-AU"/>
        </w:rPr>
        <w:t>sociocognitive</w:t>
      </w:r>
      <w:proofErr w:type="spellEnd"/>
      <w:r>
        <w:rPr>
          <w:lang w:val="en-AU"/>
        </w:rPr>
        <w:t xml:space="preserve"> </w:t>
      </w:r>
      <w:proofErr w:type="spellStart"/>
      <w:r>
        <w:rPr>
          <w:lang w:val="en-AU"/>
        </w:rPr>
        <w:t>behavior</w:t>
      </w:r>
      <w:proofErr w:type="spellEnd"/>
      <w:r>
        <w:rPr>
          <w:lang w:val="en-AU"/>
        </w:rPr>
        <w:t xml:space="preserve"> of individuals within a swarm. Individuals, or particles, “move” within decision space based on three components, (1) the momentum of the movement from the previous iteration, (2) the location in decision space that has had the best performance for that particle so far, in terms of the objective function as defined b</w:t>
      </w:r>
      <w:r w:rsidRPr="00A81F15">
        <w:rPr>
          <w:lang w:val="en-AU"/>
        </w:rPr>
        <w:t>y Equation (11.1) (cognitive</w:t>
      </w:r>
      <w:r>
        <w:rPr>
          <w:lang w:val="en-AU"/>
        </w:rPr>
        <w:t xml:space="preserve"> component), and (3) the location in decision space associated with the best performance observed by the entire swarm thus far (social component). A particle’s position in decision space is simply defined as the vector of values for the decision variables currently assigned to that particle. The term “decision variables” is used here to indicate that PSO is applicable to any form of optimization problem, e.g., calibration, management, design, etc., and therefore “parameters” are considered decision variables as well. The movement (or velocity) of a particle at a </w:t>
      </w:r>
      <w:proofErr w:type="gramStart"/>
      <w:r>
        <w:rPr>
          <w:lang w:val="en-AU"/>
        </w:rPr>
        <w:t>particular iteration</w:t>
      </w:r>
      <w:proofErr w:type="gramEnd"/>
      <w:r>
        <w:rPr>
          <w:lang w:val="en-AU"/>
        </w:rPr>
        <w:t xml:space="preserve">, </w:t>
      </w:r>
      <m:oMath>
        <m:r>
          <w:rPr>
            <w:rFonts w:ascii="Cambria Math" w:hAnsi="Cambria Math"/>
            <w:lang w:val="en-AU"/>
          </w:rPr>
          <m:t>t+1</m:t>
        </m:r>
      </m:oMath>
      <w:r>
        <w:rPr>
          <w:rFonts w:eastAsiaTheme="minorEastAsia"/>
          <w:lang w:val="en-AU"/>
        </w:rPr>
        <w:t>, is defined as,</w:t>
      </w:r>
    </w:p>
    <w:p w14:paraId="1B3C4B0A"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798"/>
      </w:tblGrid>
      <w:tr w:rsidR="006E04BD" w14:paraId="3C8AEF07" w14:textId="77777777" w:rsidTr="007D6D8F">
        <w:tc>
          <w:tcPr>
            <w:tcW w:w="8222" w:type="dxa"/>
          </w:tcPr>
          <w:p w14:paraId="73178C08" w14:textId="77777777" w:rsidR="006E04BD" w:rsidRPr="00937855" w:rsidRDefault="009834C7" w:rsidP="007D6D8F">
            <w:pPr>
              <w:rPr>
                <w:lang w:val="en-AU"/>
              </w:rPr>
            </w:pPr>
            <m:oMathPara>
              <m:oMathParaPr>
                <m:jc m:val="left"/>
              </m:oMathParaPr>
              <m:oMath>
                <m:sSubSup>
                  <m:sSubSupPr>
                    <m:ctrlPr>
                      <w:ins w:id="2355" w:author="White, Jeremy T" w:date="2020-02-14T08:49:00Z">
                        <w:rPr>
                          <w:rFonts w:ascii="Cambria Math" w:hAnsi="Cambria Math"/>
                          <w:i/>
                          <w:lang w:val="en-AU"/>
                        </w:rPr>
                      </w:ins>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(t+1)</m:t>
                    </m:r>
                  </m:sup>
                </m:sSubSup>
                <m:r>
                  <w:rPr>
                    <w:rFonts w:ascii="Cambria Math" w:hAnsi="Cambria Math"/>
                    <w:lang w:val="en-AU"/>
                  </w:rPr>
                  <m:t>=</m:t>
                </m:r>
                <m:sSup>
                  <m:sSupPr>
                    <m:ctrlPr>
                      <w:ins w:id="2356"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(t)</m:t>
                    </m:r>
                  </m:sup>
                </m:sSup>
                <m:sSubSup>
                  <m:sSubSupPr>
                    <m:ctrlPr>
                      <w:ins w:id="2357" w:author="White, Jeremy T" w:date="2020-02-14T08:49:00Z">
                        <w:rPr>
                          <w:rFonts w:ascii="Cambria Math" w:hAnsi="Cambria Math"/>
                          <w:i/>
                          <w:lang w:val="en-AU"/>
                        </w:rPr>
                      </w:ins>
                    </m:ctrlPr>
                  </m:sSubSupPr>
                  <m:e>
                    <m:r>
                      <w:rPr>
                        <w:rFonts w:ascii="Cambria Math" w:hAnsi="Cambria Math"/>
                        <w:lang w:val="en-AU"/>
                      </w:rPr>
                      <m:t>v</m:t>
                    </m:r>
                  </m:e>
                  <m:sub>
                    <m:r>
                      <w:rPr>
                        <w:rFonts w:ascii="Cambria Math" w:hAnsi="Cambria Math"/>
                        <w:lang w:val="en-AU"/>
                      </w:rPr>
                      <m:t>ij</m:t>
                    </m:r>
                  </m:sub>
                  <m:sup>
                    <m:r>
                      <w:rPr>
                        <w:rFonts w:ascii="Cambria Math" w:hAnsi="Cambria Math"/>
                        <w:lang w:val="en-AU"/>
                      </w:rPr>
                      <m:t>(t)</m:t>
                    </m:r>
                  </m:sup>
                </m:sSubSup>
                <m:r>
                  <w:rPr>
                    <w:rFonts w:ascii="Cambria Math" w:hAnsi="Cambria Math"/>
                    <w:lang w:val="en-AU"/>
                  </w:rPr>
                  <m:t>+</m:t>
                </m:r>
                <m:sSub>
                  <m:sSubPr>
                    <m:ctrlPr>
                      <w:ins w:id="2358" w:author="White, Jeremy T" w:date="2020-02-14T08:49:00Z">
                        <w:rPr>
                          <w:rFonts w:ascii="Cambria Math" w:hAnsi="Cambria Math"/>
                          <w:i/>
                          <w:lang w:val="en-AU"/>
                        </w:rPr>
                      </w:ins>
                    </m:ctrlPr>
                  </m:sSubPr>
                  <m:e>
                    <m:r>
                      <w:rPr>
                        <w:rFonts w:ascii="Cambria Math" w:hAnsi="Cambria Math"/>
                        <w:lang w:val="en-AU"/>
                      </w:rPr>
                      <m:t>c</m:t>
                    </m:r>
                  </m:e>
                  <m:sub>
                    <m:r>
                      <w:rPr>
                        <w:rFonts w:ascii="Cambria Math" w:hAnsi="Cambria Math"/>
                        <w:lang w:val="en-AU"/>
                      </w:rPr>
                      <m:t>1</m:t>
                    </m:r>
                  </m:sub>
                </m:sSub>
                <m:sSub>
                  <m:sSubPr>
                    <m:ctrlPr>
                      <w:ins w:id="2359" w:author="White, Jeremy T" w:date="2020-02-14T08:49:00Z">
                        <w:rPr>
                          <w:rFonts w:ascii="Cambria Math" w:hAnsi="Cambria Math"/>
                          <w:i/>
                          <w:lang w:val="en-AU"/>
                        </w:rPr>
                      </w:ins>
                    </m:ctrlPr>
                  </m:sSubPr>
                  <m:e>
                    <m:r>
                      <w:rPr>
                        <w:rFonts w:ascii="Cambria Math" w:hAnsi="Cambria Math"/>
                        <w:lang w:val="en-AU"/>
                      </w:rPr>
                      <m:t>r</m:t>
                    </m:r>
                  </m:e>
                  <m:sub>
                    <m:r>
                      <w:rPr>
                        <w:rFonts w:ascii="Cambria Math" w:hAnsi="Cambria Math"/>
                        <w:lang w:val="en-AU"/>
                      </w:rPr>
                      <m:t>1</m:t>
                    </m:r>
                  </m:sub>
                </m:sSub>
                <m:d>
                  <m:dPr>
                    <m:ctrlPr>
                      <w:ins w:id="2360" w:author="White, Jeremy T" w:date="2020-02-14T08:49:00Z">
                        <w:rPr>
                          <w:rFonts w:ascii="Cambria Math" w:hAnsi="Cambria Math"/>
                          <w:i/>
                          <w:lang w:val="en-AU"/>
                        </w:rPr>
                      </w:ins>
                    </m:ctrlPr>
                  </m:dPr>
                  <m:e>
                    <m:sSubSup>
                      <m:sSubSupPr>
                        <m:ctrlPr>
                          <w:ins w:id="2361" w:author="White, Jeremy T" w:date="2020-02-14T08:49:00Z">
                            <w:rPr>
                              <w:rFonts w:ascii="Cambria Math" w:hAnsi="Cambria Math"/>
                              <w:i/>
                              <w:lang w:val="en-AU"/>
                            </w:rPr>
                          </w:ins>
                        </m:ctrlPr>
                      </m:sSubSupPr>
                      <m:e>
                        <m:r>
                          <w:rPr>
                            <w:rFonts w:ascii="Cambria Math" w:hAnsi="Cambria Math"/>
                            <w:lang w:val="en-AU"/>
                          </w:rPr>
                          <m:t>z</m:t>
                        </m:r>
                      </m:e>
                      <m:sub>
                        <m:r>
                          <w:rPr>
                            <w:rFonts w:ascii="Cambria Math" w:hAnsi="Cambria Math"/>
                            <w:lang w:val="en-AU"/>
                          </w:rPr>
                          <m:t>ij</m:t>
                        </m:r>
                      </m:sub>
                      <m:sup>
                        <m:d>
                          <m:dPr>
                            <m:ctrlPr>
                              <w:ins w:id="2362" w:author="White, Jeremy T" w:date="2020-02-14T08:49:00Z">
                                <w:rPr>
                                  <w:rFonts w:ascii="Cambria Math" w:hAnsi="Cambria Math"/>
                                  <w:i/>
                                  <w:lang w:val="en-AU"/>
                                </w:rPr>
                              </w:ins>
                            </m:ctrlPr>
                          </m:dPr>
                          <m:e>
                            <m:r>
                              <w:rPr>
                                <w:rFonts w:ascii="Cambria Math" w:hAnsi="Cambria Math"/>
                                <w:lang w:val="en-AU"/>
                              </w:rPr>
                              <m:t>t</m:t>
                            </m:r>
                          </m:e>
                        </m:d>
                      </m:sup>
                    </m:sSubSup>
                    <m:r>
                      <w:rPr>
                        <w:rFonts w:ascii="Cambria Math" w:hAnsi="Cambria Math"/>
                        <w:lang w:val="en-AU"/>
                      </w:rPr>
                      <m:t>-</m:t>
                    </m:r>
                    <m:sSubSup>
                      <m:sSubSupPr>
                        <m:ctrlPr>
                          <w:ins w:id="2363" w:author="White, Jeremy T" w:date="2020-02-14T08:49:00Z">
                            <w:rPr>
                              <w:rFonts w:ascii="Cambria Math" w:hAnsi="Cambria Math"/>
                              <w:i/>
                              <w:lang w:val="en-AU"/>
                            </w:rPr>
                          </w:ins>
                        </m:ctrlPr>
                      </m:sSubSupPr>
                      <m:e>
                        <m:r>
                          <w:rPr>
                            <w:rFonts w:ascii="Cambria Math" w:hAnsi="Cambria Math"/>
                            <w:lang w:val="en-AU"/>
                          </w:rPr>
                          <m:t>p</m:t>
                        </m:r>
                      </m:e>
                      <m:sub>
                        <m:r>
                          <w:rPr>
                            <w:rFonts w:ascii="Cambria Math" w:hAnsi="Cambria Math"/>
                            <w:lang w:val="en-AU"/>
                          </w:rPr>
                          <m:t>ij</m:t>
                        </m:r>
                      </m:sub>
                      <m:sup>
                        <m:d>
                          <m:dPr>
                            <m:ctrlPr>
                              <w:ins w:id="2364" w:author="White, Jeremy T" w:date="2020-02-14T08:49:00Z">
                                <w:rPr>
                                  <w:rFonts w:ascii="Cambria Math" w:hAnsi="Cambria Math"/>
                                  <w:i/>
                                  <w:lang w:val="en-AU"/>
                                </w:rPr>
                              </w:ins>
                            </m:ctrlPr>
                          </m:dPr>
                          <m:e>
                            <m:r>
                              <w:rPr>
                                <w:rFonts w:ascii="Cambria Math" w:hAnsi="Cambria Math"/>
                                <w:lang w:val="en-AU"/>
                              </w:rPr>
                              <m:t>t</m:t>
                            </m:r>
                          </m:e>
                        </m:d>
                      </m:sup>
                    </m:sSubSup>
                  </m:e>
                </m:d>
                <m:r>
                  <w:rPr>
                    <w:rFonts w:ascii="Cambria Math" w:hAnsi="Cambria Math"/>
                    <w:lang w:val="en-AU"/>
                  </w:rPr>
                  <m:t>+</m:t>
                </m:r>
                <m:sSub>
                  <m:sSubPr>
                    <m:ctrlPr>
                      <w:ins w:id="2365" w:author="White, Jeremy T" w:date="2020-02-14T08:49:00Z">
                        <w:rPr>
                          <w:rFonts w:ascii="Cambria Math" w:hAnsi="Cambria Math"/>
                          <w:i/>
                          <w:lang w:val="en-AU"/>
                        </w:rPr>
                      </w:ins>
                    </m:ctrlPr>
                  </m:sSubPr>
                  <m:e>
                    <m:r>
                      <w:rPr>
                        <w:rFonts w:ascii="Cambria Math" w:hAnsi="Cambria Math"/>
                        <w:lang w:val="en-AU"/>
                      </w:rPr>
                      <m:t>c</m:t>
                    </m:r>
                  </m:e>
                  <m:sub>
                    <m:r>
                      <w:rPr>
                        <w:rFonts w:ascii="Cambria Math" w:hAnsi="Cambria Math"/>
                        <w:lang w:val="en-AU"/>
                      </w:rPr>
                      <m:t>2</m:t>
                    </m:r>
                  </m:sub>
                </m:sSub>
                <m:sSub>
                  <m:sSubPr>
                    <m:ctrlPr>
                      <w:ins w:id="2366" w:author="White, Jeremy T" w:date="2020-02-14T08:49:00Z">
                        <w:rPr>
                          <w:rFonts w:ascii="Cambria Math" w:hAnsi="Cambria Math"/>
                          <w:i/>
                          <w:lang w:val="en-AU"/>
                        </w:rPr>
                      </w:ins>
                    </m:ctrlPr>
                  </m:sSubPr>
                  <m:e>
                    <m:r>
                      <w:rPr>
                        <w:rFonts w:ascii="Cambria Math" w:hAnsi="Cambria Math"/>
                        <w:lang w:val="en-AU"/>
                      </w:rPr>
                      <m:t>r</m:t>
                    </m:r>
                  </m:e>
                  <m:sub>
                    <m:r>
                      <w:rPr>
                        <w:rFonts w:ascii="Cambria Math" w:hAnsi="Cambria Math"/>
                        <w:lang w:val="en-AU"/>
                      </w:rPr>
                      <m:t>2</m:t>
                    </m:r>
                  </m:sub>
                </m:sSub>
                <m:d>
                  <m:dPr>
                    <m:ctrlPr>
                      <w:ins w:id="2367" w:author="White, Jeremy T" w:date="2020-02-14T08:49:00Z">
                        <w:rPr>
                          <w:rFonts w:ascii="Cambria Math" w:hAnsi="Cambria Math"/>
                          <w:i/>
                          <w:lang w:val="en-AU"/>
                        </w:rPr>
                      </w:ins>
                    </m:ctrlPr>
                  </m:dPr>
                  <m:e>
                    <m:sSubSup>
                      <m:sSubSupPr>
                        <m:ctrlPr>
                          <w:ins w:id="2368" w:author="White, Jeremy T" w:date="2020-02-14T08:49:00Z">
                            <w:rPr>
                              <w:rFonts w:ascii="Cambria Math" w:hAnsi="Cambria Math"/>
                              <w:i/>
                              <w:lang w:val="en-AU"/>
                            </w:rPr>
                          </w:ins>
                        </m:ctrlPr>
                      </m:sSubSupPr>
                      <m:e>
                        <m:r>
                          <w:rPr>
                            <w:rFonts w:ascii="Cambria Math" w:hAnsi="Cambria Math"/>
                            <w:lang w:val="en-AU"/>
                          </w:rPr>
                          <m:t>z</m:t>
                        </m:r>
                      </m:e>
                      <m:sub>
                        <m:r>
                          <w:rPr>
                            <w:rFonts w:ascii="Cambria Math" w:hAnsi="Cambria Math"/>
                            <w:lang w:val="en-AU"/>
                          </w:rPr>
                          <m:t>ig</m:t>
                        </m:r>
                      </m:sub>
                      <m:sup>
                        <m:d>
                          <m:dPr>
                            <m:ctrlPr>
                              <w:ins w:id="2369" w:author="White, Jeremy T" w:date="2020-02-14T08:49:00Z">
                                <w:rPr>
                                  <w:rFonts w:ascii="Cambria Math" w:hAnsi="Cambria Math"/>
                                  <w:i/>
                                  <w:lang w:val="en-AU"/>
                                </w:rPr>
                              </w:ins>
                            </m:ctrlPr>
                          </m:dPr>
                          <m:e>
                            <m:r>
                              <w:rPr>
                                <w:rFonts w:ascii="Cambria Math" w:hAnsi="Cambria Math"/>
                                <w:lang w:val="en-AU"/>
                              </w:rPr>
                              <m:t>t</m:t>
                            </m:r>
                          </m:e>
                        </m:d>
                      </m:sup>
                    </m:sSubSup>
                    <m:r>
                      <w:rPr>
                        <w:rFonts w:ascii="Cambria Math" w:hAnsi="Cambria Math"/>
                        <w:lang w:val="en-AU"/>
                      </w:rPr>
                      <m:t>-</m:t>
                    </m:r>
                    <m:sSubSup>
                      <m:sSubSupPr>
                        <m:ctrlPr>
                          <w:ins w:id="2370" w:author="White, Jeremy T" w:date="2020-02-14T08:49:00Z">
                            <w:rPr>
                              <w:rFonts w:ascii="Cambria Math" w:hAnsi="Cambria Math"/>
                              <w:i/>
                              <w:lang w:val="en-AU"/>
                            </w:rPr>
                          </w:ins>
                        </m:ctrlPr>
                      </m:sSubSupPr>
                      <m:e>
                        <m:r>
                          <w:rPr>
                            <w:rFonts w:ascii="Cambria Math" w:hAnsi="Cambria Math"/>
                            <w:lang w:val="en-AU"/>
                          </w:rPr>
                          <m:t>p</m:t>
                        </m:r>
                      </m:e>
                      <m:sub>
                        <m:r>
                          <w:rPr>
                            <w:rFonts w:ascii="Cambria Math" w:hAnsi="Cambria Math"/>
                            <w:lang w:val="en-AU"/>
                          </w:rPr>
                          <m:t>ij</m:t>
                        </m:r>
                      </m:sub>
                      <m:sup>
                        <m:d>
                          <m:dPr>
                            <m:ctrlPr>
                              <w:ins w:id="2371" w:author="White, Jeremy T" w:date="2020-02-14T08:49:00Z">
                                <w:rPr>
                                  <w:rFonts w:ascii="Cambria Math" w:hAnsi="Cambria Math"/>
                                  <w:i/>
                                  <w:lang w:val="en-AU"/>
                                </w:rPr>
                              </w:ins>
                            </m:ctrlPr>
                          </m:dPr>
                          <m:e>
                            <m:r>
                              <w:rPr>
                                <w:rFonts w:ascii="Cambria Math" w:hAnsi="Cambria Math"/>
                                <w:lang w:val="en-AU"/>
                              </w:rPr>
                              <m:t>t</m:t>
                            </m:r>
                          </m:e>
                        </m:d>
                      </m:sup>
                    </m:sSubSup>
                  </m:e>
                </m:d>
              </m:oMath>
            </m:oMathPara>
          </w:p>
        </w:tc>
        <w:tc>
          <w:tcPr>
            <w:tcW w:w="798" w:type="dxa"/>
          </w:tcPr>
          <w:p w14:paraId="69640118" w14:textId="77777777" w:rsidR="006E04BD" w:rsidRDefault="006E04BD" w:rsidP="007D6D8F">
            <w:pPr>
              <w:rPr>
                <w:lang w:val="en-AU"/>
              </w:rPr>
            </w:pPr>
            <w:r>
              <w:rPr>
                <w:lang w:val="en-AU"/>
              </w:rPr>
              <w:t>(X.3)</w:t>
            </w:r>
          </w:p>
        </w:tc>
      </w:tr>
    </w:tbl>
    <w:p w14:paraId="3900BC4E" w14:textId="77777777" w:rsidR="006E04BD" w:rsidRDefault="006E04BD" w:rsidP="006E04BD">
      <w:pPr>
        <w:rPr>
          <w:lang w:val="en-AU"/>
        </w:rPr>
      </w:pPr>
    </w:p>
    <w:p w14:paraId="6C44D13A" w14:textId="77777777" w:rsidR="006E04BD" w:rsidRDefault="006E04BD" w:rsidP="006E04BD">
      <w:pPr>
        <w:rPr>
          <w:rFonts w:eastAsiaTheme="minorEastAsia"/>
          <w:lang w:val="en-AU"/>
        </w:rPr>
      </w:pPr>
      <w:r>
        <w:rPr>
          <w:lang w:val="en-AU"/>
        </w:rPr>
        <w:t xml:space="preserve">where, subscript </w:t>
      </w:r>
      <m:oMath>
        <m:r>
          <w:rPr>
            <w:rFonts w:ascii="Cambria Math" w:hAnsi="Cambria Math"/>
            <w:lang w:val="en-AU"/>
          </w:rPr>
          <m:t>i</m:t>
        </m:r>
      </m:oMath>
      <w:r>
        <w:rPr>
          <w:rFonts w:eastAsiaTheme="minorEastAsia"/>
          <w:lang w:val="en-AU"/>
        </w:rPr>
        <w:t xml:space="preserve"> denotes the decision variable index, subscript </w:t>
      </w:r>
      <m:oMath>
        <m:r>
          <w:rPr>
            <w:rFonts w:ascii="Cambria Math" w:eastAsiaTheme="minorEastAsia" w:hAnsi="Cambria Math"/>
            <w:lang w:val="en-AU"/>
          </w:rPr>
          <m:t>j</m:t>
        </m:r>
      </m:oMath>
      <w:r>
        <w:rPr>
          <w:rFonts w:eastAsiaTheme="minorEastAsia"/>
          <w:lang w:val="en-AU"/>
        </w:rPr>
        <w:t xml:space="preserve"> denotes the particle index, </w:t>
      </w:r>
      <m:oMath>
        <m:r>
          <w:rPr>
            <w:rFonts w:ascii="Cambria Math" w:eastAsiaTheme="minorEastAsia" w:hAnsi="Cambria Math"/>
            <w:lang w:val="en-AU"/>
          </w:rPr>
          <m:t>v</m:t>
        </m:r>
      </m:oMath>
      <w:r>
        <w:rPr>
          <w:rFonts w:eastAsiaTheme="minorEastAsia"/>
          <w:lang w:val="en-AU"/>
        </w:rPr>
        <w:t xml:space="preserve"> is the velocity, </w:t>
      </w:r>
      <m:oMath>
        <m:r>
          <w:rPr>
            <w:rFonts w:ascii="Cambria Math" w:eastAsiaTheme="minorEastAsia" w:hAnsi="Cambria Math"/>
            <w:lang w:val="en-AU"/>
          </w:rPr>
          <m:t>ω</m:t>
        </m:r>
      </m:oMath>
      <w:r>
        <w:rPr>
          <w:rFonts w:eastAsiaTheme="minorEastAsia"/>
          <w:lang w:val="en-AU"/>
        </w:rPr>
        <w:t xml:space="preserve"> is the inertia, </w:t>
      </w:r>
      <m:oMath>
        <m:sSub>
          <m:sSubPr>
            <m:ctrlPr>
              <w:ins w:id="2372" w:author="White, Jeremy T" w:date="2020-02-14T08:49:00Z">
                <w:rPr>
                  <w:rFonts w:ascii="Cambria Math" w:eastAsiaTheme="minorEastAsia" w:hAnsi="Cambria Math"/>
                  <w:i/>
                  <w:lang w:val="en-AU"/>
                </w:rPr>
              </w:ins>
            </m:ctrlPr>
          </m:sSubPr>
          <m:e>
            <m:r>
              <w:rPr>
                <w:rFonts w:ascii="Cambria Math" w:eastAsiaTheme="minorEastAsia" w:hAnsi="Cambria Math"/>
                <w:lang w:val="en-AU"/>
              </w:rPr>
              <m:t>c</m:t>
            </m:r>
          </m:e>
          <m:sub>
            <m:r>
              <w:rPr>
                <w:rFonts w:ascii="Cambria Math" w:eastAsiaTheme="minorEastAsia" w:hAnsi="Cambria Math"/>
                <w:lang w:val="en-AU"/>
              </w:rPr>
              <m:t>1</m:t>
            </m:r>
          </m:sub>
        </m:sSub>
      </m:oMath>
      <w:r>
        <w:rPr>
          <w:rFonts w:eastAsiaTheme="minorEastAsia"/>
          <w:lang w:val="en-AU"/>
        </w:rPr>
        <w:t xml:space="preserve"> is the cognitive constant, </w:t>
      </w:r>
      <m:oMath>
        <m:sSub>
          <m:sSubPr>
            <m:ctrlPr>
              <w:ins w:id="2373" w:author="White, Jeremy T" w:date="2020-02-14T08:49:00Z">
                <w:rPr>
                  <w:rFonts w:ascii="Cambria Math" w:eastAsiaTheme="minorEastAsia" w:hAnsi="Cambria Math"/>
                  <w:i/>
                  <w:lang w:val="en-AU"/>
                </w:rPr>
              </w:ins>
            </m:ctrlPr>
          </m:sSubPr>
          <m:e>
            <m:r>
              <w:rPr>
                <w:rFonts w:ascii="Cambria Math" w:eastAsiaTheme="minorEastAsia" w:hAnsi="Cambria Math"/>
                <w:lang w:val="en-AU"/>
              </w:rPr>
              <m:t>c</m:t>
            </m:r>
          </m:e>
          <m:sub>
            <m:r>
              <w:rPr>
                <w:rFonts w:ascii="Cambria Math" w:eastAsiaTheme="minorEastAsia" w:hAnsi="Cambria Math"/>
                <w:lang w:val="en-AU"/>
              </w:rPr>
              <m:t>2</m:t>
            </m:r>
          </m:sub>
        </m:sSub>
      </m:oMath>
      <w:r>
        <w:rPr>
          <w:rFonts w:eastAsiaTheme="minorEastAsia"/>
          <w:lang w:val="en-AU"/>
        </w:rPr>
        <w:t xml:space="preserve"> is the social constant, </w:t>
      </w:r>
      <m:oMath>
        <m:r>
          <w:rPr>
            <w:rFonts w:ascii="Cambria Math" w:eastAsiaTheme="minorEastAsia" w:hAnsi="Cambria Math"/>
            <w:lang w:val="en-AU"/>
          </w:rPr>
          <m:t>r</m:t>
        </m:r>
      </m:oMath>
      <w:r>
        <w:rPr>
          <w:rFonts w:eastAsiaTheme="minorEastAsia"/>
          <w:lang w:val="en-AU"/>
        </w:rPr>
        <w:t xml:space="preserve"> is a random value taken from the interval [0,1], </w:t>
      </w:r>
      <m:oMath>
        <m:sSub>
          <m:sSubPr>
            <m:ctrlPr>
              <w:ins w:id="2374" w:author="White, Jeremy T" w:date="2020-02-14T08:49:00Z">
                <w:rPr>
                  <w:rFonts w:ascii="Cambria Math" w:eastAsiaTheme="minorEastAsia" w:hAnsi="Cambria Math"/>
                  <w:i/>
                  <w:lang w:val="en-AU"/>
                </w:rPr>
              </w:ins>
            </m:ctrlPr>
          </m:sSubPr>
          <m:e>
            <m:r>
              <w:rPr>
                <w:rFonts w:ascii="Cambria Math" w:eastAsiaTheme="minorEastAsia" w:hAnsi="Cambria Math"/>
                <w:lang w:val="en-AU"/>
              </w:rPr>
              <m:t>z</m:t>
            </m:r>
          </m:e>
          <m:sub>
            <m:r>
              <w:rPr>
                <w:rFonts w:ascii="Cambria Math" w:eastAsiaTheme="minorEastAsia" w:hAnsi="Cambria Math"/>
                <w:lang w:val="en-AU"/>
              </w:rPr>
              <m:t>ij</m:t>
            </m:r>
          </m:sub>
        </m:sSub>
      </m:oMath>
      <w:r>
        <w:rPr>
          <w:rFonts w:eastAsiaTheme="minorEastAsia"/>
          <w:lang w:val="en-AU"/>
        </w:rPr>
        <w:t xml:space="preserve"> is the best position observed by particle </w:t>
      </w:r>
      <m:oMath>
        <m:r>
          <w:rPr>
            <w:rFonts w:ascii="Cambria Math" w:eastAsiaTheme="minorEastAsia" w:hAnsi="Cambria Math"/>
            <w:lang w:val="en-AU"/>
          </w:rPr>
          <m:t>j</m:t>
        </m:r>
      </m:oMath>
      <w:r>
        <w:rPr>
          <w:rFonts w:eastAsiaTheme="minorEastAsia"/>
          <w:lang w:val="en-AU"/>
        </w:rPr>
        <w:t xml:space="preserve"> for parameter </w:t>
      </w:r>
      <m:oMath>
        <m:r>
          <w:rPr>
            <w:rFonts w:ascii="Cambria Math" w:eastAsiaTheme="minorEastAsia" w:hAnsi="Cambria Math"/>
            <w:lang w:val="en-AU"/>
          </w:rPr>
          <m:t>i</m:t>
        </m:r>
      </m:oMath>
      <w:r>
        <w:rPr>
          <w:rFonts w:eastAsiaTheme="minorEastAsia"/>
          <w:lang w:val="en-AU"/>
        </w:rPr>
        <w:t xml:space="preserve"> (often referred to as the personal best or “</w:t>
      </w:r>
      <w:r w:rsidRPr="00BA6638">
        <w:rPr>
          <w:rFonts w:eastAsiaTheme="minorEastAsia"/>
          <w:i/>
          <w:lang w:val="en-AU"/>
        </w:rPr>
        <w:t>p</w:t>
      </w:r>
      <w:r>
        <w:rPr>
          <w:rFonts w:eastAsiaTheme="minorEastAsia"/>
          <w:lang w:val="en-AU"/>
        </w:rPr>
        <w:t xml:space="preserve">-best” position for particle </w:t>
      </w:r>
      <m:oMath>
        <m:r>
          <w:rPr>
            <w:rFonts w:ascii="Cambria Math" w:eastAsiaTheme="minorEastAsia" w:hAnsi="Cambria Math"/>
            <w:lang w:val="en-AU"/>
          </w:rPr>
          <m:t>j</m:t>
        </m:r>
      </m:oMath>
      <w:r>
        <w:rPr>
          <w:rFonts w:eastAsiaTheme="minorEastAsia"/>
          <w:lang w:val="en-AU"/>
        </w:rPr>
        <w:t xml:space="preserve">), </w:t>
      </w:r>
      <m:oMath>
        <m:r>
          <w:rPr>
            <w:rFonts w:ascii="Cambria Math" w:eastAsiaTheme="minorEastAsia" w:hAnsi="Cambria Math"/>
            <w:lang w:val="en-AU"/>
          </w:rPr>
          <m:t>g</m:t>
        </m:r>
      </m:oMath>
      <w:r>
        <w:rPr>
          <w:rFonts w:eastAsiaTheme="minorEastAsia"/>
          <w:lang w:val="en-AU"/>
        </w:rPr>
        <w:t xml:space="preserve"> is the index of the best </w:t>
      </w:r>
      <w:r w:rsidRPr="00BA6638">
        <w:rPr>
          <w:rFonts w:eastAsiaTheme="minorEastAsia"/>
          <w:i/>
          <w:lang w:val="en-AU"/>
        </w:rPr>
        <w:t>p</w:t>
      </w:r>
      <w:r>
        <w:rPr>
          <w:rFonts w:eastAsiaTheme="minorEastAsia"/>
          <w:lang w:val="en-AU"/>
        </w:rPr>
        <w:t>-best position in the swarm or neighbourhood (often referred to as the global best, or “</w:t>
      </w:r>
      <w:r w:rsidRPr="00BA6638">
        <w:rPr>
          <w:rFonts w:eastAsiaTheme="minorEastAsia"/>
          <w:i/>
          <w:lang w:val="en-AU"/>
        </w:rPr>
        <w:t>g</w:t>
      </w:r>
      <w:r>
        <w:rPr>
          <w:rFonts w:eastAsiaTheme="minorEastAsia"/>
          <w:lang w:val="en-AU"/>
        </w:rPr>
        <w:t xml:space="preserve">-best” position), and </w:t>
      </w:r>
      <m:oMath>
        <m:r>
          <w:rPr>
            <w:rFonts w:ascii="Cambria Math" w:eastAsiaTheme="minorEastAsia" w:hAnsi="Cambria Math"/>
            <w:lang w:val="en-AU"/>
          </w:rPr>
          <m:t>p</m:t>
        </m:r>
      </m:oMath>
      <w:r>
        <w:rPr>
          <w:rFonts w:eastAsiaTheme="minorEastAsia"/>
          <w:lang w:val="en-AU"/>
        </w:rPr>
        <w:t xml:space="preserve"> represents the current position of the particle in decision space.</w:t>
      </w:r>
    </w:p>
    <w:p w14:paraId="271B968F" w14:textId="77777777" w:rsidR="006E04BD" w:rsidRDefault="006E04BD" w:rsidP="006E04BD">
      <w:pPr>
        <w:rPr>
          <w:lang w:val="en-AU"/>
        </w:rPr>
      </w:pPr>
    </w:p>
    <w:p w14:paraId="686BA26C" w14:textId="44AD2F46" w:rsidR="006E04BD" w:rsidRDefault="006E04BD" w:rsidP="006E04BD">
      <w:pPr>
        <w:rPr>
          <w:lang w:val="en-AU"/>
        </w:rPr>
      </w:pPr>
      <w:r>
        <w:rPr>
          <w:lang w:val="en-AU"/>
        </w:rPr>
        <w:t xml:space="preserve">The basic </w:t>
      </w:r>
      <w:proofErr w:type="gramStart"/>
      <w:r>
        <w:rPr>
          <w:lang w:val="en-AU"/>
        </w:rPr>
        <w:t>single-objective</w:t>
      </w:r>
      <w:proofErr w:type="gramEnd"/>
      <w:r>
        <w:rPr>
          <w:lang w:val="en-AU"/>
        </w:rPr>
        <w:t xml:space="preserve"> PSO algorithm proceeds by updating each particle’s position by adding the velocity </w:t>
      </w:r>
      <w:r w:rsidRPr="00A81F15">
        <w:rPr>
          <w:lang w:val="en-AU"/>
        </w:rPr>
        <w:t>according to Equation (11.3) to each particle’s position iteratively until the particles have “stopped moving”, or a specified number of iterations have commenced. Defining the point where particles stop moving can be based on multiple criteria – the reader is referred to the definitions of the control variables for PESTPP-PSO for more details. Additionally, the swarm must be initialized (iteration 0), which can be done automatically via PESTPP-PSO or externally as the user desires (see the INITP control variable and Section 11.2.3)</w:t>
      </w:r>
    </w:p>
    <w:p w14:paraId="0442E51A" w14:textId="77777777" w:rsidR="006E04BD" w:rsidRDefault="006E04BD" w:rsidP="006E04BD">
      <w:pPr>
        <w:rPr>
          <w:lang w:val="en-AU"/>
        </w:rPr>
      </w:pPr>
    </w:p>
    <w:p w14:paraId="155BBE16" w14:textId="77777777" w:rsidR="006E04BD" w:rsidRDefault="006E04BD" w:rsidP="006E04BD">
      <w:pPr>
        <w:rPr>
          <w:lang w:val="en-AU"/>
        </w:rPr>
      </w:pPr>
      <w:r>
        <w:rPr>
          <w:lang w:val="en-AU"/>
        </w:rPr>
        <w:t xml:space="preserve">While basic PSO can approach such a problem, like all other optimization methods, if the problem is nonconvex it cannot guarantee a globally optimal solution. However, its global search approach to optimization makes it very effective at avoiding local minima. It is also important to point out that, like other evolutionary algorithms, the number of iterations required for convergence can be relatively high. This can be mitigated somewhat through the choice of values for inertia and the social and cognitive constants. It is recommended that one begin with a relatively high value for inertia (e.g., 0.7) and gradually lower the inertia over successive iterations, perhaps as low as 0.4. Another factor affecting convergence is the swarm </w:t>
      </w:r>
      <w:proofErr w:type="gramStart"/>
      <w:r>
        <w:rPr>
          <w:lang w:val="en-AU"/>
        </w:rPr>
        <w:t>size;</w:t>
      </w:r>
      <w:proofErr w:type="gramEnd"/>
      <w:r>
        <w:rPr>
          <w:lang w:val="en-AU"/>
        </w:rPr>
        <w:t xml:space="preserve"> the larger the swarm the faster the convergence. However, there comes a point where the speed-up </w:t>
      </w:r>
      <w:r>
        <w:rPr>
          <w:lang w:val="en-AU"/>
        </w:rPr>
        <w:lastRenderedPageBreak/>
        <w:t xml:space="preserve">in this trade-off diminishes; from the author’s experience this occurs somewhere around a swarm size of </w:t>
      </w:r>
      <w:proofErr w:type="gramStart"/>
      <w:r>
        <w:rPr>
          <w:lang w:val="en-AU"/>
        </w:rPr>
        <w:t>50, but</w:t>
      </w:r>
      <w:proofErr w:type="gramEnd"/>
      <w:r>
        <w:rPr>
          <w:lang w:val="en-AU"/>
        </w:rPr>
        <w:t xml:space="preserve"> may still be problem-specific. See the sections regarding the use of this software for more details on how to manage these control variables.</w:t>
      </w:r>
    </w:p>
    <w:p w14:paraId="7B9808D6" w14:textId="77777777" w:rsidR="006E04BD" w:rsidRDefault="006E04BD" w:rsidP="006E04BD">
      <w:pPr>
        <w:rPr>
          <w:lang w:val="en-AU"/>
        </w:rPr>
      </w:pPr>
    </w:p>
    <w:p w14:paraId="1297F873" w14:textId="153E2324" w:rsidR="006E04BD" w:rsidRDefault="006E04BD" w:rsidP="0082493A">
      <w:pPr>
        <w:pStyle w:val="Heading3"/>
        <w:keepLines/>
        <w:widowControl/>
        <w:numPr>
          <w:ilvl w:val="2"/>
          <w:numId w:val="30"/>
        </w:numPr>
        <w:spacing w:before="40" w:after="0"/>
        <w:jc w:val="left"/>
      </w:pPr>
      <w:bookmarkStart w:id="2375" w:name="_Toc32564224"/>
      <w:r>
        <w:t>Multi-Objective Particle Swarm optimization</w:t>
      </w:r>
      <w:bookmarkEnd w:id="2375"/>
    </w:p>
    <w:p w14:paraId="6B230D3F" w14:textId="77777777" w:rsidR="006E04BD" w:rsidRDefault="006E04BD" w:rsidP="006E04BD">
      <w:pPr>
        <w:rPr>
          <w:lang w:val="en-AU"/>
        </w:rPr>
      </w:pPr>
    </w:p>
    <w:p w14:paraId="3AC00FF1" w14:textId="6AF56085" w:rsidR="006E04BD" w:rsidRDefault="006E04BD" w:rsidP="006E04BD">
      <w:pPr>
        <w:rPr>
          <w:rFonts w:eastAsiaTheme="minorEastAsia"/>
          <w:lang w:val="en-AU"/>
        </w:rPr>
      </w:pPr>
      <w:r>
        <w:rPr>
          <w:rFonts w:eastAsiaTheme="minorEastAsia"/>
          <w:lang w:val="en-AU"/>
        </w:rPr>
        <w:t xml:space="preserve">Multi-objective optimization studies often have numerous factors to consider, and some of these factors may be considered objectives (a Pareto front is desired for their trade-offs), or they may be considered as constraints (they are given a limit for which they cannot exceed). Generally, one could consider constraints as objectives in this </w:t>
      </w:r>
      <w:r w:rsidRPr="00A81F15">
        <w:rPr>
          <w:rFonts w:eastAsiaTheme="minorEastAsia"/>
          <w:lang w:val="en-AU"/>
        </w:rPr>
        <w:t>context, as they can be mixed and matched depending on the perspective of the optimization problem (Equation 11.2).</w:t>
      </w:r>
      <w:r>
        <w:rPr>
          <w:rFonts w:eastAsiaTheme="minorEastAsia"/>
          <w:lang w:val="en-AU"/>
        </w:rPr>
        <w:t xml:space="preserve"> Additionally, the upper limit of the constraints may be perturbed slightly to examine its effects on the Pareto front; such constraints are often referred to as epsilon (</w:t>
      </w:r>
      <m:oMath>
        <m:r>
          <w:rPr>
            <w:rFonts w:ascii="Cambria Math" w:eastAsiaTheme="minorEastAsia" w:hAnsi="Cambria Math"/>
            <w:lang w:val="en-AU"/>
          </w:rPr>
          <m:t>ε</m:t>
        </m:r>
      </m:oMath>
      <w:r>
        <w:rPr>
          <w:rFonts w:eastAsiaTheme="minorEastAsia"/>
          <w:lang w:val="en-AU"/>
        </w:rPr>
        <w:t xml:space="preserve">) constraints. </w:t>
      </w:r>
    </w:p>
    <w:p w14:paraId="7530534F" w14:textId="77777777" w:rsidR="006E04BD" w:rsidRDefault="006E04BD" w:rsidP="006E04BD">
      <w:pPr>
        <w:rPr>
          <w:rFonts w:eastAsiaTheme="minorEastAsia"/>
          <w:lang w:val="en-AU"/>
        </w:rPr>
      </w:pPr>
    </w:p>
    <w:p w14:paraId="59F8F7D5" w14:textId="77777777" w:rsidR="006E04BD" w:rsidRDefault="006E04BD" w:rsidP="006E04BD">
      <w:pPr>
        <w:rPr>
          <w:rFonts w:eastAsiaTheme="minorEastAsia"/>
          <w:lang w:val="en-AU"/>
        </w:rPr>
      </w:pPr>
      <w:r>
        <w:rPr>
          <w:rFonts w:eastAsiaTheme="minorEastAsia"/>
          <w:lang w:val="en-AU"/>
        </w:rPr>
        <w:t xml:space="preserve">Most multi-objective optimization problems in practice generally do not consider more than three objective functions when mapping a Pareto front. This is because higher-dimensional problems suffer from the “curse of dimensionality”, which often requires an infeasible number of model simulations in order to adequately span the front. Additionally, Pareto fronts with a dimension higher than three are difficult to visualize and hence, difficult to use for decision-support. Arguably, most studies can get by with just a two-dimensional Pareto front, with the remaining factors, or objectives, being handled as </w:t>
      </w:r>
      <m:oMath>
        <m:r>
          <w:rPr>
            <w:rFonts w:ascii="Cambria Math" w:eastAsiaTheme="minorEastAsia" w:hAnsi="Cambria Math"/>
            <w:lang w:val="en-AU"/>
          </w:rPr>
          <m:t>ε</m:t>
        </m:r>
      </m:oMath>
      <w:r>
        <w:rPr>
          <w:rFonts w:eastAsiaTheme="minorEastAsia"/>
          <w:lang w:val="en-AU"/>
        </w:rPr>
        <w:t xml:space="preserve">-constraints (see </w:t>
      </w:r>
      <w:proofErr w:type="spellStart"/>
      <w:r w:rsidRPr="00023C8C">
        <w:rPr>
          <w:rFonts w:eastAsiaTheme="minorEastAsia"/>
          <w:i/>
          <w:lang w:val="en-AU"/>
        </w:rPr>
        <w:t>Siade</w:t>
      </w:r>
      <w:proofErr w:type="spellEnd"/>
      <w:r w:rsidRPr="00023C8C">
        <w:rPr>
          <w:rFonts w:eastAsiaTheme="minorEastAsia"/>
          <w:i/>
          <w:lang w:val="en-AU"/>
        </w:rPr>
        <w:t xml:space="preserve"> et al</w:t>
      </w:r>
      <w:r>
        <w:rPr>
          <w:rFonts w:eastAsiaTheme="minorEastAsia"/>
          <w:lang w:val="en-AU"/>
        </w:rPr>
        <w:t>, (2019) for a real-world example of this process).</w:t>
      </w:r>
    </w:p>
    <w:p w14:paraId="3F488337" w14:textId="77777777" w:rsidR="006E04BD" w:rsidRDefault="006E04BD" w:rsidP="006E04BD">
      <w:pPr>
        <w:rPr>
          <w:rFonts w:eastAsiaTheme="minorEastAsia"/>
          <w:lang w:val="en-AU"/>
        </w:rPr>
      </w:pPr>
    </w:p>
    <w:p w14:paraId="5BDEB0D7" w14:textId="77777777" w:rsidR="006E04BD" w:rsidRDefault="006E04BD" w:rsidP="006E04BD">
      <w:pPr>
        <w:rPr>
          <w:rFonts w:eastAsiaTheme="minorEastAsia"/>
          <w:lang w:val="en-AU"/>
        </w:rPr>
      </w:pPr>
      <w:r>
        <w:rPr>
          <w:rFonts w:eastAsiaTheme="minorEastAsia"/>
          <w:lang w:val="en-AU"/>
        </w:rPr>
        <w:t xml:space="preserve">MOPSO, like most multi-objective optimization algorithms in use today, approximates the Pareto front using a discrete set of </w:t>
      </w:r>
      <w:r w:rsidRPr="0084250F">
        <w:rPr>
          <w:rFonts w:eastAsiaTheme="minorEastAsia"/>
          <w:i/>
          <w:lang w:val="en-AU"/>
        </w:rPr>
        <w:t>non-dominated</w:t>
      </w:r>
      <w:r>
        <w:rPr>
          <w:rFonts w:eastAsiaTheme="minorEastAsia"/>
          <w:lang w:val="en-AU"/>
        </w:rPr>
        <w:t xml:space="preserve"> decision-variable vectors (or decision vectors). A non-dominated decision vector is a position in decision space that is not dominated by any other position in decision space. That is, there is no other feasible decision vector that performs better than a non-dominated decision vector for all objective functions. In other words, a non-dominated solution will perform better than all other positions in decision space for at least one of its objective functions. The set of all non-dominated decision vectors therefore forms the weakly Pareto optimal set, and their associated objective function values form the Pareto front.</w:t>
      </w:r>
    </w:p>
    <w:p w14:paraId="09331C79" w14:textId="77777777" w:rsidR="006E04BD" w:rsidRDefault="006E04BD" w:rsidP="006E04BD">
      <w:pPr>
        <w:rPr>
          <w:rFonts w:eastAsiaTheme="minorEastAsia"/>
          <w:lang w:val="en-AU"/>
        </w:rPr>
      </w:pPr>
    </w:p>
    <w:p w14:paraId="08D804CF" w14:textId="2E086647" w:rsidR="006E04BD" w:rsidRPr="00793566" w:rsidRDefault="006E04BD" w:rsidP="006E04BD">
      <w:pPr>
        <w:rPr>
          <w:rFonts w:eastAsiaTheme="minorEastAsia"/>
          <w:lang w:val="en-AU"/>
        </w:rPr>
      </w:pPr>
      <w:r>
        <w:rPr>
          <w:rFonts w:eastAsiaTheme="minorEastAsia"/>
          <w:lang w:val="en-AU"/>
        </w:rPr>
        <w:t xml:space="preserve">The MOPSO algorithm employed in this software determines the Pareto optimal set iteratively, beginning with an initial swarm population. The initial swarm is executed through the simulation model and the set of non-dominated decision vectors amongst the initial swarm is stored in a </w:t>
      </w:r>
      <w:r w:rsidRPr="0022688F">
        <w:rPr>
          <w:rFonts w:eastAsiaTheme="minorEastAsia"/>
          <w:i/>
          <w:lang w:val="en-AU"/>
        </w:rPr>
        <w:t>repository</w:t>
      </w:r>
      <w:r>
        <w:rPr>
          <w:rFonts w:eastAsiaTheme="minorEastAsia"/>
          <w:lang w:val="en-AU"/>
        </w:rPr>
        <w:t>. Then, MOPSO will update the swarm, according to a modified PSO method, and check the dominance relationships between the swarm and the repository (</w:t>
      </w:r>
      <w:proofErr w:type="spellStart"/>
      <w:r w:rsidRPr="004D055B">
        <w:rPr>
          <w:rFonts w:eastAsiaTheme="minorEastAsia"/>
          <w:i/>
          <w:lang w:val="en-AU"/>
        </w:rPr>
        <w:t>Siade</w:t>
      </w:r>
      <w:proofErr w:type="spellEnd"/>
      <w:r w:rsidRPr="004D055B">
        <w:rPr>
          <w:rFonts w:eastAsiaTheme="minorEastAsia"/>
          <w:i/>
          <w:lang w:val="en-AU"/>
        </w:rPr>
        <w:t xml:space="preserve"> et al</w:t>
      </w:r>
      <w:r>
        <w:rPr>
          <w:rFonts w:eastAsiaTheme="minorEastAsia"/>
          <w:lang w:val="en-AU"/>
        </w:rPr>
        <w:t xml:space="preserve">, 2019). If new decision vectors are obtained that are non-dominated (thus far), they will be added to the repository, and conversely, if decision vectors in the repository become dominated by those </w:t>
      </w:r>
      <w:r w:rsidRPr="00A81F15">
        <w:rPr>
          <w:rFonts w:eastAsiaTheme="minorEastAsia"/>
          <w:lang w:val="en-AU"/>
        </w:rPr>
        <w:t xml:space="preserve">in the swarm, they will be discarded. This repeats for a desired number of iterations. At each iteration, the repository objectives and decision vectors are stored to their associated output files (see Section </w:t>
      </w:r>
      <w:r w:rsidR="00242DFF" w:rsidRPr="00A81F15">
        <w:rPr>
          <w:rFonts w:eastAsiaTheme="minorEastAsia"/>
          <w:lang w:val="en-AU"/>
        </w:rPr>
        <w:t>11</w:t>
      </w:r>
      <w:r w:rsidRPr="00A81F15">
        <w:rPr>
          <w:rFonts w:eastAsiaTheme="minorEastAsia"/>
          <w:lang w:val="en-AU"/>
        </w:rPr>
        <w:t>.3).</w:t>
      </w:r>
    </w:p>
    <w:p w14:paraId="623D2B2D" w14:textId="77777777" w:rsidR="006E04BD" w:rsidRDefault="006E04BD" w:rsidP="006E04BD">
      <w:pPr>
        <w:rPr>
          <w:lang w:val="en-AU"/>
        </w:rPr>
      </w:pPr>
    </w:p>
    <w:p w14:paraId="5FAE3D1B" w14:textId="77777777" w:rsidR="006E04BD" w:rsidRDefault="006E04BD" w:rsidP="0082493A">
      <w:pPr>
        <w:pStyle w:val="Heading3"/>
        <w:keepLines/>
        <w:widowControl/>
        <w:numPr>
          <w:ilvl w:val="2"/>
          <w:numId w:val="30"/>
        </w:numPr>
        <w:spacing w:before="40" w:after="0"/>
        <w:jc w:val="left"/>
      </w:pPr>
      <w:bookmarkStart w:id="2376" w:name="_Toc32564225"/>
      <w:r>
        <w:lastRenderedPageBreak/>
        <w:t>Decision Variable Transformations</w:t>
      </w:r>
      <w:bookmarkEnd w:id="2376"/>
    </w:p>
    <w:p w14:paraId="3A6B13E5" w14:textId="77777777" w:rsidR="006E04BD" w:rsidRDefault="006E04BD" w:rsidP="006E04BD">
      <w:pPr>
        <w:rPr>
          <w:lang w:val="en-AU"/>
        </w:rPr>
      </w:pPr>
    </w:p>
    <w:p w14:paraId="38E6FEED" w14:textId="77777777" w:rsidR="006E04BD" w:rsidRDefault="006E04BD" w:rsidP="006E04BD">
      <w:pPr>
        <w:rPr>
          <w:lang w:val="en-AU"/>
        </w:rPr>
      </w:pPr>
      <w:r>
        <w:rPr>
          <w:lang w:val="en-AU"/>
        </w:rPr>
        <w:t xml:space="preserve">Currently, the decision variables (which could consist of parameter values, for example) have a pre-defined transformation status. This status is referred to as </w:t>
      </w:r>
      <w:proofErr w:type="spellStart"/>
      <w:r w:rsidRPr="00933D5F">
        <w:rPr>
          <w:i/>
          <w:lang w:val="en-AU"/>
        </w:rPr>
        <w:t>eqlog</w:t>
      </w:r>
      <w:proofErr w:type="spellEnd"/>
      <w:r>
        <w:rPr>
          <w:lang w:val="en-AU"/>
        </w:rPr>
        <w:t xml:space="preserve">, which allows for logarithmic transformation, but with different logarithmic bases for each of the decision variables. The decision variable with the greatest difference between upper and lower bounds (in terms of magnitude) is assigned a logarithm base of 10 during transformation. This is equivalent to the </w:t>
      </w:r>
      <w:r w:rsidRPr="00933D5F">
        <w:rPr>
          <w:i/>
          <w:lang w:val="en-AU"/>
        </w:rPr>
        <w:t xml:space="preserve">log </w:t>
      </w:r>
      <w:r>
        <w:rPr>
          <w:lang w:val="en-AU"/>
        </w:rPr>
        <w:t xml:space="preserve">option employed in much of the PEST and PEST++ suite for the variable PARTRANS. The logarithm base for the remaining decision variables are set such that the transformed range for those variables is equivalent to that of the widest one, whose </w:t>
      </w:r>
      <w:proofErr w:type="gramStart"/>
      <w:r>
        <w:rPr>
          <w:lang w:val="en-AU"/>
        </w:rPr>
        <w:t>aforementioned base</w:t>
      </w:r>
      <w:proofErr w:type="gramEnd"/>
      <w:r>
        <w:rPr>
          <w:lang w:val="en-AU"/>
        </w:rPr>
        <w:t xml:space="preserve"> is 10. This ensures that the variability of all transformed decision variables appears </w:t>
      </w:r>
      <w:proofErr w:type="gramStart"/>
      <w:r>
        <w:rPr>
          <w:lang w:val="en-AU"/>
        </w:rPr>
        <w:t>exactly the same</w:t>
      </w:r>
      <w:proofErr w:type="gramEnd"/>
      <w:r>
        <w:rPr>
          <w:lang w:val="en-AU"/>
        </w:rPr>
        <w:t xml:space="preserve"> to the PSO procedure, which enhances overall performance. This could result in some decision variables essentially having no transformation (equivalent to </w:t>
      </w:r>
      <w:r w:rsidRPr="00461984">
        <w:rPr>
          <w:i/>
          <w:lang w:val="en-AU"/>
        </w:rPr>
        <w:t>none</w:t>
      </w:r>
      <w:r>
        <w:rPr>
          <w:lang w:val="en-AU"/>
        </w:rPr>
        <w:t xml:space="preserve"> for PARTRANS) or even some variables experiencing an expansion effect, where their transformed range is wider than the original one. Please see </w:t>
      </w:r>
      <w:proofErr w:type="spellStart"/>
      <w:r w:rsidRPr="002F304D">
        <w:rPr>
          <w:i/>
          <w:lang w:val="en-AU"/>
        </w:rPr>
        <w:t>Siade</w:t>
      </w:r>
      <w:proofErr w:type="spellEnd"/>
      <w:r w:rsidRPr="002F304D">
        <w:rPr>
          <w:i/>
          <w:lang w:val="en-AU"/>
        </w:rPr>
        <w:t xml:space="preserve"> et al</w:t>
      </w:r>
      <w:r>
        <w:rPr>
          <w:lang w:val="en-AU"/>
        </w:rPr>
        <w:t>, (2019) for more details.</w:t>
      </w:r>
    </w:p>
    <w:p w14:paraId="10CE8F8F" w14:textId="77777777" w:rsidR="006E04BD" w:rsidRDefault="006E04BD" w:rsidP="006E04BD">
      <w:pPr>
        <w:rPr>
          <w:lang w:val="en-AU"/>
        </w:rPr>
      </w:pPr>
    </w:p>
    <w:p w14:paraId="5F662309" w14:textId="77777777" w:rsidR="006E04BD" w:rsidRDefault="006E04BD" w:rsidP="0082493A">
      <w:pPr>
        <w:pStyle w:val="Heading2"/>
        <w:keepLines/>
        <w:widowControl/>
        <w:numPr>
          <w:ilvl w:val="1"/>
          <w:numId w:val="30"/>
        </w:numPr>
        <w:spacing w:before="40" w:after="0"/>
      </w:pPr>
      <w:bookmarkStart w:id="2377" w:name="_Toc32564226"/>
      <w:r>
        <w:t>Using PESTPP-PSO</w:t>
      </w:r>
      <w:bookmarkEnd w:id="2377"/>
    </w:p>
    <w:p w14:paraId="6C5AF20C" w14:textId="77777777" w:rsidR="006E04BD" w:rsidRDefault="006E04BD" w:rsidP="006E04BD">
      <w:pPr>
        <w:rPr>
          <w:lang w:val="en-AU"/>
        </w:rPr>
      </w:pPr>
    </w:p>
    <w:p w14:paraId="7804B822" w14:textId="77777777" w:rsidR="006E04BD" w:rsidRDefault="006E04BD" w:rsidP="0082493A">
      <w:pPr>
        <w:pStyle w:val="Heading3"/>
        <w:keepLines/>
        <w:widowControl/>
        <w:numPr>
          <w:ilvl w:val="2"/>
          <w:numId w:val="30"/>
        </w:numPr>
        <w:spacing w:before="40" w:after="0"/>
        <w:jc w:val="left"/>
      </w:pPr>
      <w:bookmarkStart w:id="2378" w:name="_Toc32564227"/>
      <w:r>
        <w:t>General</w:t>
      </w:r>
      <w:bookmarkEnd w:id="2378"/>
    </w:p>
    <w:p w14:paraId="6818E144" w14:textId="77777777" w:rsidR="006E04BD" w:rsidRDefault="006E04BD" w:rsidP="006E04BD">
      <w:pPr>
        <w:rPr>
          <w:lang w:val="en-AU"/>
        </w:rPr>
      </w:pPr>
    </w:p>
    <w:p w14:paraId="1D86E3B8" w14:textId="77777777" w:rsidR="006E04BD" w:rsidRDefault="006E04BD" w:rsidP="006E04BD">
      <w:pPr>
        <w:rPr>
          <w:lang w:val="en-AU"/>
        </w:rPr>
      </w:pPr>
      <w:r>
        <w:rPr>
          <w:lang w:val="en-AU"/>
        </w:rPr>
        <w:t>PESTPP-PSO was developed using the FORTRAN interface provided within the PEST++ source code. Currently, PESTPP-PSO is only designed to operate in parallel, and the command to execute the “manager” is as follows (which differs slightly from the other PEST++ calling programs),</w:t>
      </w:r>
    </w:p>
    <w:p w14:paraId="5ADAC08A" w14:textId="77777777" w:rsidR="006E04BD" w:rsidRDefault="006E04BD" w:rsidP="006E04BD">
      <w:pPr>
        <w:rPr>
          <w:lang w:val="en-AU"/>
        </w:rPr>
      </w:pPr>
    </w:p>
    <w:p w14:paraId="15195EE7" w14:textId="77777777" w:rsidR="006E04BD" w:rsidRDefault="006E04BD" w:rsidP="006E04BD">
      <w:pPr>
        <w:rPr>
          <w:rFonts w:ascii="Courier New" w:hAnsi="Courier New" w:cs="Courier New"/>
          <w:sz w:val="20"/>
          <w:lang w:val="en-AU"/>
        </w:rPr>
      </w:pPr>
      <w:proofErr w:type="spellStart"/>
      <w:r>
        <w:rPr>
          <w:rFonts w:ascii="Courier New" w:hAnsi="Courier New" w:cs="Courier New"/>
          <w:sz w:val="20"/>
          <w:lang w:val="en-AU"/>
        </w:rPr>
        <w:t>pestpp-pso</w:t>
      </w:r>
      <w:proofErr w:type="spellEnd"/>
      <w:r>
        <w:rPr>
          <w:rFonts w:ascii="Courier New" w:hAnsi="Courier New" w:cs="Courier New"/>
          <w:sz w:val="20"/>
          <w:lang w:val="en-AU"/>
        </w:rPr>
        <w:t xml:space="preserve"> </w:t>
      </w:r>
      <w:r w:rsidRPr="00BD0E0F">
        <w:rPr>
          <w:rFonts w:ascii="Courier New" w:hAnsi="Courier New" w:cs="Courier New"/>
          <w:sz w:val="20"/>
          <w:lang w:val="en-AU"/>
        </w:rPr>
        <w:t>case</w:t>
      </w:r>
      <w:r>
        <w:rPr>
          <w:rFonts w:ascii="Courier New" w:hAnsi="Courier New" w:cs="Courier New"/>
          <w:i/>
          <w:sz w:val="20"/>
          <w:lang w:val="en-AU"/>
        </w:rPr>
        <w:t>.</w:t>
      </w:r>
      <w:r w:rsidRPr="001F0BE5">
        <w:rPr>
          <w:rFonts w:ascii="Courier New" w:hAnsi="Courier New" w:cs="Courier New"/>
          <w:sz w:val="20"/>
          <w:lang w:val="en-AU"/>
        </w:rPr>
        <w:t>pst</w:t>
      </w:r>
      <w:r>
        <w:rPr>
          <w:rFonts w:ascii="Courier New" w:hAnsi="Courier New" w:cs="Courier New"/>
          <w:sz w:val="20"/>
          <w:lang w:val="en-AU"/>
        </w:rPr>
        <w:t xml:space="preserve"> port</w:t>
      </w:r>
    </w:p>
    <w:p w14:paraId="095A858F" w14:textId="77777777" w:rsidR="006E04BD" w:rsidRDefault="006E04BD" w:rsidP="006E04BD">
      <w:pPr>
        <w:rPr>
          <w:rFonts w:ascii="Courier New" w:hAnsi="Courier New" w:cs="Courier New"/>
          <w:sz w:val="20"/>
          <w:lang w:val="en-AU"/>
        </w:rPr>
      </w:pPr>
    </w:p>
    <w:p w14:paraId="70C276EB" w14:textId="26F3F785" w:rsidR="006E04BD" w:rsidRDefault="006E04BD" w:rsidP="006E04BD">
      <w:pPr>
        <w:rPr>
          <w:lang w:val="en-AU"/>
        </w:rPr>
      </w:pPr>
      <w:r>
        <w:rPr>
          <w:lang w:val="en-AU"/>
        </w:rPr>
        <w:t xml:space="preserve">where, </w:t>
      </w:r>
      <w:r w:rsidRPr="001F0BE5">
        <w:rPr>
          <w:i/>
          <w:lang w:val="en-AU"/>
        </w:rPr>
        <w:t>case</w:t>
      </w:r>
      <w:r>
        <w:rPr>
          <w:lang w:val="en-AU"/>
        </w:rPr>
        <w:t xml:space="preserve"> represents the base name for the </w:t>
      </w:r>
      <w:proofErr w:type="spellStart"/>
      <w:r>
        <w:rPr>
          <w:lang w:val="en-AU"/>
        </w:rPr>
        <w:t>modeling</w:t>
      </w:r>
      <w:proofErr w:type="spellEnd"/>
      <w:r>
        <w:rPr>
          <w:lang w:val="en-AU"/>
        </w:rPr>
        <w:t xml:space="preserve"> study and </w:t>
      </w:r>
      <w:r w:rsidRPr="00BD0E0F">
        <w:rPr>
          <w:i/>
          <w:lang w:val="en-AU"/>
        </w:rPr>
        <w:t>port</w:t>
      </w:r>
      <w:r>
        <w:rPr>
          <w:lang w:val="en-AU"/>
        </w:rPr>
        <w:t xml:space="preserve"> is the port number over which </w:t>
      </w:r>
      <w:r w:rsidRPr="00A81F15">
        <w:rPr>
          <w:lang w:val="en-AU"/>
        </w:rPr>
        <w:t xml:space="preserve">communications occur (please see previous documentation in this manual on the general usage of PEST++, e.g., Chapter 5). The main control file follows the format of a standard PEST control file (see Chapter 4). The calling program, PESTPP-PSO, will obtain most of the data regarding the optimization problem from this PEST control file. That is, it will collect some control, parameter and observation data; Figure </w:t>
      </w:r>
      <w:r w:rsidR="00242DFF" w:rsidRPr="00A81F15">
        <w:rPr>
          <w:lang w:val="en-AU"/>
        </w:rPr>
        <w:t>11</w:t>
      </w:r>
      <w:r w:rsidRPr="00A81F15">
        <w:rPr>
          <w:lang w:val="en-AU"/>
        </w:rPr>
        <w:t xml:space="preserve">.1 displays which data is </w:t>
      </w:r>
      <w:proofErr w:type="gramStart"/>
      <w:r w:rsidRPr="00A81F15">
        <w:rPr>
          <w:lang w:val="en-AU"/>
        </w:rPr>
        <w:t>actually used</w:t>
      </w:r>
      <w:proofErr w:type="gramEnd"/>
      <w:r w:rsidRPr="00A81F15">
        <w:rPr>
          <w:lang w:val="en-AU"/>
        </w:rPr>
        <w:t xml:space="preserve"> by PESTPP-PSO (shaded in grey). Some of this differs from most other PEST++ programs. It is important to note that PESTPP-PSO is designed to be compatible with PEST and its utilities (e.g., PESTCHEK). So, even if PESTPP-PSO is not using some of the variables listed in Figure </w:t>
      </w:r>
      <w:r w:rsidR="00242DFF" w:rsidRPr="00A81F15">
        <w:rPr>
          <w:lang w:val="en-AU"/>
        </w:rPr>
        <w:t>11</w:t>
      </w:r>
      <w:r w:rsidRPr="00A81F15">
        <w:rPr>
          <w:lang w:val="en-AU"/>
        </w:rPr>
        <w:t>.1, a dummy value must be entered in their place; this can be anything the user wants so long as it’s consistent with the format of the variable as defined by PEST (i.e., the dummy value</w:t>
      </w:r>
      <w:r>
        <w:rPr>
          <w:lang w:val="en-AU"/>
        </w:rPr>
        <w:t xml:space="preserve"> for an integer variable should still be an integer, a character string should be a character string, etc.).</w:t>
      </w:r>
    </w:p>
    <w:p w14:paraId="6F590982" w14:textId="77777777" w:rsidR="006E04BD" w:rsidRDefault="006E04BD" w:rsidP="006E04BD">
      <w:pPr>
        <w:rPr>
          <w:lang w:val="en-AU"/>
        </w:rPr>
      </w:pPr>
    </w:p>
    <w:p w14:paraId="45CEAF0C" w14:textId="77777777" w:rsidR="006E04BD" w:rsidRDefault="006E04BD" w:rsidP="006E04BD">
      <w:pPr>
        <w:rPr>
          <w:lang w:val="en-AU"/>
        </w:rPr>
      </w:pPr>
      <w:r>
        <w:rPr>
          <w:lang w:val="en-AU"/>
        </w:rPr>
        <w:t xml:space="preserve">PESTPP-PSO must use another PEST++ </w:t>
      </w:r>
      <w:r w:rsidRPr="00A81F15">
        <w:rPr>
          <w:lang w:val="en-AU"/>
        </w:rPr>
        <w:t xml:space="preserve">calling program to initiate the “workers”. It is recommended that the PESTPP-GLM is used for this with the following command (see Chapter </w:t>
      </w:r>
      <w:r w:rsidRPr="00A81F15">
        <w:rPr>
          <w:lang w:val="en-AU"/>
        </w:rPr>
        <w:lastRenderedPageBreak/>
        <w:t>5 for more details),</w:t>
      </w:r>
    </w:p>
    <w:p w14:paraId="251E2BB7" w14:textId="77777777" w:rsidR="006E04BD" w:rsidRDefault="006E04BD" w:rsidP="006E04BD">
      <w:pPr>
        <w:rPr>
          <w:lang w:val="en-AU"/>
        </w:rPr>
      </w:pPr>
    </w:p>
    <w:p w14:paraId="117FC27B" w14:textId="77777777" w:rsidR="006E04BD" w:rsidRPr="00BD0E0F" w:rsidRDefault="006E04BD" w:rsidP="006E04BD">
      <w:pPr>
        <w:rPr>
          <w:rFonts w:ascii="Courier New" w:hAnsi="Courier New" w:cs="Courier New"/>
          <w:sz w:val="20"/>
          <w:lang w:val="en-AU"/>
        </w:rPr>
      </w:pPr>
      <w:proofErr w:type="spellStart"/>
      <w:r w:rsidRPr="00BD0E0F">
        <w:rPr>
          <w:rFonts w:ascii="Courier New" w:hAnsi="Courier New" w:cs="Courier New"/>
          <w:sz w:val="20"/>
          <w:lang w:val="en-AU"/>
        </w:rPr>
        <w:t>pestpp-</w:t>
      </w:r>
      <w:r>
        <w:rPr>
          <w:rFonts w:ascii="Courier New" w:hAnsi="Courier New" w:cs="Courier New"/>
          <w:sz w:val="20"/>
          <w:lang w:val="en-AU"/>
        </w:rPr>
        <w:t>glm</w:t>
      </w:r>
      <w:proofErr w:type="spellEnd"/>
      <w:r w:rsidRPr="00BD0E0F">
        <w:rPr>
          <w:rFonts w:ascii="Courier New" w:hAnsi="Courier New" w:cs="Courier New"/>
          <w:sz w:val="20"/>
          <w:lang w:val="en-AU"/>
        </w:rPr>
        <w:t xml:space="preserve"> case.pst /h </w:t>
      </w:r>
      <w:proofErr w:type="spellStart"/>
      <w:proofErr w:type="gramStart"/>
      <w:r w:rsidRPr="00BD0E0F">
        <w:rPr>
          <w:rFonts w:ascii="Courier New" w:hAnsi="Courier New" w:cs="Courier New"/>
          <w:sz w:val="20"/>
          <w:lang w:val="en-AU"/>
        </w:rPr>
        <w:t>textstring:port</w:t>
      </w:r>
      <w:proofErr w:type="spellEnd"/>
      <w:proofErr w:type="gramEnd"/>
    </w:p>
    <w:p w14:paraId="6D54A898" w14:textId="77777777" w:rsidR="006E04BD" w:rsidRDefault="006E04BD" w:rsidP="006E04BD">
      <w:pPr>
        <w:rPr>
          <w:lang w:val="en-AU"/>
        </w:rPr>
      </w:pPr>
    </w:p>
    <w:p w14:paraId="75CD17EA" w14:textId="786B7DC2" w:rsidR="006E04BD" w:rsidRDefault="006E04BD" w:rsidP="006E04BD">
      <w:pPr>
        <w:rPr>
          <w:lang w:val="en-AU"/>
        </w:rPr>
      </w:pPr>
      <w:r>
        <w:rPr>
          <w:lang w:val="en-AU"/>
        </w:rPr>
        <w:t xml:space="preserve">In addition to the information contained in the main control file, PESTPP-PSO will need additional PSO-specific control variables. These will be contained in a separate PSO control file, which is defined by entering a line in the main control file that provides the path to the PSO specs file, and begins with the “++” identifier, i.e., </w:t>
      </w:r>
    </w:p>
    <w:p w14:paraId="581B520F" w14:textId="77777777" w:rsidR="006E04BD" w:rsidRDefault="006E04BD" w:rsidP="006E04BD">
      <w:pPr>
        <w:rPr>
          <w:rFonts w:ascii="Courier New" w:hAnsi="Courier New" w:cs="Courier New"/>
          <w:sz w:val="20"/>
          <w:lang w:val="en-AU"/>
        </w:rPr>
      </w:pPr>
      <w:r>
        <w:rPr>
          <w:rFonts w:ascii="Courier New" w:hAnsi="Courier New" w:cs="Courier New"/>
          <w:sz w:val="20"/>
          <w:lang w:val="en-AU"/>
        </w:rPr>
        <w:t>++</w:t>
      </w:r>
      <w:proofErr w:type="gramStart"/>
      <w:r>
        <w:rPr>
          <w:rFonts w:ascii="Courier New" w:hAnsi="Courier New" w:cs="Courier New"/>
          <w:sz w:val="20"/>
          <w:lang w:val="en-AU"/>
        </w:rPr>
        <w:t>PSO(</w:t>
      </w:r>
      <w:proofErr w:type="spellStart"/>
      <w:proofErr w:type="gramEnd"/>
      <w:r w:rsidRPr="00C8041A">
        <w:rPr>
          <w:rFonts w:ascii="Courier New" w:hAnsi="Courier New" w:cs="Courier New"/>
          <w:i/>
          <w:sz w:val="20"/>
          <w:lang w:val="en-AU"/>
        </w:rPr>
        <w:t>case</w:t>
      </w:r>
      <w:r>
        <w:rPr>
          <w:rFonts w:ascii="Courier New" w:hAnsi="Courier New" w:cs="Courier New"/>
          <w:sz w:val="20"/>
          <w:lang w:val="en-AU"/>
        </w:rPr>
        <w:t>.pso</w:t>
      </w:r>
      <w:proofErr w:type="spellEnd"/>
      <w:r>
        <w:rPr>
          <w:rFonts w:ascii="Courier New" w:hAnsi="Courier New" w:cs="Courier New"/>
          <w:sz w:val="20"/>
          <w:lang w:val="en-AU"/>
        </w:rPr>
        <w:t>)</w:t>
      </w:r>
    </w:p>
    <w:p w14:paraId="2B27F293" w14:textId="77777777" w:rsidR="006E04BD" w:rsidRPr="00F031D4" w:rsidRDefault="006E04BD" w:rsidP="006E04BD">
      <w:pPr>
        <w:rPr>
          <w:rFonts w:ascii="Courier New" w:hAnsi="Courier New" w:cs="Courier New"/>
          <w:sz w:val="20"/>
          <w:lang w:val="en-AU"/>
        </w:rPr>
      </w:pPr>
    </w:p>
    <w:p w14:paraId="3691C52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3F7D7588" w14:textId="77777777" w:rsidTr="007D6D8F">
        <w:tc>
          <w:tcPr>
            <w:tcW w:w="9010" w:type="dxa"/>
          </w:tcPr>
          <w:p w14:paraId="114605A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lastRenderedPageBreak/>
              <w:fldChar w:fldCharType="begin"/>
            </w:r>
            <w:r w:rsidRPr="00C40A21">
              <w:rPr>
                <w:rStyle w:val="Technical2"/>
                <w:sz w:val="18"/>
                <w:szCs w:val="18"/>
                <w:lang w:val="en-AU"/>
              </w:rPr>
              <w:instrText xml:space="preserve">PRIVATE </w:instrText>
            </w:r>
            <w:r w:rsidRPr="00C40A21">
              <w:rPr>
                <w:rStyle w:val="Technical2"/>
                <w:sz w:val="18"/>
                <w:szCs w:val="18"/>
                <w:lang w:val="en-AU"/>
              </w:rPr>
              <w:fldChar w:fldCharType="end"/>
            </w:r>
            <w:proofErr w:type="spellStart"/>
            <w:r w:rsidRPr="00C40A21">
              <w:rPr>
                <w:rStyle w:val="Technical2"/>
                <w:sz w:val="18"/>
                <w:szCs w:val="18"/>
                <w:lang w:val="en-AU"/>
              </w:rPr>
              <w:t>pcf</w:t>
            </w:r>
            <w:proofErr w:type="spellEnd"/>
          </w:p>
          <w:p w14:paraId="4654656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control data</w:t>
            </w:r>
          </w:p>
          <w:p w14:paraId="2EC34363" w14:textId="77777777" w:rsidR="006E04BD" w:rsidRPr="00C40A21" w:rsidRDefault="006E04BD" w:rsidP="007D6D8F">
            <w:pPr>
              <w:pStyle w:val="computerChar"/>
              <w:jc w:val="left"/>
              <w:rPr>
                <w:rStyle w:val="Technical2"/>
                <w:sz w:val="18"/>
                <w:szCs w:val="18"/>
                <w:lang w:val="en-AU"/>
              </w:rPr>
            </w:pPr>
            <w:r w:rsidRPr="008B3318">
              <w:rPr>
                <w:rStyle w:val="Technical2"/>
                <w:sz w:val="18"/>
                <w:szCs w:val="18"/>
                <w:highlight w:val="lightGray"/>
                <w:lang w:val="en-AU"/>
              </w:rPr>
              <w:t>RSTFLE PESTMODE</w:t>
            </w:r>
          </w:p>
          <w:p w14:paraId="13FD096E"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NPAR NOBS NPARGP NPRIOR NOBSGP</w:t>
            </w:r>
            <w:r w:rsidRPr="00C40A21">
              <w:rPr>
                <w:rStyle w:val="Technical2"/>
                <w:sz w:val="18"/>
                <w:szCs w:val="18"/>
                <w:lang w:val="en-AU"/>
              </w:rPr>
              <w:t xml:space="preserve"> </w:t>
            </w:r>
          </w:p>
          <w:p w14:paraId="6D5F79FB"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highlight w:val="lightGray"/>
                <w:lang w:val="en-AU"/>
              </w:rPr>
              <w:t>NTPLFLE NINSFLE</w:t>
            </w:r>
            <w:r w:rsidRPr="00C40A21">
              <w:rPr>
                <w:rStyle w:val="Technical2"/>
                <w:sz w:val="18"/>
                <w:szCs w:val="18"/>
                <w:lang w:val="en-AU"/>
              </w:rPr>
              <w:t xml:space="preserve"> PRECIS DPOINT</w:t>
            </w:r>
          </w:p>
          <w:p w14:paraId="02D774CB" w14:textId="77777777" w:rsidR="006E04BD" w:rsidRPr="00C40A21" w:rsidRDefault="006E04BD" w:rsidP="007D6D8F">
            <w:pPr>
              <w:pStyle w:val="computerChar"/>
              <w:jc w:val="left"/>
              <w:rPr>
                <w:rStyle w:val="Technical2"/>
                <w:b/>
                <w:sz w:val="18"/>
                <w:szCs w:val="18"/>
                <w:lang w:val="en-AU"/>
              </w:rPr>
            </w:pPr>
            <w:r w:rsidRPr="00C40A21">
              <w:rPr>
                <w:rStyle w:val="Technical2"/>
                <w:sz w:val="18"/>
                <w:szCs w:val="18"/>
                <w:lang w:val="en-AU"/>
              </w:rPr>
              <w:t xml:space="preserve">RLAMBDA1 RLAMFAC PHIRATSUF PHIREDLAM NUMLAM </w:t>
            </w:r>
          </w:p>
          <w:p w14:paraId="1EA844B9"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RELPARMAX FACPARMAX FACORIG</w:t>
            </w:r>
            <w:r w:rsidRPr="00C40A21">
              <w:rPr>
                <w:rStyle w:val="Technical2"/>
                <w:sz w:val="18"/>
                <w:szCs w:val="18"/>
                <w:lang w:val="en-AU"/>
              </w:rPr>
              <w:t xml:space="preserve"> </w:t>
            </w:r>
          </w:p>
          <w:p w14:paraId="386130CC" w14:textId="77777777" w:rsidR="006E04BD" w:rsidRPr="00C40A21" w:rsidRDefault="006E04BD" w:rsidP="007D6D8F">
            <w:pPr>
              <w:pStyle w:val="computerChar"/>
              <w:jc w:val="left"/>
              <w:rPr>
                <w:rStyle w:val="Technical2"/>
                <w:sz w:val="18"/>
                <w:szCs w:val="18"/>
                <w:lang w:val="en-AU"/>
              </w:rPr>
            </w:pPr>
            <w:r w:rsidRPr="002F78F3">
              <w:rPr>
                <w:rStyle w:val="Technical2"/>
                <w:sz w:val="18"/>
                <w:szCs w:val="18"/>
                <w:lang w:val="en-AU"/>
              </w:rPr>
              <w:t>PHIREDSWH</w:t>
            </w:r>
            <w:r w:rsidRPr="00C40A21">
              <w:rPr>
                <w:rStyle w:val="Technical2"/>
                <w:sz w:val="18"/>
                <w:szCs w:val="18"/>
                <w:lang w:val="en-AU"/>
              </w:rPr>
              <w:t xml:space="preserve"> </w:t>
            </w:r>
          </w:p>
          <w:p w14:paraId="0399C673" w14:textId="77777777" w:rsidR="006E04BD" w:rsidRPr="00C40A21" w:rsidRDefault="006E04BD" w:rsidP="007D6D8F">
            <w:pPr>
              <w:pStyle w:val="filetyping"/>
              <w:spacing w:after="0"/>
              <w:rPr>
                <w:rStyle w:val="computerCharChar0"/>
                <w:sz w:val="18"/>
                <w:szCs w:val="18"/>
              </w:rPr>
            </w:pPr>
            <w:r w:rsidRPr="00C40A21">
              <w:rPr>
                <w:rStyle w:val="Technical2"/>
                <w:sz w:val="18"/>
                <w:szCs w:val="18"/>
                <w:highlight w:val="lightGray"/>
                <w:lang w:val="en-AU"/>
              </w:rPr>
              <w:t>NOPTMAX PHIREDSTP NPHISTP</w:t>
            </w:r>
            <w:r w:rsidRPr="002F78F3">
              <w:rPr>
                <w:rStyle w:val="Technical2"/>
                <w:sz w:val="18"/>
                <w:szCs w:val="18"/>
                <w:lang w:val="en-AU"/>
              </w:rPr>
              <w:t xml:space="preserve"> NPHINORED RELPARSTP NRELPAR</w:t>
            </w:r>
            <w:r w:rsidRPr="00C40A21">
              <w:rPr>
                <w:rStyle w:val="computerCharChar0"/>
                <w:sz w:val="18"/>
                <w:szCs w:val="18"/>
              </w:rPr>
              <w:t xml:space="preserve"> </w:t>
            </w:r>
          </w:p>
          <w:p w14:paraId="3D5ED011" w14:textId="77777777" w:rsidR="006E04BD" w:rsidRPr="00C40A21" w:rsidRDefault="006E04BD" w:rsidP="007D6D8F">
            <w:pPr>
              <w:pStyle w:val="computerChar"/>
              <w:jc w:val="left"/>
              <w:rPr>
                <w:rStyle w:val="Technical2"/>
                <w:sz w:val="18"/>
                <w:szCs w:val="18"/>
                <w:lang w:val="pt-BR"/>
              </w:rPr>
            </w:pPr>
            <w:r w:rsidRPr="00C40A21">
              <w:rPr>
                <w:rStyle w:val="Technical2"/>
                <w:sz w:val="18"/>
                <w:szCs w:val="18"/>
                <w:lang w:val="pt-BR"/>
              </w:rPr>
              <w:t>ICOV ICOR IEIG</w:t>
            </w:r>
          </w:p>
          <w:p w14:paraId="7960EF0B" w14:textId="77777777" w:rsidR="006E04BD" w:rsidRPr="00C40A21" w:rsidRDefault="006E04BD" w:rsidP="007D6D8F">
            <w:pPr>
              <w:pStyle w:val="computerChar"/>
              <w:jc w:val="left"/>
              <w:rPr>
                <w:sz w:val="18"/>
                <w:szCs w:val="18"/>
              </w:rPr>
            </w:pPr>
            <w:r w:rsidRPr="00C40A21">
              <w:rPr>
                <w:sz w:val="18"/>
                <w:szCs w:val="18"/>
              </w:rPr>
              <w:t>* singular value decomposition</w:t>
            </w:r>
          </w:p>
          <w:p w14:paraId="16BF7528" w14:textId="77777777" w:rsidR="006E04BD" w:rsidRPr="00C40A21" w:rsidRDefault="006E04BD" w:rsidP="007D6D8F">
            <w:pPr>
              <w:pStyle w:val="computerChar"/>
              <w:jc w:val="left"/>
              <w:rPr>
                <w:sz w:val="18"/>
                <w:szCs w:val="18"/>
              </w:rPr>
            </w:pPr>
            <w:r w:rsidRPr="00C40A21">
              <w:rPr>
                <w:sz w:val="18"/>
                <w:szCs w:val="18"/>
              </w:rPr>
              <w:t>SVDMODE</w:t>
            </w:r>
          </w:p>
          <w:p w14:paraId="49FE3242" w14:textId="77777777" w:rsidR="006E04BD" w:rsidRPr="00C40A21" w:rsidRDefault="006E04BD" w:rsidP="007D6D8F">
            <w:pPr>
              <w:pStyle w:val="computerChar"/>
              <w:jc w:val="left"/>
              <w:rPr>
                <w:sz w:val="18"/>
                <w:szCs w:val="18"/>
              </w:rPr>
            </w:pPr>
            <w:r w:rsidRPr="002F78F3">
              <w:rPr>
                <w:sz w:val="18"/>
                <w:szCs w:val="18"/>
              </w:rPr>
              <w:t>MAXSING EIGTHRESH</w:t>
            </w:r>
          </w:p>
          <w:p w14:paraId="37DAE6B1" w14:textId="77777777" w:rsidR="006E04BD" w:rsidRPr="00C40A21" w:rsidRDefault="006E04BD" w:rsidP="007D6D8F">
            <w:pPr>
              <w:pStyle w:val="computerChar"/>
              <w:jc w:val="left"/>
              <w:rPr>
                <w:sz w:val="18"/>
                <w:szCs w:val="18"/>
              </w:rPr>
            </w:pPr>
            <w:r w:rsidRPr="00C40A21">
              <w:rPr>
                <w:sz w:val="18"/>
                <w:szCs w:val="18"/>
              </w:rPr>
              <w:t>EIGWRITE</w:t>
            </w:r>
          </w:p>
          <w:p w14:paraId="63D0F0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groups</w:t>
            </w:r>
          </w:p>
          <w:p w14:paraId="61A8A89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PARGPNME</w:t>
            </w:r>
            <w:r w:rsidRPr="002F78F3">
              <w:rPr>
                <w:rStyle w:val="Technical2"/>
                <w:sz w:val="18"/>
                <w:szCs w:val="18"/>
                <w:lang w:val="en-AU"/>
              </w:rPr>
              <w:t xml:space="preserve"> INCTYP DERINC DERINCLB FORCEN DERINCMUL DERMTHD</w:t>
            </w:r>
          </w:p>
          <w:p w14:paraId="1E5957A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648408C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parameter data</w:t>
            </w:r>
          </w:p>
          <w:p w14:paraId="385221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w:t>
            </w:r>
            <w:r w:rsidRPr="002F78F3">
              <w:rPr>
                <w:rStyle w:val="Technical2"/>
                <w:sz w:val="18"/>
                <w:szCs w:val="18"/>
                <w:lang w:val="en-AU"/>
              </w:rPr>
              <w:t xml:space="preserve"> PARTRANS PARCHGLIM </w:t>
            </w:r>
            <w:r w:rsidRPr="00C40A21">
              <w:rPr>
                <w:rStyle w:val="Technical2"/>
                <w:sz w:val="18"/>
                <w:szCs w:val="18"/>
                <w:highlight w:val="lightGray"/>
                <w:lang w:val="en-AU"/>
              </w:rPr>
              <w:t>PARVAL1 PARLBND PARUBND PARGP SCALE OFFSET</w:t>
            </w:r>
            <w:r w:rsidRPr="002F78F3">
              <w:rPr>
                <w:rStyle w:val="Technical2"/>
                <w:sz w:val="18"/>
                <w:szCs w:val="18"/>
                <w:lang w:val="en-AU"/>
              </w:rPr>
              <w:t xml:space="preserve"> DERCOM</w:t>
            </w:r>
          </w:p>
          <w:p w14:paraId="41EB395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78038EB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PARNME PARTIED</w:t>
            </w:r>
          </w:p>
          <w:p w14:paraId="3B866FE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2F7FA29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groups</w:t>
            </w:r>
          </w:p>
          <w:p w14:paraId="4E8D8B77"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OBGNME</w:t>
            </w:r>
          </w:p>
          <w:p w14:paraId="272C43C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831D4B4"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observation data</w:t>
            </w:r>
          </w:p>
          <w:p w14:paraId="5AB9F74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OBSNME OBSVAL WEIGHT OBGNME</w:t>
            </w:r>
          </w:p>
          <w:p w14:paraId="2B510CC1"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5F632266"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command line</w:t>
            </w:r>
          </w:p>
          <w:p w14:paraId="792B9E8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COMLINE</w:t>
            </w:r>
          </w:p>
          <w:p w14:paraId="196DD4CC"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m</w:t>
            </w:r>
            <w:proofErr w:type="spellStart"/>
            <w:r w:rsidRPr="00C40A21">
              <w:rPr>
                <w:rStyle w:val="Technical2"/>
                <w:i/>
                <w:sz w:val="18"/>
                <w:szCs w:val="18"/>
              </w:rPr>
              <w:t>odel</w:t>
            </w:r>
            <w:proofErr w:type="spellEnd"/>
            <w:r w:rsidRPr="00C40A21">
              <w:rPr>
                <w:rStyle w:val="Technical2"/>
                <w:i/>
                <w:sz w:val="18"/>
                <w:szCs w:val="18"/>
                <w:lang w:val="en-AU"/>
              </w:rPr>
              <w:t xml:space="preserve"> command line</w:t>
            </w:r>
            <w:r w:rsidRPr="00C40A21">
              <w:rPr>
                <w:rStyle w:val="Technical2"/>
                <w:sz w:val="18"/>
                <w:szCs w:val="18"/>
                <w:lang w:val="en-AU"/>
              </w:rPr>
              <w:t>)</w:t>
            </w:r>
          </w:p>
          <w:p w14:paraId="258966A9"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input</w:t>
            </w:r>
          </w:p>
          <w:p w14:paraId="23341EFD"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TEMPFLE INFLE</w:t>
            </w:r>
          </w:p>
          <w:p w14:paraId="21958F3A"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01A46A3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model output</w:t>
            </w:r>
          </w:p>
          <w:p w14:paraId="1B8B2755"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INSFLE OUTFLE</w:t>
            </w:r>
          </w:p>
          <w:p w14:paraId="4470A492"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30665F53"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lang w:val="en-AU"/>
              </w:rPr>
              <w:t>* prior information</w:t>
            </w:r>
          </w:p>
          <w:p w14:paraId="6263D30F" w14:textId="77777777" w:rsidR="006E04BD" w:rsidRPr="00C40A21" w:rsidRDefault="006E04BD" w:rsidP="007D6D8F">
            <w:pPr>
              <w:pStyle w:val="computerChar"/>
              <w:jc w:val="left"/>
              <w:rPr>
                <w:rStyle w:val="Technical2"/>
                <w:sz w:val="18"/>
                <w:szCs w:val="18"/>
                <w:lang w:val="en-AU"/>
              </w:rPr>
            </w:pPr>
            <w:r w:rsidRPr="00C40A21">
              <w:rPr>
                <w:rStyle w:val="Technical2"/>
                <w:sz w:val="18"/>
                <w:szCs w:val="18"/>
                <w:highlight w:val="lightGray"/>
                <w:lang w:val="en-AU"/>
              </w:rPr>
              <w:t xml:space="preserve">PILBL PIFAC * PARNME + PIFAC * </w:t>
            </w:r>
            <w:proofErr w:type="gramStart"/>
            <w:r w:rsidRPr="00C40A21">
              <w:rPr>
                <w:rStyle w:val="Technical2"/>
                <w:sz w:val="18"/>
                <w:szCs w:val="18"/>
                <w:highlight w:val="lightGray"/>
                <w:lang w:val="en-AU"/>
              </w:rPr>
              <w:t>log(</w:t>
            </w:r>
            <w:proofErr w:type="gramEnd"/>
            <w:r w:rsidRPr="00C40A21">
              <w:rPr>
                <w:rStyle w:val="Technical2"/>
                <w:sz w:val="18"/>
                <w:szCs w:val="18"/>
                <w:highlight w:val="lightGray"/>
                <w:lang w:val="en-AU"/>
              </w:rPr>
              <w:t>PARNME) ... = PIVAL WEIGHT OBGNME</w:t>
            </w:r>
          </w:p>
          <w:p w14:paraId="2AA4D379" w14:textId="77777777" w:rsidR="006E04BD" w:rsidRPr="00C40A21" w:rsidRDefault="006E04BD" w:rsidP="007D6D8F">
            <w:pP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0518773" w14:textId="77777777" w:rsidR="006E04BD" w:rsidRPr="00C40A21" w:rsidRDefault="006E04BD" w:rsidP="007D6D8F">
            <w:pPr>
              <w:rPr>
                <w:rFonts w:ascii="Courier New" w:hAnsi="Courier New" w:cs="Courier New"/>
                <w:sz w:val="18"/>
                <w:szCs w:val="18"/>
                <w:lang w:val="en-AU"/>
              </w:rPr>
            </w:pPr>
            <w:r w:rsidRPr="00C40A21">
              <w:rPr>
                <w:rFonts w:ascii="Courier New" w:hAnsi="Courier New" w:cs="Courier New"/>
                <w:sz w:val="18"/>
                <w:szCs w:val="18"/>
                <w:lang w:val="en-AU"/>
              </w:rPr>
              <w:t>* regularization</w:t>
            </w:r>
          </w:p>
          <w:p w14:paraId="22C60CFD" w14:textId="77777777" w:rsidR="006E04BD" w:rsidRPr="002F78F3" w:rsidRDefault="006E04BD" w:rsidP="007D6D8F">
            <w:pPr>
              <w:pStyle w:val="computerChar"/>
              <w:keepNext/>
              <w:jc w:val="left"/>
              <w:rPr>
                <w:rStyle w:val="Technical2"/>
                <w:sz w:val="18"/>
                <w:szCs w:val="18"/>
                <w:lang w:val="en-AU"/>
              </w:rPr>
            </w:pPr>
            <w:proofErr w:type="gramStart"/>
            <w:r w:rsidRPr="002F78F3">
              <w:rPr>
                <w:rStyle w:val="Technical2"/>
                <w:sz w:val="18"/>
                <w:szCs w:val="18"/>
                <w:lang w:val="en-AU"/>
              </w:rPr>
              <w:t>PHIMLIM  PHIMACCEPT</w:t>
            </w:r>
            <w:proofErr w:type="gramEnd"/>
            <w:r w:rsidRPr="002F78F3">
              <w:rPr>
                <w:rStyle w:val="Technical2"/>
                <w:sz w:val="18"/>
                <w:szCs w:val="18"/>
                <w:lang w:val="en-AU"/>
              </w:rPr>
              <w:t xml:space="preserve"> [FRACPHIM] </w:t>
            </w:r>
          </w:p>
          <w:p w14:paraId="22ED00F5" w14:textId="77777777" w:rsidR="006E04BD" w:rsidRPr="002F78F3" w:rsidRDefault="006E04BD" w:rsidP="007D6D8F">
            <w:pPr>
              <w:pStyle w:val="computerChar"/>
              <w:keepNext/>
              <w:jc w:val="left"/>
              <w:rPr>
                <w:rStyle w:val="Technical2"/>
                <w:sz w:val="18"/>
                <w:szCs w:val="18"/>
                <w:lang w:val="en-AU"/>
              </w:rPr>
            </w:pPr>
            <w:proofErr w:type="gramStart"/>
            <w:r w:rsidRPr="002F78F3">
              <w:rPr>
                <w:rStyle w:val="Technical2"/>
                <w:sz w:val="18"/>
                <w:szCs w:val="18"/>
                <w:lang w:val="en-AU"/>
              </w:rPr>
              <w:t>WFINIT  WFMIN</w:t>
            </w:r>
            <w:proofErr w:type="gramEnd"/>
            <w:r w:rsidRPr="002F78F3">
              <w:rPr>
                <w:rStyle w:val="Technical2"/>
                <w:sz w:val="18"/>
                <w:szCs w:val="18"/>
                <w:lang w:val="en-AU"/>
              </w:rPr>
              <w:t xml:space="preserve">  WFMAX</w:t>
            </w:r>
          </w:p>
          <w:p w14:paraId="794A6F92" w14:textId="77777777" w:rsidR="006E04BD" w:rsidRPr="00F447E6" w:rsidRDefault="006E04BD" w:rsidP="007D6D8F">
            <w:pPr>
              <w:rPr>
                <w:rStyle w:val="Technical2"/>
                <w:sz w:val="18"/>
                <w:szCs w:val="18"/>
                <w:lang w:val="en-AU"/>
              </w:rPr>
            </w:pPr>
            <w:proofErr w:type="gramStart"/>
            <w:r w:rsidRPr="00F447E6">
              <w:rPr>
                <w:rStyle w:val="Technical2"/>
                <w:sz w:val="18"/>
                <w:szCs w:val="18"/>
                <w:lang w:val="en-AU"/>
              </w:rPr>
              <w:t>WFFAC  WFTOL</w:t>
            </w:r>
            <w:proofErr w:type="gramEnd"/>
            <w:r w:rsidRPr="00F447E6">
              <w:rPr>
                <w:rStyle w:val="Technical2"/>
                <w:sz w:val="18"/>
                <w:szCs w:val="18"/>
                <w:lang w:val="en-AU"/>
              </w:rPr>
              <w:t xml:space="preserve"> [IREGADJ]</w:t>
            </w:r>
          </w:p>
          <w:p w14:paraId="37A73990" w14:textId="77777777" w:rsidR="006E04BD" w:rsidRPr="00F447E6" w:rsidRDefault="006E04BD" w:rsidP="007D6D8F">
            <w:pPr>
              <w:rPr>
                <w:rFonts w:ascii="Courier" w:hAnsi="Courier"/>
                <w:sz w:val="18"/>
                <w:szCs w:val="18"/>
                <w:lang w:val="en-AU"/>
              </w:rPr>
            </w:pPr>
            <w:r w:rsidRPr="00F447E6">
              <w:rPr>
                <w:rFonts w:ascii="Courier" w:hAnsi="Courier"/>
                <w:sz w:val="18"/>
                <w:szCs w:val="18"/>
                <w:lang w:val="en-AU"/>
              </w:rPr>
              <w:t>++</w:t>
            </w:r>
          </w:p>
          <w:p w14:paraId="2558172A" w14:textId="77777777" w:rsidR="006E04BD" w:rsidRDefault="006E04BD" w:rsidP="007D6D8F">
            <w:pPr>
              <w:rPr>
                <w:lang w:val="en-AU"/>
              </w:rPr>
            </w:pPr>
            <w:r w:rsidRPr="00360A97">
              <w:rPr>
                <w:rFonts w:ascii="Courier" w:hAnsi="Courier"/>
                <w:sz w:val="18"/>
                <w:szCs w:val="18"/>
                <w:highlight w:val="lightGray"/>
                <w:lang w:val="en-AU"/>
              </w:rPr>
              <w:t>++</w:t>
            </w:r>
            <w:proofErr w:type="gramStart"/>
            <w:r w:rsidRPr="00360A97">
              <w:rPr>
                <w:rFonts w:ascii="Courier" w:hAnsi="Courier"/>
                <w:sz w:val="18"/>
                <w:szCs w:val="18"/>
                <w:highlight w:val="lightGray"/>
                <w:lang w:val="en-AU"/>
              </w:rPr>
              <w:t>PSO(</w:t>
            </w:r>
            <w:proofErr w:type="gramEnd"/>
            <w:r w:rsidRPr="00360A97">
              <w:rPr>
                <w:rFonts w:ascii="Courier" w:hAnsi="Courier"/>
                <w:sz w:val="18"/>
                <w:szCs w:val="18"/>
                <w:highlight w:val="lightGray"/>
                <w:lang w:val="en-AU"/>
              </w:rPr>
              <w:t>case.pst)</w:t>
            </w:r>
          </w:p>
        </w:tc>
      </w:tr>
    </w:tbl>
    <w:p w14:paraId="4B12C2FD" w14:textId="3B453C86" w:rsidR="006E04BD" w:rsidRPr="00A81F15" w:rsidRDefault="006E04BD" w:rsidP="006E04BD">
      <w:pPr>
        <w:pStyle w:val="Caption"/>
        <w:rPr>
          <w:lang w:val="en-AU"/>
        </w:rPr>
      </w:pPr>
      <w:r w:rsidRPr="00A81F15">
        <w:rPr>
          <w:lang w:val="en-AU"/>
        </w:rPr>
        <w:t xml:space="preserve">Figure </w:t>
      </w:r>
      <w:r w:rsidR="00242DFF" w:rsidRPr="00A81F15">
        <w:rPr>
          <w:lang w:val="en-AU"/>
        </w:rPr>
        <w:t>11</w:t>
      </w:r>
      <w:r w:rsidRPr="00A81F15">
        <w:rPr>
          <w:lang w:val="en-AU"/>
        </w:rPr>
        <w:t>.1. Variables comprising a minimalist PEST control file (see Figure 4.1), where the control variables used by PESTPP-PSO are shaded in grey. Note that the very last line designates the PSO control file.</w:t>
      </w:r>
    </w:p>
    <w:p w14:paraId="29CF42EC" w14:textId="77777777" w:rsidR="006E04BD" w:rsidRPr="00A81F15" w:rsidRDefault="006E04BD" w:rsidP="006E04BD">
      <w:pPr>
        <w:rPr>
          <w:lang w:val="en-AU"/>
        </w:rPr>
      </w:pPr>
    </w:p>
    <w:p w14:paraId="0F471780" w14:textId="77777777" w:rsidR="006E04BD" w:rsidRPr="00A81F15" w:rsidRDefault="006E04BD" w:rsidP="0082493A">
      <w:pPr>
        <w:pStyle w:val="Heading3"/>
        <w:keepLines/>
        <w:widowControl/>
        <w:numPr>
          <w:ilvl w:val="2"/>
          <w:numId w:val="30"/>
        </w:numPr>
        <w:spacing w:before="40" w:after="0"/>
        <w:jc w:val="left"/>
      </w:pPr>
      <w:bookmarkStart w:id="2379" w:name="_Toc32564228"/>
      <w:r w:rsidRPr="00A81F15">
        <w:t>Estimation Mode</w:t>
      </w:r>
      <w:bookmarkEnd w:id="2379"/>
    </w:p>
    <w:p w14:paraId="355D5315" w14:textId="77777777" w:rsidR="006E04BD" w:rsidRPr="00A81F15" w:rsidRDefault="006E04BD" w:rsidP="006E04BD">
      <w:pPr>
        <w:rPr>
          <w:lang w:val="en-AU"/>
        </w:rPr>
      </w:pPr>
    </w:p>
    <w:p w14:paraId="58490E57" w14:textId="3C16FAC5" w:rsidR="006E04BD" w:rsidRDefault="006E04BD" w:rsidP="006E04BD">
      <w:pPr>
        <w:rPr>
          <w:lang w:val="en-AU"/>
        </w:rPr>
      </w:pPr>
      <w:r w:rsidRPr="00A81F15">
        <w:rPr>
          <w:lang w:val="en-AU"/>
        </w:rPr>
        <w:t xml:space="preserve">The algorithm employed in </w:t>
      </w:r>
      <w:r w:rsidRPr="00A81F15">
        <w:rPr>
          <w:i/>
          <w:lang w:val="en-AU"/>
        </w:rPr>
        <w:t>estimation</w:t>
      </w:r>
      <w:r w:rsidRPr="00A81F15">
        <w:rPr>
          <w:lang w:val="en-AU"/>
        </w:rPr>
        <w:t xml:space="preserve"> mode is equivalent to the very basic form of PSO originally introduced by </w:t>
      </w:r>
      <w:r w:rsidRPr="00A81F15">
        <w:rPr>
          <w:i/>
          <w:lang w:val="en-AU"/>
        </w:rPr>
        <w:t>Eberhart and Kennedy</w:t>
      </w:r>
      <w:r w:rsidRPr="00A81F15">
        <w:rPr>
          <w:lang w:val="en-AU"/>
        </w:rPr>
        <w:t xml:space="preserve"> (1995). Much of the basic mechanics of the algorithm can be summarized by Equation (</w:t>
      </w:r>
      <w:r w:rsidR="00242DFF" w:rsidRPr="00A81F15">
        <w:rPr>
          <w:lang w:val="en-AU"/>
        </w:rPr>
        <w:t>11</w:t>
      </w:r>
      <w:r w:rsidRPr="00A81F15">
        <w:rPr>
          <w:lang w:val="en-AU"/>
        </w:rPr>
        <w:t xml:space="preserve">.3). The PSO control file for estimation mode </w:t>
      </w:r>
      <w:r w:rsidRPr="00A81F15">
        <w:rPr>
          <w:lang w:val="en-AU"/>
        </w:rPr>
        <w:lastRenderedPageBreak/>
        <w:t>will have a format as follows (“*” sections can be in any</w:t>
      </w:r>
      <w:r>
        <w:rPr>
          <w:lang w:val="en-AU"/>
        </w:rPr>
        <w:t xml:space="preserve"> order),</w:t>
      </w:r>
    </w:p>
    <w:p w14:paraId="05B804EA" w14:textId="77777777" w:rsidR="006E04BD" w:rsidRDefault="006E04BD" w:rsidP="006E04BD">
      <w:pPr>
        <w:rPr>
          <w:lang w:val="en-AU"/>
        </w:rPr>
      </w:pPr>
    </w:p>
    <w:p w14:paraId="7FA1284C"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77070E2C" w14:textId="77777777" w:rsidTr="007D6D8F">
        <w:tc>
          <w:tcPr>
            <w:tcW w:w="9010" w:type="dxa"/>
          </w:tcPr>
          <w:p w14:paraId="6493DAA7" w14:textId="77777777" w:rsidR="006E04BD" w:rsidRDefault="006E04BD" w:rsidP="007D6D8F">
            <w:pPr>
              <w:rPr>
                <w:rFonts w:ascii="Courier" w:hAnsi="Courier"/>
                <w:sz w:val="18"/>
                <w:szCs w:val="18"/>
                <w:lang w:val="en-AU"/>
              </w:rPr>
            </w:pPr>
            <w:r w:rsidRPr="00173583">
              <w:rPr>
                <w:rFonts w:ascii="Courier" w:hAnsi="Courier"/>
                <w:sz w:val="18"/>
                <w:szCs w:val="18"/>
                <w:lang w:val="en-AU"/>
              </w:rPr>
              <w:t>*</w:t>
            </w:r>
            <w:r>
              <w:rPr>
                <w:rFonts w:ascii="Courier" w:hAnsi="Courier"/>
                <w:sz w:val="18"/>
                <w:szCs w:val="18"/>
                <w:lang w:val="en-AU"/>
              </w:rPr>
              <w:t xml:space="preserve"> </w:t>
            </w:r>
            <w:r w:rsidRPr="00173583">
              <w:rPr>
                <w:rFonts w:ascii="Courier" w:hAnsi="Courier"/>
                <w:sz w:val="18"/>
                <w:szCs w:val="18"/>
                <w:lang w:val="en-AU"/>
              </w:rPr>
              <w:t>control data</w:t>
            </w:r>
          </w:p>
          <w:p w14:paraId="17381A01"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5E4A49F7"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3046C02"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3BB07C6B" w14:textId="77777777" w:rsidR="006E04BD" w:rsidRDefault="006E04BD" w:rsidP="007D6D8F">
            <w:pPr>
              <w:rPr>
                <w:rFonts w:ascii="Courier" w:hAnsi="Courier"/>
                <w:sz w:val="18"/>
                <w:szCs w:val="18"/>
                <w:lang w:val="en-AU"/>
              </w:rPr>
            </w:pPr>
            <w:r>
              <w:rPr>
                <w:rFonts w:ascii="Courier" w:hAnsi="Courier"/>
                <w:sz w:val="18"/>
                <w:szCs w:val="18"/>
                <w:lang w:val="en-AU"/>
              </w:rPr>
              <w:t>NEIBR NNEIBR</w:t>
            </w:r>
          </w:p>
          <w:p w14:paraId="7CA1D9BA"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682AB200" w14:textId="77777777" w:rsidR="006E04BD" w:rsidRDefault="006E04BD" w:rsidP="007D6D8F">
            <w:pPr>
              <w:rPr>
                <w:rFonts w:ascii="Courier" w:hAnsi="Courier"/>
                <w:sz w:val="18"/>
                <w:szCs w:val="18"/>
                <w:lang w:val="en-AU"/>
              </w:rPr>
            </w:pPr>
            <w:r>
              <w:rPr>
                <w:rFonts w:ascii="Courier" w:hAnsi="Courier"/>
                <w:sz w:val="18"/>
                <w:szCs w:val="18"/>
                <w:lang w:val="en-AU"/>
              </w:rPr>
              <w:t>OBJNME OBJMETH</w:t>
            </w:r>
          </w:p>
          <w:p w14:paraId="48FB8689" w14:textId="77777777" w:rsidR="006E04BD" w:rsidRDefault="006E04BD" w:rsidP="007D6D8F">
            <w:pPr>
              <w:pStyle w:val="computerChar"/>
              <w:jc w:val="left"/>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74651C1E" w14:textId="77777777" w:rsidR="006E04BD" w:rsidRDefault="006E04BD" w:rsidP="007D6D8F">
            <w:pPr>
              <w:pStyle w:val="computerChar"/>
              <w:jc w:val="left"/>
              <w:rPr>
                <w:rStyle w:val="Technical2"/>
                <w:sz w:val="18"/>
                <w:szCs w:val="18"/>
                <w:lang w:val="en-AU"/>
              </w:rPr>
            </w:pPr>
            <w:r>
              <w:rPr>
                <w:rStyle w:val="Technical2"/>
                <w:sz w:val="18"/>
                <w:szCs w:val="18"/>
                <w:lang w:val="en-AU"/>
              </w:rPr>
              <w:t>CONNME CONMETH UPLIM</w:t>
            </w:r>
          </w:p>
          <w:p w14:paraId="65F4AFBF" w14:textId="77777777" w:rsidR="006E04BD" w:rsidRPr="00F01CDF"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64B79B61" w14:textId="77777777" w:rsidR="006E04BD" w:rsidRDefault="006E04BD" w:rsidP="006E04BD">
      <w:pPr>
        <w:rPr>
          <w:b/>
          <w:lang w:val="en-AU"/>
        </w:rPr>
      </w:pPr>
    </w:p>
    <w:p w14:paraId="72D0B991" w14:textId="3982F6D3"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.2. Variables comprising the PESTPP-PSO control file containing PSO-specific control variables (in estimation</w:t>
      </w:r>
      <w:r>
        <w:rPr>
          <w:b/>
          <w:lang w:val="en-AU"/>
        </w:rPr>
        <w:t xml:space="preserve"> mode).</w:t>
      </w:r>
    </w:p>
    <w:p w14:paraId="4C6BEE01" w14:textId="77777777" w:rsidR="006E04BD" w:rsidRDefault="006E04BD" w:rsidP="006E04BD">
      <w:pPr>
        <w:rPr>
          <w:b/>
          <w:lang w:val="en-AU"/>
        </w:rPr>
      </w:pPr>
    </w:p>
    <w:p w14:paraId="63967FCB" w14:textId="77777777" w:rsidR="006E04BD" w:rsidRDefault="006E04BD" w:rsidP="006E04BD">
      <w:pPr>
        <w:rPr>
          <w:b/>
          <w:lang w:val="en-AU"/>
        </w:rPr>
      </w:pPr>
    </w:p>
    <w:p w14:paraId="1FB16A03" w14:textId="77777777" w:rsidR="006E04BD" w:rsidRDefault="006E04BD" w:rsidP="006E04BD">
      <w:pPr>
        <w:rPr>
          <w:lang w:val="en-AU"/>
        </w:rPr>
      </w:pPr>
      <w:r>
        <w:rPr>
          <w:lang w:val="en-AU"/>
        </w:rPr>
        <w:t xml:space="preserve">The PSO-specific control variables for </w:t>
      </w:r>
      <w:r w:rsidRPr="007916AA">
        <w:rPr>
          <w:i/>
          <w:lang w:val="en-AU"/>
        </w:rPr>
        <w:t>estimation</w:t>
      </w:r>
      <w:r>
        <w:rPr>
          <w:lang w:val="en-AU"/>
        </w:rPr>
        <w:t xml:space="preserve"> mode are discussed in the following.</w:t>
      </w:r>
    </w:p>
    <w:p w14:paraId="743CB1B4" w14:textId="77777777" w:rsidR="006E04BD" w:rsidRDefault="006E04BD" w:rsidP="006E04BD">
      <w:pPr>
        <w:rPr>
          <w:lang w:val="en-AU"/>
        </w:rPr>
      </w:pPr>
    </w:p>
    <w:p w14:paraId="577A4492" w14:textId="77777777" w:rsidR="006E04BD" w:rsidRDefault="006E04BD" w:rsidP="006E04BD">
      <w:pPr>
        <w:rPr>
          <w:i/>
          <w:lang w:val="en-AU"/>
        </w:rPr>
      </w:pPr>
      <w:r>
        <w:rPr>
          <w:i/>
          <w:lang w:val="en-AU"/>
        </w:rPr>
        <w:t>RSTPSO</w:t>
      </w:r>
    </w:p>
    <w:p w14:paraId="08A56A63" w14:textId="77777777" w:rsidR="006E04BD" w:rsidRDefault="006E04BD" w:rsidP="006E04BD">
      <w:pPr>
        <w:rPr>
          <w:lang w:val="en-AU"/>
        </w:rPr>
      </w:pPr>
    </w:p>
    <w:p w14:paraId="4CEF072B" w14:textId="77777777" w:rsidR="006E04BD" w:rsidRDefault="006E04BD" w:rsidP="006E04BD">
      <w:pPr>
        <w:rPr>
          <w:lang w:val="en-AU"/>
        </w:rPr>
      </w:pPr>
      <w:r>
        <w:rPr>
          <w:lang w:val="en-AU"/>
        </w:rPr>
        <w:t xml:space="preserve">This is an integer variable that controls </w:t>
      </w:r>
      <w:proofErr w:type="gramStart"/>
      <w:r>
        <w:rPr>
          <w:lang w:val="en-AU"/>
        </w:rPr>
        <w:t>whether or not</w:t>
      </w:r>
      <w:proofErr w:type="gramEnd"/>
      <w:r>
        <w:rPr>
          <w:lang w:val="en-AU"/>
        </w:rPr>
        <w:t xml:space="preserve"> the current simulation is being restarted from a previous one. A value of 0 indicates that the simulation is new and not a restart, and a value of 1 indicates that this run is being restarted. In order to restart a PSO simulation, the RSTFLE option in the PEST control file of the previous PSO simulation must have been set to “restart”. This instructs PESTPP-PSO to create a </w:t>
      </w:r>
      <w:proofErr w:type="spellStart"/>
      <w:r w:rsidRPr="003A6665">
        <w:rPr>
          <w:i/>
          <w:lang w:val="en-AU"/>
        </w:rPr>
        <w:t>case.rst</w:t>
      </w:r>
      <w:proofErr w:type="spellEnd"/>
      <w:r>
        <w:rPr>
          <w:lang w:val="en-AU"/>
        </w:rPr>
        <w:t xml:space="preserve"> file that is necessary for a restart </w:t>
      </w:r>
      <w:proofErr w:type="gramStart"/>
      <w:r>
        <w:rPr>
          <w:lang w:val="en-AU"/>
        </w:rPr>
        <w:t>later on</w:t>
      </w:r>
      <w:proofErr w:type="gramEnd"/>
      <w:r>
        <w:rPr>
          <w:lang w:val="en-AU"/>
        </w:rPr>
        <w:t>.</w:t>
      </w:r>
    </w:p>
    <w:p w14:paraId="08F2E719" w14:textId="77777777" w:rsidR="006E04BD" w:rsidRDefault="006E04BD" w:rsidP="006E04BD">
      <w:pPr>
        <w:rPr>
          <w:lang w:val="en-AU"/>
        </w:rPr>
      </w:pPr>
    </w:p>
    <w:p w14:paraId="699861D4" w14:textId="77777777" w:rsidR="006E04BD" w:rsidRDefault="006E04BD" w:rsidP="006E04BD">
      <w:pPr>
        <w:rPr>
          <w:i/>
          <w:lang w:val="en-AU"/>
        </w:rPr>
      </w:pPr>
      <w:r>
        <w:rPr>
          <w:i/>
          <w:lang w:val="en-AU"/>
        </w:rPr>
        <w:t>NOBJGP</w:t>
      </w:r>
    </w:p>
    <w:p w14:paraId="15EDE141" w14:textId="77777777" w:rsidR="006E04BD" w:rsidRDefault="006E04BD" w:rsidP="006E04BD">
      <w:pPr>
        <w:rPr>
          <w:i/>
          <w:lang w:val="en-AU"/>
        </w:rPr>
      </w:pPr>
    </w:p>
    <w:p w14:paraId="61E728EB" w14:textId="77777777" w:rsidR="006E04BD" w:rsidRDefault="006E04BD" w:rsidP="006E04BD">
      <w:pPr>
        <w:rPr>
          <w:lang w:val="en-AU"/>
        </w:rPr>
      </w:pPr>
      <w:r>
        <w:rPr>
          <w:lang w:val="en-AU"/>
        </w:rPr>
        <w:t>The number of objective functions (integer). This should always be set to 1 in estimation mode.</w:t>
      </w:r>
    </w:p>
    <w:p w14:paraId="7C19A2F3" w14:textId="77777777" w:rsidR="006E04BD" w:rsidRDefault="006E04BD" w:rsidP="006E04BD">
      <w:pPr>
        <w:rPr>
          <w:lang w:val="en-AU"/>
        </w:rPr>
      </w:pPr>
    </w:p>
    <w:p w14:paraId="7E8D2D79" w14:textId="77777777" w:rsidR="006E04BD" w:rsidRDefault="006E04BD" w:rsidP="006E04BD">
      <w:pPr>
        <w:rPr>
          <w:i/>
          <w:lang w:val="en-AU"/>
        </w:rPr>
      </w:pPr>
      <w:r>
        <w:rPr>
          <w:i/>
          <w:lang w:val="en-AU"/>
        </w:rPr>
        <w:t>NCON</w:t>
      </w:r>
    </w:p>
    <w:p w14:paraId="09167C10" w14:textId="77777777" w:rsidR="006E04BD" w:rsidRDefault="006E04BD" w:rsidP="006E04BD">
      <w:pPr>
        <w:rPr>
          <w:i/>
          <w:lang w:val="en-AU"/>
        </w:rPr>
      </w:pPr>
    </w:p>
    <w:p w14:paraId="3EA22417" w14:textId="77777777" w:rsidR="006E04BD" w:rsidRDefault="006E04BD" w:rsidP="006E04BD">
      <w:pPr>
        <w:rPr>
          <w:lang w:val="en-AU"/>
        </w:rPr>
      </w:pPr>
      <w:r>
        <w:rPr>
          <w:lang w:val="en-AU"/>
        </w:rPr>
        <w:t>The number of inequality constraints (integer).</w:t>
      </w:r>
    </w:p>
    <w:p w14:paraId="6D4F5B9F" w14:textId="77777777" w:rsidR="006E04BD" w:rsidRDefault="006E04BD" w:rsidP="006E04BD">
      <w:pPr>
        <w:rPr>
          <w:lang w:val="en-AU"/>
        </w:rPr>
      </w:pPr>
    </w:p>
    <w:p w14:paraId="187AD7BA" w14:textId="77777777" w:rsidR="006E04BD" w:rsidRDefault="006E04BD" w:rsidP="006E04BD">
      <w:pPr>
        <w:rPr>
          <w:i/>
          <w:lang w:val="en-AU"/>
        </w:rPr>
      </w:pPr>
      <w:r>
        <w:rPr>
          <w:i/>
          <w:lang w:val="en-AU"/>
        </w:rPr>
        <w:t>NFORG</w:t>
      </w:r>
    </w:p>
    <w:p w14:paraId="3BB2C2E0" w14:textId="77777777" w:rsidR="006E04BD" w:rsidRDefault="006E04BD" w:rsidP="006E04BD">
      <w:pPr>
        <w:rPr>
          <w:i/>
          <w:lang w:val="en-AU"/>
        </w:rPr>
      </w:pPr>
    </w:p>
    <w:p w14:paraId="53EAF014" w14:textId="77777777" w:rsidR="006E04BD" w:rsidRDefault="006E04BD" w:rsidP="006E04BD">
      <w:pPr>
        <w:rPr>
          <w:lang w:val="en-AU"/>
        </w:rPr>
      </w:pPr>
      <w:r>
        <w:rPr>
          <w:lang w:val="en-AU"/>
        </w:rPr>
        <w:t>Since PESTPP-PSO is derivative-free, it</w:t>
      </w:r>
      <w:r w:rsidRPr="006726CD">
        <w:rPr>
          <w:lang w:val="en-AU"/>
        </w:rPr>
        <w:t xml:space="preserve"> can continue to operate even if some of the model runs fail. This integer variable informs PEST</w:t>
      </w:r>
      <w:r>
        <w:rPr>
          <w:lang w:val="en-AU"/>
        </w:rPr>
        <w:t>PP</w:t>
      </w:r>
      <w:r w:rsidRPr="006726CD">
        <w:rPr>
          <w:lang w:val="en-AU"/>
        </w:rPr>
        <w:t>-PSO how many model</w:t>
      </w:r>
      <w:r>
        <w:rPr>
          <w:lang w:val="en-AU"/>
        </w:rPr>
        <w:t>-</w:t>
      </w:r>
      <w:r w:rsidRPr="006726CD">
        <w:rPr>
          <w:lang w:val="en-AU"/>
        </w:rPr>
        <w:t xml:space="preserve">run failures are allowed at each iteration. This value should be set such that it is consistent with the swarm population size. For example, if the population size is 100, a good value for NFORGIVE might be </w:t>
      </w:r>
      <w:r>
        <w:rPr>
          <w:lang w:val="en-AU"/>
        </w:rPr>
        <w:t>3</w:t>
      </w:r>
      <w:r w:rsidRPr="006726CD">
        <w:rPr>
          <w:lang w:val="en-AU"/>
        </w:rPr>
        <w:t>0 or less.</w:t>
      </w:r>
    </w:p>
    <w:p w14:paraId="77090DE6" w14:textId="77777777" w:rsidR="006E04BD" w:rsidRDefault="006E04BD" w:rsidP="006E04BD">
      <w:pPr>
        <w:rPr>
          <w:lang w:val="en-AU"/>
        </w:rPr>
      </w:pPr>
    </w:p>
    <w:p w14:paraId="31671A34" w14:textId="77777777" w:rsidR="006E04BD" w:rsidRDefault="006E04BD" w:rsidP="006E04BD">
      <w:pPr>
        <w:rPr>
          <w:i/>
          <w:lang w:val="en-AU"/>
        </w:rPr>
      </w:pPr>
      <w:r>
        <w:rPr>
          <w:i/>
          <w:lang w:val="en-AU"/>
        </w:rPr>
        <w:t>VERBOSE</w:t>
      </w:r>
    </w:p>
    <w:p w14:paraId="5B651B39" w14:textId="77777777" w:rsidR="006E04BD" w:rsidRDefault="006E04BD" w:rsidP="006E04BD">
      <w:pPr>
        <w:rPr>
          <w:lang w:val="en-AU"/>
        </w:rPr>
      </w:pPr>
    </w:p>
    <w:p w14:paraId="50D24DD8" w14:textId="77777777" w:rsidR="006E04BD" w:rsidRPr="00D41DB7" w:rsidRDefault="006E04BD" w:rsidP="006E04BD">
      <w:pPr>
        <w:rPr>
          <w:lang w:val="en-AU"/>
        </w:rPr>
      </w:pPr>
      <w:r w:rsidRPr="00D41DB7">
        <w:rPr>
          <w:lang w:val="en-AU"/>
        </w:rPr>
        <w:t>This is an integer flag that controls the level of output being written to the record file at each iteration. A value of 2 will write everything</w:t>
      </w:r>
      <w:r>
        <w:rPr>
          <w:lang w:val="en-AU"/>
        </w:rPr>
        <w:t xml:space="preserve"> PESTPP-PSO is designed to output</w:t>
      </w:r>
      <w:r w:rsidRPr="00D41DB7">
        <w:rPr>
          <w:lang w:val="en-AU"/>
        </w:rPr>
        <w:t xml:space="preserve">. A value of 1 will write all the objective function details of the </w:t>
      </w:r>
      <w:proofErr w:type="gramStart"/>
      <w:r w:rsidRPr="00D41DB7">
        <w:rPr>
          <w:lang w:val="en-AU"/>
        </w:rPr>
        <w:t>swarm, but</w:t>
      </w:r>
      <w:proofErr w:type="gramEnd"/>
      <w:r w:rsidRPr="00D41DB7">
        <w:rPr>
          <w:lang w:val="en-AU"/>
        </w:rPr>
        <w:t xml:space="preserve"> will not write the particle positions of the swarm (which is convenient if the investigation has a large number of decision variables or parameters). A value of 0 will suppress all output from the swarm at each iteration and will only provide the global details, such as iteration number, </w:t>
      </w:r>
      <w:r w:rsidRPr="00D41DB7">
        <w:rPr>
          <w:i/>
          <w:lang w:val="en-AU"/>
        </w:rPr>
        <w:t>g</w:t>
      </w:r>
      <w:r w:rsidRPr="00D41DB7">
        <w:rPr>
          <w:lang w:val="en-AU"/>
        </w:rPr>
        <w:t xml:space="preserve">-best objective value, etc. </w:t>
      </w:r>
    </w:p>
    <w:p w14:paraId="2F014624" w14:textId="77777777" w:rsidR="006E04BD" w:rsidRPr="006726CD" w:rsidRDefault="006E04BD" w:rsidP="006E04BD">
      <w:pPr>
        <w:rPr>
          <w:lang w:val="en-AU"/>
        </w:rPr>
      </w:pPr>
    </w:p>
    <w:p w14:paraId="5EEC916B" w14:textId="77777777" w:rsidR="006E04BD" w:rsidRDefault="006E04BD" w:rsidP="006E04BD">
      <w:pPr>
        <w:rPr>
          <w:i/>
          <w:lang w:val="en-AU"/>
        </w:rPr>
      </w:pPr>
      <w:r>
        <w:rPr>
          <w:i/>
          <w:lang w:val="en-AU"/>
        </w:rPr>
        <w:t>NPOP</w:t>
      </w:r>
    </w:p>
    <w:p w14:paraId="34939482" w14:textId="77777777" w:rsidR="006E04BD" w:rsidRDefault="006E04BD" w:rsidP="006E04BD">
      <w:pPr>
        <w:rPr>
          <w:i/>
          <w:lang w:val="en-AU"/>
        </w:rPr>
      </w:pPr>
    </w:p>
    <w:p w14:paraId="1CB50284" w14:textId="77777777" w:rsidR="006E04BD" w:rsidRDefault="006E04BD" w:rsidP="006E04BD">
      <w:pPr>
        <w:rPr>
          <w:lang w:val="en-AU"/>
        </w:rPr>
      </w:pPr>
      <w:r w:rsidRPr="0028706F">
        <w:rPr>
          <w:lang w:val="en-AU"/>
        </w:rPr>
        <w:t>This is an integer variable for the population size of the swarm. This value will depend heavily on model run-time and the number of computer cores available. For example, if the run-time is short, say 5 min, one may want to use a large swarm. However, this swarm should be a multiple of the number of cores available; for example, if one has 10 cores, a good swarm size may be 100, or 50. However, if the run-time is relatively long and only 10 cores are available, one may wish to set the population size to 10. In the author’s experience, when computational resources are limited, there is often more to gain from conducting more iterations of the PSO algorithm than from having a large swarm size.</w:t>
      </w:r>
    </w:p>
    <w:p w14:paraId="672E39C6" w14:textId="77777777" w:rsidR="006E04BD" w:rsidRDefault="006E04BD" w:rsidP="006E04BD">
      <w:pPr>
        <w:rPr>
          <w:lang w:val="en-AU"/>
        </w:rPr>
      </w:pPr>
    </w:p>
    <w:p w14:paraId="736B4721" w14:textId="77777777" w:rsidR="006E04BD" w:rsidRDefault="006E04BD" w:rsidP="006E04BD">
      <w:pPr>
        <w:rPr>
          <w:i/>
          <w:lang w:val="en-AU"/>
        </w:rPr>
      </w:pPr>
      <w:r>
        <w:rPr>
          <w:i/>
          <w:lang w:val="en-AU"/>
        </w:rPr>
        <w:t xml:space="preserve">C1 </w:t>
      </w:r>
      <w:r>
        <w:rPr>
          <w:lang w:val="en-AU"/>
        </w:rPr>
        <w:t xml:space="preserve">and </w:t>
      </w:r>
      <w:r>
        <w:rPr>
          <w:i/>
          <w:lang w:val="en-AU"/>
        </w:rPr>
        <w:t>C2</w:t>
      </w:r>
    </w:p>
    <w:p w14:paraId="7594B3E6" w14:textId="77777777" w:rsidR="006E04BD" w:rsidRDefault="006E04BD" w:rsidP="006E04BD">
      <w:pPr>
        <w:rPr>
          <w:i/>
          <w:lang w:val="en-AU"/>
        </w:rPr>
      </w:pPr>
    </w:p>
    <w:p w14:paraId="64C66295" w14:textId="43C0DB63" w:rsidR="006E04BD" w:rsidRPr="0028706F" w:rsidRDefault="006E04BD" w:rsidP="006E04BD">
      <w:pPr>
        <w:rPr>
          <w:lang w:val="en-AU"/>
        </w:rPr>
      </w:pPr>
      <w:r w:rsidRPr="0028706F">
        <w:rPr>
          <w:lang w:val="en-AU"/>
        </w:rPr>
        <w:t>These real variables are the cognitive and social constants</w:t>
      </w:r>
      <w:r>
        <w:rPr>
          <w:lang w:val="en-AU"/>
        </w:rPr>
        <w:t xml:space="preserve">, </w:t>
      </w:r>
      <w:r w:rsidRPr="00A81F15">
        <w:rPr>
          <w:lang w:val="en-AU"/>
        </w:rPr>
        <w:t xml:space="preserve">respectively (Equation </w:t>
      </w:r>
      <w:r w:rsidR="00242DFF" w:rsidRPr="00A81F15">
        <w:rPr>
          <w:lang w:val="en-AU"/>
        </w:rPr>
        <w:t>11</w:t>
      </w:r>
      <w:r w:rsidRPr="00A81F15">
        <w:rPr>
          <w:lang w:val="en-AU"/>
        </w:rPr>
        <w:t>.1).</w:t>
      </w:r>
      <w:r w:rsidRPr="0028706F">
        <w:rPr>
          <w:lang w:val="en-AU"/>
        </w:rPr>
        <w:t xml:space="preserve"> The cognitive constant represents the emphasis placed on particle movements toward the </w:t>
      </w:r>
      <w:r w:rsidRPr="0028706F">
        <w:rPr>
          <w:i/>
          <w:lang w:val="en-AU"/>
        </w:rPr>
        <w:t>p</w:t>
      </w:r>
      <w:r w:rsidRPr="0028706F">
        <w:rPr>
          <w:lang w:val="en-AU"/>
        </w:rPr>
        <w:t xml:space="preserve">-best parameter set; whereas, the social constant represents the emphasis placed on movements toward the </w:t>
      </w:r>
      <w:r w:rsidRPr="0028706F">
        <w:rPr>
          <w:i/>
          <w:lang w:val="en-AU"/>
        </w:rPr>
        <w:t>g</w:t>
      </w:r>
      <w:r w:rsidRPr="0028706F">
        <w:rPr>
          <w:lang w:val="en-AU"/>
        </w:rPr>
        <w:t xml:space="preserve">-best parameter set. </w:t>
      </w:r>
      <w:r w:rsidRPr="0028706F">
        <w:rPr>
          <w:i/>
          <w:lang w:val="en-AU"/>
        </w:rPr>
        <w:t>Kennedy</w:t>
      </w:r>
      <w:r w:rsidRPr="0028706F">
        <w:rPr>
          <w:lang w:val="en-AU"/>
        </w:rPr>
        <w:t xml:space="preserve"> [1998] suggest</w:t>
      </w:r>
      <w:r>
        <w:rPr>
          <w:lang w:val="en-AU"/>
        </w:rPr>
        <w:t>s</w:t>
      </w:r>
      <w:r w:rsidRPr="0028706F">
        <w:rPr>
          <w:lang w:val="en-AU"/>
        </w:rPr>
        <w:t xml:space="preserve"> that a good rule to follow here is that these constants should sum to ≤ 4.0. In the author’s experience setting them both to 2.0 is often quite effective. </w:t>
      </w:r>
    </w:p>
    <w:p w14:paraId="29C0DADA" w14:textId="77777777" w:rsidR="006E04BD" w:rsidRPr="0028706F" w:rsidRDefault="006E04BD" w:rsidP="006E04BD">
      <w:pPr>
        <w:rPr>
          <w:lang w:val="en-AU"/>
        </w:rPr>
      </w:pPr>
    </w:p>
    <w:p w14:paraId="6698A62C" w14:textId="77777777" w:rsidR="006E04BD" w:rsidRDefault="006E04BD" w:rsidP="006E04BD">
      <w:pPr>
        <w:rPr>
          <w:i/>
          <w:lang w:val="en-AU"/>
        </w:rPr>
      </w:pPr>
      <w:r>
        <w:rPr>
          <w:i/>
          <w:lang w:val="en-AU"/>
        </w:rPr>
        <w:t>ISEED</w:t>
      </w:r>
    </w:p>
    <w:p w14:paraId="092BE30B" w14:textId="77777777" w:rsidR="006E04BD" w:rsidRDefault="006E04BD" w:rsidP="006E04BD">
      <w:pPr>
        <w:rPr>
          <w:i/>
          <w:lang w:val="en-AU"/>
        </w:rPr>
      </w:pPr>
    </w:p>
    <w:p w14:paraId="73B1D68A" w14:textId="77777777" w:rsidR="006E04BD" w:rsidRDefault="006E04BD" w:rsidP="006E04BD">
      <w:pPr>
        <w:rPr>
          <w:lang w:val="en-AU"/>
        </w:rPr>
      </w:pPr>
      <w:r w:rsidRPr="00A141F9">
        <w:rPr>
          <w:lang w:val="en-AU"/>
        </w:rPr>
        <w:t>Initial seed for the ra</w:t>
      </w:r>
      <w:r>
        <w:rPr>
          <w:lang w:val="en-AU"/>
        </w:rPr>
        <w:t>nd</w:t>
      </w:r>
      <w:r w:rsidRPr="00A141F9">
        <w:rPr>
          <w:lang w:val="en-AU"/>
        </w:rPr>
        <w:t xml:space="preserve">om number generator </w:t>
      </w:r>
      <w:r>
        <w:rPr>
          <w:lang w:val="en-AU"/>
        </w:rPr>
        <w:t>(integer)</w:t>
      </w:r>
      <w:r w:rsidRPr="00A141F9">
        <w:rPr>
          <w:lang w:val="en-AU"/>
        </w:rPr>
        <w:t xml:space="preserve">. </w:t>
      </w:r>
    </w:p>
    <w:p w14:paraId="08805928" w14:textId="77777777" w:rsidR="006E04BD" w:rsidRDefault="006E04BD" w:rsidP="006E04BD">
      <w:pPr>
        <w:rPr>
          <w:lang w:val="en-AU"/>
        </w:rPr>
      </w:pPr>
    </w:p>
    <w:p w14:paraId="3EE91219" w14:textId="77777777" w:rsidR="006E04BD" w:rsidRDefault="006E04BD" w:rsidP="006E04BD">
      <w:pPr>
        <w:rPr>
          <w:i/>
          <w:lang w:val="en-AU"/>
        </w:rPr>
      </w:pPr>
      <w:r>
        <w:rPr>
          <w:i/>
          <w:lang w:val="en-AU"/>
        </w:rPr>
        <w:t>INITP</w:t>
      </w:r>
    </w:p>
    <w:p w14:paraId="0E681643" w14:textId="77777777" w:rsidR="006E04BD" w:rsidRDefault="006E04BD" w:rsidP="006E04BD">
      <w:pPr>
        <w:rPr>
          <w:i/>
          <w:lang w:val="en-AU"/>
        </w:rPr>
      </w:pPr>
    </w:p>
    <w:p w14:paraId="4A2ABF43" w14:textId="5F5FB2B4" w:rsidR="006E04BD" w:rsidRDefault="006E04BD" w:rsidP="006E04BD">
      <w:pPr>
        <w:rPr>
          <w:lang w:val="en-AU"/>
        </w:rPr>
      </w:pPr>
      <w:r w:rsidRPr="00656925">
        <w:rPr>
          <w:lang w:val="en-AU"/>
        </w:rPr>
        <w:t xml:space="preserve">This integer variable controls </w:t>
      </w:r>
      <w:r>
        <w:rPr>
          <w:lang w:val="en-AU"/>
        </w:rPr>
        <w:t>designation</w:t>
      </w:r>
      <w:r w:rsidRPr="00656925">
        <w:rPr>
          <w:lang w:val="en-AU"/>
        </w:rPr>
        <w:t xml:space="preserve"> of the </w:t>
      </w:r>
      <w:r>
        <w:rPr>
          <w:lang w:val="en-AU"/>
        </w:rPr>
        <w:t>decision-variable (or parameter) values assigned to the initial swarm positions</w:t>
      </w:r>
      <w:r w:rsidRPr="00656925">
        <w:rPr>
          <w:lang w:val="en-AU"/>
        </w:rPr>
        <w:t xml:space="preserve">. If set to 1, the initial parameter set </w:t>
      </w:r>
      <w:r>
        <w:rPr>
          <w:lang w:val="en-AU"/>
        </w:rPr>
        <w:t xml:space="preserve">(PARVAL1) </w:t>
      </w:r>
      <w:r w:rsidRPr="00656925">
        <w:rPr>
          <w:lang w:val="en-AU"/>
        </w:rPr>
        <w:t>is treated as a starting particle position in the swarm</w:t>
      </w:r>
      <w:r>
        <w:rPr>
          <w:lang w:val="en-AU"/>
        </w:rPr>
        <w:t xml:space="preserve"> and the remaining starting positions of the swarm are randomly generated uniformly between their transformed upper and lower bounds.</w:t>
      </w:r>
      <w:r w:rsidRPr="00656925">
        <w:rPr>
          <w:lang w:val="en-AU"/>
        </w:rPr>
        <w:t xml:space="preserve"> </w:t>
      </w:r>
      <w:r>
        <w:rPr>
          <w:lang w:val="en-AU"/>
        </w:rPr>
        <w:t>I</w:t>
      </w:r>
      <w:r w:rsidRPr="00656925">
        <w:rPr>
          <w:lang w:val="en-AU"/>
        </w:rPr>
        <w:t xml:space="preserve">f set to 0, the initial parameter values </w:t>
      </w:r>
      <w:r>
        <w:rPr>
          <w:lang w:val="en-AU"/>
        </w:rPr>
        <w:t xml:space="preserve">listed in the PEST control file </w:t>
      </w:r>
      <w:r w:rsidRPr="00656925">
        <w:rPr>
          <w:lang w:val="en-AU"/>
        </w:rPr>
        <w:t xml:space="preserve">are not used and </w:t>
      </w:r>
      <w:proofErr w:type="gramStart"/>
      <w:r w:rsidRPr="00656925">
        <w:rPr>
          <w:lang w:val="en-AU"/>
        </w:rPr>
        <w:t>all of</w:t>
      </w:r>
      <w:proofErr w:type="gramEnd"/>
      <w:r w:rsidRPr="00656925">
        <w:rPr>
          <w:lang w:val="en-AU"/>
        </w:rPr>
        <w:t xml:space="preserve"> the initial positions of the swarm are generated randomly. The user can also set this option to a value of 2, which allows the user to input a series of decision v</w:t>
      </w:r>
      <w:r>
        <w:rPr>
          <w:lang w:val="en-AU"/>
        </w:rPr>
        <w:t>ariables</w:t>
      </w:r>
      <w:r w:rsidRPr="00656925">
        <w:rPr>
          <w:lang w:val="en-AU"/>
        </w:rPr>
        <w:t xml:space="preserve"> when initializing the </w:t>
      </w:r>
      <w:r w:rsidRPr="00A81F15">
        <w:rPr>
          <w:lang w:val="en-AU"/>
        </w:rPr>
        <w:t xml:space="preserve">swarm; these decision variables must be contained in a text file with the appropriate format (see Section </w:t>
      </w:r>
      <w:r w:rsidR="00242DFF" w:rsidRPr="00A81F15">
        <w:rPr>
          <w:lang w:val="en-AU"/>
        </w:rPr>
        <w:t>11</w:t>
      </w:r>
      <w:r w:rsidRPr="00A81F15">
        <w:rPr>
          <w:lang w:val="en-AU"/>
        </w:rPr>
        <w:t xml:space="preserve">.2.3). The path to this file is then read on the next line of this section, i.e., an extra line should be inserted between this line and the line beginning with NEIBR; an example is shown in Figure </w:t>
      </w:r>
      <w:r w:rsidR="00242DFF" w:rsidRPr="00A81F15">
        <w:rPr>
          <w:lang w:val="en-AU"/>
        </w:rPr>
        <w:t>11</w:t>
      </w:r>
      <w:r w:rsidRPr="00A81F15">
        <w:rPr>
          <w:lang w:val="en-AU"/>
        </w:rPr>
        <w:t>.4.</w:t>
      </w:r>
      <w:r w:rsidRPr="00656925">
        <w:rPr>
          <w:lang w:val="en-AU"/>
        </w:rPr>
        <w:t xml:space="preserve"> </w:t>
      </w:r>
    </w:p>
    <w:p w14:paraId="64F84CA6" w14:textId="77777777" w:rsidR="006E04BD" w:rsidRDefault="006E04BD" w:rsidP="006E04BD">
      <w:pPr>
        <w:rPr>
          <w:lang w:val="en-AU"/>
        </w:rPr>
      </w:pPr>
    </w:p>
    <w:p w14:paraId="24A157F2" w14:textId="77777777" w:rsidR="006E04BD" w:rsidRDefault="006E04BD" w:rsidP="006E04BD">
      <w:pPr>
        <w:rPr>
          <w:i/>
          <w:lang w:val="en-AU"/>
        </w:rPr>
      </w:pPr>
      <w:r>
        <w:rPr>
          <w:i/>
          <w:lang w:val="en-AU"/>
        </w:rPr>
        <w:t>VMAX</w:t>
      </w:r>
    </w:p>
    <w:p w14:paraId="5CB79802" w14:textId="77777777" w:rsidR="006E04BD" w:rsidRDefault="006E04BD" w:rsidP="006E04BD">
      <w:pPr>
        <w:rPr>
          <w:i/>
          <w:lang w:val="en-AU"/>
        </w:rPr>
      </w:pPr>
    </w:p>
    <w:p w14:paraId="0A4F6E4E" w14:textId="77777777" w:rsidR="006E04BD" w:rsidRDefault="006E04BD" w:rsidP="006E04BD">
      <w:pPr>
        <w:rPr>
          <w:lang w:val="en-AU"/>
        </w:rPr>
      </w:pPr>
      <w:r w:rsidRPr="00A23046">
        <w:rPr>
          <w:lang w:val="en-AU"/>
        </w:rPr>
        <w:t xml:space="preserve">This real variable sets the maximum velocity allowed for </w:t>
      </w:r>
      <w:r>
        <w:rPr>
          <w:lang w:val="en-AU"/>
        </w:rPr>
        <w:t>the</w:t>
      </w:r>
      <w:r w:rsidRPr="00A23046">
        <w:rPr>
          <w:lang w:val="en-AU"/>
        </w:rPr>
        <w:t xml:space="preserve"> decision variable</w:t>
      </w:r>
      <w:r>
        <w:rPr>
          <w:lang w:val="en-AU"/>
        </w:rPr>
        <w:t>s</w:t>
      </w:r>
      <w:r w:rsidRPr="00A23046">
        <w:rPr>
          <w:lang w:val="en-AU"/>
        </w:rPr>
        <w:t xml:space="preserve">. This limitation is applied to the transformed value of the particle. </w:t>
      </w:r>
      <w:r>
        <w:rPr>
          <w:lang w:val="en-AU"/>
        </w:rPr>
        <w:t xml:space="preserve">Since the transformation is defined as </w:t>
      </w:r>
      <w:proofErr w:type="spellStart"/>
      <w:r w:rsidRPr="00326A56">
        <w:rPr>
          <w:i/>
          <w:lang w:val="en-AU"/>
        </w:rPr>
        <w:t>eqlog</w:t>
      </w:r>
      <w:proofErr w:type="spellEnd"/>
      <w:r>
        <w:rPr>
          <w:lang w:val="en-AU"/>
        </w:rPr>
        <w:t>, VMAX should represent a percentage of the transformed range. This value is applied to all parameters since they all have the same transformed range;</w:t>
      </w:r>
      <w:r w:rsidRPr="00A23046">
        <w:rPr>
          <w:lang w:val="en-AU"/>
        </w:rPr>
        <w:t xml:space="preserve"> a value of </w:t>
      </w:r>
      <w:r>
        <w:rPr>
          <w:lang w:val="en-AU"/>
        </w:rPr>
        <w:t>0.80 (</w:t>
      </w:r>
      <w:r w:rsidRPr="00A23046">
        <w:rPr>
          <w:lang w:val="en-AU"/>
        </w:rPr>
        <w:t>80%</w:t>
      </w:r>
      <w:r>
        <w:rPr>
          <w:lang w:val="en-AU"/>
        </w:rPr>
        <w:t>)</w:t>
      </w:r>
      <w:r w:rsidRPr="00A23046">
        <w:rPr>
          <w:lang w:val="en-AU"/>
        </w:rPr>
        <w:t xml:space="preserve"> seems to perform quite well for most cases.</w:t>
      </w:r>
      <w:r>
        <w:rPr>
          <w:lang w:val="en-AU"/>
        </w:rPr>
        <w:t xml:space="preserve"> This number must range from greater than zero to one.</w:t>
      </w:r>
      <w:r w:rsidRPr="00A23046">
        <w:rPr>
          <w:lang w:val="en-AU"/>
        </w:rPr>
        <w:t xml:space="preserve"> </w:t>
      </w:r>
    </w:p>
    <w:p w14:paraId="24475731" w14:textId="77777777" w:rsidR="006E04BD" w:rsidRDefault="006E04BD" w:rsidP="006E04BD">
      <w:pPr>
        <w:rPr>
          <w:lang w:val="en-AU"/>
        </w:rPr>
      </w:pPr>
    </w:p>
    <w:p w14:paraId="5FE8B6C2" w14:textId="77777777" w:rsidR="006E04BD" w:rsidRPr="00326A56" w:rsidRDefault="006E04BD" w:rsidP="006E04BD">
      <w:pPr>
        <w:rPr>
          <w:i/>
          <w:lang w:val="en-AU"/>
        </w:rPr>
      </w:pPr>
      <w:r>
        <w:rPr>
          <w:i/>
          <w:lang w:val="en-AU"/>
        </w:rPr>
        <w:t xml:space="preserve">IINERT, FINERT, </w:t>
      </w:r>
      <w:r>
        <w:rPr>
          <w:lang w:val="en-AU"/>
        </w:rPr>
        <w:t xml:space="preserve">and </w:t>
      </w:r>
      <w:r>
        <w:rPr>
          <w:i/>
          <w:lang w:val="en-AU"/>
        </w:rPr>
        <w:t>INITER</w:t>
      </w:r>
    </w:p>
    <w:p w14:paraId="7DB82702" w14:textId="77777777" w:rsidR="006E04BD" w:rsidRDefault="006E04BD" w:rsidP="006E04BD">
      <w:pPr>
        <w:rPr>
          <w:i/>
          <w:lang w:val="en-AU"/>
        </w:rPr>
      </w:pPr>
    </w:p>
    <w:p w14:paraId="1CBD8591" w14:textId="14EE8304" w:rsidR="006E04BD" w:rsidRDefault="006E04BD" w:rsidP="006E04BD">
      <w:pPr>
        <w:rPr>
          <w:lang w:val="en-AU"/>
        </w:rPr>
      </w:pPr>
      <w:r w:rsidRPr="00710B42">
        <w:rPr>
          <w:lang w:val="en-AU"/>
        </w:rPr>
        <w:t>Th</w:t>
      </w:r>
      <w:r>
        <w:rPr>
          <w:lang w:val="en-AU"/>
        </w:rPr>
        <w:t>e first two</w:t>
      </w:r>
      <w:r w:rsidRPr="00710B42">
        <w:rPr>
          <w:lang w:val="en-AU"/>
        </w:rPr>
        <w:t xml:space="preserve"> real variables are the initial (IINERT, </w:t>
      </w:r>
      <m:oMath>
        <m:sSup>
          <m:sSupPr>
            <m:ctrlPr>
              <w:ins w:id="2380"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oMath>
      <w:r>
        <w:rPr>
          <w:rFonts w:eastAsiaTheme="minorEastAsia"/>
          <w:lang w:val="en-AU"/>
        </w:rPr>
        <w:t>)</w:t>
      </w:r>
      <w:r w:rsidRPr="00710B42">
        <w:rPr>
          <w:lang w:val="en-AU"/>
        </w:rPr>
        <w:t xml:space="preserve"> and final (FINERT, </w:t>
      </w:r>
      <m:oMath>
        <m:sSup>
          <m:sSupPr>
            <m:ctrlPr>
              <w:ins w:id="2381"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oMath>
      <w:r>
        <w:rPr>
          <w:rFonts w:eastAsiaTheme="minorEastAsia"/>
          <w:lang w:val="en-AU"/>
        </w:rPr>
        <w:t>)</w:t>
      </w:r>
      <w:r w:rsidRPr="00710B42">
        <w:rPr>
          <w:lang w:val="en-AU"/>
        </w:rPr>
        <w:t xml:space="preserve"> inertia values of the PSO </w:t>
      </w:r>
      <w:r w:rsidRPr="00A81F15">
        <w:rPr>
          <w:lang w:val="en-AU"/>
        </w:rPr>
        <w:t xml:space="preserve">algorithm (Equation </w:t>
      </w:r>
      <w:r w:rsidR="00242DFF" w:rsidRPr="00A81F15">
        <w:rPr>
          <w:lang w:val="en-AU"/>
        </w:rPr>
        <w:t>11</w:t>
      </w:r>
      <w:r w:rsidRPr="00A81F15">
        <w:rPr>
          <w:lang w:val="en-AU"/>
        </w:rPr>
        <w:t>.1). The third</w:t>
      </w:r>
      <w:r>
        <w:rPr>
          <w:lang w:val="en-AU"/>
        </w:rPr>
        <w:t xml:space="preserve"> variable is an integer value representing the iteration upon which the inertia should be set to FINERT. </w:t>
      </w:r>
      <w:r w:rsidRPr="00710B42">
        <w:rPr>
          <w:lang w:val="en-AU"/>
        </w:rPr>
        <w:t xml:space="preserve">The inertia is </w:t>
      </w:r>
      <w:r>
        <w:rPr>
          <w:lang w:val="en-AU"/>
        </w:rPr>
        <w:t xml:space="preserve">therefore </w:t>
      </w:r>
      <w:r w:rsidRPr="00710B42">
        <w:rPr>
          <w:lang w:val="en-AU"/>
        </w:rPr>
        <w:t xml:space="preserve">varied linearly over the course of the PSO algorithm as follows (at iteration </w:t>
      </w:r>
      <m:oMath>
        <m:r>
          <w:rPr>
            <w:rFonts w:ascii="Cambria Math" w:hAnsi="Cambria Math"/>
            <w:lang w:val="en-AU"/>
          </w:rPr>
          <m:t>t</m:t>
        </m:r>
      </m:oMath>
      <w:r w:rsidRPr="00710B42">
        <w:rPr>
          <w:lang w:val="en-AU"/>
        </w:rPr>
        <w:t>),</w:t>
      </w:r>
    </w:p>
    <w:p w14:paraId="2DB9DFAC"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77"/>
      </w:tblGrid>
      <w:tr w:rsidR="006E04BD" w14:paraId="50A9675D" w14:textId="77777777" w:rsidTr="007D6D8F">
        <w:tc>
          <w:tcPr>
            <w:tcW w:w="7933" w:type="dxa"/>
          </w:tcPr>
          <w:p w14:paraId="4EC694B6" w14:textId="77777777" w:rsidR="006E04BD" w:rsidRPr="00710B42" w:rsidRDefault="009834C7" w:rsidP="007D6D8F">
            <w:pPr>
              <w:rPr>
                <w:lang w:val="en-AU"/>
              </w:rPr>
            </w:pPr>
            <m:oMathPara>
              <m:oMathParaPr>
                <m:jc m:val="left"/>
              </m:oMathParaPr>
              <m:oMath>
                <m:sSup>
                  <m:sSupPr>
                    <m:ctrlPr>
                      <w:ins w:id="2382"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(t)</m:t>
                    </m:r>
                  </m:sup>
                </m:sSup>
                <m:r>
                  <w:rPr>
                    <w:rFonts w:ascii="Cambria Math" w:hAnsi="Cambria Math"/>
                    <w:lang w:val="en-AU"/>
                  </w:rPr>
                  <m:t>=</m:t>
                </m:r>
                <m:sSup>
                  <m:sSupPr>
                    <m:ctrlPr>
                      <w:ins w:id="2383"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r>
                  <w:rPr>
                    <w:rFonts w:ascii="Cambria Math" w:hAnsi="Cambria Math"/>
                    <w:lang w:val="en-AU"/>
                  </w:rPr>
                  <m:t>+</m:t>
                </m:r>
                <m:d>
                  <m:dPr>
                    <m:ctrlPr>
                      <w:ins w:id="2384" w:author="White, Jeremy T" w:date="2020-02-14T08:49:00Z">
                        <w:rPr>
                          <w:rFonts w:ascii="Cambria Math" w:hAnsi="Cambria Math"/>
                          <w:i/>
                          <w:lang w:val="en-AU"/>
                        </w:rPr>
                      </w:ins>
                    </m:ctrlPr>
                  </m:dPr>
                  <m:e>
                    <m:sSup>
                      <m:sSupPr>
                        <m:ctrlPr>
                          <w:ins w:id="2385"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m:t>
                        </m:r>
                        <m:r>
                          <m:rPr>
                            <m:nor/>
                          </m:rPr>
                          <w:rPr>
                            <w:rFonts w:ascii="Cambria Math" w:hAnsi="Cambria Math"/>
                            <w:lang w:val="en-AU"/>
                          </w:rPr>
                          <m:t>INITER</m:t>
                        </m:r>
                        <m:r>
                          <w:rPr>
                            <w:rFonts w:ascii="Cambria Math" w:hAnsi="Cambria Math"/>
                            <w:lang w:val="en-AU"/>
                          </w:rPr>
                          <m:t>)</m:t>
                        </m:r>
                      </m:sup>
                    </m:sSup>
                    <m:r>
                      <w:rPr>
                        <w:rFonts w:ascii="Cambria Math" w:hAnsi="Cambria Math"/>
                        <w:lang w:val="en-AU"/>
                      </w:rPr>
                      <m:t>-</m:t>
                    </m:r>
                    <m:sSup>
                      <m:sSupPr>
                        <m:ctrlPr>
                          <w:ins w:id="2386" w:author="White, Jeremy T" w:date="2020-02-14T08:49:00Z">
                            <w:rPr>
                              <w:rFonts w:ascii="Cambria Math" w:hAnsi="Cambria Math"/>
                              <w:i/>
                              <w:lang w:val="en-AU"/>
                            </w:rPr>
                          </w:ins>
                        </m:ctrlPr>
                      </m:sSupPr>
                      <m:e>
                        <m:r>
                          <w:rPr>
                            <w:rFonts w:ascii="Cambria Math" w:hAnsi="Cambria Math"/>
                            <w:lang w:val="en-AU"/>
                          </w:rPr>
                          <m:t>ω</m:t>
                        </m:r>
                      </m:e>
                      <m:sup>
                        <m:r>
                          <w:rPr>
                            <w:rFonts w:ascii="Cambria Math" w:hAnsi="Cambria Math"/>
                            <w:lang w:val="en-AU"/>
                          </w:rPr>
                          <m:t>(0)</m:t>
                        </m:r>
                      </m:sup>
                    </m:sSup>
                  </m:e>
                </m:d>
                <m:d>
                  <m:dPr>
                    <m:ctrlPr>
                      <w:ins w:id="2387" w:author="White, Jeremy T" w:date="2020-02-14T08:49:00Z">
                        <w:rPr>
                          <w:rFonts w:ascii="Cambria Math" w:hAnsi="Cambria Math"/>
                          <w:i/>
                          <w:lang w:val="en-AU"/>
                        </w:rPr>
                      </w:ins>
                    </m:ctrlPr>
                  </m:dPr>
                  <m:e>
                    <m:r>
                      <w:rPr>
                        <w:rFonts w:ascii="Cambria Math" w:hAnsi="Cambria Math"/>
                        <w:lang w:val="en-AU"/>
                      </w:rPr>
                      <m:t>t/</m:t>
                    </m:r>
                    <m:r>
                      <m:rPr>
                        <m:nor/>
                      </m:rPr>
                      <w:rPr>
                        <w:rFonts w:ascii="Cambria Math" w:hAnsi="Cambria Math"/>
                        <w:lang w:val="en-AU"/>
                      </w:rPr>
                      <m:t>INITER</m:t>
                    </m:r>
                  </m:e>
                </m:d>
              </m:oMath>
            </m:oMathPara>
          </w:p>
        </w:tc>
        <w:tc>
          <w:tcPr>
            <w:tcW w:w="1077" w:type="dxa"/>
          </w:tcPr>
          <w:p w14:paraId="3343F20B" w14:textId="77777777" w:rsidR="006E04BD" w:rsidRDefault="006E04BD" w:rsidP="007D6D8F">
            <w:pPr>
              <w:rPr>
                <w:lang w:val="en-AU"/>
              </w:rPr>
            </w:pPr>
            <w:r>
              <w:rPr>
                <w:lang w:val="en-AU"/>
              </w:rPr>
              <w:t>(X.3)</w:t>
            </w:r>
          </w:p>
        </w:tc>
      </w:tr>
    </w:tbl>
    <w:p w14:paraId="0DEF2CAF" w14:textId="77777777" w:rsidR="006E04BD" w:rsidRPr="00710B42" w:rsidRDefault="006E04BD" w:rsidP="006E04BD">
      <w:pPr>
        <w:rPr>
          <w:lang w:val="en-AU"/>
        </w:rPr>
      </w:pPr>
    </w:p>
    <w:p w14:paraId="2B91FD82" w14:textId="77777777" w:rsidR="006E04BD" w:rsidRPr="00326A56" w:rsidRDefault="006E04BD" w:rsidP="006E04BD">
      <w:pPr>
        <w:rPr>
          <w:lang w:val="en-AU"/>
        </w:rPr>
      </w:pPr>
      <w:r w:rsidRPr="00710B42">
        <w:rPr>
          <w:lang w:val="en-AU"/>
        </w:rPr>
        <w:t xml:space="preserve">The inertia value for all subsequent iterations, after INITER, is held constant at FINERT. </w:t>
      </w:r>
      <w:r>
        <w:rPr>
          <w:lang w:val="en-AU"/>
        </w:rPr>
        <w:t>The value for IINERT should be greater than FINERT; a good example would be 0.7 and 0.4, respectively. These values should range between greater than zero and one.</w:t>
      </w:r>
    </w:p>
    <w:p w14:paraId="1AB72617" w14:textId="77777777" w:rsidR="006E04BD" w:rsidRPr="00864B2D" w:rsidRDefault="006E04BD" w:rsidP="006E04BD">
      <w:pPr>
        <w:rPr>
          <w:lang w:val="en-AU"/>
        </w:rPr>
      </w:pPr>
    </w:p>
    <w:p w14:paraId="7F3D0D3A" w14:textId="77777777" w:rsidR="006E04BD" w:rsidRDefault="006E04BD" w:rsidP="006E04BD">
      <w:pPr>
        <w:rPr>
          <w:i/>
          <w:lang w:val="en-AU"/>
        </w:rPr>
      </w:pPr>
      <w:r>
        <w:rPr>
          <w:i/>
          <w:lang w:val="en-AU"/>
        </w:rPr>
        <w:t xml:space="preserve">NEIBR </w:t>
      </w:r>
      <w:r>
        <w:rPr>
          <w:lang w:val="en-AU"/>
        </w:rPr>
        <w:t xml:space="preserve">and </w:t>
      </w:r>
      <w:r>
        <w:rPr>
          <w:i/>
          <w:lang w:val="en-AU"/>
        </w:rPr>
        <w:t>NNEIBR</w:t>
      </w:r>
    </w:p>
    <w:p w14:paraId="64317835" w14:textId="77777777" w:rsidR="006E04BD" w:rsidRDefault="006E04BD" w:rsidP="006E04BD">
      <w:pPr>
        <w:rPr>
          <w:i/>
          <w:lang w:val="en-AU"/>
        </w:rPr>
      </w:pPr>
    </w:p>
    <w:p w14:paraId="58DD791F" w14:textId="77777777" w:rsidR="006E04BD" w:rsidRPr="00710B42" w:rsidRDefault="006E04BD" w:rsidP="006E04BD">
      <w:pPr>
        <w:rPr>
          <w:lang w:val="en-AU"/>
        </w:rPr>
      </w:pPr>
      <w:r w:rsidRPr="00710B42">
        <w:rPr>
          <w:lang w:val="en-AU"/>
        </w:rPr>
        <w:t>These integer variables tell PEST</w:t>
      </w:r>
      <w:r>
        <w:rPr>
          <w:lang w:val="en-AU"/>
        </w:rPr>
        <w:t>PP</w:t>
      </w:r>
      <w:r w:rsidRPr="00710B42">
        <w:rPr>
          <w:lang w:val="en-AU"/>
        </w:rPr>
        <w:t xml:space="preserve">-PSO if </w:t>
      </w:r>
      <w:proofErr w:type="spellStart"/>
      <w:r w:rsidRPr="00710B42">
        <w:rPr>
          <w:lang w:val="en-AU"/>
        </w:rPr>
        <w:t>neighborhoods</w:t>
      </w:r>
      <w:proofErr w:type="spellEnd"/>
      <w:r w:rsidRPr="00710B42">
        <w:rPr>
          <w:lang w:val="en-AU"/>
        </w:rPr>
        <w:t xml:space="preserve"> are used</w:t>
      </w:r>
      <w:r>
        <w:rPr>
          <w:lang w:val="en-AU"/>
        </w:rPr>
        <w:t>,</w:t>
      </w:r>
      <w:r w:rsidRPr="00710B42">
        <w:rPr>
          <w:lang w:val="en-AU"/>
        </w:rPr>
        <w:t xml:space="preserve"> and if so, the size of each </w:t>
      </w:r>
      <w:proofErr w:type="spellStart"/>
      <w:r w:rsidRPr="00710B42">
        <w:rPr>
          <w:lang w:val="en-AU"/>
        </w:rPr>
        <w:t>neighborhood</w:t>
      </w:r>
      <w:proofErr w:type="spellEnd"/>
      <w:r w:rsidRPr="00710B42">
        <w:rPr>
          <w:lang w:val="en-AU"/>
        </w:rPr>
        <w:t xml:space="preserve">. If NEIBR is set to 1, </w:t>
      </w:r>
      <w:proofErr w:type="spellStart"/>
      <w:r w:rsidRPr="00710B42">
        <w:rPr>
          <w:lang w:val="en-AU"/>
        </w:rPr>
        <w:t>neighborhoods</w:t>
      </w:r>
      <w:proofErr w:type="spellEnd"/>
      <w:r w:rsidRPr="00710B42">
        <w:rPr>
          <w:lang w:val="en-AU"/>
        </w:rPr>
        <w:t xml:space="preserve"> are used and NNEIBR is read. If NEIBR is set to 0, </w:t>
      </w:r>
      <w:proofErr w:type="spellStart"/>
      <w:r w:rsidRPr="00710B42">
        <w:rPr>
          <w:lang w:val="en-AU"/>
        </w:rPr>
        <w:t>neighborhoods</w:t>
      </w:r>
      <w:proofErr w:type="spellEnd"/>
      <w:r w:rsidRPr="00710B42">
        <w:rPr>
          <w:lang w:val="en-AU"/>
        </w:rPr>
        <w:t xml:space="preserve"> are not used and NNEIBR </w:t>
      </w:r>
      <w:r>
        <w:rPr>
          <w:lang w:val="en-AU"/>
        </w:rPr>
        <w:t>can</w:t>
      </w:r>
      <w:r w:rsidRPr="00710B42">
        <w:rPr>
          <w:lang w:val="en-AU"/>
        </w:rPr>
        <w:t xml:space="preserve"> be set to any value, as is it not used. A </w:t>
      </w:r>
      <w:proofErr w:type="spellStart"/>
      <w:r w:rsidRPr="00710B42">
        <w:rPr>
          <w:lang w:val="en-AU"/>
        </w:rPr>
        <w:t>neighborhood</w:t>
      </w:r>
      <w:proofErr w:type="spellEnd"/>
      <w:r w:rsidRPr="00710B42">
        <w:rPr>
          <w:lang w:val="en-AU"/>
        </w:rPr>
        <w:t xml:space="preserve"> is defined as the number of particles for which the </w:t>
      </w:r>
      <w:r w:rsidRPr="00996896">
        <w:rPr>
          <w:i/>
          <w:lang w:val="en-AU"/>
        </w:rPr>
        <w:t>g</w:t>
      </w:r>
      <w:r w:rsidRPr="00710B42">
        <w:rPr>
          <w:lang w:val="en-AU"/>
        </w:rPr>
        <w:t xml:space="preserve">-best position is determined </w:t>
      </w:r>
      <w:r w:rsidRPr="00710B42">
        <w:rPr>
          <w:lang w:val="en-AU"/>
        </w:rPr>
        <w:lastRenderedPageBreak/>
        <w:t xml:space="preserve">for a </w:t>
      </w:r>
      <w:proofErr w:type="gramStart"/>
      <w:r w:rsidRPr="00710B42">
        <w:rPr>
          <w:lang w:val="en-AU"/>
        </w:rPr>
        <w:t>particular particle</w:t>
      </w:r>
      <w:proofErr w:type="gramEnd"/>
      <w:r w:rsidRPr="00710B42">
        <w:rPr>
          <w:lang w:val="en-AU"/>
        </w:rPr>
        <w:t xml:space="preserve"> position</w:t>
      </w:r>
      <w:r>
        <w:rPr>
          <w:lang w:val="en-AU"/>
        </w:rPr>
        <w:t xml:space="preserve"> in the swarm</w:t>
      </w:r>
      <w:r w:rsidRPr="00710B42">
        <w:rPr>
          <w:lang w:val="en-AU"/>
        </w:rPr>
        <w:t xml:space="preserve">. For example, if NNEIBR = 9, then the </w:t>
      </w:r>
      <w:r w:rsidRPr="008A1EE7">
        <w:rPr>
          <w:i/>
          <w:lang w:val="en-AU"/>
        </w:rPr>
        <w:t>g</w:t>
      </w:r>
      <w:r w:rsidRPr="00710B42">
        <w:rPr>
          <w:lang w:val="en-AU"/>
        </w:rPr>
        <w:t xml:space="preserve">-best position determined for particle 20, will only consider the objective functions of particles 16 through 24. Therefore, if the </w:t>
      </w:r>
      <w:r w:rsidRPr="00996896">
        <w:rPr>
          <w:i/>
          <w:lang w:val="en-AU"/>
        </w:rPr>
        <w:t>g</w:t>
      </w:r>
      <w:r w:rsidRPr="00710B42">
        <w:rPr>
          <w:lang w:val="en-AU"/>
        </w:rPr>
        <w:t xml:space="preserve">-best particle of the entire swarm were at particle 5, it would not be considered as the </w:t>
      </w:r>
      <w:r w:rsidRPr="00996896">
        <w:rPr>
          <w:i/>
          <w:lang w:val="en-AU"/>
        </w:rPr>
        <w:t>g</w:t>
      </w:r>
      <w:r w:rsidRPr="00710B42">
        <w:rPr>
          <w:lang w:val="en-AU"/>
        </w:rPr>
        <w:t xml:space="preserve">-best position for particle 20. Using </w:t>
      </w:r>
      <w:proofErr w:type="spellStart"/>
      <w:r w:rsidRPr="00710B42">
        <w:rPr>
          <w:lang w:val="en-AU"/>
        </w:rPr>
        <w:t>neighborhoods</w:t>
      </w:r>
      <w:proofErr w:type="spellEnd"/>
      <w:r w:rsidRPr="00710B42">
        <w:rPr>
          <w:lang w:val="en-AU"/>
        </w:rPr>
        <w:t xml:space="preserve"> will result in slower </w:t>
      </w:r>
      <w:proofErr w:type="gramStart"/>
      <w:r w:rsidRPr="00710B42">
        <w:rPr>
          <w:lang w:val="en-AU"/>
        </w:rPr>
        <w:t>convergence, but</w:t>
      </w:r>
      <w:proofErr w:type="gramEnd"/>
      <w:r w:rsidRPr="00710B42">
        <w:rPr>
          <w:lang w:val="en-AU"/>
        </w:rPr>
        <w:t xml:space="preserve"> will </w:t>
      </w:r>
      <w:r>
        <w:rPr>
          <w:lang w:val="en-AU"/>
        </w:rPr>
        <w:t>conduct a more thorough search of the</w:t>
      </w:r>
      <w:r w:rsidRPr="00710B42">
        <w:rPr>
          <w:lang w:val="en-AU"/>
        </w:rPr>
        <w:t xml:space="preserve"> decision space. </w:t>
      </w:r>
    </w:p>
    <w:p w14:paraId="437C7B5E" w14:textId="77777777" w:rsidR="006E04BD" w:rsidRPr="00710B42" w:rsidRDefault="006E04BD" w:rsidP="006E04BD">
      <w:pPr>
        <w:rPr>
          <w:lang w:val="en-AU"/>
        </w:rPr>
      </w:pPr>
    </w:p>
    <w:p w14:paraId="1995AE93" w14:textId="77777777" w:rsidR="006E04BD" w:rsidRDefault="006E04BD" w:rsidP="006E04BD">
      <w:pPr>
        <w:rPr>
          <w:i/>
          <w:lang w:val="en-AU"/>
        </w:rPr>
      </w:pPr>
      <w:r>
        <w:rPr>
          <w:i/>
          <w:lang w:val="en-AU"/>
        </w:rPr>
        <w:t xml:space="preserve">OBJNME </w:t>
      </w:r>
      <w:r>
        <w:rPr>
          <w:lang w:val="en-AU"/>
        </w:rPr>
        <w:t xml:space="preserve">and </w:t>
      </w:r>
      <w:r>
        <w:rPr>
          <w:i/>
          <w:lang w:val="en-AU"/>
        </w:rPr>
        <w:t>OBJMETH</w:t>
      </w:r>
    </w:p>
    <w:p w14:paraId="1E5706AF" w14:textId="77777777" w:rsidR="006E04BD" w:rsidRDefault="006E04BD" w:rsidP="006E04BD">
      <w:pPr>
        <w:rPr>
          <w:i/>
          <w:lang w:val="en-AU"/>
        </w:rPr>
      </w:pPr>
    </w:p>
    <w:p w14:paraId="0BA833C8" w14:textId="166E2E35" w:rsidR="006E04BD" w:rsidRDefault="006E04BD" w:rsidP="006E04BD">
      <w:pPr>
        <w:rPr>
          <w:lang w:val="en-AU"/>
        </w:rPr>
      </w:pPr>
      <w:r w:rsidRPr="00A81F15">
        <w:rPr>
          <w:lang w:val="en-AU"/>
        </w:rPr>
        <w:t>OBJNME is a character string and the name of the objective function being minimized (</w:t>
      </w:r>
      <m:oMath>
        <m:sSub>
          <m:sSubPr>
            <m:ctrlPr>
              <w:ins w:id="2388"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0</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xml:space="preserve"> This name must coincide with an observation group name specified in the PEST control file. OBJMETH</w:t>
      </w:r>
      <w:r>
        <w:rPr>
          <w:lang w:val="en-AU"/>
        </w:rPr>
        <w:t xml:space="preserve"> determines whether the objective function represents a sum of squares (i.e., for calibration) or a general objective function that should be comprised of a single “observation” which comprises the objective function itself. For the former, OBJMETH should be set to 1, and for the latter, set to 2. A user may wish to produce their own post-processed objective function value given a set of decision variables, e.g., for maximizing remediation of a contaminated site. In this case, the user should input their calculated objective function as a single “observation” comprising the objective function seen by PESTPP-PSO with OBJMETH set to 2. This will be common for problems that are not calibration problems, and thus do not need a sum of squared residuals. </w:t>
      </w:r>
    </w:p>
    <w:p w14:paraId="4ED728B7" w14:textId="77777777" w:rsidR="006E04BD" w:rsidRDefault="006E04BD" w:rsidP="006E04BD">
      <w:pPr>
        <w:rPr>
          <w:lang w:val="en-AU"/>
        </w:rPr>
      </w:pPr>
    </w:p>
    <w:p w14:paraId="2F41E300" w14:textId="77777777" w:rsidR="006E04BD" w:rsidRDefault="006E04BD" w:rsidP="006E04BD">
      <w:pPr>
        <w:rPr>
          <w:i/>
          <w:lang w:val="en-AU"/>
        </w:rPr>
      </w:pPr>
      <w:r>
        <w:rPr>
          <w:i/>
          <w:lang w:val="en-AU"/>
        </w:rPr>
        <w:t xml:space="preserve">CONNME, CONMETH, </w:t>
      </w:r>
      <w:r>
        <w:rPr>
          <w:lang w:val="en-AU"/>
        </w:rPr>
        <w:t xml:space="preserve">and </w:t>
      </w:r>
      <w:r>
        <w:rPr>
          <w:i/>
          <w:lang w:val="en-AU"/>
        </w:rPr>
        <w:t>UPLIM</w:t>
      </w:r>
    </w:p>
    <w:p w14:paraId="0DAE4DC5" w14:textId="77777777" w:rsidR="006E04BD" w:rsidRDefault="006E04BD" w:rsidP="006E04BD">
      <w:pPr>
        <w:rPr>
          <w:i/>
          <w:lang w:val="en-AU"/>
        </w:rPr>
      </w:pPr>
    </w:p>
    <w:p w14:paraId="72EA3F14" w14:textId="41034FE7" w:rsidR="006E04BD" w:rsidRDefault="006E04BD" w:rsidP="006E04BD">
      <w:pPr>
        <w:rPr>
          <w:lang w:val="en-AU"/>
        </w:rPr>
      </w:pPr>
      <w:r>
        <w:rPr>
          <w:lang w:val="en-AU"/>
        </w:rPr>
        <w:t xml:space="preserve">CONNME is a character variable that defines the names of the constraints that are to be maintained </w:t>
      </w:r>
      <w:r w:rsidRPr="00A81F15">
        <w:rPr>
          <w:lang w:val="en-AU"/>
        </w:rPr>
        <w:t>during optimization (</w:t>
      </w:r>
      <m:oMath>
        <m:sSub>
          <m:sSubPr>
            <m:ctrlPr>
              <w:ins w:id="2389" w:author="White, Jeremy T" w:date="2020-02-14T08:49:00Z">
                <w:rPr>
                  <w:rFonts w:ascii="Cambria Math" w:hAnsi="Cambria Math"/>
                  <w:i/>
                  <w:lang w:val="en-AU"/>
                </w:rPr>
              </w:ins>
            </m:ctrlPr>
          </m:sSubPr>
          <m:e>
            <m:r>
              <w:rPr>
                <w:rFonts w:ascii="Cambria Math" w:hAnsi="Cambria Math"/>
                <w:lang w:val="en-AU"/>
              </w:rPr>
              <m:t>f</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xml:space="preserve">. Each CONNME must correspond with an observation group in the PEST control file. CONMETH is </w:t>
      </w:r>
      <w:proofErr w:type="gramStart"/>
      <w:r w:rsidRPr="00A81F15">
        <w:rPr>
          <w:lang w:val="en-AU"/>
        </w:rPr>
        <w:t>similar to</w:t>
      </w:r>
      <w:proofErr w:type="gramEnd"/>
      <w:r w:rsidRPr="00A81F15">
        <w:rPr>
          <w:lang w:val="en-AU"/>
        </w:rPr>
        <w:t xml:space="preserve"> OBJMETH and determines if a constraint is comprised of a sum of squared residuals (enter a 1), or a general constraint that is treated as is (enter a 2). UPLIM is simply the upper limit applied to that constraint (</w:t>
      </w:r>
      <m:oMath>
        <m:sSub>
          <m:sSubPr>
            <m:ctrlPr>
              <w:ins w:id="2390" w:author="White, Jeremy T" w:date="2020-02-14T08:49:00Z">
                <w:rPr>
                  <w:rFonts w:ascii="Cambria Math" w:hAnsi="Cambria Math"/>
                  <w:i/>
                  <w:lang w:val="en-AU"/>
                </w:rPr>
              </w:ins>
            </m:ctrlPr>
          </m:sSubPr>
          <m:e>
            <m:r>
              <w:rPr>
                <w:rFonts w:ascii="Cambria Math" w:hAnsi="Cambria Math"/>
                <w:lang w:val="en-AU"/>
              </w:rPr>
              <m:t>b</m:t>
            </m:r>
          </m:e>
          <m:sub>
            <m:r>
              <w:rPr>
                <w:rFonts w:ascii="Cambria Math" w:hAnsi="Cambria Math"/>
                <w:lang w:val="en-AU"/>
              </w:rPr>
              <m:t>i</m:t>
            </m:r>
          </m:sub>
        </m:sSub>
      </m:oMath>
      <w:r w:rsidRPr="00A81F15">
        <w:rPr>
          <w:rFonts w:eastAsiaTheme="minorEastAsia"/>
          <w:lang w:val="en-AU"/>
        </w:rPr>
        <w:t xml:space="preserve"> in Equation </w:t>
      </w:r>
      <w:r w:rsidR="00242DFF" w:rsidRPr="00A81F15">
        <w:rPr>
          <w:rFonts w:eastAsiaTheme="minorEastAsia"/>
          <w:lang w:val="en-AU"/>
        </w:rPr>
        <w:t>11.</w:t>
      </w:r>
      <w:r w:rsidRPr="00A81F15">
        <w:rPr>
          <w:rFonts w:eastAsiaTheme="minorEastAsia"/>
          <w:lang w:val="en-AU"/>
        </w:rPr>
        <w:t>1)</w:t>
      </w:r>
      <w:r w:rsidRPr="00A81F15">
        <w:rPr>
          <w:lang w:val="en-AU"/>
        </w:rPr>
        <w:t>. Constraints with a lower limit can be converted to ones with an upper limit by simply multiplying</w:t>
      </w:r>
      <w:r>
        <w:rPr>
          <w:lang w:val="en-AU"/>
        </w:rPr>
        <w:t xml:space="preserve"> the constraint value and its associated lower limit value by a -1.</w:t>
      </w:r>
    </w:p>
    <w:p w14:paraId="1F82CB2B" w14:textId="77777777" w:rsidR="006E04BD" w:rsidRDefault="006E04BD" w:rsidP="006E04BD">
      <w:pPr>
        <w:rPr>
          <w:lang w:val="en-AU"/>
        </w:rPr>
      </w:pPr>
    </w:p>
    <w:p w14:paraId="77B8EF7C" w14:textId="3072D653" w:rsidR="006E04BD" w:rsidRDefault="006E04BD" w:rsidP="006E04BD">
      <w:pPr>
        <w:pStyle w:val="Heading3"/>
      </w:pPr>
      <w:bookmarkStart w:id="2391" w:name="_Toc32564229"/>
      <w:r>
        <w:t>1</w:t>
      </w:r>
      <w:r w:rsidR="00242DFF">
        <w:t>1</w:t>
      </w:r>
      <w:r>
        <w:t xml:space="preserve">.2.3. </w:t>
      </w:r>
      <w:r w:rsidR="00911CB1">
        <w:t xml:space="preserve">  </w:t>
      </w:r>
      <w:r>
        <w:t>Pareto mode</w:t>
      </w:r>
      <w:bookmarkEnd w:id="2391"/>
    </w:p>
    <w:p w14:paraId="0CC8511A" w14:textId="77777777" w:rsidR="006E04BD" w:rsidRDefault="006E04BD" w:rsidP="006E04BD">
      <w:pPr>
        <w:rPr>
          <w:lang w:val="en-AU"/>
        </w:rPr>
      </w:pPr>
    </w:p>
    <w:p w14:paraId="7BDBF908" w14:textId="546E297B" w:rsidR="006E04BD" w:rsidRDefault="006E04BD" w:rsidP="006E04BD">
      <w:pPr>
        <w:rPr>
          <w:rFonts w:eastAsiaTheme="minorEastAsia"/>
          <w:lang w:val="en-AU"/>
        </w:rPr>
      </w:pPr>
      <w:r>
        <w:rPr>
          <w:lang w:val="en-AU"/>
        </w:rPr>
        <w:t xml:space="preserve">The algorithm </w:t>
      </w:r>
      <w:r w:rsidRPr="00A81F15">
        <w:rPr>
          <w:lang w:val="en-AU"/>
        </w:rPr>
        <w:t xml:space="preserve">employed in </w:t>
      </w:r>
      <w:r w:rsidRPr="00A81F15">
        <w:rPr>
          <w:i/>
          <w:lang w:val="en-AU"/>
        </w:rPr>
        <w:t>pareto</w:t>
      </w:r>
      <w:r w:rsidRPr="00A81F15">
        <w:rPr>
          <w:lang w:val="en-AU"/>
        </w:rPr>
        <w:t xml:space="preserve"> mode (i.e., multi-objective optimization) is fundamentally based upon the basic form of PSO (Equation </w:t>
      </w:r>
      <w:r w:rsidR="00242DFF" w:rsidRPr="00A81F15">
        <w:rPr>
          <w:lang w:val="en-AU"/>
        </w:rPr>
        <w:t>11</w:t>
      </w:r>
      <w:r w:rsidRPr="00A81F15">
        <w:rPr>
          <w:lang w:val="en-AU"/>
        </w:rPr>
        <w:t xml:space="preserve">.3); however, the conceptualization and logical aspects of its operation are relatively complex, and the reader is referred to </w:t>
      </w:r>
      <w:proofErr w:type="spellStart"/>
      <w:r w:rsidRPr="00A81F15">
        <w:rPr>
          <w:i/>
          <w:lang w:val="en-AU"/>
        </w:rPr>
        <w:t>Siade</w:t>
      </w:r>
      <w:proofErr w:type="spellEnd"/>
      <w:r w:rsidRPr="00A81F15">
        <w:rPr>
          <w:i/>
          <w:lang w:val="en-AU"/>
        </w:rPr>
        <w:t xml:space="preserve"> et al</w:t>
      </w:r>
      <w:r w:rsidRPr="00A81F15">
        <w:rPr>
          <w:lang w:val="en-AU"/>
        </w:rPr>
        <w:t xml:space="preserve">, (2019) for these technical details. </w:t>
      </w:r>
      <w:r w:rsidRPr="00A81F15">
        <w:rPr>
          <w:rFonts w:eastAsiaTheme="minorEastAsia"/>
          <w:lang w:val="en-AU"/>
        </w:rPr>
        <w:t>The PESTPP-PSO specs</w:t>
      </w:r>
      <w:r>
        <w:rPr>
          <w:rFonts w:eastAsiaTheme="minorEastAsia"/>
          <w:lang w:val="en-AU"/>
        </w:rPr>
        <w:t xml:space="preserve"> file for MOPSO is the same as that for standard PSO, with some minor modifications,</w:t>
      </w:r>
    </w:p>
    <w:p w14:paraId="40ED96A7" w14:textId="77777777" w:rsidR="006E04BD" w:rsidRDefault="006E04BD" w:rsidP="006E04BD">
      <w:pPr>
        <w:rPr>
          <w:rFonts w:eastAsiaTheme="minorEastAsia"/>
          <w:lang w:val="en-AU"/>
        </w:rPr>
      </w:pPr>
    </w:p>
    <w:p w14:paraId="75B94A20" w14:textId="77777777" w:rsidR="006E04BD" w:rsidRDefault="006E04BD" w:rsidP="006E04BD">
      <w:pPr>
        <w:rPr>
          <w:rFonts w:eastAsiaTheme="minorEastAsia"/>
          <w:lang w:val="en-AU"/>
        </w:rPr>
      </w:pPr>
    </w:p>
    <w:tbl>
      <w:tblPr>
        <w:tblStyle w:val="TableGrid"/>
        <w:tblW w:w="0" w:type="auto"/>
        <w:tblLook w:val="04A0" w:firstRow="1" w:lastRow="0" w:firstColumn="1" w:lastColumn="0" w:noHBand="0" w:noVBand="1"/>
      </w:tblPr>
      <w:tblGrid>
        <w:gridCol w:w="9010"/>
      </w:tblGrid>
      <w:tr w:rsidR="006E04BD" w14:paraId="5C248F4C" w14:textId="77777777" w:rsidTr="007D6D8F">
        <w:tc>
          <w:tcPr>
            <w:tcW w:w="9010" w:type="dxa"/>
          </w:tcPr>
          <w:p w14:paraId="605D9613" w14:textId="77777777" w:rsidR="006E04BD" w:rsidRDefault="006E04BD" w:rsidP="007D6D8F">
            <w:pPr>
              <w:rPr>
                <w:rFonts w:ascii="Courier" w:hAnsi="Courier"/>
                <w:sz w:val="18"/>
                <w:szCs w:val="18"/>
                <w:lang w:val="en-AU"/>
              </w:rPr>
            </w:pPr>
            <w:r w:rsidRPr="00173583">
              <w:rPr>
                <w:rFonts w:ascii="Courier" w:hAnsi="Courier"/>
                <w:sz w:val="18"/>
                <w:szCs w:val="18"/>
                <w:lang w:val="en-AU"/>
              </w:rPr>
              <w:lastRenderedPageBreak/>
              <w:t>*</w:t>
            </w:r>
            <w:r>
              <w:rPr>
                <w:rFonts w:ascii="Courier" w:hAnsi="Courier"/>
                <w:sz w:val="18"/>
                <w:szCs w:val="18"/>
                <w:lang w:val="en-AU"/>
              </w:rPr>
              <w:t xml:space="preserve"> </w:t>
            </w:r>
            <w:r w:rsidRPr="00173583">
              <w:rPr>
                <w:rFonts w:ascii="Courier" w:hAnsi="Courier"/>
                <w:sz w:val="18"/>
                <w:szCs w:val="18"/>
                <w:lang w:val="en-AU"/>
              </w:rPr>
              <w:t>control data</w:t>
            </w:r>
          </w:p>
          <w:p w14:paraId="015338D6" w14:textId="77777777" w:rsidR="006E04BD" w:rsidRDefault="006E04BD" w:rsidP="007D6D8F">
            <w:pPr>
              <w:rPr>
                <w:rFonts w:ascii="Courier" w:hAnsi="Courier"/>
                <w:sz w:val="18"/>
                <w:szCs w:val="18"/>
                <w:lang w:val="en-AU"/>
              </w:rPr>
            </w:pPr>
            <w:r>
              <w:rPr>
                <w:rFonts w:ascii="Courier" w:hAnsi="Courier"/>
                <w:sz w:val="18"/>
                <w:szCs w:val="18"/>
                <w:lang w:val="en-AU"/>
              </w:rPr>
              <w:t>RSTPSO NOBJGP NCON NFORG VERBOSE</w:t>
            </w:r>
          </w:p>
          <w:p w14:paraId="70B82CBA" w14:textId="77777777" w:rsidR="006E04BD" w:rsidRDefault="006E04BD" w:rsidP="007D6D8F">
            <w:pPr>
              <w:rPr>
                <w:rFonts w:ascii="Courier" w:hAnsi="Courier"/>
                <w:sz w:val="18"/>
                <w:szCs w:val="18"/>
                <w:lang w:val="en-AU"/>
              </w:rPr>
            </w:pPr>
            <w:r>
              <w:rPr>
                <w:rFonts w:ascii="Courier" w:hAnsi="Courier"/>
                <w:sz w:val="18"/>
                <w:szCs w:val="18"/>
                <w:lang w:val="en-AU"/>
              </w:rPr>
              <w:t>NPOP C1 C2 ISEED</w:t>
            </w:r>
          </w:p>
          <w:p w14:paraId="6498C43F" w14:textId="77777777" w:rsidR="006E04BD" w:rsidRDefault="006E04BD" w:rsidP="007D6D8F">
            <w:pPr>
              <w:rPr>
                <w:rFonts w:ascii="Courier" w:hAnsi="Courier"/>
                <w:sz w:val="18"/>
                <w:szCs w:val="18"/>
                <w:lang w:val="en-AU"/>
              </w:rPr>
            </w:pPr>
            <w:r>
              <w:rPr>
                <w:rFonts w:ascii="Courier" w:hAnsi="Courier"/>
                <w:sz w:val="18"/>
                <w:szCs w:val="18"/>
                <w:lang w:val="en-AU"/>
              </w:rPr>
              <w:t>INITP VMAX IINERT FINERT INITER</w:t>
            </w:r>
          </w:p>
          <w:p w14:paraId="53AD80D3" w14:textId="77777777" w:rsidR="006E04BD" w:rsidRDefault="006E04BD" w:rsidP="007D6D8F">
            <w:pPr>
              <w:rPr>
                <w:rFonts w:ascii="Courier" w:hAnsi="Courier"/>
                <w:sz w:val="18"/>
                <w:szCs w:val="18"/>
                <w:lang w:val="en-AU"/>
              </w:rPr>
            </w:pPr>
            <w:r>
              <w:rPr>
                <w:rFonts w:ascii="Courier" w:hAnsi="Courier"/>
                <w:sz w:val="18"/>
                <w:szCs w:val="18"/>
                <w:lang w:val="en-AU"/>
              </w:rPr>
              <w:t>NREP REPMODE RFIT RRAMP</w:t>
            </w:r>
          </w:p>
          <w:p w14:paraId="4233F39F" w14:textId="77777777" w:rsidR="006E04BD" w:rsidRDefault="006E04BD" w:rsidP="007D6D8F">
            <w:pPr>
              <w:rPr>
                <w:rFonts w:ascii="Courier" w:hAnsi="Courier"/>
                <w:sz w:val="18"/>
                <w:szCs w:val="18"/>
                <w:lang w:val="en-AU"/>
              </w:rPr>
            </w:pPr>
            <w:r>
              <w:rPr>
                <w:rFonts w:ascii="Courier" w:hAnsi="Courier"/>
                <w:sz w:val="18"/>
                <w:szCs w:val="18"/>
                <w:lang w:val="en-AU"/>
              </w:rPr>
              <w:t>* pareto groups</w:t>
            </w:r>
          </w:p>
          <w:p w14:paraId="5E15F3DA" w14:textId="77777777" w:rsidR="006E04BD" w:rsidRDefault="006E04BD" w:rsidP="007D6D8F">
            <w:pPr>
              <w:rPr>
                <w:rFonts w:ascii="Courier" w:hAnsi="Courier"/>
                <w:sz w:val="18"/>
                <w:szCs w:val="18"/>
                <w:lang w:val="en-AU"/>
              </w:rPr>
            </w:pPr>
            <w:r>
              <w:rPr>
                <w:rFonts w:ascii="Courier" w:hAnsi="Courier"/>
                <w:sz w:val="18"/>
                <w:szCs w:val="18"/>
                <w:lang w:val="en-AU"/>
              </w:rPr>
              <w:t>PTONME PTOLIM</w:t>
            </w:r>
          </w:p>
          <w:p w14:paraId="0B38CAEA" w14:textId="77777777" w:rsidR="006E04BD" w:rsidRDefault="006E04BD" w:rsidP="007D6D8F">
            <w:pPr>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p</w:t>
            </w:r>
            <w:proofErr w:type="spellStart"/>
            <w:r>
              <w:rPr>
                <w:rStyle w:val="Technical2"/>
                <w:i/>
              </w:rPr>
              <w:t>areto</w:t>
            </w:r>
            <w:proofErr w:type="spellEnd"/>
            <w:r>
              <w:rPr>
                <w:rStyle w:val="Technical2"/>
                <w:i/>
              </w:rPr>
              <w:t xml:space="preserve"> group</w:t>
            </w:r>
            <w:r w:rsidRPr="00C40A21">
              <w:rPr>
                <w:rStyle w:val="Technical2"/>
                <w:sz w:val="18"/>
                <w:szCs w:val="18"/>
                <w:lang w:val="en-AU"/>
              </w:rPr>
              <w:t>)</w:t>
            </w:r>
          </w:p>
          <w:p w14:paraId="1CCD28E2" w14:textId="77777777" w:rsidR="006E04BD" w:rsidRDefault="006E04BD" w:rsidP="007D6D8F">
            <w:pPr>
              <w:rPr>
                <w:rFonts w:ascii="Courier" w:hAnsi="Courier"/>
                <w:sz w:val="18"/>
                <w:szCs w:val="18"/>
                <w:lang w:val="en-AU"/>
              </w:rPr>
            </w:pPr>
            <w:r>
              <w:rPr>
                <w:rFonts w:ascii="Courier" w:hAnsi="Courier"/>
                <w:sz w:val="18"/>
                <w:szCs w:val="18"/>
                <w:lang w:val="en-AU"/>
              </w:rPr>
              <w:t>* objective data</w:t>
            </w:r>
          </w:p>
          <w:p w14:paraId="05A63096" w14:textId="77777777" w:rsidR="006E04BD" w:rsidRDefault="006E04BD" w:rsidP="007D6D8F">
            <w:pPr>
              <w:rPr>
                <w:rFonts w:ascii="Courier" w:hAnsi="Courier"/>
                <w:sz w:val="18"/>
                <w:szCs w:val="18"/>
                <w:lang w:val="en-AU"/>
              </w:rPr>
            </w:pPr>
            <w:r>
              <w:rPr>
                <w:rFonts w:ascii="Courier" w:hAnsi="Courier"/>
                <w:sz w:val="18"/>
                <w:szCs w:val="18"/>
                <w:lang w:val="en-AU"/>
              </w:rPr>
              <w:t>OBJNME OBJMETH PTOGPNME PTOW</w:t>
            </w:r>
          </w:p>
          <w:p w14:paraId="53A28CBC" w14:textId="77777777" w:rsidR="006E04BD" w:rsidRDefault="006E04BD" w:rsidP="007D6D8F">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objective</w:t>
            </w:r>
            <w:r>
              <w:rPr>
                <w:rStyle w:val="Technical2"/>
                <w:i/>
              </w:rPr>
              <w:t xml:space="preserve"> function</w:t>
            </w:r>
            <w:r w:rsidRPr="00C40A21">
              <w:rPr>
                <w:rStyle w:val="Technical2"/>
                <w:sz w:val="18"/>
                <w:szCs w:val="18"/>
                <w:lang w:val="en-AU"/>
              </w:rPr>
              <w:t>)</w:t>
            </w:r>
          </w:p>
          <w:p w14:paraId="1DFDE283" w14:textId="77777777" w:rsidR="006E04BD" w:rsidRDefault="006E04BD" w:rsidP="007D6D8F">
            <w:pPr>
              <w:pStyle w:val="computerChar"/>
              <w:rPr>
                <w:rStyle w:val="Technical2"/>
                <w:sz w:val="18"/>
                <w:szCs w:val="18"/>
                <w:lang w:val="en-AU"/>
              </w:rPr>
            </w:pPr>
            <w:r w:rsidRPr="00F01CDF">
              <w:rPr>
                <w:rStyle w:val="Technical2"/>
                <w:sz w:val="18"/>
                <w:szCs w:val="18"/>
                <w:lang w:val="en-AU"/>
              </w:rPr>
              <w:t>*</w:t>
            </w:r>
            <w:r>
              <w:rPr>
                <w:rStyle w:val="Technical2"/>
                <w:sz w:val="18"/>
                <w:szCs w:val="18"/>
                <w:lang w:val="en-AU"/>
              </w:rPr>
              <w:t xml:space="preserve"> constraint data</w:t>
            </w:r>
          </w:p>
          <w:p w14:paraId="2FE789BE" w14:textId="77777777" w:rsidR="006E04BD" w:rsidRDefault="006E04BD" w:rsidP="007D6D8F">
            <w:pPr>
              <w:rPr>
                <w:rStyle w:val="Technical2"/>
                <w:sz w:val="18"/>
                <w:szCs w:val="18"/>
                <w:lang w:val="en-AU"/>
              </w:rPr>
            </w:pPr>
            <w:r>
              <w:rPr>
                <w:rStyle w:val="Technical2"/>
                <w:sz w:val="18"/>
                <w:szCs w:val="18"/>
                <w:lang w:val="en-AU"/>
              </w:rPr>
              <w:t>CONNME CONMETH UPLIM</w:t>
            </w:r>
          </w:p>
          <w:p w14:paraId="609C02CE" w14:textId="77777777" w:rsidR="006E04BD" w:rsidRPr="00CE2501"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constraint</w:t>
            </w:r>
            <w:r>
              <w:rPr>
                <w:rStyle w:val="Technical2"/>
                <w:i/>
              </w:rPr>
              <w:t xml:space="preserve"> function</w:t>
            </w:r>
            <w:r w:rsidRPr="00C40A21">
              <w:rPr>
                <w:rStyle w:val="Technical2"/>
                <w:sz w:val="18"/>
                <w:szCs w:val="18"/>
                <w:lang w:val="en-AU"/>
              </w:rPr>
              <w:t>)</w:t>
            </w:r>
          </w:p>
        </w:tc>
      </w:tr>
    </w:tbl>
    <w:p w14:paraId="019A371F" w14:textId="77777777" w:rsidR="006E04BD" w:rsidRDefault="006E04BD" w:rsidP="006E04BD">
      <w:pPr>
        <w:rPr>
          <w:rFonts w:eastAsiaTheme="minorEastAsia"/>
          <w:lang w:val="en-AU"/>
        </w:rPr>
      </w:pPr>
    </w:p>
    <w:p w14:paraId="144151F1" w14:textId="33A852A0"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.3. Variables comprising the PESTPP-PSO control file containing PSO-specific control variables (in</w:t>
      </w:r>
      <w:r>
        <w:rPr>
          <w:b/>
          <w:lang w:val="en-AU"/>
        </w:rPr>
        <w:t xml:space="preserve"> pareto mode).</w:t>
      </w:r>
    </w:p>
    <w:p w14:paraId="28F14E70" w14:textId="77777777" w:rsidR="006E04BD" w:rsidRDefault="006E04BD" w:rsidP="006E04BD">
      <w:pPr>
        <w:rPr>
          <w:b/>
          <w:lang w:val="en-AU"/>
        </w:rPr>
      </w:pPr>
    </w:p>
    <w:p w14:paraId="4C5AF365" w14:textId="77777777" w:rsidR="006E04BD" w:rsidRDefault="006E04BD" w:rsidP="006E04BD">
      <w:pPr>
        <w:rPr>
          <w:rFonts w:eastAsiaTheme="minorEastAsia"/>
          <w:lang w:val="en-AU"/>
        </w:rPr>
      </w:pPr>
    </w:p>
    <w:p w14:paraId="58383D93" w14:textId="77777777" w:rsidR="006E04BD" w:rsidRDefault="006E04BD" w:rsidP="006E04BD">
      <w:pPr>
        <w:rPr>
          <w:lang w:val="en-AU"/>
        </w:rPr>
      </w:pPr>
      <w:r>
        <w:rPr>
          <w:lang w:val="en-AU"/>
        </w:rPr>
        <w:t xml:space="preserve">Since many of the control variables for </w:t>
      </w:r>
      <w:r w:rsidRPr="00015EA5">
        <w:rPr>
          <w:i/>
          <w:lang w:val="en-AU"/>
        </w:rPr>
        <w:t>pareto</w:t>
      </w:r>
      <w:r>
        <w:rPr>
          <w:lang w:val="en-AU"/>
        </w:rPr>
        <w:t xml:space="preserve"> mode are the same as that for </w:t>
      </w:r>
      <w:r w:rsidRPr="00015EA5">
        <w:rPr>
          <w:i/>
          <w:lang w:val="en-AU"/>
        </w:rPr>
        <w:t>estimation</w:t>
      </w:r>
      <w:r>
        <w:rPr>
          <w:i/>
          <w:lang w:val="en-AU"/>
        </w:rPr>
        <w:t xml:space="preserve"> </w:t>
      </w:r>
      <w:r>
        <w:rPr>
          <w:lang w:val="en-AU"/>
        </w:rPr>
        <w:t xml:space="preserve">mode, only the variables that differ for </w:t>
      </w:r>
      <w:r w:rsidRPr="00015EA5">
        <w:rPr>
          <w:i/>
          <w:lang w:val="en-AU"/>
        </w:rPr>
        <w:t>pareto</w:t>
      </w:r>
      <w:r>
        <w:rPr>
          <w:lang w:val="en-AU"/>
        </w:rPr>
        <w:t xml:space="preserve"> mode are described below.</w:t>
      </w:r>
    </w:p>
    <w:p w14:paraId="009F0454" w14:textId="77777777" w:rsidR="006E04BD" w:rsidRDefault="006E04BD" w:rsidP="006E04BD">
      <w:pPr>
        <w:rPr>
          <w:lang w:val="en-AU"/>
        </w:rPr>
      </w:pPr>
    </w:p>
    <w:p w14:paraId="6F75A869" w14:textId="77777777" w:rsidR="006E04BD" w:rsidRDefault="006E04BD" w:rsidP="006E04BD">
      <w:pPr>
        <w:rPr>
          <w:i/>
          <w:lang w:val="en-AU"/>
        </w:rPr>
      </w:pPr>
      <w:r>
        <w:rPr>
          <w:i/>
          <w:lang w:val="en-AU"/>
        </w:rPr>
        <w:t>NOBJGP</w:t>
      </w:r>
    </w:p>
    <w:p w14:paraId="0FCAB032" w14:textId="77777777" w:rsidR="006E04BD" w:rsidRDefault="006E04BD" w:rsidP="006E04BD">
      <w:pPr>
        <w:rPr>
          <w:i/>
          <w:lang w:val="en-AU"/>
        </w:rPr>
      </w:pPr>
    </w:p>
    <w:p w14:paraId="6DD62A54" w14:textId="77777777" w:rsidR="006E04BD" w:rsidRDefault="006E04BD" w:rsidP="006E04BD">
      <w:pPr>
        <w:rPr>
          <w:lang w:val="en-AU"/>
        </w:rPr>
      </w:pPr>
      <w:r>
        <w:rPr>
          <w:lang w:val="en-AU"/>
        </w:rPr>
        <w:t xml:space="preserve">The number of objective functions (integer). This should always be set to 2 in </w:t>
      </w:r>
      <w:r w:rsidRPr="009C1FBA">
        <w:rPr>
          <w:i/>
          <w:lang w:val="en-AU"/>
        </w:rPr>
        <w:t>pareto</w:t>
      </w:r>
      <w:r>
        <w:rPr>
          <w:lang w:val="en-AU"/>
        </w:rPr>
        <w:t xml:space="preserve"> mode. Pareto fronts of higher dimension are still under development.</w:t>
      </w:r>
    </w:p>
    <w:p w14:paraId="4C22D33F" w14:textId="77777777" w:rsidR="006E04BD" w:rsidRDefault="006E04BD" w:rsidP="006E04BD">
      <w:pPr>
        <w:rPr>
          <w:lang w:val="en-AU"/>
        </w:rPr>
      </w:pPr>
    </w:p>
    <w:p w14:paraId="6F0F061B" w14:textId="77777777" w:rsidR="006E04BD" w:rsidRDefault="006E04BD" w:rsidP="006E04BD">
      <w:pPr>
        <w:rPr>
          <w:i/>
          <w:lang w:val="en-AU"/>
        </w:rPr>
      </w:pPr>
      <w:r>
        <w:rPr>
          <w:i/>
          <w:lang w:val="en-AU"/>
        </w:rPr>
        <w:t>NREP</w:t>
      </w:r>
    </w:p>
    <w:p w14:paraId="2E6A1B11" w14:textId="77777777" w:rsidR="006E04BD" w:rsidRDefault="006E04BD" w:rsidP="006E04BD">
      <w:pPr>
        <w:rPr>
          <w:i/>
          <w:lang w:val="en-AU"/>
        </w:rPr>
      </w:pPr>
    </w:p>
    <w:p w14:paraId="379D2C53" w14:textId="77777777" w:rsidR="006E04BD" w:rsidRDefault="006E04BD" w:rsidP="006E04BD">
      <w:pPr>
        <w:rPr>
          <w:lang w:val="en-AU"/>
        </w:rPr>
      </w:pPr>
      <w:r w:rsidRPr="00F17F81">
        <w:rPr>
          <w:lang w:val="en-AU"/>
        </w:rPr>
        <w:t>This integer value sets the repository size, i.e., the maximum number of positions in the repository, or points to define the Pareto front. A value of 100 is generally quite effective</w:t>
      </w:r>
      <w:r>
        <w:rPr>
          <w:lang w:val="en-AU"/>
        </w:rPr>
        <w:t>.</w:t>
      </w:r>
      <w:r w:rsidRPr="00F17F81">
        <w:rPr>
          <w:lang w:val="en-AU"/>
        </w:rPr>
        <w:t xml:space="preserve"> </w:t>
      </w:r>
    </w:p>
    <w:p w14:paraId="23BA3B21" w14:textId="77777777" w:rsidR="006E04BD" w:rsidRDefault="006E04BD" w:rsidP="006E04BD">
      <w:pPr>
        <w:rPr>
          <w:lang w:val="en-AU"/>
        </w:rPr>
      </w:pPr>
    </w:p>
    <w:p w14:paraId="3A7B25B3" w14:textId="77777777" w:rsidR="006E04BD" w:rsidRDefault="006E04BD" w:rsidP="006E04BD">
      <w:pPr>
        <w:rPr>
          <w:i/>
          <w:lang w:val="en-AU"/>
        </w:rPr>
      </w:pPr>
      <w:r>
        <w:rPr>
          <w:i/>
          <w:lang w:val="en-AU"/>
        </w:rPr>
        <w:t>REPMODE</w:t>
      </w:r>
    </w:p>
    <w:p w14:paraId="21620D29" w14:textId="77777777" w:rsidR="006E04BD" w:rsidRDefault="006E04BD" w:rsidP="006E04BD">
      <w:pPr>
        <w:rPr>
          <w:i/>
          <w:lang w:val="en-AU"/>
        </w:rPr>
      </w:pPr>
    </w:p>
    <w:p w14:paraId="499F9C29" w14:textId="77777777" w:rsidR="006E04BD" w:rsidRDefault="006E04BD" w:rsidP="006E04BD">
      <w:pPr>
        <w:rPr>
          <w:lang w:val="en-AU"/>
        </w:rPr>
      </w:pPr>
      <w:r w:rsidRPr="002436B3">
        <w:rPr>
          <w:lang w:val="en-AU"/>
        </w:rPr>
        <w:t xml:space="preserve">This integer flag sets the repository management method employed. A value of 1 indicates that the </w:t>
      </w:r>
      <w:r>
        <w:rPr>
          <w:lang w:val="en-AU"/>
        </w:rPr>
        <w:t xml:space="preserve">adaptive </w:t>
      </w:r>
      <w:r w:rsidRPr="002436B3">
        <w:rPr>
          <w:lang w:val="en-AU"/>
        </w:rPr>
        <w:t xml:space="preserve">grid-based method of </w:t>
      </w:r>
      <w:proofErr w:type="spellStart"/>
      <w:r w:rsidRPr="002436B3">
        <w:rPr>
          <w:i/>
          <w:lang w:val="en-AU"/>
        </w:rPr>
        <w:t>Coello</w:t>
      </w:r>
      <w:proofErr w:type="spellEnd"/>
      <w:r w:rsidRPr="002436B3">
        <w:rPr>
          <w:i/>
          <w:lang w:val="en-AU"/>
        </w:rPr>
        <w:t xml:space="preserve"> et al</w:t>
      </w:r>
      <w:r>
        <w:rPr>
          <w:lang w:val="en-AU"/>
        </w:rPr>
        <w:t>,</w:t>
      </w:r>
      <w:r w:rsidRPr="002436B3">
        <w:rPr>
          <w:lang w:val="en-AU"/>
        </w:rPr>
        <w:t xml:space="preserve"> </w:t>
      </w:r>
      <w:r>
        <w:rPr>
          <w:lang w:val="en-AU"/>
        </w:rPr>
        <w:t>(</w:t>
      </w:r>
      <w:r w:rsidRPr="002436B3">
        <w:rPr>
          <w:lang w:val="en-AU"/>
        </w:rPr>
        <w:t>2004</w:t>
      </w:r>
      <w:r>
        <w:rPr>
          <w:lang w:val="en-AU"/>
        </w:rPr>
        <w:t>)</w:t>
      </w:r>
      <w:r w:rsidRPr="002436B3">
        <w:rPr>
          <w:lang w:val="en-AU"/>
        </w:rPr>
        <w:t xml:space="preserve"> will be used. A value of 2 indicates that the l</w:t>
      </w:r>
      <w:r>
        <w:rPr>
          <w:lang w:val="en-AU"/>
        </w:rPr>
        <w:t>exicographical ordering</w:t>
      </w:r>
      <w:r w:rsidRPr="002436B3">
        <w:rPr>
          <w:lang w:val="en-AU"/>
        </w:rPr>
        <w:t xml:space="preserve"> method of </w:t>
      </w:r>
      <w:proofErr w:type="spellStart"/>
      <w:r w:rsidRPr="002436B3">
        <w:rPr>
          <w:i/>
          <w:lang w:val="en-AU"/>
        </w:rPr>
        <w:t>Siade</w:t>
      </w:r>
      <w:proofErr w:type="spellEnd"/>
      <w:r w:rsidRPr="002436B3">
        <w:rPr>
          <w:i/>
          <w:lang w:val="en-AU"/>
        </w:rPr>
        <w:t xml:space="preserve"> et al</w:t>
      </w:r>
      <w:r>
        <w:rPr>
          <w:lang w:val="en-AU"/>
        </w:rPr>
        <w:t>,</w:t>
      </w:r>
      <w:r w:rsidRPr="002436B3">
        <w:rPr>
          <w:lang w:val="en-AU"/>
        </w:rPr>
        <w:t xml:space="preserve"> </w:t>
      </w:r>
      <w:r>
        <w:rPr>
          <w:lang w:val="en-AU"/>
        </w:rPr>
        <w:t>(</w:t>
      </w:r>
      <w:r w:rsidRPr="002436B3">
        <w:rPr>
          <w:lang w:val="en-AU"/>
        </w:rPr>
        <w:t>201</w:t>
      </w:r>
      <w:r>
        <w:rPr>
          <w:lang w:val="en-AU"/>
        </w:rPr>
        <w:t>9)</w:t>
      </w:r>
      <w:r w:rsidRPr="002436B3">
        <w:rPr>
          <w:lang w:val="en-AU"/>
        </w:rPr>
        <w:t xml:space="preserve"> will be used. </w:t>
      </w:r>
      <w:proofErr w:type="gramStart"/>
      <w:r>
        <w:rPr>
          <w:lang w:val="en-AU"/>
        </w:rPr>
        <w:t>At the moment</w:t>
      </w:r>
      <w:proofErr w:type="gramEnd"/>
      <w:r>
        <w:rPr>
          <w:lang w:val="en-AU"/>
        </w:rPr>
        <w:t>, only a 2 can be entered here – adaptive grid management techniques for general use in this software are still under development.</w:t>
      </w:r>
    </w:p>
    <w:p w14:paraId="0B36A890" w14:textId="77777777" w:rsidR="006E04BD" w:rsidRDefault="006E04BD" w:rsidP="006E04BD">
      <w:pPr>
        <w:rPr>
          <w:lang w:val="en-AU"/>
        </w:rPr>
      </w:pPr>
    </w:p>
    <w:p w14:paraId="4AED63B8" w14:textId="77777777" w:rsidR="006E04BD" w:rsidRDefault="006E04BD" w:rsidP="006E04BD">
      <w:pPr>
        <w:rPr>
          <w:i/>
          <w:lang w:val="en-AU"/>
        </w:rPr>
      </w:pPr>
      <w:r>
        <w:rPr>
          <w:i/>
          <w:lang w:val="en-AU"/>
        </w:rPr>
        <w:t>RFIT</w:t>
      </w:r>
    </w:p>
    <w:p w14:paraId="101767A8" w14:textId="77777777" w:rsidR="006E04BD" w:rsidRDefault="006E04BD" w:rsidP="006E04BD">
      <w:pPr>
        <w:rPr>
          <w:i/>
          <w:lang w:val="en-AU"/>
        </w:rPr>
      </w:pPr>
    </w:p>
    <w:p w14:paraId="6CF05B64" w14:textId="77777777" w:rsidR="006E04BD" w:rsidRDefault="006E04BD" w:rsidP="006E04BD">
      <w:pPr>
        <w:rPr>
          <w:lang w:val="en-AU"/>
        </w:rPr>
      </w:pPr>
      <w:r w:rsidRPr="00E417DB">
        <w:rPr>
          <w:lang w:val="en-AU"/>
        </w:rPr>
        <w:t>This real variable represents the maximum value that the exponent</w:t>
      </w:r>
      <w:r>
        <w:rPr>
          <w:lang w:val="en-AU"/>
        </w:rPr>
        <w:t xml:space="preserve">, </w:t>
      </w:r>
      <m:oMath>
        <m:r>
          <w:rPr>
            <w:rFonts w:ascii="Cambria Math" w:hAnsi="Cambria Math"/>
            <w:lang w:val="en-AU"/>
          </w:rPr>
          <m:t>α</m:t>
        </m:r>
      </m:oMath>
      <w:r>
        <w:rPr>
          <w:rFonts w:eastAsiaTheme="minorEastAsia"/>
          <w:lang w:val="en-AU"/>
        </w:rPr>
        <w:t>,</w:t>
      </w:r>
      <w:r w:rsidRPr="00E417DB">
        <w:rPr>
          <w:lang w:val="en-AU"/>
        </w:rPr>
        <w:t xml:space="preserve"> can take </w:t>
      </w:r>
      <w:r>
        <w:rPr>
          <w:lang w:val="en-AU"/>
        </w:rPr>
        <w:t>during</w:t>
      </w:r>
      <w:r w:rsidRPr="00E417DB">
        <w:rPr>
          <w:lang w:val="en-AU"/>
        </w:rPr>
        <w:t xml:space="preserve"> fitness calculation</w:t>
      </w:r>
      <w:r>
        <w:rPr>
          <w:lang w:val="en-AU"/>
        </w:rPr>
        <w:t>s</w:t>
      </w:r>
      <w:r w:rsidRPr="00E417DB">
        <w:rPr>
          <w:lang w:val="en-AU"/>
        </w:rPr>
        <w:t xml:space="preserve">; see </w:t>
      </w:r>
      <w:r>
        <w:rPr>
          <w:lang w:val="en-AU"/>
        </w:rPr>
        <w:t xml:space="preserve">equation below (based on </w:t>
      </w:r>
      <w:r w:rsidRPr="00E417DB">
        <w:rPr>
          <w:lang w:val="en-AU"/>
        </w:rPr>
        <w:t>Equation (</w:t>
      </w:r>
      <w:r>
        <w:rPr>
          <w:lang w:val="en-AU"/>
        </w:rPr>
        <w:t>6</w:t>
      </w:r>
      <w:r w:rsidRPr="00E417DB">
        <w:rPr>
          <w:lang w:val="en-AU"/>
        </w:rPr>
        <w:t>)</w:t>
      </w:r>
      <w:r>
        <w:rPr>
          <w:lang w:val="en-AU"/>
        </w:rPr>
        <w:t xml:space="preserve"> of </w:t>
      </w:r>
      <w:proofErr w:type="spellStart"/>
      <w:r w:rsidRPr="00E417DB">
        <w:rPr>
          <w:i/>
          <w:lang w:val="en-AU"/>
        </w:rPr>
        <w:t>Siade</w:t>
      </w:r>
      <w:proofErr w:type="spellEnd"/>
      <w:r w:rsidRPr="00E417DB">
        <w:rPr>
          <w:i/>
          <w:lang w:val="en-AU"/>
        </w:rPr>
        <w:t xml:space="preserve"> et al</w:t>
      </w:r>
      <w:r>
        <w:rPr>
          <w:lang w:val="en-AU"/>
        </w:rPr>
        <w:t>, (2019)),</w:t>
      </w:r>
    </w:p>
    <w:p w14:paraId="5BEEF0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79E26FFC" w14:textId="77777777" w:rsidTr="007D6D8F">
        <w:tc>
          <w:tcPr>
            <w:tcW w:w="8217" w:type="dxa"/>
          </w:tcPr>
          <w:p w14:paraId="788C80E9" w14:textId="77777777" w:rsidR="006E04BD" w:rsidRPr="00E4537C" w:rsidRDefault="009834C7" w:rsidP="007D6D8F">
            <w:pPr>
              <w:rPr>
                <w:lang w:val="en-AU"/>
              </w:rPr>
            </w:pPr>
            <m:oMathPara>
              <m:oMathParaPr>
                <m:jc m:val="left"/>
              </m:oMathParaPr>
              <m:oMath>
                <m:sSubSup>
                  <m:sSubSupPr>
                    <m:ctrlPr>
                      <w:ins w:id="2392"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r>
                  <w:rPr>
                    <w:rFonts w:ascii="Cambria Math" w:hAnsi="Cambria Math"/>
                    <w:lang w:val="en-AU"/>
                  </w:rPr>
                  <m:t>=</m:t>
                </m:r>
                <m:sSubSup>
                  <m:sSubSupPr>
                    <m:ctrlPr>
                      <w:ins w:id="2393"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α(t)</m:t>
                    </m:r>
                  </m:sup>
                </m:sSubSup>
              </m:oMath>
            </m:oMathPara>
          </w:p>
        </w:tc>
        <w:tc>
          <w:tcPr>
            <w:tcW w:w="793" w:type="dxa"/>
          </w:tcPr>
          <w:p w14:paraId="413A6FDE" w14:textId="3593BACA" w:rsidR="006E04BD" w:rsidRDefault="006E04BD" w:rsidP="007D6D8F">
            <w:pPr>
              <w:rPr>
                <w:lang w:val="en-AU"/>
              </w:rPr>
            </w:pPr>
            <w:r>
              <w:rPr>
                <w:lang w:val="en-AU"/>
              </w:rPr>
              <w:t>(</w:t>
            </w:r>
            <w:r w:rsidR="00242DFF">
              <w:rPr>
                <w:lang w:val="en-AU"/>
              </w:rPr>
              <w:t>11</w:t>
            </w:r>
            <w:r>
              <w:rPr>
                <w:lang w:val="en-AU"/>
              </w:rPr>
              <w:t>.5)</w:t>
            </w:r>
          </w:p>
        </w:tc>
      </w:tr>
    </w:tbl>
    <w:p w14:paraId="7EEF1CAA" w14:textId="77777777" w:rsidR="006E04BD" w:rsidRDefault="006E04BD" w:rsidP="006E04BD">
      <w:pPr>
        <w:rPr>
          <w:lang w:val="en-AU"/>
        </w:rPr>
      </w:pPr>
    </w:p>
    <w:p w14:paraId="362BAB5B" w14:textId="77777777" w:rsidR="006E04BD" w:rsidRDefault="006E04BD" w:rsidP="006E04BD">
      <w:pPr>
        <w:rPr>
          <w:lang w:val="en-AU"/>
        </w:rPr>
      </w:pPr>
      <w:r>
        <w:rPr>
          <w:lang w:val="en-AU"/>
        </w:rPr>
        <w:t xml:space="preserve">where, </w:t>
      </w:r>
      <m:oMath>
        <m:sSubSup>
          <m:sSubSupPr>
            <m:ctrlPr>
              <w:ins w:id="2394" w:author="White, Jeremy T" w:date="2020-02-14T08:49:00Z">
                <w:rPr>
                  <w:rFonts w:ascii="Cambria Math" w:hAnsi="Cambria Math"/>
                  <w:i/>
                  <w:lang w:val="en-AU"/>
                </w:rPr>
              </w:ins>
            </m:ctrlPr>
          </m:sSubSupPr>
          <m:e>
            <m:r>
              <w:rPr>
                <w:rFonts w:ascii="Cambria Math" w:hAnsi="Cambria Math"/>
                <w:lang w:val="en-AU"/>
              </w:rPr>
              <m:t>f</m:t>
            </m:r>
          </m:e>
          <m:sub>
            <m:r>
              <w:rPr>
                <w:rFonts w:ascii="Cambria Math" w:hAnsi="Cambria Math"/>
                <w:lang w:val="en-AU"/>
              </w:rPr>
              <m:t>j</m:t>
            </m:r>
          </m:sub>
          <m:sup>
            <m:r>
              <w:rPr>
                <w:rFonts w:ascii="Cambria Math" w:hAnsi="Cambria Math"/>
                <w:lang w:val="en-AU"/>
              </w:rPr>
              <m:t>adj</m:t>
            </m:r>
          </m:sup>
        </m:sSubSup>
      </m:oMath>
      <w:r>
        <w:rPr>
          <w:rFonts w:eastAsiaTheme="minorEastAsia"/>
          <w:lang w:val="en-AU"/>
        </w:rPr>
        <w:t xml:space="preserve"> is the adjusted fitness for the </w:t>
      </w:r>
      <m:oMath>
        <m:r>
          <w:rPr>
            <w:rFonts w:ascii="Cambria Math" w:eastAsiaTheme="minorEastAsia" w:hAnsi="Cambria Math"/>
            <w:lang w:val="en-AU"/>
          </w:rPr>
          <m:t>j</m:t>
        </m:r>
      </m:oMath>
      <w:r>
        <w:rPr>
          <w:rFonts w:eastAsiaTheme="minorEastAsia"/>
          <w:lang w:val="en-AU"/>
        </w:rPr>
        <w:t xml:space="preserve">-th repository position, </w:t>
      </w:r>
      <m:oMath>
        <m:sSub>
          <m:sSubPr>
            <m:ctrlPr>
              <w:ins w:id="2395" w:author="White, Jeremy T" w:date="2020-02-14T08:49:00Z">
                <w:rPr>
                  <w:rFonts w:ascii="Cambria Math" w:eastAsiaTheme="minorEastAsia" w:hAnsi="Cambria Math"/>
                  <w:i/>
                  <w:lang w:val="en-AU"/>
                </w:rPr>
              </w:ins>
            </m:ctrlPr>
          </m:sSubPr>
          <m:e>
            <m:r>
              <w:rPr>
                <w:rFonts w:ascii="Cambria Math" w:eastAsiaTheme="minorEastAsia" w:hAnsi="Cambria Math"/>
                <w:lang w:val="en-AU"/>
              </w:rPr>
              <m:t>f</m:t>
            </m:r>
          </m:e>
          <m:sub>
            <m:r>
              <w:rPr>
                <w:rFonts w:ascii="Cambria Math" w:eastAsiaTheme="minorEastAsia" w:hAnsi="Cambria Math"/>
                <w:lang w:val="en-AU"/>
              </w:rPr>
              <m:t>j</m:t>
            </m:r>
          </m:sub>
        </m:sSub>
      </m:oMath>
      <w:r>
        <w:rPr>
          <w:rFonts w:eastAsiaTheme="minorEastAsia"/>
          <w:lang w:val="en-AU"/>
        </w:rPr>
        <w:t xml:space="preserve"> is the fitness for the </w:t>
      </w:r>
      <m:oMath>
        <m:r>
          <w:rPr>
            <w:rFonts w:ascii="Cambria Math" w:eastAsiaTheme="minorEastAsia" w:hAnsi="Cambria Math"/>
            <w:lang w:val="en-AU"/>
          </w:rPr>
          <m:t>j</m:t>
        </m:r>
      </m:oMath>
      <w:r>
        <w:rPr>
          <w:rFonts w:eastAsiaTheme="minorEastAsia"/>
          <w:lang w:val="en-AU"/>
        </w:rPr>
        <w:t xml:space="preserve">-th repository position, and </w:t>
      </w:r>
      <m:oMath>
        <m:r>
          <w:rPr>
            <w:rFonts w:ascii="Cambria Math" w:eastAsiaTheme="minorEastAsia" w:hAnsi="Cambria Math"/>
            <w:lang w:val="en-AU"/>
          </w:rPr>
          <m:t>t</m:t>
        </m:r>
      </m:oMath>
      <w:r>
        <w:rPr>
          <w:rFonts w:eastAsiaTheme="minorEastAsia"/>
          <w:lang w:val="en-AU"/>
        </w:rPr>
        <w:t xml:space="preserve"> is the iteration count.</w:t>
      </w:r>
      <w:r>
        <w:rPr>
          <w:lang w:val="en-AU"/>
        </w:rPr>
        <w:t xml:space="preserve"> At each iteration, each particle in the repository is given a value for fitness (ranging from 0 to 1), which is based on the diversity of non-dominated solutions obtained thus far. For example, a repository position that is relatively “far” from other repository positions (in objective space) will be assigned a high fitness value close to 1, and vice versa. The definition of what is meant by “far” will depend on the repository management method used, i.e., REPMODE. This fitness value is then raised to the exponent, </w:t>
      </w:r>
      <m:oMath>
        <m:r>
          <w:rPr>
            <w:rFonts w:ascii="Cambria Math" w:hAnsi="Cambria Math"/>
            <w:lang w:val="en-AU"/>
          </w:rPr>
          <m:t>α</m:t>
        </m:r>
      </m:oMath>
      <w:r>
        <w:rPr>
          <w:rFonts w:eastAsiaTheme="minorEastAsia"/>
          <w:lang w:val="en-AU"/>
        </w:rPr>
        <w:t xml:space="preserve">. Therefore, </w:t>
      </w:r>
      <w:r>
        <w:rPr>
          <w:lang w:val="en-AU"/>
        </w:rPr>
        <w:t xml:space="preserve">a high value for </w:t>
      </w:r>
      <m:oMath>
        <m:r>
          <w:rPr>
            <w:rFonts w:ascii="Cambria Math" w:hAnsi="Cambria Math"/>
            <w:lang w:val="en-AU"/>
          </w:rPr>
          <m:t>α</m:t>
        </m:r>
      </m:oMath>
      <w:r>
        <w:rPr>
          <w:rFonts w:eastAsiaTheme="minorEastAsia"/>
          <w:lang w:val="en-AU"/>
        </w:rPr>
        <w:t xml:space="preserve"> will have little effect on fitness values close to 1, but those having small fitness values will be reduced even further, which prevents them from being sel</w:t>
      </w:r>
      <w:proofErr w:type="spellStart"/>
      <w:r>
        <w:rPr>
          <w:rFonts w:eastAsiaTheme="minorEastAsia"/>
          <w:lang w:val="en-AU"/>
        </w:rPr>
        <w:t>ected</w:t>
      </w:r>
      <w:proofErr w:type="spellEnd"/>
      <w:r>
        <w:rPr>
          <w:rFonts w:eastAsiaTheme="minorEastAsia"/>
          <w:lang w:val="en-AU"/>
        </w:rPr>
        <w:t xml:space="preserve"> as a </w:t>
      </w:r>
      <w:r w:rsidRPr="00E417DB">
        <w:rPr>
          <w:rFonts w:eastAsiaTheme="minorEastAsia"/>
          <w:i/>
          <w:lang w:val="en-AU"/>
        </w:rPr>
        <w:t>g</w:t>
      </w:r>
      <w:r>
        <w:rPr>
          <w:rFonts w:eastAsiaTheme="minorEastAsia"/>
          <w:lang w:val="en-AU"/>
        </w:rPr>
        <w:t>-best position for particles in the swarm during the roulette wheel selection step (</w:t>
      </w:r>
      <w:proofErr w:type="spellStart"/>
      <w:r w:rsidRPr="00200001">
        <w:rPr>
          <w:rFonts w:eastAsiaTheme="minorEastAsia"/>
          <w:i/>
          <w:lang w:val="en-AU"/>
        </w:rPr>
        <w:t>Siade</w:t>
      </w:r>
      <w:proofErr w:type="spellEnd"/>
      <w:r w:rsidRPr="00200001">
        <w:rPr>
          <w:rFonts w:eastAsiaTheme="minorEastAsia"/>
          <w:i/>
          <w:lang w:val="en-AU"/>
        </w:rPr>
        <w:t xml:space="preserve"> et al</w:t>
      </w:r>
      <w:r>
        <w:rPr>
          <w:rFonts w:eastAsiaTheme="minorEastAsia"/>
          <w:lang w:val="en-AU"/>
        </w:rPr>
        <w:t xml:space="preserve">., 2019). Therefore, high values of </w:t>
      </w:r>
      <m:oMath>
        <m:r>
          <w:rPr>
            <w:rFonts w:ascii="Cambria Math" w:eastAsiaTheme="minorEastAsia" w:hAnsi="Cambria Math"/>
            <w:lang w:val="en-AU"/>
          </w:rPr>
          <m:t>α</m:t>
        </m:r>
      </m:oMath>
      <w:r>
        <w:rPr>
          <w:rFonts w:eastAsiaTheme="minorEastAsia"/>
          <w:lang w:val="en-AU"/>
        </w:rPr>
        <w:t xml:space="preserve"> will cause the algorithm to focus primarily on promoting diversity, which can be important when the repository positions have nearly converged on the true Pareto front. </w:t>
      </w:r>
      <w:r>
        <w:rPr>
          <w:lang w:val="en-AU"/>
        </w:rPr>
        <w:t>RFIT v</w:t>
      </w:r>
      <w:r w:rsidRPr="00E417DB">
        <w:rPr>
          <w:lang w:val="en-AU"/>
        </w:rPr>
        <w:t>alues around 2.0 seem to work well.</w:t>
      </w:r>
    </w:p>
    <w:p w14:paraId="445996CD" w14:textId="77777777" w:rsidR="006E04BD" w:rsidRDefault="006E04BD" w:rsidP="006E04BD">
      <w:pPr>
        <w:rPr>
          <w:lang w:val="en-AU"/>
        </w:rPr>
      </w:pPr>
    </w:p>
    <w:p w14:paraId="3BFB2105" w14:textId="77777777" w:rsidR="006E04BD" w:rsidRDefault="006E04BD" w:rsidP="006E04BD">
      <w:pPr>
        <w:rPr>
          <w:i/>
          <w:lang w:val="en-AU"/>
        </w:rPr>
      </w:pPr>
      <w:r>
        <w:rPr>
          <w:i/>
          <w:lang w:val="en-AU"/>
        </w:rPr>
        <w:t>RRAMP</w:t>
      </w:r>
    </w:p>
    <w:p w14:paraId="2C2EA1E5" w14:textId="77777777" w:rsidR="006E04BD" w:rsidRDefault="006E04BD" w:rsidP="006E04BD">
      <w:pPr>
        <w:rPr>
          <w:i/>
          <w:lang w:val="en-AU"/>
        </w:rPr>
      </w:pPr>
    </w:p>
    <w:p w14:paraId="1405A94F" w14:textId="77777777" w:rsidR="006E04BD" w:rsidRDefault="006E04BD" w:rsidP="006E04BD">
      <w:pPr>
        <w:rPr>
          <w:lang w:val="en-AU"/>
        </w:rPr>
      </w:pPr>
      <w:r w:rsidRPr="008C6C38">
        <w:rPr>
          <w:lang w:val="en-AU"/>
        </w:rPr>
        <w:t xml:space="preserve">This real variable affects how </w:t>
      </w:r>
      <m:oMath>
        <m:r>
          <w:rPr>
            <w:rFonts w:ascii="Cambria Math" w:hAnsi="Cambria Math"/>
            <w:lang w:val="en-AU"/>
          </w:rPr>
          <m:t>α</m:t>
        </m:r>
      </m:oMath>
      <w:r w:rsidRPr="008C6C38">
        <w:rPr>
          <w:lang w:val="en-AU"/>
        </w:rPr>
        <w:t xml:space="preserve"> is adjusted </w:t>
      </w:r>
      <w:r>
        <w:rPr>
          <w:lang w:val="en-AU"/>
        </w:rPr>
        <w:t xml:space="preserve">at each iteration </w:t>
      </w:r>
      <w:r w:rsidRPr="008C6C38">
        <w:rPr>
          <w:lang w:val="en-AU"/>
        </w:rPr>
        <w:t>based on repository size</w:t>
      </w:r>
      <w:r>
        <w:rPr>
          <w:lang w:val="en-AU"/>
        </w:rPr>
        <w:t>,</w:t>
      </w:r>
    </w:p>
    <w:p w14:paraId="383CEA61"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6E04BD" w14:paraId="753C0280" w14:textId="77777777" w:rsidTr="007D6D8F">
        <w:tc>
          <w:tcPr>
            <w:tcW w:w="8359" w:type="dxa"/>
          </w:tcPr>
          <w:p w14:paraId="13F86B4D" w14:textId="77777777" w:rsidR="006E04BD" w:rsidRPr="00160B47" w:rsidRDefault="006E04BD" w:rsidP="007D6D8F">
            <w:pPr>
              <w:rPr>
                <w:lang w:val="en-AU"/>
              </w:rPr>
            </w:pPr>
            <m:oMathPara>
              <m:oMathParaPr>
                <m:jc m:val="left"/>
              </m:oMathParaPr>
              <m:oMath>
                <m:r>
                  <w:rPr>
                    <w:rFonts w:ascii="Cambria Math" w:hAnsi="Cambria Math"/>
                    <w:lang w:val="en-AU"/>
                  </w:rPr>
                  <m:t>α</m:t>
                </m:r>
                <m:d>
                  <m:dPr>
                    <m:ctrlPr>
                      <w:ins w:id="2396" w:author="White, Jeremy T" w:date="2020-02-14T08:49:00Z">
                        <w:rPr>
                          <w:rFonts w:ascii="Cambria Math" w:hAnsi="Cambria Math"/>
                          <w:i/>
                          <w:lang w:val="en-AU"/>
                        </w:rPr>
                      </w:ins>
                    </m:ctrlPr>
                  </m:dPr>
                  <m:e>
                    <m:r>
                      <w:rPr>
                        <w:rFonts w:ascii="Cambria Math" w:hAnsi="Cambria Math"/>
                        <w:lang w:val="en-AU"/>
                      </w:rPr>
                      <m:t>t</m:t>
                    </m:r>
                  </m:e>
                </m:d>
                <m:r>
                  <w:rPr>
                    <w:rFonts w:ascii="Cambria Math" w:hAnsi="Cambria Math"/>
                    <w:lang w:val="en-AU"/>
                  </w:rPr>
                  <m:t>=1.0+</m:t>
                </m:r>
                <m:d>
                  <m:dPr>
                    <m:ctrlPr>
                      <w:ins w:id="2397" w:author="White, Jeremy T" w:date="2020-02-14T08:49:00Z">
                        <w:rPr>
                          <w:rFonts w:ascii="Cambria Math" w:hAnsi="Cambria Math"/>
                          <w:i/>
                          <w:lang w:val="en-AU"/>
                        </w:rPr>
                      </w:ins>
                    </m:ctrlPr>
                  </m:dPr>
                  <m:e>
                    <m:f>
                      <m:fPr>
                        <m:ctrlPr>
                          <w:ins w:id="2398" w:author="White, Jeremy T" w:date="2020-02-14T08:49:00Z">
                            <w:rPr>
                              <w:rFonts w:ascii="Cambria Math" w:hAnsi="Cambria Math"/>
                              <w:i/>
                              <w:lang w:val="en-AU"/>
                            </w:rPr>
                          </w:ins>
                        </m:ctrlPr>
                      </m:fPr>
                      <m:num>
                        <m:r>
                          <m:rPr>
                            <m:nor/>
                          </m:rPr>
                          <w:rPr>
                            <w:rFonts w:ascii="Cambria Math" w:hAnsi="Cambria Math"/>
                            <w:lang w:val="en-AU"/>
                          </w:rPr>
                          <m:t>exp</m:t>
                        </m:r>
                        <m:d>
                          <m:dPr>
                            <m:ctrlPr>
                              <w:ins w:id="2399" w:author="White, Jeremy T" w:date="2020-02-14T08:49:00Z">
                                <w:rPr>
                                  <w:rFonts w:ascii="Cambria Math" w:hAnsi="Cambria Math"/>
                                  <w:i/>
                                  <w:lang w:val="en-AU"/>
                                </w:rPr>
                              </w:ins>
                            </m:ctrlPr>
                          </m:dPr>
                          <m:e>
                            <m:r>
                              <w:rPr>
                                <w:rFonts w:ascii="Cambria Math" w:hAnsi="Cambria Math"/>
                                <w:lang w:val="en-AU"/>
                              </w:rPr>
                              <m:t>RRAMP*</m:t>
                            </m:r>
                            <m:sSub>
                              <m:sSubPr>
                                <m:ctrlPr>
                                  <w:ins w:id="2400" w:author="White, Jeremy T" w:date="2020-02-14T08:49:00Z">
                                    <w:rPr>
                                      <w:rFonts w:ascii="Cambria Math" w:hAnsi="Cambria Math"/>
                                      <w:i/>
                                      <w:lang w:val="en-AU"/>
                                    </w:rPr>
                                  </w:ins>
                                </m:ctrlPr>
                              </m:sSubPr>
                              <m:e>
                                <m:r>
                                  <w:rPr>
                                    <w:rFonts w:ascii="Cambria Math" w:hAnsi="Cambria Math"/>
                                    <w:lang w:val="en-AU"/>
                                  </w:rPr>
                                  <m:t>p</m:t>
                                </m:r>
                              </m:e>
                              <m:sub>
                                <m:r>
                                  <w:rPr>
                                    <w:rFonts w:ascii="Cambria Math" w:hAnsi="Cambria Math"/>
                                    <w:lang w:val="en-AU"/>
                                  </w:rPr>
                                  <m:t>full</m:t>
                                </m:r>
                              </m:sub>
                            </m:sSub>
                          </m:e>
                        </m:d>
                        <m:r>
                          <w:rPr>
                            <w:rFonts w:ascii="Cambria Math" w:hAnsi="Cambria Math"/>
                            <w:lang w:val="en-AU"/>
                          </w:rPr>
                          <m:t>-1.0</m:t>
                        </m:r>
                      </m:num>
                      <m:den>
                        <m:r>
                          <m:rPr>
                            <m:nor/>
                          </m:rPr>
                          <w:rPr>
                            <w:rFonts w:ascii="Cambria Math" w:hAnsi="Cambria Math"/>
                            <w:lang w:val="en-AU"/>
                          </w:rPr>
                          <m:t>exp(</m:t>
                        </m:r>
                        <m:r>
                          <w:rPr>
                            <w:rFonts w:ascii="Cambria Math" w:hAnsi="Cambria Math"/>
                            <w:lang w:val="en-AU"/>
                          </w:rPr>
                          <m:t>RRAMP)-1.0</m:t>
                        </m:r>
                      </m:den>
                    </m:f>
                  </m:e>
                </m:d>
                <m:d>
                  <m:dPr>
                    <m:ctrlPr>
                      <w:ins w:id="2401" w:author="White, Jeremy T" w:date="2020-02-14T08:49:00Z">
                        <w:rPr>
                          <w:rFonts w:ascii="Cambria Math" w:hAnsi="Cambria Math"/>
                          <w:i/>
                          <w:lang w:val="en-AU"/>
                        </w:rPr>
                      </w:ins>
                    </m:ctrlPr>
                  </m:dPr>
                  <m:e>
                    <m:r>
                      <w:rPr>
                        <w:rFonts w:ascii="Cambria Math" w:hAnsi="Cambria Math"/>
                        <w:lang w:val="en-AU"/>
                      </w:rPr>
                      <m:t>RFIT-1.0</m:t>
                    </m:r>
                  </m:e>
                </m:d>
              </m:oMath>
            </m:oMathPara>
          </w:p>
        </w:tc>
        <w:tc>
          <w:tcPr>
            <w:tcW w:w="651" w:type="dxa"/>
          </w:tcPr>
          <w:p w14:paraId="3C391734" w14:textId="735D2036" w:rsidR="006E04BD" w:rsidRDefault="006E04BD" w:rsidP="007D6D8F">
            <w:pPr>
              <w:rPr>
                <w:lang w:val="en-AU"/>
              </w:rPr>
            </w:pPr>
            <w:r>
              <w:rPr>
                <w:lang w:val="en-AU"/>
              </w:rPr>
              <w:t>(</w:t>
            </w:r>
            <w:r w:rsidR="00242DFF">
              <w:rPr>
                <w:lang w:val="en-AU"/>
              </w:rPr>
              <w:t>11</w:t>
            </w:r>
            <w:r>
              <w:rPr>
                <w:lang w:val="en-AU"/>
              </w:rPr>
              <w:t>.6)</w:t>
            </w:r>
          </w:p>
        </w:tc>
      </w:tr>
    </w:tbl>
    <w:p w14:paraId="1A38D5D3" w14:textId="77777777" w:rsidR="006E04BD" w:rsidRDefault="006E04BD" w:rsidP="006E04BD">
      <w:pPr>
        <w:rPr>
          <w:lang w:val="en-AU"/>
        </w:rPr>
      </w:pPr>
    </w:p>
    <w:p w14:paraId="116FB3BB" w14:textId="77777777" w:rsidR="006E04BD" w:rsidRPr="008C6C38" w:rsidRDefault="006E04BD" w:rsidP="006E04BD">
      <w:pPr>
        <w:rPr>
          <w:lang w:val="en-AU"/>
        </w:rPr>
      </w:pPr>
      <w:r>
        <w:rPr>
          <w:lang w:val="en-AU"/>
        </w:rPr>
        <w:t xml:space="preserve">where, </w:t>
      </w:r>
      <m:oMath>
        <m:sSub>
          <m:sSubPr>
            <m:ctrlPr>
              <w:ins w:id="2402" w:author="White, Jeremy T" w:date="2020-02-14T08:49:00Z">
                <w:rPr>
                  <w:rFonts w:ascii="Cambria Math" w:hAnsi="Cambria Math"/>
                  <w:i/>
                  <w:lang w:val="en-AU"/>
                </w:rPr>
              </w:ins>
            </m:ctrlPr>
          </m:sSubPr>
          <m:e>
            <m:r>
              <w:rPr>
                <w:rFonts w:ascii="Cambria Math" w:hAnsi="Cambria Math"/>
                <w:lang w:val="en-AU"/>
              </w:rPr>
              <m:t>p</m:t>
            </m:r>
          </m:e>
          <m:sub>
            <m:r>
              <w:rPr>
                <w:rFonts w:ascii="Cambria Math" w:hAnsi="Cambria Math"/>
                <w:lang w:val="en-AU"/>
              </w:rPr>
              <m:t>full</m:t>
            </m:r>
          </m:sub>
        </m:sSub>
      </m:oMath>
      <w:r>
        <w:rPr>
          <w:rFonts w:eastAsiaTheme="minorEastAsia"/>
          <w:lang w:val="en-AU"/>
        </w:rPr>
        <w:t xml:space="preserve"> is the percentage of the repository that is full.</w:t>
      </w:r>
      <w:r>
        <w:rPr>
          <w:lang w:val="en-AU"/>
        </w:rPr>
        <w:t xml:space="preserve"> </w:t>
      </w:r>
      <w:r w:rsidRPr="008C6C38">
        <w:rPr>
          <w:lang w:val="en-AU"/>
        </w:rPr>
        <w:t xml:space="preserve">When the repository only has three positions, all fitness values are 1, so the value of </w:t>
      </w:r>
      <m:oMath>
        <m:r>
          <w:rPr>
            <w:rFonts w:ascii="Cambria Math" w:hAnsi="Cambria Math"/>
            <w:lang w:val="en-AU"/>
          </w:rPr>
          <m:t>α</m:t>
        </m:r>
      </m:oMath>
      <w:r w:rsidRPr="008C6C38">
        <w:rPr>
          <w:lang w:val="en-AU"/>
        </w:rPr>
        <w:t xml:space="preserve"> has no effect. Once the repository size becomes four or greater, the value for </w:t>
      </w:r>
      <m:oMath>
        <m:r>
          <w:rPr>
            <w:rFonts w:ascii="Cambria Math" w:hAnsi="Cambria Math"/>
            <w:lang w:val="en-AU"/>
          </w:rPr>
          <m:t>α</m:t>
        </m:r>
      </m:oMath>
      <w:r w:rsidRPr="008C6C38">
        <w:rPr>
          <w:lang w:val="en-AU"/>
        </w:rPr>
        <w:t xml:space="preserve"> begins to increase</w:t>
      </w:r>
      <w:r>
        <w:rPr>
          <w:lang w:val="en-AU"/>
        </w:rPr>
        <w:t xml:space="preserve"> as a function of how full the repository is</w:t>
      </w:r>
      <w:r w:rsidRPr="008C6C38">
        <w:rPr>
          <w:lang w:val="en-AU"/>
        </w:rPr>
        <w:t xml:space="preserve">. The base value for </w:t>
      </w:r>
      <m:oMath>
        <m:r>
          <w:rPr>
            <w:rFonts w:ascii="Cambria Math" w:hAnsi="Cambria Math"/>
            <w:lang w:val="en-AU"/>
          </w:rPr>
          <m:t>α</m:t>
        </m:r>
      </m:oMath>
      <w:r w:rsidRPr="008C6C38">
        <w:rPr>
          <w:lang w:val="en-AU"/>
        </w:rPr>
        <w:t xml:space="preserve"> is 1.0, and then increases toward </w:t>
      </w:r>
      <w:r>
        <w:rPr>
          <w:lang w:val="en-AU"/>
        </w:rPr>
        <w:t>RFIT</w:t>
      </w:r>
      <w:r w:rsidRPr="008C6C38">
        <w:rPr>
          <w:lang w:val="en-AU"/>
        </w:rPr>
        <w:t xml:space="preserve"> until the repository is full, in which case </w:t>
      </w:r>
      <m:oMath>
        <m:r>
          <w:rPr>
            <w:rFonts w:ascii="Cambria Math" w:hAnsi="Cambria Math"/>
            <w:lang w:val="en-AU"/>
          </w:rPr>
          <m:t>α</m:t>
        </m:r>
      </m:oMath>
      <w:r w:rsidRPr="008C6C38">
        <w:rPr>
          <w:lang w:val="en-AU"/>
        </w:rPr>
        <w:t xml:space="preserve"> equals </w:t>
      </w:r>
      <w:r>
        <w:rPr>
          <w:lang w:val="en-AU"/>
        </w:rPr>
        <w:t>RFIT</w:t>
      </w:r>
      <w:r w:rsidRPr="008C6C38">
        <w:rPr>
          <w:lang w:val="en-AU"/>
        </w:rPr>
        <w:t xml:space="preserve">. The value for </w:t>
      </w:r>
      <w:r>
        <w:rPr>
          <w:lang w:val="en-AU"/>
        </w:rPr>
        <w:t>RRAMP</w:t>
      </w:r>
      <w:r w:rsidRPr="008C6C38">
        <w:rPr>
          <w:lang w:val="en-AU"/>
        </w:rPr>
        <w:t xml:space="preserve"> affects how quickly </w:t>
      </w:r>
      <w:r>
        <w:rPr>
          <w:lang w:val="en-AU"/>
        </w:rPr>
        <w:t>RFIT</w:t>
      </w:r>
      <w:r w:rsidRPr="008C6C38">
        <w:rPr>
          <w:lang w:val="en-AU"/>
        </w:rPr>
        <w:t xml:space="preserve"> is reached. </w:t>
      </w:r>
      <w:r>
        <w:rPr>
          <w:lang w:val="en-AU"/>
        </w:rPr>
        <w:t>RRAMP</w:t>
      </w:r>
      <w:r w:rsidRPr="008C6C38">
        <w:rPr>
          <w:lang w:val="en-AU"/>
        </w:rPr>
        <w:t xml:space="preserve"> cannot be 0.0; however, values close to 0.0 will yield an approximately linear increase in </w:t>
      </w:r>
      <m:oMath>
        <m:r>
          <w:rPr>
            <w:rFonts w:ascii="Cambria Math" w:hAnsi="Cambria Math"/>
            <w:lang w:val="en-AU"/>
          </w:rPr>
          <m:t>α</m:t>
        </m:r>
      </m:oMath>
      <w:r w:rsidRPr="008C6C38">
        <w:rPr>
          <w:lang w:val="en-AU"/>
        </w:rPr>
        <w:t xml:space="preserve">. Negative values for </w:t>
      </w:r>
      <w:r>
        <w:rPr>
          <w:lang w:val="en-AU"/>
        </w:rPr>
        <w:t>RRAMP</w:t>
      </w:r>
      <w:r w:rsidRPr="008C6C38">
        <w:rPr>
          <w:lang w:val="en-AU"/>
        </w:rPr>
        <w:t xml:space="preserve"> will cause </w:t>
      </w:r>
      <m:oMath>
        <m:r>
          <w:rPr>
            <w:rFonts w:ascii="Cambria Math" w:hAnsi="Cambria Math"/>
            <w:lang w:val="en-AU"/>
          </w:rPr>
          <m:t>α</m:t>
        </m:r>
      </m:oMath>
      <w:r>
        <w:rPr>
          <w:lang w:val="en-AU"/>
        </w:rPr>
        <w:t xml:space="preserve"> to approach RFIT</w:t>
      </w:r>
      <w:r w:rsidRPr="008C6C38">
        <w:rPr>
          <w:lang w:val="en-AU"/>
        </w:rPr>
        <w:t xml:space="preserve"> more quickly, and the opposite applies to positive values. If you wish to have a constant value for </w:t>
      </w:r>
      <m:oMath>
        <m:r>
          <w:rPr>
            <w:rFonts w:ascii="Cambria Math" w:hAnsi="Cambria Math"/>
            <w:lang w:val="en-AU"/>
          </w:rPr>
          <m:t>α</m:t>
        </m:r>
      </m:oMath>
      <w:r w:rsidRPr="008C6C38">
        <w:rPr>
          <w:lang w:val="en-AU"/>
        </w:rPr>
        <w:t xml:space="preserve"> simply set </w:t>
      </w:r>
      <w:r>
        <w:rPr>
          <w:lang w:val="en-AU"/>
        </w:rPr>
        <w:t>RRAMP</w:t>
      </w:r>
      <w:r w:rsidRPr="008C6C38">
        <w:rPr>
          <w:lang w:val="en-AU"/>
        </w:rPr>
        <w:t xml:space="preserve"> to a very large negative number, such as </w:t>
      </w:r>
      <w:r>
        <w:rPr>
          <w:lang w:val="en-AU"/>
        </w:rPr>
        <w:t>-</w:t>
      </w:r>
      <w:r w:rsidRPr="008C6C38">
        <w:rPr>
          <w:lang w:val="en-AU"/>
        </w:rPr>
        <w:t>5.0</w:t>
      </w:r>
      <w:r>
        <w:rPr>
          <w:lang w:val="en-AU"/>
        </w:rPr>
        <w:t>E+02</w:t>
      </w:r>
      <w:r w:rsidRPr="008C6C38">
        <w:rPr>
          <w:lang w:val="en-AU"/>
        </w:rPr>
        <w:t xml:space="preserve">; this will cause </w:t>
      </w:r>
      <w:r>
        <w:rPr>
          <w:lang w:val="en-AU"/>
        </w:rPr>
        <w:t>RFIT</w:t>
      </w:r>
      <w:r w:rsidRPr="008C6C38">
        <w:rPr>
          <w:lang w:val="en-AU"/>
        </w:rPr>
        <w:t xml:space="preserve"> to be reached immediately. The converse is true for large positive values, i.e., </w:t>
      </w:r>
      <m:oMath>
        <m:r>
          <w:rPr>
            <w:rFonts w:ascii="Cambria Math" w:hAnsi="Cambria Math"/>
            <w:lang w:val="en-AU"/>
          </w:rPr>
          <m:t>α</m:t>
        </m:r>
      </m:oMath>
      <w:r w:rsidRPr="008C6C38">
        <w:rPr>
          <w:lang w:val="en-AU"/>
        </w:rPr>
        <w:t xml:space="preserve"> will remain at 1.0 and then </w:t>
      </w:r>
      <w:r w:rsidRPr="008C6C38">
        <w:rPr>
          <w:lang w:val="en-AU"/>
        </w:rPr>
        <w:lastRenderedPageBreak/>
        <w:t xml:space="preserve">suddenly jump to </w:t>
      </w:r>
      <w:r>
        <w:rPr>
          <w:lang w:val="en-AU"/>
        </w:rPr>
        <w:t>RFIT</w:t>
      </w:r>
      <w:r w:rsidRPr="008C6C38">
        <w:rPr>
          <w:lang w:val="en-AU"/>
        </w:rPr>
        <w:t xml:space="preserve"> when the repository is full. The absolute value for </w:t>
      </w:r>
      <w:r>
        <w:rPr>
          <w:lang w:val="en-AU"/>
        </w:rPr>
        <w:t>RRAMP</w:t>
      </w:r>
      <w:r w:rsidRPr="008C6C38">
        <w:rPr>
          <w:lang w:val="en-AU"/>
        </w:rPr>
        <w:t xml:space="preserve"> should not exceed 5.0</w:t>
      </w:r>
      <w:r>
        <w:rPr>
          <w:lang w:val="en-AU"/>
        </w:rPr>
        <w:t>E+02</w:t>
      </w:r>
      <w:r w:rsidRPr="008C6C38">
        <w:rPr>
          <w:lang w:val="en-AU"/>
        </w:rPr>
        <w:t xml:space="preserve">. </w:t>
      </w:r>
    </w:p>
    <w:p w14:paraId="054EC9A1" w14:textId="77777777" w:rsidR="006E04BD" w:rsidRPr="00D930AA" w:rsidRDefault="006E04BD" w:rsidP="006E04BD">
      <w:pPr>
        <w:rPr>
          <w:lang w:val="en-AU"/>
        </w:rPr>
      </w:pPr>
    </w:p>
    <w:p w14:paraId="3A99DDE9" w14:textId="77777777" w:rsidR="006E04BD" w:rsidRDefault="006E04BD" w:rsidP="006E04BD">
      <w:pPr>
        <w:rPr>
          <w:lang w:val="en-AU"/>
        </w:rPr>
      </w:pPr>
      <w:r w:rsidRPr="00C815C8">
        <w:rPr>
          <w:i/>
          <w:lang w:val="en-AU"/>
        </w:rPr>
        <w:t>PTONME</w:t>
      </w:r>
      <w:r>
        <w:rPr>
          <w:lang w:val="en-AU"/>
        </w:rPr>
        <w:t xml:space="preserve"> and </w:t>
      </w:r>
      <w:r w:rsidRPr="00C815C8">
        <w:rPr>
          <w:i/>
          <w:lang w:val="en-AU"/>
        </w:rPr>
        <w:t>PTOLIM</w:t>
      </w:r>
    </w:p>
    <w:p w14:paraId="3BE304DE" w14:textId="77777777" w:rsidR="006E04BD" w:rsidRDefault="006E04BD" w:rsidP="006E04BD">
      <w:pPr>
        <w:rPr>
          <w:lang w:val="en-AU"/>
        </w:rPr>
      </w:pPr>
    </w:p>
    <w:p w14:paraId="0F3E8E98" w14:textId="77777777" w:rsidR="006E04BD" w:rsidRDefault="006E04BD" w:rsidP="006E04BD">
      <w:pPr>
        <w:rPr>
          <w:lang w:val="en-AU"/>
        </w:rPr>
      </w:pPr>
      <w:r w:rsidRPr="008271C3">
        <w:rPr>
          <w:lang w:val="en-AU"/>
        </w:rPr>
        <w:t xml:space="preserve">This character variable defines the names of the </w:t>
      </w:r>
      <w:r>
        <w:rPr>
          <w:lang w:val="en-AU"/>
        </w:rPr>
        <w:t xml:space="preserve">composite </w:t>
      </w:r>
      <w:r w:rsidRPr="008271C3">
        <w:rPr>
          <w:lang w:val="en-AU"/>
        </w:rPr>
        <w:t>objective functions</w:t>
      </w:r>
      <w:r>
        <w:rPr>
          <w:lang w:val="en-AU"/>
        </w:rPr>
        <w:t xml:space="preserve"> for which a Pareto front is obtained</w:t>
      </w:r>
      <w:r w:rsidRPr="008271C3">
        <w:rPr>
          <w:lang w:val="en-AU"/>
        </w:rPr>
        <w:t xml:space="preserve">. PTONME is repeated NPTOGP times, which </w:t>
      </w:r>
      <w:proofErr w:type="gramStart"/>
      <w:r w:rsidRPr="008271C3">
        <w:rPr>
          <w:lang w:val="en-AU"/>
        </w:rPr>
        <w:t>at the moment</w:t>
      </w:r>
      <w:proofErr w:type="gramEnd"/>
      <w:r w:rsidRPr="008271C3">
        <w:rPr>
          <w:lang w:val="en-AU"/>
        </w:rPr>
        <w:t xml:space="preserve"> must be twice.</w:t>
      </w:r>
      <w:r>
        <w:rPr>
          <w:lang w:val="en-AU"/>
        </w:rPr>
        <w:t xml:space="preserve"> PTOLIM is a real variable that represents the upper limit allowed for the Pareto group PTONME. This can be used to prevent PESTPP-PSO from filling regions of the Pareto curve that are not of interest, e.g., calibration objective function values well above reason.</w:t>
      </w:r>
    </w:p>
    <w:p w14:paraId="6DF11DCE" w14:textId="77777777" w:rsidR="006E04BD" w:rsidRDefault="006E04BD" w:rsidP="006E04BD">
      <w:pPr>
        <w:rPr>
          <w:lang w:val="en-AU"/>
        </w:rPr>
      </w:pPr>
    </w:p>
    <w:p w14:paraId="561157B4" w14:textId="77777777" w:rsidR="006E04BD" w:rsidRDefault="006E04BD" w:rsidP="006E04BD">
      <w:pPr>
        <w:rPr>
          <w:i/>
          <w:lang w:val="en-AU"/>
        </w:rPr>
      </w:pPr>
      <w:r w:rsidRPr="00B30B4D">
        <w:rPr>
          <w:i/>
          <w:lang w:val="en-AU"/>
        </w:rPr>
        <w:t>PTOGPNME</w:t>
      </w:r>
      <w:r>
        <w:rPr>
          <w:lang w:val="en-AU"/>
        </w:rPr>
        <w:t xml:space="preserve"> and </w:t>
      </w:r>
      <w:r w:rsidRPr="00B30B4D">
        <w:rPr>
          <w:i/>
          <w:lang w:val="en-AU"/>
        </w:rPr>
        <w:t>PTOW</w:t>
      </w:r>
    </w:p>
    <w:p w14:paraId="725E7592" w14:textId="77777777" w:rsidR="006E04BD" w:rsidRDefault="006E04BD" w:rsidP="006E04BD">
      <w:pPr>
        <w:rPr>
          <w:lang w:val="en-AU"/>
        </w:rPr>
      </w:pPr>
    </w:p>
    <w:p w14:paraId="2CD1526F" w14:textId="77777777" w:rsidR="006E04BD" w:rsidRDefault="006E04BD" w:rsidP="006E04BD">
      <w:pPr>
        <w:rPr>
          <w:lang w:val="en-AU"/>
        </w:rPr>
      </w:pPr>
      <w:r w:rsidRPr="00B913FE">
        <w:rPr>
          <w:lang w:val="en-AU"/>
        </w:rPr>
        <w:t xml:space="preserve">PTGPNME is a character variable that tells </w:t>
      </w:r>
      <w:r>
        <w:rPr>
          <w:lang w:val="en-AU"/>
        </w:rPr>
        <w:t>PESTPP-PSO</w:t>
      </w:r>
      <w:r w:rsidRPr="00B913FE">
        <w:rPr>
          <w:lang w:val="en-AU"/>
        </w:rPr>
        <w:t xml:space="preserve"> which Pareto group the corresponding </w:t>
      </w:r>
      <w:r>
        <w:rPr>
          <w:lang w:val="en-AU"/>
        </w:rPr>
        <w:t>objective</w:t>
      </w:r>
      <w:r w:rsidRPr="00B913FE">
        <w:rPr>
          <w:lang w:val="en-AU"/>
        </w:rPr>
        <w:t xml:space="preserve"> </w:t>
      </w:r>
      <w:r>
        <w:rPr>
          <w:lang w:val="en-AU"/>
        </w:rPr>
        <w:t>function</w:t>
      </w:r>
      <w:r w:rsidRPr="00B913FE">
        <w:rPr>
          <w:lang w:val="en-AU"/>
        </w:rPr>
        <w:t xml:space="preserve"> belongs to. Th</w:t>
      </w:r>
      <w:r>
        <w:rPr>
          <w:lang w:val="en-AU"/>
        </w:rPr>
        <w:t>is allows for composite</w:t>
      </w:r>
      <w:r w:rsidRPr="00B913FE">
        <w:rPr>
          <w:lang w:val="en-AU"/>
        </w:rPr>
        <w:t xml:space="preserve"> objective function</w:t>
      </w:r>
      <w:r>
        <w:rPr>
          <w:lang w:val="en-AU"/>
        </w:rPr>
        <w:t>s, i.e., the scalarization of multiple objectives into a single composite objective function.</w:t>
      </w:r>
      <w:r w:rsidRPr="00B913FE">
        <w:rPr>
          <w:lang w:val="en-AU"/>
        </w:rPr>
        <w:t xml:space="preserve"> </w:t>
      </w:r>
      <w:r>
        <w:rPr>
          <w:lang w:val="en-AU"/>
        </w:rPr>
        <w:t>Each objective function must</w:t>
      </w:r>
      <w:r w:rsidRPr="00B913FE">
        <w:rPr>
          <w:lang w:val="en-AU"/>
        </w:rPr>
        <w:t xml:space="preserve"> </w:t>
      </w:r>
      <w:r>
        <w:rPr>
          <w:lang w:val="en-AU"/>
        </w:rPr>
        <w:t xml:space="preserve">correspond to a Pareto group whose name is defined as </w:t>
      </w:r>
      <w:r w:rsidRPr="00B913FE">
        <w:rPr>
          <w:lang w:val="en-AU"/>
        </w:rPr>
        <w:t>PTONME</w:t>
      </w:r>
      <w:r>
        <w:rPr>
          <w:lang w:val="en-AU"/>
        </w:rPr>
        <w:t>, i.e., each instance of PTOGPNME must match with a PTONME</w:t>
      </w:r>
      <w:r w:rsidRPr="00B913FE">
        <w:rPr>
          <w:lang w:val="en-AU"/>
        </w:rPr>
        <w:t xml:space="preserve">. </w:t>
      </w:r>
      <w:r>
        <w:rPr>
          <w:lang w:val="en-AU"/>
        </w:rPr>
        <w:t>Accordingly, t</w:t>
      </w:r>
      <w:r w:rsidRPr="00B913FE">
        <w:rPr>
          <w:lang w:val="en-AU"/>
        </w:rPr>
        <w:t xml:space="preserve">here must be at least one </w:t>
      </w:r>
      <w:r>
        <w:rPr>
          <w:lang w:val="en-AU"/>
        </w:rPr>
        <w:t>objective</w:t>
      </w:r>
      <w:r w:rsidRPr="00B913FE">
        <w:rPr>
          <w:lang w:val="en-AU"/>
        </w:rPr>
        <w:t xml:space="preserve"> </w:t>
      </w:r>
      <w:r>
        <w:rPr>
          <w:lang w:val="en-AU"/>
        </w:rPr>
        <w:t>function</w:t>
      </w:r>
      <w:r w:rsidRPr="00B913FE">
        <w:rPr>
          <w:lang w:val="en-AU"/>
        </w:rPr>
        <w:t xml:space="preserve"> assigned to each </w:t>
      </w:r>
      <w:r>
        <w:rPr>
          <w:lang w:val="en-AU"/>
        </w:rPr>
        <w:t xml:space="preserve">Pareto group; and, as with </w:t>
      </w:r>
      <w:r w:rsidRPr="00446C29">
        <w:rPr>
          <w:i/>
          <w:lang w:val="en-AU"/>
        </w:rPr>
        <w:t>estimation</w:t>
      </w:r>
      <w:r>
        <w:rPr>
          <w:lang w:val="en-AU"/>
        </w:rPr>
        <w:t xml:space="preserve"> mode, there must be at least one observation (in the PEST control file) assigned to each objective function (see description of OBJNME and OBJMETH in the previous section)</w:t>
      </w:r>
      <w:r w:rsidRPr="00B913FE">
        <w:rPr>
          <w:lang w:val="en-AU"/>
        </w:rPr>
        <w:t>. PTOW is a real variable representing the weight assigned to each ob</w:t>
      </w:r>
      <w:r>
        <w:rPr>
          <w:lang w:val="en-AU"/>
        </w:rPr>
        <w:t>jective</w:t>
      </w:r>
      <w:r w:rsidRPr="00B913FE">
        <w:rPr>
          <w:lang w:val="en-AU"/>
        </w:rPr>
        <w:t xml:space="preserve"> group when calculating the value of the </w:t>
      </w:r>
      <w:r>
        <w:rPr>
          <w:lang w:val="en-AU"/>
        </w:rPr>
        <w:t>composite objective function, i.e.,</w:t>
      </w:r>
    </w:p>
    <w:p w14:paraId="7554317B" w14:textId="77777777" w:rsidR="006E04BD" w:rsidRDefault="006E04BD" w:rsidP="006E04BD">
      <w:pPr>
        <w:rPr>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96"/>
      </w:tblGrid>
      <w:tr w:rsidR="006E04BD" w14:paraId="3600B233" w14:textId="77777777" w:rsidTr="007D6D8F">
        <w:tc>
          <w:tcPr>
            <w:tcW w:w="8217" w:type="dxa"/>
          </w:tcPr>
          <w:p w14:paraId="39FB2EA0" w14:textId="77777777" w:rsidR="006E04BD" w:rsidRPr="006D692F" w:rsidRDefault="006E04BD" w:rsidP="007D6D8F">
            <w:pPr>
              <w:rPr>
                <w:lang w:val="en-AU"/>
              </w:rPr>
            </w:pPr>
            <m:oMathPara>
              <m:oMathParaPr>
                <m:jc m:val="left"/>
              </m:oMathParaPr>
              <m:oMath>
                <m:r>
                  <m:rPr>
                    <m:nor/>
                  </m:rPr>
                  <w:rPr>
                    <w:rFonts w:ascii="Cambria Math" w:hAnsi="Cambria Math"/>
                    <w:lang w:val="en-AU"/>
                  </w:rPr>
                  <m:t>PTONME</m:t>
                </m:r>
                <m:r>
                  <w:rPr>
                    <w:rFonts w:ascii="Cambria Math" w:hAnsi="Cambria Math"/>
                    <w:lang w:val="en-AU"/>
                  </w:rPr>
                  <m:t>=</m:t>
                </m:r>
                <m:nary>
                  <m:naryPr>
                    <m:chr m:val="∑"/>
                    <m:limLoc m:val="undOvr"/>
                    <m:supHide m:val="1"/>
                    <m:ctrlPr>
                      <w:ins w:id="2403" w:author="White, Jeremy T" w:date="2020-02-14T08:49:00Z">
                        <w:rPr>
                          <w:rFonts w:ascii="Cambria Math" w:hAnsi="Cambria Math"/>
                          <w:i/>
                          <w:lang w:val="en-AU"/>
                        </w:rPr>
                      </w:ins>
                    </m:ctrlPr>
                  </m:naryPr>
                  <m:sub>
                    <m:r>
                      <m:rPr>
                        <m:nor/>
                      </m:rPr>
                      <w:rPr>
                        <w:rFonts w:ascii="Cambria Math" w:hAnsi="Cambria Math"/>
                        <w:lang w:val="en-AU"/>
                      </w:rPr>
                      <m:t>PTOGPNME = PTONME</m:t>
                    </m:r>
                  </m:sub>
                  <m:sup/>
                  <m:e>
                    <m:sSub>
                      <m:sSubPr>
                        <m:ctrlPr>
                          <w:ins w:id="2404" w:author="White, Jeremy T" w:date="2020-02-14T08:49:00Z">
                            <w:rPr>
                              <w:rFonts w:ascii="Cambria Math" w:hAnsi="Cambria Math"/>
                              <w:i/>
                              <w:lang w:val="en-AU"/>
                            </w:rPr>
                          </w:ins>
                        </m:ctrlPr>
                      </m:sSubPr>
                      <m:e>
                        <m:r>
                          <m:rPr>
                            <m:nor/>
                          </m:rPr>
                          <w:rPr>
                            <w:rFonts w:ascii="Cambria Math" w:hAnsi="Cambria Math"/>
                            <w:lang w:val="en-AU"/>
                          </w:rPr>
                          <m:t>PTOW</m:t>
                        </m:r>
                      </m:e>
                      <m:sub>
                        <m:r>
                          <w:rPr>
                            <w:rFonts w:ascii="Cambria Math" w:hAnsi="Cambria Math"/>
                            <w:lang w:val="en-AU"/>
                          </w:rPr>
                          <m:t>i</m:t>
                        </m:r>
                      </m:sub>
                    </m:sSub>
                    <m:r>
                      <w:rPr>
                        <w:rFonts w:ascii="Cambria Math" w:hAnsi="Cambria Math"/>
                        <w:lang w:val="en-AU"/>
                      </w:rPr>
                      <m:t>*</m:t>
                    </m:r>
                    <m:sSub>
                      <m:sSubPr>
                        <m:ctrlPr>
                          <w:ins w:id="2405" w:author="White, Jeremy T" w:date="2020-02-14T08:49:00Z">
                            <w:rPr>
                              <w:rFonts w:ascii="Cambria Math" w:hAnsi="Cambria Math"/>
                              <w:i/>
                              <w:lang w:val="en-AU"/>
                            </w:rPr>
                          </w:ins>
                        </m:ctrlPr>
                      </m:sSubPr>
                      <m:e>
                        <m:r>
                          <m:rPr>
                            <m:nor/>
                          </m:rPr>
                          <w:rPr>
                            <w:rFonts w:ascii="Cambria Math" w:hAnsi="Cambria Math"/>
                            <w:lang w:val="en-AU"/>
                          </w:rPr>
                          <m:t>OBJNME</m:t>
                        </m:r>
                      </m:e>
                      <m:sub>
                        <m:r>
                          <w:rPr>
                            <w:rFonts w:ascii="Cambria Math" w:hAnsi="Cambria Math"/>
                            <w:lang w:val="en-AU"/>
                          </w:rPr>
                          <m:t>i</m:t>
                        </m:r>
                      </m:sub>
                    </m:sSub>
                  </m:e>
                </m:nary>
              </m:oMath>
            </m:oMathPara>
          </w:p>
        </w:tc>
        <w:tc>
          <w:tcPr>
            <w:tcW w:w="793" w:type="dxa"/>
          </w:tcPr>
          <w:p w14:paraId="74387C2D" w14:textId="2A86374C" w:rsidR="006E04BD" w:rsidRDefault="006E04BD" w:rsidP="007D6D8F">
            <w:pPr>
              <w:rPr>
                <w:lang w:val="en-AU"/>
              </w:rPr>
            </w:pPr>
            <w:r>
              <w:rPr>
                <w:lang w:val="en-AU"/>
              </w:rPr>
              <w:t>(</w:t>
            </w:r>
            <w:r w:rsidR="00242DFF">
              <w:rPr>
                <w:lang w:val="en-AU"/>
              </w:rPr>
              <w:t>11</w:t>
            </w:r>
            <w:r>
              <w:rPr>
                <w:lang w:val="en-AU"/>
              </w:rPr>
              <w:t>.7)</w:t>
            </w:r>
          </w:p>
        </w:tc>
      </w:tr>
    </w:tbl>
    <w:p w14:paraId="53C11F13" w14:textId="77777777" w:rsidR="006E04BD" w:rsidRDefault="006E04BD" w:rsidP="006E04BD">
      <w:pPr>
        <w:rPr>
          <w:lang w:val="en-AU"/>
        </w:rPr>
      </w:pPr>
    </w:p>
    <w:p w14:paraId="32D1FFDC" w14:textId="77777777" w:rsidR="006E04BD" w:rsidRDefault="006E04BD" w:rsidP="0082493A">
      <w:pPr>
        <w:pStyle w:val="Heading3"/>
        <w:keepLines/>
        <w:widowControl/>
        <w:numPr>
          <w:ilvl w:val="2"/>
          <w:numId w:val="30"/>
        </w:numPr>
        <w:spacing w:before="40" w:after="0"/>
        <w:jc w:val="left"/>
      </w:pPr>
      <w:bookmarkStart w:id="2406" w:name="_Toc32564230"/>
      <w:r w:rsidRPr="00AD0A47">
        <w:t xml:space="preserve">PESTPP-PSO </w:t>
      </w:r>
      <w:r>
        <w:t xml:space="preserve">External </w:t>
      </w:r>
      <w:r w:rsidRPr="00AD0A47">
        <w:t>Initial-Swarm File</w:t>
      </w:r>
      <w:bookmarkEnd w:id="2406"/>
    </w:p>
    <w:p w14:paraId="3D515A3D" w14:textId="77777777" w:rsidR="006E04BD" w:rsidRPr="00AD0A47" w:rsidRDefault="006E04BD" w:rsidP="006E04BD">
      <w:pPr>
        <w:rPr>
          <w:lang w:val="en-AU"/>
        </w:rPr>
      </w:pPr>
    </w:p>
    <w:p w14:paraId="74FF9C4A" w14:textId="77777777" w:rsidR="006E04BD" w:rsidRDefault="006E04BD" w:rsidP="006E04BD">
      <w:pPr>
        <w:rPr>
          <w:lang w:val="en-AU"/>
        </w:rPr>
      </w:pPr>
      <w:r>
        <w:rPr>
          <w:lang w:val="en-AU"/>
        </w:rPr>
        <w:t xml:space="preserve">When using PESTPP-PSO, in either </w:t>
      </w:r>
      <w:r w:rsidRPr="0000526E">
        <w:rPr>
          <w:i/>
          <w:lang w:val="en-AU"/>
        </w:rPr>
        <w:t>estimation</w:t>
      </w:r>
      <w:r>
        <w:rPr>
          <w:lang w:val="en-AU"/>
        </w:rPr>
        <w:t xml:space="preserve"> or </w:t>
      </w:r>
      <w:r>
        <w:rPr>
          <w:i/>
          <w:lang w:val="en-AU"/>
        </w:rPr>
        <w:t>p</w:t>
      </w:r>
      <w:r w:rsidRPr="0000526E">
        <w:rPr>
          <w:i/>
          <w:lang w:val="en-AU"/>
        </w:rPr>
        <w:t>areto</w:t>
      </w:r>
      <w:r>
        <w:rPr>
          <w:lang w:val="en-AU"/>
        </w:rPr>
        <w:t xml:space="preserve"> mode, the initial swarm must be determined before commencement of the algorithm. The user can either chose to have the swarm developed randomly (i.e., uniformly distributed between transformed upper and lower bounds), or alternatively, the user can provide a pre-determined list of decision variables (or parameters) for which the user has already developed in any manner they wish, e.g., via a Latin Hypercube sampling (LHS) algorithm; this is termed as an external initial-swarm file. This is </w:t>
      </w:r>
      <w:proofErr w:type="gramStart"/>
      <w:r>
        <w:rPr>
          <w:lang w:val="en-AU"/>
        </w:rPr>
        <w:t>actually encouraged</w:t>
      </w:r>
      <w:proofErr w:type="gramEnd"/>
      <w:r>
        <w:rPr>
          <w:lang w:val="en-AU"/>
        </w:rPr>
        <w:t xml:space="preserve">, as basic uniform random sampling is inefficient, and using LHS, for example, to define the initial swarm positions may significantly reduce the number of iterations required for convergence. </w:t>
      </w:r>
    </w:p>
    <w:p w14:paraId="0D1BC3B0" w14:textId="77777777" w:rsidR="006E04BD" w:rsidRDefault="006E04BD" w:rsidP="006E04BD">
      <w:pPr>
        <w:rPr>
          <w:lang w:val="en-AU"/>
        </w:rPr>
      </w:pPr>
    </w:p>
    <w:p w14:paraId="7D2EF3B3" w14:textId="19FFC91F" w:rsidR="006E04BD" w:rsidRDefault="006E04BD" w:rsidP="006E04BD">
      <w:pPr>
        <w:rPr>
          <w:lang w:val="en-AU"/>
        </w:rPr>
      </w:pPr>
      <w:r>
        <w:rPr>
          <w:lang w:val="en-AU"/>
        </w:rPr>
        <w:t>To supply PESTPP-</w:t>
      </w:r>
      <w:r w:rsidRPr="00A81F15">
        <w:rPr>
          <w:lang w:val="en-AU"/>
        </w:rPr>
        <w:t xml:space="preserve">PSO with user-defined set of initial swarm positions, the user must supply a value of 2 for the control variable INITP (see Section </w:t>
      </w:r>
      <w:r w:rsidR="00242DFF" w:rsidRPr="00A81F15">
        <w:rPr>
          <w:lang w:val="en-AU"/>
        </w:rPr>
        <w:t>11</w:t>
      </w:r>
      <w:r w:rsidRPr="00A81F15">
        <w:rPr>
          <w:lang w:val="en-AU"/>
        </w:rPr>
        <w:t xml:space="preserve">.2.2), along with the path to an </w:t>
      </w:r>
      <w:r w:rsidRPr="00A81F15">
        <w:rPr>
          <w:lang w:val="en-AU"/>
        </w:rPr>
        <w:lastRenderedPageBreak/>
        <w:t xml:space="preserve">external text file containing these initial values. An example of a PSO control file for doing this is shown in Figure </w:t>
      </w:r>
      <w:r w:rsidR="00242DFF" w:rsidRPr="00A81F15">
        <w:rPr>
          <w:lang w:val="en-AU"/>
        </w:rPr>
        <w:t>11</w:t>
      </w:r>
      <w:r w:rsidRPr="00A81F15">
        <w:rPr>
          <w:lang w:val="en-AU"/>
        </w:rPr>
        <w:t>.4 (this is taken from</w:t>
      </w:r>
      <w:r w:rsidRPr="00BD5703">
        <w:rPr>
          <w:lang w:val="en-AU"/>
        </w:rPr>
        <w:t xml:space="preserve"> the </w:t>
      </w:r>
      <w:proofErr w:type="spellStart"/>
      <w:r w:rsidRPr="00BD5703">
        <w:rPr>
          <w:i/>
          <w:lang w:val="en-AU"/>
        </w:rPr>
        <w:t>Kursawe</w:t>
      </w:r>
      <w:proofErr w:type="spellEnd"/>
      <w:r w:rsidRPr="00BD5703">
        <w:rPr>
          <w:lang w:val="en-AU"/>
        </w:rPr>
        <w:t xml:space="preserve"> (1991) benchmark problem)</w:t>
      </w:r>
      <w:r>
        <w:rPr>
          <w:lang w:val="en-AU"/>
        </w:rPr>
        <w:t>,</w:t>
      </w:r>
    </w:p>
    <w:p w14:paraId="0D482626" w14:textId="77777777" w:rsidR="006E04BD" w:rsidRDefault="006E04BD" w:rsidP="006E04BD">
      <w:pPr>
        <w:rPr>
          <w:lang w:val="en-AU"/>
        </w:rPr>
      </w:pPr>
    </w:p>
    <w:p w14:paraId="23EC26B2"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48B57187" w14:textId="77777777" w:rsidTr="007D6D8F">
        <w:trPr>
          <w:trHeight w:val="363"/>
        </w:trPr>
        <w:tc>
          <w:tcPr>
            <w:tcW w:w="9010" w:type="dxa"/>
          </w:tcPr>
          <w:p w14:paraId="3595388E"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control data</w:t>
            </w:r>
          </w:p>
          <w:p w14:paraId="38A77AC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0   2   0   10   2</w:t>
            </w:r>
          </w:p>
          <w:p w14:paraId="0C1DD9F2"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xml:space="preserve">100    1.00E+00   </w:t>
            </w:r>
            <w:proofErr w:type="spellStart"/>
            <w:r w:rsidRPr="00BD5703">
              <w:rPr>
                <w:rFonts w:ascii="Courier" w:hAnsi="Courier"/>
                <w:sz w:val="18"/>
                <w:szCs w:val="18"/>
                <w:lang w:val="en-AU"/>
              </w:rPr>
              <w:t>1.00E+00</w:t>
            </w:r>
            <w:proofErr w:type="spellEnd"/>
            <w:r w:rsidRPr="00BD5703">
              <w:rPr>
                <w:rFonts w:ascii="Courier" w:hAnsi="Courier"/>
                <w:sz w:val="18"/>
                <w:szCs w:val="18"/>
                <w:lang w:val="en-AU"/>
              </w:rPr>
              <w:t xml:space="preserve">   171</w:t>
            </w:r>
          </w:p>
          <w:p w14:paraId="703ECE7C" w14:textId="77777777" w:rsidR="006E04BD" w:rsidRDefault="006E04BD" w:rsidP="007D6D8F">
            <w:pPr>
              <w:rPr>
                <w:rFonts w:ascii="Courier" w:hAnsi="Courier"/>
                <w:sz w:val="18"/>
                <w:szCs w:val="18"/>
                <w:lang w:val="en-AU"/>
              </w:rPr>
            </w:pPr>
            <w:r>
              <w:rPr>
                <w:rFonts w:ascii="Courier" w:hAnsi="Courier"/>
                <w:sz w:val="18"/>
                <w:szCs w:val="18"/>
                <w:lang w:val="en-AU"/>
              </w:rPr>
              <w:t>2</w:t>
            </w:r>
            <w:r w:rsidRPr="00BD5703">
              <w:rPr>
                <w:rFonts w:ascii="Courier" w:hAnsi="Courier"/>
                <w:sz w:val="18"/>
                <w:szCs w:val="18"/>
                <w:lang w:val="en-AU"/>
              </w:rPr>
              <w:t xml:space="preserve">      9.00E-01   4.00E-01   </w:t>
            </w:r>
            <w:proofErr w:type="spellStart"/>
            <w:r w:rsidRPr="00BD5703">
              <w:rPr>
                <w:rFonts w:ascii="Courier" w:hAnsi="Courier"/>
                <w:sz w:val="18"/>
                <w:szCs w:val="18"/>
                <w:lang w:val="en-AU"/>
              </w:rPr>
              <w:t>4.00E-01</w:t>
            </w:r>
            <w:proofErr w:type="spellEnd"/>
            <w:r w:rsidRPr="00BD5703">
              <w:rPr>
                <w:rFonts w:ascii="Courier" w:hAnsi="Courier"/>
                <w:sz w:val="18"/>
                <w:szCs w:val="18"/>
                <w:lang w:val="en-AU"/>
              </w:rPr>
              <w:t xml:space="preserve">   1</w:t>
            </w:r>
          </w:p>
          <w:p w14:paraId="34846661" w14:textId="77777777" w:rsidR="006E04BD" w:rsidRPr="00BD5703" w:rsidRDefault="006E04BD" w:rsidP="007D6D8F">
            <w:pPr>
              <w:rPr>
                <w:rFonts w:ascii="Courier" w:hAnsi="Courier"/>
                <w:sz w:val="18"/>
                <w:szCs w:val="18"/>
                <w:lang w:val="en-AU"/>
              </w:rPr>
            </w:pPr>
            <w:r>
              <w:rPr>
                <w:rFonts w:ascii="Courier" w:hAnsi="Courier"/>
                <w:sz w:val="18"/>
                <w:szCs w:val="18"/>
                <w:lang w:val="en-AU"/>
              </w:rPr>
              <w:t>lhs-initial-swarm.txt</w:t>
            </w:r>
          </w:p>
          <w:p w14:paraId="5658707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100    2          5.0        3.0</w:t>
            </w:r>
          </w:p>
          <w:p w14:paraId="19DFDEFA"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0</w:t>
            </w:r>
          </w:p>
          <w:p w14:paraId="3C79CA7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2     -1</w:t>
            </w:r>
          </w:p>
          <w:p w14:paraId="27588F5F"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pareto groups</w:t>
            </w:r>
          </w:p>
          <w:p w14:paraId="0B80F11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obj01    0.00E+00</w:t>
            </w:r>
          </w:p>
          <w:p w14:paraId="6CAD3D44"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obj02    1.00E+03</w:t>
            </w:r>
          </w:p>
          <w:p w14:paraId="4D1451F6"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 objective data</w:t>
            </w:r>
          </w:p>
          <w:p w14:paraId="1F9938BD" w14:textId="77777777" w:rsidR="006E04BD" w:rsidRPr="00BD5703" w:rsidRDefault="006E04BD" w:rsidP="007D6D8F">
            <w:pPr>
              <w:rPr>
                <w:rFonts w:ascii="Courier" w:hAnsi="Courier"/>
                <w:sz w:val="18"/>
                <w:szCs w:val="18"/>
                <w:lang w:val="en-AU"/>
              </w:rPr>
            </w:pPr>
            <w:r w:rsidRPr="00BD5703">
              <w:rPr>
                <w:rFonts w:ascii="Courier" w:hAnsi="Courier"/>
                <w:sz w:val="18"/>
                <w:szCs w:val="18"/>
                <w:lang w:val="en-AU"/>
              </w:rPr>
              <w:t>objfun01   2   obj01   1.00</w:t>
            </w:r>
          </w:p>
          <w:p w14:paraId="5422737D" w14:textId="77777777" w:rsidR="006E04BD" w:rsidRDefault="006E04BD" w:rsidP="007D6D8F">
            <w:pPr>
              <w:rPr>
                <w:lang w:val="en-AU"/>
              </w:rPr>
            </w:pPr>
            <w:r w:rsidRPr="00BD5703">
              <w:rPr>
                <w:rFonts w:ascii="Courier" w:hAnsi="Courier"/>
                <w:sz w:val="18"/>
                <w:szCs w:val="18"/>
                <w:lang w:val="en-AU"/>
              </w:rPr>
              <w:t>objfun02   2   obj02   1.00</w:t>
            </w:r>
          </w:p>
        </w:tc>
      </w:tr>
    </w:tbl>
    <w:p w14:paraId="73D13031" w14:textId="77777777" w:rsidR="006E04BD" w:rsidRDefault="006E04BD" w:rsidP="006E04BD">
      <w:pPr>
        <w:rPr>
          <w:lang w:val="en-AU"/>
        </w:rPr>
      </w:pPr>
    </w:p>
    <w:p w14:paraId="3B32B413" w14:textId="4B19CB34" w:rsidR="006E04BD" w:rsidRPr="00A81F15" w:rsidRDefault="006E04BD" w:rsidP="006E04BD">
      <w:pPr>
        <w:rPr>
          <w:b/>
          <w:lang w:val="en-AU"/>
        </w:rPr>
      </w:pPr>
      <w:r w:rsidRPr="00A81F15">
        <w:rPr>
          <w:b/>
          <w:lang w:val="en-AU"/>
        </w:rPr>
        <w:t xml:space="preserve">Figure </w:t>
      </w:r>
      <w:r w:rsidR="00242DFF" w:rsidRPr="00A81F15">
        <w:rPr>
          <w:b/>
          <w:lang w:val="en-AU"/>
        </w:rPr>
        <w:t>11</w:t>
      </w:r>
      <w:r w:rsidRPr="00A81F15">
        <w:rPr>
          <w:b/>
          <w:lang w:val="en-AU"/>
        </w:rPr>
        <w:t xml:space="preserve">.4. An example PSO control file where the initial swarm is set with an external file named </w:t>
      </w:r>
      <w:r w:rsidRPr="00A81F15">
        <w:rPr>
          <w:b/>
          <w:i/>
          <w:lang w:val="en-AU"/>
        </w:rPr>
        <w:t>lhs-initial-swarm.txt</w:t>
      </w:r>
      <w:r w:rsidRPr="00A81F15">
        <w:rPr>
          <w:b/>
          <w:lang w:val="en-AU"/>
        </w:rPr>
        <w:t>.</w:t>
      </w:r>
    </w:p>
    <w:p w14:paraId="23330283" w14:textId="77777777" w:rsidR="006E04BD" w:rsidRPr="00A81F15" w:rsidRDefault="006E04BD" w:rsidP="006E04BD">
      <w:pPr>
        <w:rPr>
          <w:b/>
          <w:lang w:val="en-AU"/>
        </w:rPr>
      </w:pPr>
    </w:p>
    <w:p w14:paraId="76F42B9C" w14:textId="77777777" w:rsidR="006E04BD" w:rsidRPr="00A81F15" w:rsidRDefault="006E04BD" w:rsidP="006E04BD">
      <w:pPr>
        <w:rPr>
          <w:b/>
          <w:lang w:val="en-AU"/>
        </w:rPr>
      </w:pPr>
    </w:p>
    <w:p w14:paraId="1039FF94" w14:textId="12F52059" w:rsidR="006E04BD" w:rsidRDefault="006E04BD" w:rsidP="006E04BD">
      <w:pPr>
        <w:rPr>
          <w:lang w:val="en-AU"/>
        </w:rPr>
      </w:pPr>
      <w:r w:rsidRPr="00A81F15">
        <w:rPr>
          <w:lang w:val="en-AU"/>
        </w:rPr>
        <w:t xml:space="preserve">The number of parameter values listed in the external initial-swarm file must be the same as the swarm size defined through the control variable NPOP. The format for this file is described in Figure </w:t>
      </w:r>
      <w:r w:rsidR="00242DFF" w:rsidRPr="00A81F15">
        <w:rPr>
          <w:lang w:val="en-AU"/>
        </w:rPr>
        <w:t>11</w:t>
      </w:r>
      <w:r w:rsidRPr="00A81F15">
        <w:rPr>
          <w:lang w:val="en-AU"/>
        </w:rPr>
        <w:t>.5; however, this format is likely to be extended to more flexible formats in the future, e.g., comma</w:t>
      </w:r>
      <w:r>
        <w:rPr>
          <w:lang w:val="en-AU"/>
        </w:rPr>
        <w:t>-separated-value files.</w:t>
      </w:r>
    </w:p>
    <w:p w14:paraId="1C0E86A4" w14:textId="77777777" w:rsidR="006E04BD" w:rsidRDefault="006E04BD" w:rsidP="006E04BD">
      <w:pPr>
        <w:rPr>
          <w:lang w:val="en-AU"/>
        </w:rPr>
      </w:pPr>
    </w:p>
    <w:p w14:paraId="74500C0E" w14:textId="77777777" w:rsidR="006E04BD" w:rsidRDefault="006E04BD" w:rsidP="006E04BD">
      <w:pPr>
        <w:rPr>
          <w:lang w:val="en-AU"/>
        </w:rPr>
      </w:pPr>
    </w:p>
    <w:tbl>
      <w:tblPr>
        <w:tblStyle w:val="TableGrid"/>
        <w:tblW w:w="0" w:type="auto"/>
        <w:tblLook w:val="04A0" w:firstRow="1" w:lastRow="0" w:firstColumn="1" w:lastColumn="0" w:noHBand="0" w:noVBand="1"/>
      </w:tblPr>
      <w:tblGrid>
        <w:gridCol w:w="9010"/>
      </w:tblGrid>
      <w:tr w:rsidR="006E04BD" w14:paraId="1B1CB14D" w14:textId="77777777" w:rsidTr="007D6D8F">
        <w:tc>
          <w:tcPr>
            <w:tcW w:w="9010" w:type="dxa"/>
          </w:tcPr>
          <w:p w14:paraId="3DEB640E" w14:textId="77777777" w:rsidR="006E04BD" w:rsidRDefault="006E04BD" w:rsidP="007D6D8F">
            <w:pPr>
              <w:rPr>
                <w:rFonts w:ascii="Courier" w:hAnsi="Courier"/>
                <w:sz w:val="18"/>
                <w:szCs w:val="18"/>
                <w:lang w:val="en-AU"/>
              </w:rPr>
            </w:pPr>
            <w:r>
              <w:rPr>
                <w:rFonts w:ascii="Courier" w:hAnsi="Courier"/>
                <w:sz w:val="18"/>
                <w:szCs w:val="18"/>
                <w:lang w:val="en-AU"/>
              </w:rPr>
              <w:t>NPOP</w:t>
            </w:r>
          </w:p>
          <w:p w14:paraId="0A6A4761" w14:textId="77777777" w:rsidR="006E04BD" w:rsidRDefault="006E04BD" w:rsidP="007D6D8F">
            <w:pPr>
              <w:rPr>
                <w:rFonts w:ascii="Courier" w:hAnsi="Courier"/>
                <w:sz w:val="18"/>
                <w:szCs w:val="18"/>
                <w:lang w:val="en-AU"/>
              </w:rPr>
            </w:pPr>
            <w:r>
              <w:rPr>
                <w:rFonts w:ascii="Courier" w:hAnsi="Courier"/>
                <w:sz w:val="18"/>
                <w:szCs w:val="18"/>
                <w:lang w:val="en-AU"/>
              </w:rPr>
              <w:t>PARNME PARVAL-1 PARVAL-2 … PARVAL-NPOP</w:t>
            </w:r>
          </w:p>
          <w:p w14:paraId="2A4102FF" w14:textId="77777777" w:rsidR="006E04BD" w:rsidRPr="00960D53" w:rsidRDefault="006E04BD" w:rsidP="007D6D8F">
            <w:pPr>
              <w:pStyle w:val="computerChar"/>
              <w:jc w:val="left"/>
              <w:rPr>
                <w:rFonts w:ascii="Courier" w:hAnsi="Courier"/>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Pr>
                <w:rStyle w:val="Technical2"/>
                <w:i/>
                <w:sz w:val="18"/>
                <w:szCs w:val="18"/>
                <w:lang w:val="en-AU"/>
              </w:rPr>
              <w:t>decision variable (or parameter)</w:t>
            </w:r>
            <w:r w:rsidRPr="00C40A21">
              <w:rPr>
                <w:rStyle w:val="Technical2"/>
                <w:sz w:val="18"/>
                <w:szCs w:val="18"/>
                <w:lang w:val="en-AU"/>
              </w:rPr>
              <w:t>)</w:t>
            </w:r>
          </w:p>
        </w:tc>
      </w:tr>
    </w:tbl>
    <w:p w14:paraId="36CAA772" w14:textId="77777777" w:rsidR="006E04BD" w:rsidRDefault="006E04BD" w:rsidP="006E04BD">
      <w:pPr>
        <w:rPr>
          <w:lang w:val="en-AU"/>
        </w:rPr>
      </w:pPr>
    </w:p>
    <w:p w14:paraId="17869D67" w14:textId="3741B359" w:rsidR="006E04BD" w:rsidRDefault="006E04BD" w:rsidP="006E04BD">
      <w:pPr>
        <w:rPr>
          <w:b/>
          <w:lang w:val="en-AU"/>
        </w:rPr>
      </w:pPr>
      <w:r w:rsidRPr="00A81F15">
        <w:rPr>
          <w:b/>
          <w:lang w:val="en-AU"/>
        </w:rPr>
        <w:t xml:space="preserve">Figure </w:t>
      </w:r>
      <w:r w:rsidR="00242DFF" w:rsidRPr="00A81F15">
        <w:rPr>
          <w:b/>
          <w:lang w:val="en-AU"/>
        </w:rPr>
        <w:t>11</w:t>
      </w:r>
      <w:r w:rsidRPr="00A81F15">
        <w:rPr>
          <w:b/>
          <w:lang w:val="en-AU"/>
        </w:rPr>
        <w:t>.5. Format of the (optional) initial-swarm external file that the user can use to define the initial swarm</w:t>
      </w:r>
      <w:r w:rsidRPr="00960D53">
        <w:rPr>
          <w:b/>
          <w:lang w:val="en-AU"/>
        </w:rPr>
        <w:t xml:space="preserve"> of the PSO algorithm, either in estimation or in Pareto modes. </w:t>
      </w:r>
    </w:p>
    <w:p w14:paraId="22513BDB" w14:textId="77777777" w:rsidR="006E04BD" w:rsidRDefault="006E04BD" w:rsidP="006E04BD">
      <w:pPr>
        <w:rPr>
          <w:b/>
          <w:lang w:val="en-AU"/>
        </w:rPr>
      </w:pPr>
    </w:p>
    <w:p w14:paraId="21720652" w14:textId="77777777" w:rsidR="006E04BD" w:rsidRDefault="006E04BD" w:rsidP="006E04BD">
      <w:pPr>
        <w:rPr>
          <w:b/>
          <w:lang w:val="en-AU"/>
        </w:rPr>
      </w:pPr>
    </w:p>
    <w:p w14:paraId="2E692F63" w14:textId="292EAD23" w:rsidR="006E04BD" w:rsidRPr="00960D53" w:rsidRDefault="006E04BD" w:rsidP="006E04BD">
      <w:pPr>
        <w:rPr>
          <w:lang w:val="en-AU"/>
        </w:rPr>
      </w:pPr>
      <w:r>
        <w:rPr>
          <w:lang w:val="en-AU"/>
        </w:rPr>
        <w:t xml:space="preserve">The external initial-swarm file can also be used in other ways. For example, if the user simply </w:t>
      </w:r>
      <w:r>
        <w:rPr>
          <w:lang w:val="en-AU"/>
        </w:rPr>
        <w:lastRenderedPageBreak/>
        <w:t xml:space="preserve">wishes to execute </w:t>
      </w:r>
      <w:proofErr w:type="gramStart"/>
      <w:r>
        <w:rPr>
          <w:lang w:val="en-AU"/>
        </w:rPr>
        <w:t>a large number of</w:t>
      </w:r>
      <w:proofErr w:type="gramEnd"/>
      <w:r>
        <w:rPr>
          <w:lang w:val="en-AU"/>
        </w:rPr>
        <w:t xml:space="preserve"> model-runs, e.g., from the output of a Monte Carlo algorithm, the user could develop an external initial-swarm file with these realizations listed. Then the user would set NPOP accordingly, along with NOPTMAX set to 0. Another example could be the case where the user wishes to restart the PSO algorithm from some iteration of a previous PSO run. In this case, the user could use the </w:t>
      </w:r>
      <w:proofErr w:type="spellStart"/>
      <w:r w:rsidRPr="001802AA">
        <w:rPr>
          <w:i/>
          <w:lang w:val="en-AU"/>
        </w:rPr>
        <w:t>case.pbs</w:t>
      </w:r>
      <w:proofErr w:type="spellEnd"/>
      <w:r>
        <w:rPr>
          <w:lang w:val="en-AU"/>
        </w:rPr>
        <w:t xml:space="preserve"> (</w:t>
      </w:r>
      <w:r w:rsidRPr="001802AA">
        <w:rPr>
          <w:i/>
          <w:lang w:val="en-AU"/>
        </w:rPr>
        <w:t>estimation</w:t>
      </w:r>
      <w:r>
        <w:rPr>
          <w:lang w:val="en-AU"/>
        </w:rPr>
        <w:t xml:space="preserve"> mode) or the </w:t>
      </w:r>
      <w:proofErr w:type="spellStart"/>
      <w:r w:rsidRPr="001802AA">
        <w:rPr>
          <w:i/>
          <w:lang w:val="en-AU"/>
        </w:rPr>
        <w:t>case.par</w:t>
      </w:r>
      <w:proofErr w:type="spellEnd"/>
      <w:r>
        <w:rPr>
          <w:lang w:val="en-AU"/>
        </w:rPr>
        <w:t xml:space="preserve"> (</w:t>
      </w:r>
      <w:r w:rsidRPr="001802AA">
        <w:rPr>
          <w:i/>
          <w:lang w:val="en-AU"/>
        </w:rPr>
        <w:t>pareto</w:t>
      </w:r>
      <w:r>
        <w:rPr>
          <w:lang w:val="en-AU"/>
        </w:rPr>
        <w:t xml:space="preserve"> mode) output file </w:t>
      </w:r>
      <w:r w:rsidRPr="00A81F15">
        <w:rPr>
          <w:lang w:val="en-AU"/>
        </w:rPr>
        <w:t xml:space="preserve">from a previous PSO run as the external initial-swarm file, as these output files use the same format as described in Figure </w:t>
      </w:r>
      <w:r w:rsidR="00242DFF" w:rsidRPr="00A81F15">
        <w:rPr>
          <w:lang w:val="en-AU"/>
        </w:rPr>
        <w:t>11</w:t>
      </w:r>
      <w:r w:rsidRPr="00A81F15">
        <w:rPr>
          <w:lang w:val="en-AU"/>
        </w:rPr>
        <w:t>.5.</w:t>
      </w:r>
    </w:p>
    <w:p w14:paraId="144BBA44" w14:textId="77777777" w:rsidR="006E04BD" w:rsidRDefault="006E04BD" w:rsidP="006E04BD">
      <w:pPr>
        <w:rPr>
          <w:lang w:val="en-AU"/>
        </w:rPr>
      </w:pPr>
    </w:p>
    <w:p w14:paraId="38357940" w14:textId="77777777" w:rsidR="006E04BD" w:rsidRPr="00F01CDF" w:rsidRDefault="006E04BD" w:rsidP="006E04BD">
      <w:pPr>
        <w:rPr>
          <w:b/>
          <w:lang w:val="en-AU"/>
        </w:rPr>
      </w:pPr>
    </w:p>
    <w:p w14:paraId="76796F14" w14:textId="77777777" w:rsidR="006E04BD" w:rsidRDefault="006E04BD" w:rsidP="0082493A">
      <w:pPr>
        <w:pStyle w:val="Heading2"/>
        <w:keepLines/>
        <w:widowControl/>
        <w:numPr>
          <w:ilvl w:val="1"/>
          <w:numId w:val="30"/>
        </w:numPr>
        <w:spacing w:before="40" w:after="0"/>
      </w:pPr>
      <w:bookmarkStart w:id="2407" w:name="_Toc32564231"/>
      <w:r>
        <w:t>PESTPP-PSO Output Files</w:t>
      </w:r>
      <w:bookmarkEnd w:id="2407"/>
    </w:p>
    <w:p w14:paraId="2BA74283" w14:textId="77777777" w:rsidR="006E04BD" w:rsidRPr="00F36391" w:rsidRDefault="006E04BD" w:rsidP="006E04BD">
      <w:pPr>
        <w:rPr>
          <w:lang w:val="en-AU"/>
        </w:rPr>
      </w:pPr>
    </w:p>
    <w:p w14:paraId="4AAF52F6" w14:textId="77777777" w:rsidR="006E04BD" w:rsidRDefault="006E04BD" w:rsidP="006E04BD">
      <w:pPr>
        <w:rPr>
          <w:lang w:val="en-AU"/>
        </w:rPr>
      </w:pPr>
      <w:r>
        <w:rPr>
          <w:lang w:val="en-AU"/>
        </w:rPr>
        <w:t xml:space="preserve">Output files produced by PESTPP-PSO are listed in the following table. The contents of this table assume that the PEST control file for which PESTPP-PSO is executed is named </w:t>
      </w:r>
      <w:r w:rsidRPr="00BF01C7">
        <w:rPr>
          <w:i/>
          <w:lang w:val="en-AU"/>
        </w:rPr>
        <w:t>case.pst</w:t>
      </w:r>
      <w:r>
        <w:rPr>
          <w:lang w:val="en-AU"/>
        </w:rPr>
        <w:t>.</w:t>
      </w:r>
    </w:p>
    <w:p w14:paraId="430E8A1F" w14:textId="77777777" w:rsidR="006E04BD" w:rsidRDefault="006E04BD" w:rsidP="006E04BD">
      <w:pPr>
        <w:rPr>
          <w:lang w:val="en-AU"/>
        </w:rPr>
      </w:pPr>
    </w:p>
    <w:p w14:paraId="1FD5B08A" w14:textId="77777777" w:rsidR="006E04BD" w:rsidRDefault="006E04BD" w:rsidP="006E04BD">
      <w:pPr>
        <w:rPr>
          <w:lang w:val="en-AU"/>
        </w:rPr>
      </w:pPr>
    </w:p>
    <w:p w14:paraId="63E25979" w14:textId="77777777" w:rsidR="006E04BD" w:rsidRDefault="006E04BD" w:rsidP="006E04BD">
      <w:pPr>
        <w:rPr>
          <w:b/>
          <w:lang w:val="en-AU"/>
        </w:rPr>
      </w:pPr>
      <w:r w:rsidRPr="007B5B0C">
        <w:rPr>
          <w:b/>
          <w:lang w:val="en-AU"/>
        </w:rPr>
        <w:t>Table X.1 PESTPP-PSO output files. Note that each of these output files are updated after each iteration of the respective PSO algorithm. Therefore, if the user wishes to force-quit a simulation, much of the current status of the simulation will be contained in these output files.</w:t>
      </w:r>
      <w:r>
        <w:rPr>
          <w:b/>
          <w:lang w:val="en-AU"/>
        </w:rPr>
        <w:t xml:space="preserve"> It is assumed that the name of the PEST control file is </w:t>
      </w:r>
      <w:r w:rsidRPr="007B5B0C">
        <w:rPr>
          <w:b/>
          <w:i/>
          <w:lang w:val="en-AU"/>
        </w:rPr>
        <w:t>case.pst</w:t>
      </w:r>
      <w:r>
        <w:rPr>
          <w:b/>
          <w:lang w:val="en-AU"/>
        </w:rPr>
        <w:t>.</w:t>
      </w:r>
    </w:p>
    <w:p w14:paraId="7D8F71C3" w14:textId="77777777" w:rsidR="006E04BD" w:rsidRPr="007B5B0C" w:rsidRDefault="006E04BD" w:rsidP="006E04BD">
      <w:pPr>
        <w:rPr>
          <w:b/>
          <w:lang w:val="en-AU"/>
        </w:rPr>
      </w:pPr>
    </w:p>
    <w:tbl>
      <w:tblPr>
        <w:tblStyle w:val="TableGrid"/>
        <w:tblW w:w="0" w:type="auto"/>
        <w:tblLook w:val="04A0" w:firstRow="1" w:lastRow="0" w:firstColumn="1" w:lastColumn="0" w:noHBand="0" w:noVBand="1"/>
      </w:tblPr>
      <w:tblGrid>
        <w:gridCol w:w="2547"/>
        <w:gridCol w:w="6463"/>
      </w:tblGrid>
      <w:tr w:rsidR="006E04BD" w14:paraId="146CC88C" w14:textId="77777777" w:rsidTr="007D6D8F">
        <w:trPr>
          <w:trHeight w:val="361"/>
        </w:trPr>
        <w:tc>
          <w:tcPr>
            <w:tcW w:w="2547" w:type="dxa"/>
            <w:vAlign w:val="center"/>
          </w:tcPr>
          <w:p w14:paraId="030C3AE2"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File</w:t>
            </w:r>
          </w:p>
        </w:tc>
        <w:tc>
          <w:tcPr>
            <w:tcW w:w="6463" w:type="dxa"/>
            <w:vAlign w:val="center"/>
          </w:tcPr>
          <w:p w14:paraId="073B9917" w14:textId="77777777" w:rsidR="006E04BD" w:rsidRPr="00813C87" w:rsidRDefault="006E04BD" w:rsidP="007D6D8F">
            <w:pPr>
              <w:rPr>
                <w:rFonts w:ascii="Arial" w:hAnsi="Arial" w:cs="Arial"/>
                <w:b/>
                <w:sz w:val="18"/>
                <w:szCs w:val="18"/>
                <w:lang w:val="en-AU"/>
              </w:rPr>
            </w:pPr>
            <w:r w:rsidRPr="00813C87">
              <w:rPr>
                <w:rFonts w:ascii="Arial" w:hAnsi="Arial" w:cs="Arial"/>
                <w:b/>
                <w:sz w:val="18"/>
                <w:szCs w:val="18"/>
                <w:lang w:val="en-AU"/>
              </w:rPr>
              <w:t>Contents</w:t>
            </w:r>
          </w:p>
        </w:tc>
      </w:tr>
      <w:tr w:rsidR="006E04BD" w14:paraId="34082A0C" w14:textId="77777777" w:rsidTr="007D6D8F">
        <w:trPr>
          <w:trHeight w:val="975"/>
        </w:trPr>
        <w:tc>
          <w:tcPr>
            <w:tcW w:w="2547" w:type="dxa"/>
            <w:vAlign w:val="center"/>
          </w:tcPr>
          <w:p w14:paraId="2C566E61" w14:textId="77777777" w:rsidR="006E04BD" w:rsidRPr="00A81F15" w:rsidRDefault="006E04BD" w:rsidP="007D6D8F">
            <w:pPr>
              <w:rPr>
                <w:rFonts w:ascii="Arial" w:hAnsi="Arial" w:cs="Arial"/>
                <w:sz w:val="18"/>
                <w:szCs w:val="18"/>
                <w:lang w:val="en-AU"/>
              </w:rPr>
            </w:pPr>
            <w:proofErr w:type="spellStart"/>
            <w:r w:rsidRPr="00A81F15">
              <w:rPr>
                <w:rFonts w:ascii="Arial" w:hAnsi="Arial" w:cs="Arial"/>
                <w:i/>
                <w:sz w:val="18"/>
                <w:szCs w:val="18"/>
                <w:lang w:val="en-AU"/>
              </w:rPr>
              <w:t>case.rec</w:t>
            </w:r>
            <w:proofErr w:type="spellEnd"/>
          </w:p>
        </w:tc>
        <w:tc>
          <w:tcPr>
            <w:tcW w:w="6463" w:type="dxa"/>
            <w:vAlign w:val="center"/>
          </w:tcPr>
          <w:p w14:paraId="0AD54D6E"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The run record file. This file begins by echoing information provided in the PEST and PSO control files. It then records the history of the optimization process undertaken by PESTPP-PSO. The level of verbose-ness of this file can be controlled with the VERBOSE control variable in the PSO control file.</w:t>
            </w:r>
          </w:p>
        </w:tc>
      </w:tr>
      <w:tr w:rsidR="006E04BD" w14:paraId="5526422F" w14:textId="77777777" w:rsidTr="007D6D8F">
        <w:trPr>
          <w:trHeight w:val="1117"/>
        </w:trPr>
        <w:tc>
          <w:tcPr>
            <w:tcW w:w="2547" w:type="dxa"/>
            <w:vAlign w:val="center"/>
          </w:tcPr>
          <w:p w14:paraId="3841EF94" w14:textId="77777777" w:rsidR="006E04BD" w:rsidRPr="00A81F15" w:rsidRDefault="006E04BD" w:rsidP="007D6D8F">
            <w:pPr>
              <w:rPr>
                <w:rFonts w:ascii="Arial" w:hAnsi="Arial" w:cs="Arial"/>
                <w:i/>
                <w:sz w:val="18"/>
                <w:szCs w:val="18"/>
                <w:lang w:val="en-AU"/>
              </w:rPr>
            </w:pPr>
            <w:proofErr w:type="spellStart"/>
            <w:r w:rsidRPr="00A81F15">
              <w:rPr>
                <w:rFonts w:ascii="Arial" w:hAnsi="Arial" w:cs="Arial"/>
                <w:i/>
                <w:sz w:val="18"/>
                <w:szCs w:val="18"/>
                <w:lang w:val="en-AU"/>
              </w:rPr>
              <w:t>case.pbs</w:t>
            </w:r>
            <w:proofErr w:type="spellEnd"/>
            <w:r w:rsidRPr="00A81F15">
              <w:rPr>
                <w:rFonts w:ascii="Arial" w:hAnsi="Arial" w:cs="Arial"/>
                <w:i/>
                <w:sz w:val="18"/>
                <w:szCs w:val="18"/>
                <w:lang w:val="en-AU"/>
              </w:rPr>
              <w:t xml:space="preserve"> (estimation mode) </w:t>
            </w:r>
          </w:p>
        </w:tc>
        <w:tc>
          <w:tcPr>
            <w:tcW w:w="6463" w:type="dxa"/>
            <w:vAlign w:val="center"/>
          </w:tcPr>
          <w:p w14:paraId="5490E176" w14:textId="0B7B0369"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value file. This file records the </w:t>
            </w:r>
            <w:r w:rsidRPr="00A81F15">
              <w:rPr>
                <w:rFonts w:ascii="Arial" w:hAnsi="Arial" w:cs="Arial"/>
                <w:i/>
                <w:sz w:val="18"/>
                <w:szCs w:val="18"/>
                <w:lang w:val="en-AU"/>
              </w:rPr>
              <w:t>p</w:t>
            </w:r>
            <w:r w:rsidRPr="00A81F15">
              <w:rPr>
                <w:rFonts w:ascii="Arial" w:hAnsi="Arial" w:cs="Arial"/>
                <w:sz w:val="18"/>
                <w:szCs w:val="18"/>
                <w:lang w:val="en-AU"/>
              </w:rPr>
              <w:t xml:space="preserve">-best particle positions at the end of the simulation. This file is updated after each iteration of the respective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3B8E469B" w14:textId="77777777" w:rsidTr="007D6D8F">
        <w:trPr>
          <w:trHeight w:val="992"/>
        </w:trPr>
        <w:tc>
          <w:tcPr>
            <w:tcW w:w="2547" w:type="dxa"/>
            <w:vAlign w:val="center"/>
          </w:tcPr>
          <w:p w14:paraId="37C5E881" w14:textId="77777777" w:rsidR="006E04BD" w:rsidRPr="00A81F15" w:rsidRDefault="006E04BD" w:rsidP="007D6D8F">
            <w:pPr>
              <w:rPr>
                <w:rFonts w:ascii="Arial" w:hAnsi="Arial" w:cs="Arial"/>
                <w:i/>
                <w:sz w:val="18"/>
                <w:szCs w:val="18"/>
                <w:lang w:val="en-AU"/>
              </w:rPr>
            </w:pPr>
            <w:proofErr w:type="spellStart"/>
            <w:r w:rsidRPr="00A81F15">
              <w:rPr>
                <w:rFonts w:ascii="Arial" w:hAnsi="Arial" w:cs="Arial"/>
                <w:i/>
                <w:sz w:val="18"/>
                <w:szCs w:val="18"/>
                <w:lang w:val="en-AU"/>
              </w:rPr>
              <w:t>case.gbs</w:t>
            </w:r>
            <w:proofErr w:type="spellEnd"/>
            <w:r w:rsidRPr="00A81F15">
              <w:rPr>
                <w:rFonts w:ascii="Arial" w:hAnsi="Arial" w:cs="Arial"/>
                <w:i/>
                <w:sz w:val="18"/>
                <w:szCs w:val="18"/>
                <w:lang w:val="en-AU"/>
              </w:rPr>
              <w:t xml:space="preserve"> (estimation mode)</w:t>
            </w:r>
          </w:p>
        </w:tc>
        <w:tc>
          <w:tcPr>
            <w:tcW w:w="6463" w:type="dxa"/>
            <w:vAlign w:val="center"/>
          </w:tcPr>
          <w:p w14:paraId="3E757820" w14:textId="7BCD2750"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A decision variable (parameter) file containing the single </w:t>
            </w:r>
            <w:r w:rsidRPr="00A81F15">
              <w:rPr>
                <w:rFonts w:ascii="Arial" w:hAnsi="Arial" w:cs="Arial"/>
                <w:i/>
                <w:sz w:val="18"/>
                <w:szCs w:val="18"/>
                <w:lang w:val="en-AU"/>
              </w:rPr>
              <w:t>g</w:t>
            </w:r>
            <w:r w:rsidRPr="00A81F15">
              <w:rPr>
                <w:rFonts w:ascii="Arial" w:hAnsi="Arial" w:cs="Arial"/>
                <w:sz w:val="18"/>
                <w:szCs w:val="18"/>
                <w:lang w:val="en-AU"/>
              </w:rPr>
              <w:t xml:space="preserve">-best particle position of the swarm at the end of the simulation. This file is updated after each iteration of the PSO algorithm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r w:rsidR="006E04BD" w14:paraId="6F6C9FA9" w14:textId="77777777" w:rsidTr="007D6D8F">
        <w:trPr>
          <w:trHeight w:val="992"/>
        </w:trPr>
        <w:tc>
          <w:tcPr>
            <w:tcW w:w="2547" w:type="dxa"/>
            <w:vAlign w:val="center"/>
          </w:tcPr>
          <w:p w14:paraId="5C378020" w14:textId="77777777" w:rsidR="006E04BD" w:rsidRDefault="006E04BD" w:rsidP="007D6D8F">
            <w:pPr>
              <w:rPr>
                <w:rFonts w:ascii="Arial" w:hAnsi="Arial" w:cs="Arial"/>
                <w:i/>
                <w:sz w:val="18"/>
                <w:szCs w:val="18"/>
                <w:lang w:val="en-AU"/>
              </w:rPr>
            </w:pPr>
            <w:proofErr w:type="spellStart"/>
            <w:r>
              <w:rPr>
                <w:rFonts w:ascii="Arial" w:hAnsi="Arial" w:cs="Arial"/>
                <w:i/>
                <w:sz w:val="18"/>
                <w:szCs w:val="18"/>
                <w:lang w:val="en-AU"/>
              </w:rPr>
              <w:t>case.obs</w:t>
            </w:r>
            <w:proofErr w:type="spellEnd"/>
          </w:p>
        </w:tc>
        <w:tc>
          <w:tcPr>
            <w:tcW w:w="6463" w:type="dxa"/>
            <w:vAlign w:val="center"/>
          </w:tcPr>
          <w:p w14:paraId="583B20F8" w14:textId="77777777" w:rsidR="006E04BD" w:rsidRPr="000D7ABC" w:rsidRDefault="006E04BD" w:rsidP="007D6D8F">
            <w:pPr>
              <w:rPr>
                <w:rFonts w:ascii="Arial" w:hAnsi="Arial" w:cs="Arial"/>
                <w:sz w:val="18"/>
                <w:szCs w:val="18"/>
                <w:lang w:val="en-AU"/>
              </w:rPr>
            </w:pPr>
            <w:r>
              <w:rPr>
                <w:rFonts w:ascii="Arial" w:hAnsi="Arial" w:cs="Arial"/>
                <w:sz w:val="18"/>
                <w:szCs w:val="18"/>
                <w:lang w:val="en-AU"/>
              </w:rPr>
              <w:t xml:space="preserve">This file contains the simulated observations of the </w:t>
            </w:r>
            <w:r w:rsidRPr="000D7ABC">
              <w:rPr>
                <w:rFonts w:ascii="Arial" w:hAnsi="Arial" w:cs="Arial"/>
                <w:i/>
                <w:sz w:val="18"/>
                <w:szCs w:val="18"/>
                <w:lang w:val="en-AU"/>
              </w:rPr>
              <w:t>g</w:t>
            </w:r>
            <w:r>
              <w:rPr>
                <w:rFonts w:ascii="Arial" w:hAnsi="Arial" w:cs="Arial"/>
                <w:sz w:val="18"/>
                <w:szCs w:val="18"/>
                <w:lang w:val="en-AU"/>
              </w:rPr>
              <w:t>-best particle position (</w:t>
            </w:r>
            <w:r w:rsidRPr="004512D0">
              <w:rPr>
                <w:rFonts w:ascii="Arial" w:hAnsi="Arial" w:cs="Arial"/>
                <w:i/>
                <w:sz w:val="18"/>
                <w:szCs w:val="18"/>
                <w:lang w:val="en-AU"/>
              </w:rPr>
              <w:t>estimation</w:t>
            </w:r>
            <w:r>
              <w:rPr>
                <w:rFonts w:ascii="Arial" w:hAnsi="Arial" w:cs="Arial"/>
                <w:sz w:val="18"/>
                <w:szCs w:val="18"/>
                <w:lang w:val="en-AU"/>
              </w:rPr>
              <w:t xml:space="preserve"> mode) or the repository positions (</w:t>
            </w:r>
            <w:r w:rsidRPr="004512D0">
              <w:rPr>
                <w:rFonts w:ascii="Arial" w:hAnsi="Arial" w:cs="Arial"/>
                <w:i/>
                <w:sz w:val="18"/>
                <w:szCs w:val="18"/>
                <w:lang w:val="en-AU"/>
              </w:rPr>
              <w:t>pareto</w:t>
            </w:r>
            <w:r>
              <w:rPr>
                <w:rFonts w:ascii="Arial" w:hAnsi="Arial" w:cs="Arial"/>
                <w:sz w:val="18"/>
                <w:szCs w:val="18"/>
                <w:lang w:val="en-AU"/>
              </w:rPr>
              <w:t xml:space="preserve"> mode) at the end of the PSO or MOPSO simulation, respectively. This file is updated after each iteration of the respective PSO algorithm.</w:t>
            </w:r>
          </w:p>
        </w:tc>
      </w:tr>
      <w:tr w:rsidR="006E04BD" w14:paraId="79612B94" w14:textId="77777777" w:rsidTr="007D6D8F">
        <w:trPr>
          <w:trHeight w:val="985"/>
        </w:trPr>
        <w:tc>
          <w:tcPr>
            <w:tcW w:w="2547" w:type="dxa"/>
            <w:vAlign w:val="center"/>
          </w:tcPr>
          <w:p w14:paraId="353600DE" w14:textId="77777777" w:rsidR="006E04BD" w:rsidRDefault="006E04BD" w:rsidP="007D6D8F">
            <w:pPr>
              <w:rPr>
                <w:rFonts w:ascii="Arial" w:hAnsi="Arial" w:cs="Arial"/>
                <w:i/>
                <w:sz w:val="18"/>
                <w:szCs w:val="18"/>
                <w:lang w:val="en-AU"/>
              </w:rPr>
            </w:pPr>
            <w:proofErr w:type="spellStart"/>
            <w:r>
              <w:rPr>
                <w:rFonts w:ascii="Arial" w:hAnsi="Arial" w:cs="Arial"/>
                <w:i/>
                <w:sz w:val="18"/>
                <w:szCs w:val="18"/>
                <w:lang w:val="en-AU"/>
              </w:rPr>
              <w:t>case.rst</w:t>
            </w:r>
            <w:proofErr w:type="spellEnd"/>
          </w:p>
        </w:tc>
        <w:tc>
          <w:tcPr>
            <w:tcW w:w="6463" w:type="dxa"/>
            <w:vAlign w:val="center"/>
          </w:tcPr>
          <w:p w14:paraId="73CC22D5" w14:textId="77777777" w:rsidR="006E04BD" w:rsidRPr="008B3318" w:rsidRDefault="006E04BD" w:rsidP="007D6D8F">
            <w:pPr>
              <w:rPr>
                <w:rFonts w:ascii="Arial" w:hAnsi="Arial" w:cs="Arial"/>
                <w:sz w:val="18"/>
                <w:szCs w:val="18"/>
                <w:lang w:val="en-AU"/>
              </w:rPr>
            </w:pPr>
            <w:r>
              <w:rPr>
                <w:rFonts w:ascii="Arial" w:hAnsi="Arial" w:cs="Arial"/>
                <w:sz w:val="18"/>
                <w:szCs w:val="18"/>
                <w:lang w:val="en-AU"/>
              </w:rPr>
              <w:t xml:space="preserve">The restart </w:t>
            </w:r>
            <w:proofErr w:type="gramStart"/>
            <w:r>
              <w:rPr>
                <w:rFonts w:ascii="Arial" w:hAnsi="Arial" w:cs="Arial"/>
                <w:sz w:val="18"/>
                <w:szCs w:val="18"/>
                <w:lang w:val="en-AU"/>
              </w:rPr>
              <w:t>file</w:t>
            </w:r>
            <w:proofErr w:type="gramEnd"/>
            <w:r>
              <w:rPr>
                <w:rFonts w:ascii="Arial" w:hAnsi="Arial" w:cs="Arial"/>
                <w:sz w:val="18"/>
                <w:szCs w:val="18"/>
                <w:lang w:val="en-AU"/>
              </w:rPr>
              <w:t xml:space="preserve">. If PESTPP-PSO is restarted from a previous simulation (i.e., the control variable RSTPSO is set to 1), PESTPP-PSO will look for a file named </w:t>
            </w:r>
            <w:proofErr w:type="spellStart"/>
            <w:r w:rsidRPr="00521F84">
              <w:rPr>
                <w:rFonts w:ascii="Arial" w:hAnsi="Arial" w:cs="Arial"/>
                <w:i/>
                <w:sz w:val="18"/>
                <w:szCs w:val="18"/>
                <w:lang w:val="en-AU"/>
              </w:rPr>
              <w:t>case.rst</w:t>
            </w:r>
            <w:proofErr w:type="spellEnd"/>
            <w:r>
              <w:rPr>
                <w:rFonts w:ascii="Arial" w:hAnsi="Arial" w:cs="Arial"/>
                <w:sz w:val="18"/>
                <w:szCs w:val="18"/>
                <w:lang w:val="en-AU"/>
              </w:rPr>
              <w:t xml:space="preserve"> to gain all the information necessary to restart the respective PSO simulation. </w:t>
            </w:r>
          </w:p>
        </w:tc>
      </w:tr>
      <w:tr w:rsidR="006E04BD" w14:paraId="10D12906" w14:textId="77777777" w:rsidTr="007D6D8F">
        <w:trPr>
          <w:trHeight w:val="1408"/>
        </w:trPr>
        <w:tc>
          <w:tcPr>
            <w:tcW w:w="2547" w:type="dxa"/>
            <w:vAlign w:val="center"/>
          </w:tcPr>
          <w:p w14:paraId="1FD1C3AE" w14:textId="77777777" w:rsidR="006E04BD" w:rsidRPr="00A81F15" w:rsidRDefault="006E04BD" w:rsidP="007D6D8F">
            <w:pPr>
              <w:rPr>
                <w:rFonts w:ascii="Arial" w:hAnsi="Arial" w:cs="Arial"/>
                <w:i/>
                <w:sz w:val="18"/>
                <w:szCs w:val="18"/>
                <w:lang w:val="en-AU"/>
              </w:rPr>
            </w:pPr>
            <w:proofErr w:type="spellStart"/>
            <w:r w:rsidRPr="00A81F15">
              <w:rPr>
                <w:rFonts w:ascii="Arial" w:hAnsi="Arial" w:cs="Arial"/>
                <w:i/>
                <w:sz w:val="18"/>
                <w:szCs w:val="18"/>
                <w:lang w:val="en-AU"/>
              </w:rPr>
              <w:lastRenderedPageBreak/>
              <w:t>case.rep</w:t>
            </w:r>
            <w:proofErr w:type="spellEnd"/>
            <w:r w:rsidRPr="00A81F15">
              <w:rPr>
                <w:rFonts w:ascii="Arial" w:hAnsi="Arial" w:cs="Arial"/>
                <w:i/>
                <w:sz w:val="18"/>
                <w:szCs w:val="18"/>
                <w:lang w:val="en-AU"/>
              </w:rPr>
              <w:t xml:space="preserve"> (Pareto mode)</w:t>
            </w:r>
          </w:p>
        </w:tc>
        <w:tc>
          <w:tcPr>
            <w:tcW w:w="6463" w:type="dxa"/>
            <w:vAlign w:val="center"/>
          </w:tcPr>
          <w:p w14:paraId="4D4CA7E0" w14:textId="77777777"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objective function values corresponding to the repository positions at the end of the simulation; that is, this file contains the Pareto front. This file will be updated at the end of each iteration. Furthermore, additional </w:t>
            </w:r>
            <w:proofErr w:type="spellStart"/>
            <w:r w:rsidRPr="00A81F15">
              <w:rPr>
                <w:rFonts w:ascii="Arial" w:hAnsi="Arial" w:cs="Arial"/>
                <w:i/>
                <w:sz w:val="18"/>
                <w:szCs w:val="18"/>
                <w:lang w:val="en-AU"/>
              </w:rPr>
              <w:t>case_x.rep</w:t>
            </w:r>
            <w:proofErr w:type="spellEnd"/>
            <w:r w:rsidRPr="00A81F15">
              <w:rPr>
                <w:rFonts w:ascii="Arial" w:hAnsi="Arial" w:cs="Arial"/>
                <w:sz w:val="18"/>
                <w:szCs w:val="18"/>
                <w:lang w:val="en-AU"/>
              </w:rPr>
              <w:t xml:space="preserve"> files will also be created at each iteration, where x is the iteration number. This helps the user visualise the convergence of the MOPSO algorithm.</w:t>
            </w:r>
          </w:p>
        </w:tc>
      </w:tr>
      <w:tr w:rsidR="006E04BD" w14:paraId="22C54592" w14:textId="77777777" w:rsidTr="007D6D8F">
        <w:trPr>
          <w:trHeight w:val="1259"/>
        </w:trPr>
        <w:tc>
          <w:tcPr>
            <w:tcW w:w="2547" w:type="dxa"/>
            <w:vAlign w:val="center"/>
          </w:tcPr>
          <w:p w14:paraId="431F8D31" w14:textId="77777777" w:rsidR="006E04BD" w:rsidRPr="00A81F15" w:rsidRDefault="006E04BD" w:rsidP="007D6D8F">
            <w:pPr>
              <w:rPr>
                <w:rFonts w:ascii="Arial" w:hAnsi="Arial" w:cs="Arial"/>
                <w:i/>
                <w:sz w:val="18"/>
                <w:szCs w:val="18"/>
                <w:lang w:val="en-AU"/>
              </w:rPr>
            </w:pPr>
            <w:proofErr w:type="spellStart"/>
            <w:r w:rsidRPr="00A81F15">
              <w:rPr>
                <w:rFonts w:ascii="Arial" w:hAnsi="Arial" w:cs="Arial"/>
                <w:i/>
                <w:sz w:val="18"/>
                <w:szCs w:val="18"/>
                <w:lang w:val="en-AU"/>
              </w:rPr>
              <w:t>case.par</w:t>
            </w:r>
            <w:proofErr w:type="spellEnd"/>
            <w:r w:rsidRPr="00A81F15">
              <w:rPr>
                <w:rFonts w:ascii="Arial" w:hAnsi="Arial" w:cs="Arial"/>
                <w:i/>
                <w:sz w:val="18"/>
                <w:szCs w:val="18"/>
                <w:lang w:val="en-AU"/>
              </w:rPr>
              <w:t xml:space="preserve"> (Pareto mode)</w:t>
            </w:r>
          </w:p>
        </w:tc>
        <w:tc>
          <w:tcPr>
            <w:tcW w:w="6463" w:type="dxa"/>
            <w:vAlign w:val="center"/>
          </w:tcPr>
          <w:p w14:paraId="2C786B9E" w14:textId="3BAF07ED" w:rsidR="006E04BD" w:rsidRPr="00A81F15" w:rsidRDefault="006E04BD" w:rsidP="007D6D8F">
            <w:pPr>
              <w:rPr>
                <w:rFonts w:ascii="Arial" w:hAnsi="Arial" w:cs="Arial"/>
                <w:sz w:val="18"/>
                <w:szCs w:val="18"/>
                <w:lang w:val="en-AU"/>
              </w:rPr>
            </w:pPr>
            <w:r w:rsidRPr="00A81F15">
              <w:rPr>
                <w:rFonts w:ascii="Arial" w:hAnsi="Arial" w:cs="Arial"/>
                <w:sz w:val="18"/>
                <w:szCs w:val="18"/>
                <w:lang w:val="en-AU"/>
              </w:rPr>
              <w:t xml:space="preserve">This file contains the decision variable (or parameter) values associated with the objective function values that comprise the Pareto front (i.e., the weakly Pareto optimal set), at the end of the simulation. This file is also updated after each iteration and uses the same format as the external initial-swarm file described in Figure </w:t>
            </w:r>
            <w:r w:rsidR="00242DFF" w:rsidRPr="00A81F15">
              <w:rPr>
                <w:rFonts w:ascii="Arial" w:hAnsi="Arial" w:cs="Arial"/>
                <w:sz w:val="18"/>
                <w:szCs w:val="18"/>
                <w:lang w:val="en-AU"/>
              </w:rPr>
              <w:t>11</w:t>
            </w:r>
            <w:r w:rsidRPr="00A81F15">
              <w:rPr>
                <w:rFonts w:ascii="Arial" w:hAnsi="Arial" w:cs="Arial"/>
                <w:sz w:val="18"/>
                <w:szCs w:val="18"/>
                <w:lang w:val="en-AU"/>
              </w:rPr>
              <w:t>.5.</w:t>
            </w:r>
          </w:p>
        </w:tc>
      </w:tr>
    </w:tbl>
    <w:p w14:paraId="483D881B" w14:textId="77777777" w:rsidR="00A76699" w:rsidRDefault="00A76699" w:rsidP="00D8522F">
      <w:pPr>
        <w:rPr>
          <w:lang w:val="en-AU"/>
        </w:rPr>
        <w:sectPr w:rsidR="00A76699" w:rsidSect="00EF7F08">
          <w:headerReference w:type="default" r:id="rId34"/>
          <w:endnotePr>
            <w:numFmt w:val="decimal"/>
          </w:endnotePr>
          <w:pgSz w:w="11906" w:h="16838" w:code="9"/>
          <w:pgMar w:top="1440" w:right="1440" w:bottom="1440" w:left="1440" w:header="1296" w:footer="864" w:gutter="0"/>
          <w:cols w:space="720"/>
          <w:noEndnote/>
          <w:docGrid w:linePitch="360"/>
        </w:sectPr>
      </w:pPr>
    </w:p>
    <w:p w14:paraId="7B9B574F" w14:textId="73CF7765" w:rsidR="00032B5D" w:rsidRDefault="0098732B" w:rsidP="00C27197">
      <w:pPr>
        <w:pStyle w:val="Heading1"/>
      </w:pPr>
      <w:bookmarkStart w:id="2408" w:name="_Toc109743984"/>
      <w:bookmarkStart w:id="2409" w:name="_Toc109744069"/>
      <w:bookmarkStart w:id="2410" w:name="_Toc110573640"/>
      <w:bookmarkStart w:id="2411" w:name="_Toc110938826"/>
      <w:bookmarkStart w:id="2412" w:name="_Toc111043779"/>
      <w:bookmarkStart w:id="2413" w:name="_Toc111138264"/>
      <w:bookmarkStart w:id="2414" w:name="_Toc111176818"/>
      <w:bookmarkStart w:id="2415" w:name="_Toc111212005"/>
      <w:bookmarkStart w:id="2416" w:name="_Toc111516409"/>
      <w:bookmarkStart w:id="2417" w:name="_Toc111705820"/>
      <w:bookmarkStart w:id="2418" w:name="_Toc111710448"/>
      <w:bookmarkStart w:id="2419" w:name="_Toc112553554"/>
      <w:bookmarkStart w:id="2420" w:name="_Toc112553661"/>
      <w:bookmarkStart w:id="2421" w:name="_Toc112925083"/>
      <w:bookmarkStart w:id="2422" w:name="_Toc113341231"/>
      <w:bookmarkStart w:id="2423" w:name="_Toc113382233"/>
      <w:bookmarkStart w:id="2424" w:name="_Toc114891027"/>
      <w:bookmarkStart w:id="2425" w:name="_Toc115937341"/>
      <w:bookmarkStart w:id="2426" w:name="_Toc115943041"/>
      <w:bookmarkStart w:id="2427" w:name="_Toc116681808"/>
      <w:bookmarkStart w:id="2428" w:name="_Toc118188683"/>
      <w:bookmarkStart w:id="2429" w:name="_Toc118631149"/>
      <w:bookmarkStart w:id="2430" w:name="_Toc119122666"/>
      <w:bookmarkStart w:id="2431" w:name="_Toc120608511"/>
      <w:bookmarkStart w:id="2432" w:name="_Toc121849376"/>
      <w:bookmarkStart w:id="2433" w:name="_Toc121938168"/>
      <w:bookmarkStart w:id="2434" w:name="_Toc122517787"/>
      <w:bookmarkStart w:id="2435" w:name="_Toc126428856"/>
      <w:bookmarkStart w:id="2436" w:name="_Toc127210205"/>
      <w:bookmarkStart w:id="2437" w:name="_Toc127210365"/>
      <w:bookmarkStart w:id="2438" w:name="_Toc128980859"/>
      <w:bookmarkStart w:id="2439" w:name="_Toc141197390"/>
      <w:bookmarkStart w:id="2440" w:name="_Toc141197581"/>
      <w:bookmarkStart w:id="2441" w:name="_Toc142390241"/>
      <w:bookmarkStart w:id="2442" w:name="_Toc142503402"/>
      <w:bookmarkStart w:id="2443" w:name="_Toc143970249"/>
      <w:bookmarkStart w:id="2444" w:name="_Toc147358623"/>
      <w:bookmarkStart w:id="2445" w:name="_Toc147358784"/>
      <w:bookmarkStart w:id="2446" w:name="_Toc147358945"/>
      <w:bookmarkStart w:id="2447" w:name="_Toc154212645"/>
      <w:bookmarkStart w:id="2448" w:name="_Toc154391546"/>
      <w:bookmarkStart w:id="2449" w:name="_Toc154727051"/>
      <w:bookmarkStart w:id="2450" w:name="_Toc154972564"/>
      <w:bookmarkStart w:id="2451" w:name="_Toc154984555"/>
      <w:bookmarkStart w:id="2452" w:name="_Toc155085865"/>
      <w:bookmarkStart w:id="2453" w:name="_Toc155626588"/>
      <w:bookmarkStart w:id="2454" w:name="_Toc157070366"/>
      <w:bookmarkStart w:id="2455" w:name="_Toc158170597"/>
      <w:bookmarkStart w:id="2456" w:name="_Toc159779027"/>
      <w:bookmarkStart w:id="2457" w:name="_Toc167892440"/>
      <w:bookmarkStart w:id="2458" w:name="_Toc168160406"/>
      <w:bookmarkStart w:id="2459" w:name="_Toc168160621"/>
      <w:bookmarkStart w:id="2460" w:name="_Toc168680351"/>
      <w:bookmarkStart w:id="2461" w:name="_Toc169683589"/>
      <w:bookmarkStart w:id="2462" w:name="_Toc169683805"/>
      <w:bookmarkStart w:id="2463" w:name="_Toc169684021"/>
      <w:bookmarkStart w:id="2464" w:name="_Toc170817664"/>
      <w:bookmarkStart w:id="2465" w:name="_Toc170832581"/>
      <w:bookmarkStart w:id="2466" w:name="_Toc171489588"/>
      <w:bookmarkStart w:id="2467" w:name="_Toc171699269"/>
      <w:bookmarkStart w:id="2468" w:name="_Toc171836916"/>
      <w:bookmarkStart w:id="2469" w:name="_Toc172041704"/>
      <w:bookmarkStart w:id="2470" w:name="_Toc172107270"/>
      <w:bookmarkStart w:id="2471" w:name="_Toc172179962"/>
      <w:bookmarkStart w:id="2472" w:name="_Toc174421902"/>
      <w:bookmarkStart w:id="2473" w:name="_Toc175324922"/>
      <w:bookmarkStart w:id="2474" w:name="_Toc175325271"/>
      <w:bookmarkStart w:id="2475" w:name="_Toc179412595"/>
      <w:bookmarkStart w:id="2476" w:name="_Toc180429927"/>
      <w:bookmarkStart w:id="2477" w:name="_Toc180479376"/>
      <w:bookmarkStart w:id="2478" w:name="_Toc180911957"/>
      <w:bookmarkStart w:id="2479" w:name="_Toc181521684"/>
      <w:bookmarkStart w:id="2480" w:name="_Toc181711076"/>
      <w:bookmarkStart w:id="2481" w:name="_Toc182327320"/>
      <w:bookmarkStart w:id="2482" w:name="_Toc182723250"/>
      <w:bookmarkStart w:id="2483" w:name="_Toc183542397"/>
      <w:bookmarkStart w:id="2484" w:name="_Toc183601048"/>
      <w:bookmarkStart w:id="2485" w:name="_Toc190165787"/>
      <w:bookmarkStart w:id="2486" w:name="_Toc197161281"/>
      <w:bookmarkStart w:id="2487" w:name="_Toc199079348"/>
      <w:bookmarkStart w:id="2488" w:name="_Toc203107090"/>
      <w:bookmarkStart w:id="2489" w:name="_Toc203109718"/>
      <w:bookmarkStart w:id="2490" w:name="_Toc203304748"/>
      <w:bookmarkStart w:id="2491" w:name="_Toc204091345"/>
      <w:bookmarkStart w:id="2492" w:name="_Toc204355705"/>
      <w:bookmarkStart w:id="2493" w:name="_Toc204359069"/>
      <w:bookmarkStart w:id="2494" w:name="_Toc205433828"/>
      <w:bookmarkStart w:id="2495" w:name="_Toc206407079"/>
      <w:bookmarkStart w:id="2496" w:name="_Toc226761602"/>
      <w:bookmarkStart w:id="2497" w:name="_Toc226762032"/>
      <w:bookmarkStart w:id="2498" w:name="_Toc226762335"/>
      <w:bookmarkStart w:id="2499" w:name="_Toc226763438"/>
      <w:bookmarkStart w:id="2500" w:name="_Toc227401295"/>
      <w:bookmarkStart w:id="2501" w:name="_Toc227869221"/>
      <w:bookmarkStart w:id="2502" w:name="_Toc227895662"/>
      <w:bookmarkStart w:id="2503" w:name="_Toc230504459"/>
      <w:bookmarkStart w:id="2504" w:name="_Toc230504767"/>
      <w:bookmarkStart w:id="2505" w:name="_Toc237250622"/>
      <w:bookmarkStart w:id="2506" w:name="_Toc237590530"/>
      <w:bookmarkStart w:id="2507" w:name="_Toc241769926"/>
      <w:bookmarkStart w:id="2508" w:name="_Toc241770245"/>
      <w:bookmarkStart w:id="2509" w:name="_Toc243072052"/>
      <w:bookmarkStart w:id="2510" w:name="_Toc243072377"/>
      <w:bookmarkStart w:id="2511" w:name="_Toc246201686"/>
      <w:bookmarkStart w:id="2512" w:name="_Toc246208605"/>
      <w:bookmarkStart w:id="2513" w:name="_Toc248959744"/>
      <w:bookmarkStart w:id="2514" w:name="_Toc249370547"/>
      <w:bookmarkStart w:id="2515" w:name="_Toc264830749"/>
      <w:bookmarkStart w:id="2516" w:name="_Toc265007504"/>
      <w:bookmarkStart w:id="2517" w:name="_Toc265277194"/>
      <w:bookmarkStart w:id="2518" w:name="_Toc266993715"/>
      <w:bookmarkStart w:id="2519" w:name="_Toc270150522"/>
      <w:bookmarkStart w:id="2520" w:name="_Toc270150866"/>
      <w:bookmarkStart w:id="2521" w:name="_Toc271662591"/>
      <w:bookmarkStart w:id="2522" w:name="_Toc278192926"/>
      <w:bookmarkStart w:id="2523" w:name="_Toc295080294"/>
      <w:bookmarkStart w:id="2524" w:name="_Toc302837883"/>
      <w:bookmarkStart w:id="2525" w:name="_Toc307131225"/>
      <w:bookmarkStart w:id="2526" w:name="_Toc321982490"/>
      <w:bookmarkStart w:id="2527" w:name="_Toc322935418"/>
      <w:bookmarkStart w:id="2528" w:name="_Toc323558247"/>
      <w:bookmarkStart w:id="2529" w:name="_Toc325399368"/>
      <w:bookmarkStart w:id="2530" w:name="_Toc327251138"/>
      <w:bookmarkStart w:id="2531" w:name="_Toc327251501"/>
      <w:bookmarkStart w:id="2532" w:name="_Toc349908821"/>
      <w:bookmarkStart w:id="2533" w:name="_Toc351895028"/>
      <w:bookmarkStart w:id="2534" w:name="_Toc352135770"/>
      <w:bookmarkStart w:id="2535" w:name="_Toc352923265"/>
      <w:bookmarkStart w:id="2536" w:name="_Toc353023789"/>
      <w:bookmarkStart w:id="2537" w:name="_Toc365005612"/>
      <w:bookmarkStart w:id="2538" w:name="_Toc365608340"/>
      <w:bookmarkStart w:id="2539" w:name="_Toc366525600"/>
      <w:bookmarkStart w:id="2540" w:name="_Toc366525986"/>
      <w:bookmarkStart w:id="2541" w:name="_Toc366872610"/>
      <w:bookmarkStart w:id="2542" w:name="_Toc368321923"/>
      <w:bookmarkStart w:id="2543" w:name="_Toc371856468"/>
      <w:bookmarkStart w:id="2544" w:name="_Toc371857906"/>
      <w:bookmarkStart w:id="2545" w:name="_Toc375911505"/>
      <w:bookmarkStart w:id="2546" w:name="_Toc392084707"/>
      <w:bookmarkStart w:id="2547" w:name="_Toc392085087"/>
      <w:bookmarkStart w:id="2548" w:name="_Toc408032159"/>
      <w:bookmarkStart w:id="2549" w:name="_Toc408557997"/>
      <w:bookmarkStart w:id="2550" w:name="_Toc434827055"/>
      <w:bookmarkStart w:id="2551" w:name="_Toc434827449"/>
      <w:bookmarkStart w:id="2552" w:name="_Toc435627787"/>
      <w:bookmarkStart w:id="2553" w:name="_Toc439791336"/>
      <w:bookmarkStart w:id="2554" w:name="_Toc439791790"/>
      <w:bookmarkStart w:id="2555" w:name="_Toc439792245"/>
      <w:bookmarkStart w:id="2556" w:name="_Toc439792699"/>
      <w:bookmarkStart w:id="2557" w:name="_Toc439793153"/>
      <w:bookmarkStart w:id="2558" w:name="_Toc439793607"/>
      <w:bookmarkStart w:id="2559" w:name="_Toc439794061"/>
      <w:bookmarkStart w:id="2560" w:name="_Toc439794515"/>
      <w:bookmarkStart w:id="2561" w:name="_Toc439794969"/>
      <w:bookmarkStart w:id="2562" w:name="_Toc439795422"/>
      <w:bookmarkStart w:id="2563" w:name="_Toc439823406"/>
      <w:bookmarkStart w:id="2564" w:name="_Toc445910568"/>
      <w:bookmarkStart w:id="2565" w:name="_Toc510516786"/>
      <w:bookmarkStart w:id="2566" w:name="_Toc32564232"/>
      <w:r>
        <w:lastRenderedPageBreak/>
        <w:t>1</w:t>
      </w:r>
      <w:r w:rsidR="00242DFF">
        <w:t>2</w:t>
      </w:r>
      <w:r w:rsidR="00C27197">
        <w:t>. References</w:t>
      </w:r>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p>
    <w:p w14:paraId="11717A4C" w14:textId="466623EA" w:rsidR="004C21F5" w:rsidRDefault="004C21F5" w:rsidP="0014341C">
      <w:proofErr w:type="spellStart"/>
      <w:r>
        <w:t>Ahlfeld</w:t>
      </w:r>
      <w:proofErr w:type="spellEnd"/>
      <w:r>
        <w:t>, D.P. and Mulligan, A.E., 2000. Optimal Management of Flow in Groundwater Systems. Vol 1. Academic Press.</w:t>
      </w:r>
    </w:p>
    <w:p w14:paraId="577CB447" w14:textId="21E28E4C" w:rsidR="00011842" w:rsidRDefault="00011842" w:rsidP="0014341C">
      <w:r>
        <w:t>Alfonso, M., and Oliver, D.S. 2019. Evaluating prior predictions of production and seismic data.  Computational Geosciences.</w:t>
      </w:r>
    </w:p>
    <w:p w14:paraId="496D6E2E" w14:textId="77777777" w:rsidR="00291825" w:rsidRPr="0014341C" w:rsidRDefault="0014341C" w:rsidP="0014341C">
      <w:pPr>
        <w:rPr>
          <w:lang w:val="en-GB" w:eastAsia="en-US"/>
        </w:rPr>
      </w:pPr>
      <w:proofErr w:type="spellStart"/>
      <w:r>
        <w:t>Campolongo</w:t>
      </w:r>
      <w:proofErr w:type="spellEnd"/>
      <w:r>
        <w:t xml:space="preserve">, F., </w:t>
      </w:r>
      <w:proofErr w:type="spellStart"/>
      <w:r>
        <w:t>Cariboni</w:t>
      </w:r>
      <w:proofErr w:type="spellEnd"/>
      <w:r>
        <w:t xml:space="preserve">, J., </w:t>
      </w:r>
      <w:proofErr w:type="spellStart"/>
      <w:r>
        <w:t>Saltelli</w:t>
      </w:r>
      <w:proofErr w:type="spellEnd"/>
      <w:r>
        <w:t xml:space="preserve">, A. and </w:t>
      </w:r>
      <w:proofErr w:type="spellStart"/>
      <w:r>
        <w:t>Schoutens</w:t>
      </w:r>
      <w:proofErr w:type="spellEnd"/>
      <w:r>
        <w:t xml:space="preserve">, W., 2005, Enhancing the Morris Method, </w:t>
      </w:r>
      <w:r>
        <w:rPr>
          <w:i/>
          <w:iCs/>
        </w:rPr>
        <w:t xml:space="preserve">in </w:t>
      </w:r>
      <w:r>
        <w:t xml:space="preserve">Hanson, K.M., and </w:t>
      </w:r>
      <w:proofErr w:type="spellStart"/>
      <w:r>
        <w:t>Hemez</w:t>
      </w:r>
      <w:proofErr w:type="spellEnd"/>
      <w:r>
        <w:t>,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 xml:space="preserve">J. Water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proofErr w:type="spellStart"/>
      <w:r>
        <w:rPr>
          <w:lang w:val="en-AU"/>
        </w:rPr>
        <w:t>Charnes</w:t>
      </w:r>
      <w:proofErr w:type="spellEnd"/>
      <w:r>
        <w:rPr>
          <w:lang w:val="en-AU"/>
        </w:rPr>
        <w:t xml:space="preserve">, A., Cooper, W.W., 1959. Chance-constrained programming. </w:t>
      </w:r>
      <w:proofErr w:type="spellStart"/>
      <w:r w:rsidRPr="008F2AEA">
        <w:rPr>
          <w:i/>
          <w:lang w:val="en-AU"/>
        </w:rPr>
        <w:t>Manag</w:t>
      </w:r>
      <w:proofErr w:type="spellEnd"/>
      <w:r w:rsidRPr="008F2AEA">
        <w:rPr>
          <w:i/>
          <w:lang w:val="en-AU"/>
        </w:rPr>
        <w:t>.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46C8C8E5" w:rsidR="004219C1" w:rsidRDefault="004219C1" w:rsidP="007D73E1">
      <w:r>
        <w:t xml:space="preserve">Chen, Y. and Oliver, D.S., 2016. Localization and regularization for iterative ensemble smoothers. </w:t>
      </w:r>
      <w:proofErr w:type="spellStart"/>
      <w:r>
        <w:rPr>
          <w:i/>
        </w:rPr>
        <w:t>Comput</w:t>
      </w:r>
      <w:proofErr w:type="spellEnd"/>
      <w:r>
        <w:rPr>
          <w:i/>
        </w:rPr>
        <w:t xml:space="preserve">. </w:t>
      </w:r>
      <w:proofErr w:type="spellStart"/>
      <w:r>
        <w:rPr>
          <w:i/>
        </w:rPr>
        <w:t>Geosci</w:t>
      </w:r>
      <w:proofErr w:type="spellEnd"/>
      <w:r>
        <w:rPr>
          <w:i/>
        </w:rPr>
        <w:t xml:space="preserve">. </w:t>
      </w:r>
      <w:r>
        <w:t>DOI 10.1007/s10596-016-9599-7.</w:t>
      </w:r>
    </w:p>
    <w:p w14:paraId="1FCFCE76" w14:textId="479495B9" w:rsidR="00242DFF" w:rsidRPr="00242DFF" w:rsidRDefault="00242DFF" w:rsidP="007D73E1">
      <w:pPr>
        <w:rPr>
          <w:lang w:val="en-AU"/>
        </w:rPr>
      </w:pPr>
      <w:proofErr w:type="spellStart"/>
      <w:r w:rsidRPr="00A5496A">
        <w:rPr>
          <w:lang w:val="en-AU"/>
        </w:rPr>
        <w:t>Coello</w:t>
      </w:r>
      <w:proofErr w:type="spellEnd"/>
      <w:r w:rsidRPr="00A5496A">
        <w:rPr>
          <w:lang w:val="en-AU"/>
        </w:rPr>
        <w:t xml:space="preserve">, C.A.C., Pulido, G.T., </w:t>
      </w:r>
      <w:proofErr w:type="spellStart"/>
      <w:r w:rsidRPr="00A5496A">
        <w:rPr>
          <w:lang w:val="en-AU"/>
        </w:rPr>
        <w:t>Lechuga</w:t>
      </w:r>
      <w:proofErr w:type="spellEnd"/>
      <w:r w:rsidRPr="00A5496A">
        <w:rPr>
          <w:lang w:val="en-AU"/>
        </w:rPr>
        <w:t xml:space="preserve">, M.S., </w:t>
      </w:r>
      <w:r>
        <w:rPr>
          <w:lang w:val="en-AU"/>
        </w:rPr>
        <w:t>(</w:t>
      </w:r>
      <w:r w:rsidRPr="00A5496A">
        <w:rPr>
          <w:lang w:val="en-AU"/>
        </w:rPr>
        <w:t>2004</w:t>
      </w:r>
      <w:r>
        <w:rPr>
          <w:lang w:val="en-AU"/>
        </w:rPr>
        <w:t>)</w:t>
      </w:r>
      <w:r w:rsidRPr="00A5496A">
        <w:rPr>
          <w:lang w:val="en-AU"/>
        </w:rPr>
        <w:t xml:space="preserve">. Handling multiple objectives with particle swarm optimization. </w:t>
      </w:r>
      <w:r w:rsidRPr="00CA395D">
        <w:rPr>
          <w:i/>
          <w:lang w:val="en-AU"/>
        </w:rPr>
        <w:t>IEEE Transactions on Evolutionary Computing</w:t>
      </w:r>
      <w:r w:rsidRPr="00A5496A">
        <w:rPr>
          <w:lang w:val="en-AU"/>
        </w:rPr>
        <w:t xml:space="preserve"> 8. </w:t>
      </w:r>
      <w:proofErr w:type="spellStart"/>
      <w:r>
        <w:rPr>
          <w:lang w:val="en-AU"/>
        </w:rPr>
        <w:t>doi</w:t>
      </w:r>
      <w:proofErr w:type="spellEnd"/>
      <w:r>
        <w:rPr>
          <w:lang w:val="en-AU"/>
        </w:rPr>
        <w:t xml:space="preserve">: </w:t>
      </w:r>
      <w:hyperlink r:id="rId35" w:history="1">
        <w:r w:rsidRPr="00734C07">
          <w:rPr>
            <w:rStyle w:val="Hyperlink"/>
            <w:lang w:val="en-AU"/>
          </w:rPr>
          <w:t>https://doi.org/10.1109/tevc.2004.826067</w:t>
        </w:r>
      </w:hyperlink>
      <w:r w:rsidRPr="00A5496A">
        <w:rPr>
          <w:lang w:val="en-AU"/>
        </w:rPr>
        <w:t>.</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w:t>
      </w:r>
      <w:proofErr w:type="spellStart"/>
      <w:r>
        <w:t>Optimisers</w:t>
      </w:r>
      <w:proofErr w:type="spellEnd"/>
      <w:r>
        <w:t xml:space="preserve">.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 xml:space="preserve">Water </w:t>
      </w:r>
      <w:proofErr w:type="spellStart"/>
      <w:r w:rsidRPr="0070354A">
        <w:rPr>
          <w:i/>
        </w:rPr>
        <w:t>Resour</w:t>
      </w:r>
      <w:proofErr w:type="spellEnd"/>
      <w:r w:rsidRPr="0070354A">
        <w:rPr>
          <w:i/>
        </w:rPr>
        <w:t>. Res</w:t>
      </w:r>
      <w:r>
        <w:t xml:space="preserve">., 46, W05525, doi:10.1029/2009WR008377. </w:t>
      </w:r>
    </w:p>
    <w:p w14:paraId="25E0C004" w14:textId="51EB4F8F" w:rsidR="00185AA2" w:rsidRDefault="00B82E08" w:rsidP="00B82E08">
      <w:pPr>
        <w:rPr>
          <w:lang w:val="en-GB" w:eastAsia="en-US"/>
        </w:rPr>
      </w:pPr>
      <w:r>
        <w:rPr>
          <w:lang w:val="en-GB" w:eastAsia="en-US"/>
        </w:rPr>
        <w:t xml:space="preserve">Doherty, J., Welter, D. </w:t>
      </w:r>
      <w:proofErr w:type="spellStart"/>
      <w:r>
        <w:rPr>
          <w:lang w:val="en-GB" w:eastAsia="en-US"/>
        </w:rPr>
        <w:t>amd</w:t>
      </w:r>
      <w:proofErr w:type="spellEnd"/>
      <w:r>
        <w:rPr>
          <w:lang w:val="en-GB" w:eastAsia="en-US"/>
        </w:rPr>
        <w:t xml:space="preserve"> White, J.T. 2018. Overview of the PEST and PEST++ Suites. </w:t>
      </w:r>
      <w:r w:rsidR="00185AA2">
        <w:rPr>
          <w:i/>
          <w:lang w:val="en-GB" w:eastAsia="en-US"/>
        </w:rPr>
        <w:t>Caelum</w:t>
      </w:r>
      <w:r w:rsidR="00185AA2">
        <w:rPr>
          <w:lang w:val="en-GB" w:eastAsia="en-US"/>
        </w:rPr>
        <w:t xml:space="preserve">. Downloadable from </w:t>
      </w:r>
      <w:hyperlink r:id="rId40" w:history="1">
        <w:r w:rsidR="00242DFF" w:rsidRPr="00191DCB">
          <w:rPr>
            <w:rStyle w:val="Hyperlink"/>
            <w:lang w:val="en-GB" w:eastAsia="en-US"/>
          </w:rPr>
          <w:t>http://www.caelumsoftware.org</w:t>
        </w:r>
      </w:hyperlink>
    </w:p>
    <w:p w14:paraId="2DA1E2F6" w14:textId="77777777" w:rsidR="00242DFF" w:rsidRDefault="00242DFF" w:rsidP="00242DFF">
      <w:pPr>
        <w:rPr>
          <w:lang w:val="en-AU"/>
        </w:rPr>
      </w:pPr>
      <w:r w:rsidRPr="00E30E0D">
        <w:rPr>
          <w:lang w:val="en-AU"/>
        </w:rPr>
        <w:t xml:space="preserve">Eberhart, R., Kennedy, J., </w:t>
      </w:r>
      <w:r>
        <w:rPr>
          <w:lang w:val="en-AU"/>
        </w:rPr>
        <w:t>(</w:t>
      </w:r>
      <w:r w:rsidRPr="00E30E0D">
        <w:rPr>
          <w:lang w:val="en-AU"/>
        </w:rPr>
        <w:t>1995</w:t>
      </w:r>
      <w:r>
        <w:rPr>
          <w:lang w:val="en-AU"/>
        </w:rPr>
        <w:t>)</w:t>
      </w:r>
      <w:r w:rsidRPr="00E30E0D">
        <w:rPr>
          <w:lang w:val="en-AU"/>
        </w:rPr>
        <w:t xml:space="preserve">. A new </w:t>
      </w:r>
      <w:proofErr w:type="spellStart"/>
      <w:r w:rsidRPr="00E30E0D">
        <w:rPr>
          <w:lang w:val="en-AU"/>
        </w:rPr>
        <w:t>optmizer</w:t>
      </w:r>
      <w:proofErr w:type="spellEnd"/>
      <w:r w:rsidRPr="00E30E0D">
        <w:rPr>
          <w:lang w:val="en-AU"/>
        </w:rPr>
        <w:t xml:space="preserve"> using particle swarm theory. </w:t>
      </w:r>
      <w:r w:rsidRPr="00AA09BE">
        <w:rPr>
          <w:i/>
          <w:lang w:val="en-AU"/>
        </w:rPr>
        <w:t>Micro Machine and Human Science, Sixth International Symposium on</w:t>
      </w:r>
      <w:r w:rsidRPr="00E30E0D">
        <w:rPr>
          <w:lang w:val="en-AU"/>
        </w:rPr>
        <w:t xml:space="preserve">. </w:t>
      </w:r>
      <w:proofErr w:type="spellStart"/>
      <w:r>
        <w:rPr>
          <w:lang w:val="en-AU"/>
        </w:rPr>
        <w:t>doi</w:t>
      </w:r>
      <w:proofErr w:type="spellEnd"/>
      <w:r>
        <w:rPr>
          <w:lang w:val="en-AU"/>
        </w:rPr>
        <w:t xml:space="preserve">: </w:t>
      </w:r>
      <w:hyperlink r:id="rId41" w:history="1">
        <w:r w:rsidRPr="003A6366">
          <w:rPr>
            <w:rStyle w:val="Hyperlink"/>
            <w:lang w:val="en-AU"/>
          </w:rPr>
          <w:t>https://doi.org/10.1109/MHS.1995.494215</w:t>
        </w:r>
      </w:hyperlink>
      <w:r>
        <w:rPr>
          <w:lang w:val="en-AU"/>
        </w:rPr>
        <w:t>.</w:t>
      </w:r>
    </w:p>
    <w:p w14:paraId="75E3EF00" w14:textId="77777777" w:rsidR="00242DFF" w:rsidRPr="00B82E08" w:rsidRDefault="00242DFF" w:rsidP="00B82E08">
      <w:pPr>
        <w:rPr>
          <w:lang w:val="en-GB" w:eastAsia="en-US"/>
        </w:rPr>
      </w:pPr>
    </w:p>
    <w:p w14:paraId="17DA5563" w14:textId="76B31352" w:rsidR="00A06D28"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4EF916C4" w14:textId="166798F5" w:rsidR="00F85534" w:rsidRPr="00C40A21" w:rsidRDefault="00F85534" w:rsidP="00A06D28">
      <w:pPr>
        <w:spacing w:after="0"/>
        <w:rPr>
          <w:rFonts w:cs="Calibri"/>
          <w:szCs w:val="24"/>
        </w:rPr>
      </w:pPr>
      <w:r>
        <w:rPr>
          <w:rFonts w:cs="Calibri"/>
          <w:szCs w:val="24"/>
        </w:rPr>
        <w:t xml:space="preserve">Evans, M., </w:t>
      </w:r>
      <w:proofErr w:type="spellStart"/>
      <w:r>
        <w:rPr>
          <w:rFonts w:cs="Calibri"/>
          <w:szCs w:val="24"/>
        </w:rPr>
        <w:t>Moshonov</w:t>
      </w:r>
      <w:proofErr w:type="spellEnd"/>
      <w:r>
        <w:rPr>
          <w:rFonts w:cs="Calibri"/>
          <w:szCs w:val="24"/>
        </w:rPr>
        <w:t>, H.  2006.  Checking for prior data conflict.  Bayesian Analysis.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w:t>
      </w:r>
      <w:proofErr w:type="gramStart"/>
      <w:r>
        <w:t>http://pubs.usgs.gov/</w:t>
      </w:r>
      <w:r w:rsidRPr="001003EC">
        <w:t>sir/2010/5159 ]</w:t>
      </w:r>
      <w:proofErr w:type="gramEnd"/>
    </w:p>
    <w:p w14:paraId="61433B7B" w14:textId="77777777" w:rsidR="007141D5" w:rsidRDefault="007141D5" w:rsidP="007141D5">
      <w:pPr>
        <w:rPr>
          <w:lang w:val="en-AU"/>
        </w:rPr>
      </w:pPr>
      <w:r>
        <w:rPr>
          <w:lang w:val="en-AU"/>
        </w:rPr>
        <w:t xml:space="preserve">Forrest, J., </w:t>
      </w:r>
      <w:proofErr w:type="spellStart"/>
      <w:r>
        <w:rPr>
          <w:lang w:val="en-AU"/>
        </w:rPr>
        <w:t>Nuez</w:t>
      </w:r>
      <w:proofErr w:type="spellEnd"/>
      <w:r>
        <w:rPr>
          <w:lang w:val="en-AU"/>
        </w:rPr>
        <w:t xml:space="preserve">, D., </w:t>
      </w:r>
      <w:proofErr w:type="spellStart"/>
      <w:r>
        <w:rPr>
          <w:lang w:val="en-AU"/>
        </w:rPr>
        <w:t>Lougee</w:t>
      </w:r>
      <w:proofErr w:type="spellEnd"/>
      <w:r>
        <w:rPr>
          <w:lang w:val="en-AU"/>
        </w:rPr>
        <w:t xml:space="preserv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proofErr w:type="spellStart"/>
      <w:r>
        <w:rPr>
          <w:lang w:val="en-AU"/>
        </w:rPr>
        <w:t>Hantush</w:t>
      </w:r>
      <w:proofErr w:type="spellEnd"/>
      <w:r>
        <w:rPr>
          <w:lang w:val="en-AU"/>
        </w:rPr>
        <w:t xml:space="preserve">, M.M., Marino, M.A., 1989. Chance-constrained model for management of stream-aquifer system. </w:t>
      </w:r>
      <w:r w:rsidRPr="008F2AEA">
        <w:rPr>
          <w:i/>
          <w:lang w:val="en-AU"/>
        </w:rPr>
        <w:t xml:space="preserve">J. Water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72E1B643" w:rsidR="00D331DD" w:rsidRDefault="00D331DD" w:rsidP="00D331DD">
      <w:pPr>
        <w:rPr>
          <w:lang w:val="en-AU" w:eastAsia="en-GB"/>
        </w:rPr>
      </w:pPr>
      <w:r>
        <w:rPr>
          <w:lang w:val="en-AU" w:eastAsia="en-GB"/>
        </w:rPr>
        <w:t xml:space="preserve">Homma T, </w:t>
      </w:r>
      <w:proofErr w:type="spellStart"/>
      <w:r>
        <w:rPr>
          <w:lang w:val="en-AU" w:eastAsia="en-GB"/>
        </w:rPr>
        <w:t>Saltelli</w:t>
      </w:r>
      <w:proofErr w:type="spellEnd"/>
      <w:r>
        <w:rPr>
          <w:lang w:val="en-AU" w:eastAsia="en-GB"/>
        </w:rPr>
        <w:t xml:space="preserve"> A. 1996. Importance measures in global sensitivity analysis of model output. </w:t>
      </w:r>
      <w:r w:rsidRPr="00D331DD">
        <w:rPr>
          <w:i/>
          <w:lang w:val="en-AU" w:eastAsia="en-GB"/>
        </w:rPr>
        <w:t>Reliability Engineering and System Safety</w:t>
      </w:r>
      <w:r>
        <w:rPr>
          <w:lang w:val="en-AU" w:eastAsia="en-GB"/>
        </w:rPr>
        <w:t>. 52(1), 1-17.</w:t>
      </w:r>
    </w:p>
    <w:p w14:paraId="581A1B47" w14:textId="632885B8" w:rsidR="00242DFF" w:rsidRDefault="00242DFF" w:rsidP="00D331DD">
      <w:pPr>
        <w:rPr>
          <w:lang w:val="en-AU"/>
        </w:rPr>
      </w:pPr>
      <w:r w:rsidRPr="0028706F">
        <w:rPr>
          <w:lang w:val="en-AU"/>
        </w:rPr>
        <w:t xml:space="preserve">Kennedy, J. (1998), The </w:t>
      </w:r>
      <w:proofErr w:type="spellStart"/>
      <w:r w:rsidRPr="0028706F">
        <w:rPr>
          <w:lang w:val="en-AU"/>
        </w:rPr>
        <w:t>behavior</w:t>
      </w:r>
      <w:proofErr w:type="spellEnd"/>
      <w:r w:rsidRPr="0028706F">
        <w:rPr>
          <w:lang w:val="en-AU"/>
        </w:rPr>
        <w:t xml:space="preserve"> of particles, </w:t>
      </w:r>
      <w:r w:rsidRPr="0028706F">
        <w:rPr>
          <w:i/>
          <w:lang w:val="en-AU"/>
        </w:rPr>
        <w:t>Evolutionary Programming VII: Proceedings of the Seventh Annual Conference on Evolutionary Programming</w:t>
      </w:r>
      <w:r w:rsidRPr="0028706F">
        <w:rPr>
          <w:lang w:val="en-AU"/>
        </w:rPr>
        <w:t xml:space="preserve">, pp. 581–589. </w:t>
      </w:r>
    </w:p>
    <w:p w14:paraId="7977C89D" w14:textId="1087AC9C" w:rsidR="007141D5" w:rsidRDefault="007141D5" w:rsidP="007141D5">
      <w:pPr>
        <w:rPr>
          <w:lang w:val="en-AU"/>
        </w:rPr>
      </w:pPr>
      <w:proofErr w:type="spellStart"/>
      <w:r>
        <w:rPr>
          <w:lang w:val="en-AU"/>
        </w:rPr>
        <w:t>Lougee</w:t>
      </w:r>
      <w:proofErr w:type="spellEnd"/>
      <w:r>
        <w:rPr>
          <w:lang w:val="en-AU"/>
        </w:rPr>
        <w:t>-Heimer,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w:t>
      </w:r>
      <w:proofErr w:type="spellStart"/>
      <w:r w:rsidR="004230C0">
        <w:rPr>
          <w:lang w:val="en-AU"/>
        </w:rPr>
        <w:t>Naevdal</w:t>
      </w:r>
      <w:proofErr w:type="spellEnd"/>
      <w:r w:rsidR="004230C0">
        <w:rPr>
          <w:lang w:val="en-AU"/>
        </w:rPr>
        <w:t xml:space="preserve">,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proofErr w:type="spellStart"/>
      <w:r w:rsidRPr="008F2AEA">
        <w:rPr>
          <w:i/>
        </w:rPr>
        <w:t>Technometrics</w:t>
      </w:r>
      <w:proofErr w:type="spellEnd"/>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 xml:space="preserve">Remy, N., Boucher, A. and Wu, J., 2011. Applied </w:t>
      </w:r>
      <w:proofErr w:type="spellStart"/>
      <w:r>
        <w:t>Geostatistics</w:t>
      </w:r>
      <w:proofErr w:type="spellEnd"/>
      <w:r>
        <w:t xml:space="preserve"> with SGEMS. A Users Guide. Cambridge University Press.</w:t>
      </w:r>
    </w:p>
    <w:p w14:paraId="0D8F25F4" w14:textId="77777777" w:rsidR="00DE59FB" w:rsidRPr="00C40A21" w:rsidRDefault="00DE59FB" w:rsidP="00DE59FB">
      <w:pPr>
        <w:rPr>
          <w:rFonts w:cs="Calibri"/>
          <w:szCs w:val="24"/>
        </w:rPr>
      </w:pPr>
      <w:proofErr w:type="spellStart"/>
      <w:r>
        <w:t>Saltelli</w:t>
      </w:r>
      <w:proofErr w:type="spellEnd"/>
      <w:r>
        <w:t xml:space="preserve">, A., </w:t>
      </w:r>
      <w:proofErr w:type="spellStart"/>
      <w:r>
        <w:t>Tarantola</w:t>
      </w:r>
      <w:proofErr w:type="spellEnd"/>
      <w:r>
        <w:t xml:space="preserve">, S., </w:t>
      </w:r>
      <w:proofErr w:type="spellStart"/>
      <w:r>
        <w:t>Campolongo</w:t>
      </w:r>
      <w:proofErr w:type="spellEnd"/>
      <w:r>
        <w:t xml:space="preserve">, F., and </w:t>
      </w:r>
      <w:proofErr w:type="spellStart"/>
      <w:r>
        <w:t>Ratto</w:t>
      </w:r>
      <w:proofErr w:type="spellEnd"/>
      <w:r>
        <w:t>,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1445F47E" w14:textId="1D65CF2F" w:rsidR="00242DFF" w:rsidRDefault="00DE59FB" w:rsidP="00242DFF">
      <w:pPr>
        <w:rPr>
          <w:lang w:val="en-AU"/>
        </w:rPr>
      </w:pPr>
      <w:proofErr w:type="spellStart"/>
      <w:r>
        <w:t>Saltelli</w:t>
      </w:r>
      <w:proofErr w:type="spellEnd"/>
      <w:r>
        <w:t xml:space="preserve">, A., </w:t>
      </w:r>
      <w:proofErr w:type="spellStart"/>
      <w:r>
        <w:t>Ratto</w:t>
      </w:r>
      <w:proofErr w:type="spellEnd"/>
      <w:r>
        <w:t xml:space="preserve">, M., Andres, T., </w:t>
      </w:r>
      <w:proofErr w:type="spellStart"/>
      <w:r>
        <w:t>Campolongo</w:t>
      </w:r>
      <w:proofErr w:type="spellEnd"/>
      <w:r>
        <w:t xml:space="preserve">, F., </w:t>
      </w:r>
      <w:proofErr w:type="spellStart"/>
      <w:r>
        <w:t>Cariboni</w:t>
      </w:r>
      <w:proofErr w:type="spellEnd"/>
      <w:r>
        <w:t xml:space="preserve">, J., </w:t>
      </w:r>
      <w:proofErr w:type="spellStart"/>
      <w:r>
        <w:t>Gatelli</w:t>
      </w:r>
      <w:proofErr w:type="spellEnd"/>
      <w:r>
        <w:t xml:space="preserve">, D. </w:t>
      </w:r>
      <w:proofErr w:type="spellStart"/>
      <w:r>
        <w:t>Saisana</w:t>
      </w:r>
      <w:proofErr w:type="spellEnd"/>
      <w:r>
        <w:t xml:space="preserve">, M., and </w:t>
      </w:r>
      <w:proofErr w:type="spellStart"/>
      <w:r>
        <w:t>Tarantola</w:t>
      </w:r>
      <w:proofErr w:type="spellEnd"/>
      <w:r>
        <w:t xml:space="preserve">,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47CF6B69" w14:textId="207D2100" w:rsidR="00303914" w:rsidRDefault="00303914" w:rsidP="00DE59FB">
      <w:pPr>
        <w:rPr>
          <w:lang w:val="en-AU"/>
        </w:rPr>
      </w:pPr>
      <w:r>
        <w:rPr>
          <w:lang w:val="en-AU"/>
        </w:rPr>
        <w:t xml:space="preserve">Schafer, J. and Strimmer, K. 2005. A shrinkage approach to large scale </w:t>
      </w:r>
      <w:proofErr w:type="spellStart"/>
      <w:r>
        <w:rPr>
          <w:lang w:val="en-AU"/>
        </w:rPr>
        <w:t>covarince</w:t>
      </w:r>
      <w:proofErr w:type="spellEnd"/>
      <w:r>
        <w:rPr>
          <w:lang w:val="en-AU"/>
        </w:rPr>
        <w:t xml:space="preserve"> matrix estimation and implications for functional genomics.  Statistical applications in genetics and molecular biology.</w:t>
      </w:r>
    </w:p>
    <w:p w14:paraId="47AFC0E1" w14:textId="6971A4E2" w:rsidR="00DE59FB" w:rsidRPr="00242DFF" w:rsidRDefault="00242DFF" w:rsidP="00DE59FB">
      <w:pPr>
        <w:rPr>
          <w:lang w:val="en-AU"/>
        </w:rPr>
      </w:pPr>
      <w:proofErr w:type="spellStart"/>
      <w:r>
        <w:rPr>
          <w:lang w:val="en-AU"/>
        </w:rPr>
        <w:t>Siade</w:t>
      </w:r>
      <w:proofErr w:type="spellEnd"/>
      <w:r>
        <w:rPr>
          <w:lang w:val="en-AU"/>
        </w:rPr>
        <w:t xml:space="preserve">, A. J., Rathi, B., </w:t>
      </w:r>
      <w:proofErr w:type="spellStart"/>
      <w:r>
        <w:rPr>
          <w:lang w:val="en-AU"/>
        </w:rPr>
        <w:t>Prommer</w:t>
      </w:r>
      <w:proofErr w:type="spellEnd"/>
      <w:r>
        <w:rPr>
          <w:lang w:val="en-AU"/>
        </w:rPr>
        <w:t xml:space="preserve">, H., Welter, D., and Doherty, J., (2019). </w:t>
      </w:r>
      <w:r w:rsidRPr="00AA09BE">
        <w:rPr>
          <w:lang w:val="en-AU"/>
        </w:rPr>
        <w:t xml:space="preserve">Using heuristic multi-objective optimization for quantifying predictive uncertainty associated with groundwater flow </w:t>
      </w:r>
      <w:r w:rsidRPr="00AA09BE">
        <w:rPr>
          <w:lang w:val="en-AU"/>
        </w:rPr>
        <w:lastRenderedPageBreak/>
        <w:t>and reactive transport models</w:t>
      </w:r>
      <w:r>
        <w:rPr>
          <w:lang w:val="en-AU"/>
        </w:rPr>
        <w:t xml:space="preserve">, </w:t>
      </w:r>
      <w:r w:rsidRPr="00AA09BE">
        <w:rPr>
          <w:i/>
          <w:lang w:val="en-AU"/>
        </w:rPr>
        <w:t>Journal of Hydrology</w:t>
      </w:r>
      <w:r>
        <w:rPr>
          <w:lang w:val="en-AU"/>
        </w:rPr>
        <w:t xml:space="preserve">, 577. </w:t>
      </w:r>
      <w:proofErr w:type="spellStart"/>
      <w:r>
        <w:rPr>
          <w:lang w:val="en-AU"/>
        </w:rPr>
        <w:t>doi</w:t>
      </w:r>
      <w:proofErr w:type="spellEnd"/>
      <w:r>
        <w:rPr>
          <w:lang w:val="en-AU"/>
        </w:rPr>
        <w:t xml:space="preserve">: </w:t>
      </w:r>
      <w:hyperlink r:id="rId42" w:history="1">
        <w:r w:rsidRPr="003A6366">
          <w:rPr>
            <w:rStyle w:val="Hyperlink"/>
            <w:lang w:val="en-AU"/>
          </w:rPr>
          <w:t>https://doi.org/10.1016/j.jhydrol.2019.123999</w:t>
        </w:r>
      </w:hyperlink>
      <w:r>
        <w:rPr>
          <w:lang w:val="en-AU"/>
        </w:rPr>
        <w:t>.</w:t>
      </w:r>
    </w:p>
    <w:p w14:paraId="3C875D44" w14:textId="77777777" w:rsidR="0014341C" w:rsidRPr="00C40A21" w:rsidRDefault="0014341C" w:rsidP="0014341C">
      <w:pPr>
        <w:rPr>
          <w:rFonts w:cs="Calibri"/>
          <w:szCs w:val="24"/>
        </w:rPr>
      </w:pPr>
      <w:proofErr w:type="spellStart"/>
      <w:r>
        <w:t>Sobol</w:t>
      </w:r>
      <w:proofErr w:type="spellEnd"/>
      <w:r>
        <w:t>,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proofErr w:type="spellStart"/>
      <w:r w:rsidRPr="00C40A21">
        <w:rPr>
          <w:rFonts w:cs="Calibri"/>
          <w:szCs w:val="24"/>
        </w:rPr>
        <w:t>Storn</w:t>
      </w:r>
      <w:proofErr w:type="spellEnd"/>
      <w:r w:rsidRPr="00C40A21">
        <w:rPr>
          <w:rFonts w:cs="Calibri"/>
          <w:szCs w:val="24"/>
        </w:rPr>
        <w:t xml:space="preserve">,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proofErr w:type="spellStart"/>
      <w:r w:rsidRPr="00C40A21">
        <w:rPr>
          <w:rFonts w:cs="Calibri"/>
          <w:szCs w:val="24"/>
        </w:rPr>
        <w:t>Storn</w:t>
      </w:r>
      <w:proofErr w:type="spellEnd"/>
      <w:r w:rsidRPr="00C40A21">
        <w:rPr>
          <w:rFonts w:cs="Calibri"/>
          <w:szCs w:val="24"/>
        </w:rPr>
        <w:t xml:space="preserve">,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proofErr w:type="spellStart"/>
      <w:proofErr w:type="gramStart"/>
      <w:r w:rsidRPr="008F2AEA">
        <w:rPr>
          <w:i/>
          <w:lang w:val="en-AU"/>
        </w:rPr>
        <w:t>J.Water</w:t>
      </w:r>
      <w:proofErr w:type="spellEnd"/>
      <w:proofErr w:type="gramEnd"/>
      <w:r w:rsidRPr="008F2AEA">
        <w:rPr>
          <w:i/>
          <w:lang w:val="en-AU"/>
        </w:rPr>
        <w:t xml:space="preserve"> </w:t>
      </w:r>
      <w:proofErr w:type="spellStart"/>
      <w:r w:rsidRPr="008F2AEA">
        <w:rPr>
          <w:i/>
          <w:lang w:val="en-AU"/>
        </w:rPr>
        <w:t>Resour</w:t>
      </w:r>
      <w:proofErr w:type="spellEnd"/>
      <w:r w:rsidRPr="008F2AEA">
        <w:rPr>
          <w:i/>
          <w:lang w:val="en-AU"/>
        </w:rPr>
        <w:t xml:space="preserve">. Plan. </w:t>
      </w:r>
      <w:proofErr w:type="spellStart"/>
      <w:r w:rsidRPr="008F2AEA">
        <w:rPr>
          <w:i/>
          <w:lang w:val="en-AU"/>
        </w:rPr>
        <w:t>Manag</w:t>
      </w:r>
      <w:proofErr w:type="spellEnd"/>
      <w:r w:rsidRPr="008F2AEA">
        <w:rPr>
          <w:i/>
          <w:lang w:val="en-AU"/>
        </w:rPr>
        <w:t>.</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w:t>
      </w:r>
      <w:proofErr w:type="spellStart"/>
      <w:r>
        <w:rPr>
          <w:i/>
        </w:rPr>
        <w:t>Resour</w:t>
      </w:r>
      <w:proofErr w:type="spellEnd"/>
      <w:r>
        <w:rPr>
          <w:i/>
        </w:rPr>
        <w:t xml:space="preserve">. Res. </w:t>
      </w:r>
      <w:r w:rsidRPr="00503B1C">
        <w:t>23(7), 1162-1174.</w:t>
      </w:r>
    </w:p>
    <w:p w14:paraId="6B73F07F" w14:textId="77777777" w:rsidR="00EF1F32" w:rsidRDefault="00EF1F32" w:rsidP="00EF1F32">
      <w:r>
        <w:t xml:space="preserve">Welter, D.E., Doherty, J.E., Hunt, R.J., </w:t>
      </w:r>
      <w:proofErr w:type="spellStart"/>
      <w:r>
        <w:t>Muffels</w:t>
      </w:r>
      <w:proofErr w:type="spellEnd"/>
      <w:r>
        <w:t xml:space="preserve">, C.T., Tonkin, M.J., and </w:t>
      </w:r>
      <w:proofErr w:type="spellStart"/>
      <w:r>
        <w:t>Schreüder</w:t>
      </w:r>
      <w:proofErr w:type="spellEnd"/>
      <w:r>
        <w:t>, W.A., 2012. Approaches in highly parameterized inversion</w:t>
      </w:r>
      <w:r w:rsidR="00C81EAB">
        <w:t xml:space="preserve"> - </w:t>
      </w:r>
      <w:r>
        <w:t xml:space="preserve">PEST++, a Parameter </w:t>
      </w:r>
      <w:proofErr w:type="spellStart"/>
      <w:r>
        <w:t>ESTimation</w:t>
      </w:r>
      <w:proofErr w:type="spellEnd"/>
      <w:r>
        <w:t xml:space="preserve"> code optimized for large environmental models: U.S. Geological Survey Techniques and Methods, book 7, section C5, 47 p., available at </w:t>
      </w:r>
      <w:hyperlink r:id="rId43"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4" w:history="1">
        <w:r w:rsidRPr="009E0797">
          <w:rPr>
            <w:color w:val="000000" w:themeColor="text1"/>
          </w:rPr>
          <w:t>Approaches in highly parameterized inversion: PEST++ Version 3, a Parameter </w:t>
        </w:r>
        <w:proofErr w:type="spellStart"/>
        <w:r w:rsidRPr="009E0797">
          <w:rPr>
            <w:color w:val="000000" w:themeColor="text1"/>
          </w:rPr>
          <w:t>ESTimation</w:t>
        </w:r>
        <w:proofErr w:type="spellEnd"/>
        <w:r w:rsidRPr="009E0797">
          <w:rPr>
            <w:color w:val="000000" w:themeColor="text1"/>
          </w:rPr>
          <w:t xml:space="preserve"> and uncertainty analysis software suite optimized for large environmental models</w:t>
        </w:r>
      </w:hyperlink>
      <w:r w:rsidR="00C81EAB">
        <w:rPr>
          <w:color w:val="333333"/>
        </w:rPr>
        <w:t>.</w:t>
      </w:r>
      <w:r w:rsidRPr="00C81EAB">
        <w:t xml:space="preserve"> U.S. Geological Survey Techniques 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5"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 xml:space="preserve">Water </w:t>
      </w:r>
      <w:proofErr w:type="spellStart"/>
      <w:r w:rsidRPr="00C2097D">
        <w:rPr>
          <w:i/>
        </w:rPr>
        <w:t>Resour</w:t>
      </w:r>
      <w:proofErr w:type="spellEnd"/>
      <w:r w:rsidRPr="00C2097D">
        <w:rPr>
          <w:i/>
        </w:rPr>
        <w:t>.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6"/>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567" w:name="_Toc439791337"/>
      <w:bookmarkStart w:id="2568" w:name="_Toc439791791"/>
      <w:bookmarkStart w:id="2569" w:name="_Toc439792246"/>
      <w:bookmarkStart w:id="2570" w:name="_Toc439792700"/>
      <w:bookmarkStart w:id="2571" w:name="_Toc439793154"/>
      <w:bookmarkStart w:id="2572" w:name="_Toc439793608"/>
      <w:bookmarkStart w:id="2573" w:name="_Toc439794062"/>
      <w:bookmarkStart w:id="2574" w:name="_Toc439794516"/>
      <w:bookmarkStart w:id="2575" w:name="_Toc439794970"/>
      <w:bookmarkStart w:id="2576" w:name="_Toc439795423"/>
      <w:bookmarkStart w:id="2577" w:name="_Toc439823407"/>
      <w:bookmarkStart w:id="2578" w:name="_Toc445910569"/>
      <w:bookmarkStart w:id="2579" w:name="_Toc510516787"/>
      <w:bookmarkStart w:id="2580" w:name="_Toc32564233"/>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 xml:space="preserve">Variables are recognized by their position in the file. They must be placed on the correct line of this </w:t>
      </w:r>
      <w:proofErr w:type="gramStart"/>
      <w:r>
        <w:rPr>
          <w:lang w:val="en-AU"/>
        </w:rPr>
        <w:t>file</w:t>
      </w:r>
      <w:r w:rsidR="009E0797">
        <w:rPr>
          <w:lang w:val="en-AU"/>
        </w:rPr>
        <w:t>,</w:t>
      </w:r>
      <w:r>
        <w:rPr>
          <w:lang w:val="en-AU"/>
        </w:rPr>
        <w:t xml:space="preserve"> and</w:t>
      </w:r>
      <w:proofErr w:type="gramEnd"/>
      <w:r>
        <w:rPr>
          <w:lang w:val="en-AU"/>
        </w:rPr>
        <w:t xml:space="preserve">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 xml:space="preserve">blank </w:t>
      </w:r>
      <w:proofErr w:type="gramStart"/>
      <w:r>
        <w:rPr>
          <w:lang w:val="en-AU"/>
        </w:rPr>
        <w:t>lines;</w:t>
      </w:r>
      <w:proofErr w:type="gramEnd"/>
    </w:p>
    <w:p w14:paraId="785C933B" w14:textId="77777777" w:rsidR="008867C8" w:rsidRDefault="008867C8" w:rsidP="003314D9">
      <w:pPr>
        <w:pStyle w:val="ListParagraph"/>
        <w:numPr>
          <w:ilvl w:val="0"/>
          <w:numId w:val="2"/>
        </w:numPr>
        <w:rPr>
          <w:lang w:val="en-AU"/>
        </w:rPr>
      </w:pPr>
      <w:proofErr w:type="gramStart"/>
      <w:r>
        <w:rPr>
          <w:lang w:val="en-AU"/>
        </w:rPr>
        <w:t>comments;</w:t>
      </w:r>
      <w:proofErr w:type="gramEnd"/>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w:t>
      </w:r>
      <w:proofErr w:type="gramStart"/>
      <w:r>
        <w:rPr>
          <w:lang w:val="en-AU"/>
        </w:rPr>
        <w:t>line;</w:t>
      </w:r>
      <w:proofErr w:type="gramEnd"/>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w:t>
      </w:r>
      <w:proofErr w:type="gramStart"/>
      <w:r>
        <w:rPr>
          <w:lang w:val="en-AU"/>
        </w:rPr>
        <w:t>All of</w:t>
      </w:r>
      <w:proofErr w:type="gramEnd"/>
      <w:r>
        <w:rPr>
          <w:lang w:val="en-AU"/>
        </w:rPr>
        <w:t xml:space="preserve">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proofErr w:type="spellStart"/>
      <w:r w:rsidR="00E24E54" w:rsidRPr="003E22C0">
        <w:rPr>
          <w:rStyle w:val="Technical2"/>
          <w:sz w:val="16"/>
          <w:szCs w:val="16"/>
          <w:lang w:val="en-AU"/>
        </w:rPr>
        <w:t>pcf</w:t>
      </w:r>
      <w:proofErr w:type="spellEnd"/>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proofErr w:type="gramStart"/>
      <w:r w:rsidRPr="003E22C0">
        <w:rPr>
          <w:sz w:val="16"/>
          <w:szCs w:val="16"/>
        </w:rPr>
        <w:t>SENRELTHRESH  SENMAXREUSE</w:t>
      </w:r>
      <w:proofErr w:type="gramEnd"/>
    </w:p>
    <w:p w14:paraId="57401AAC" w14:textId="77777777" w:rsidR="00023DA8" w:rsidRPr="00023DA8" w:rsidRDefault="00023DA8" w:rsidP="00E24E54">
      <w:pPr>
        <w:pStyle w:val="computerChar"/>
        <w:rPr>
          <w:rFonts w:ascii="Courier" w:hAnsi="Courier"/>
          <w:sz w:val="16"/>
          <w:szCs w:val="16"/>
          <w:lang w:val="en-AU"/>
        </w:rPr>
      </w:pPr>
      <w:proofErr w:type="gramStart"/>
      <w:r w:rsidRPr="003E22C0">
        <w:rPr>
          <w:sz w:val="16"/>
          <w:szCs w:val="16"/>
        </w:rPr>
        <w:t>SENALLCALCINT  SENPREDWEIGHT</w:t>
      </w:r>
      <w:proofErr w:type="gramEnd"/>
      <w:r w:rsidRPr="003E22C0">
        <w:rPr>
          <w:sz w:val="16"/>
          <w:szCs w:val="16"/>
        </w:rPr>
        <w:t xml:space="preserve">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xml:space="preserve">* </w:t>
      </w:r>
      <w:proofErr w:type="spellStart"/>
      <w:r w:rsidRPr="003E22C0">
        <w:rPr>
          <w:sz w:val="16"/>
          <w:szCs w:val="16"/>
        </w:rPr>
        <w:t>lsqr</w:t>
      </w:r>
      <w:proofErr w:type="spellEnd"/>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xml:space="preserve">* </w:t>
      </w:r>
      <w:proofErr w:type="spellStart"/>
      <w:r w:rsidRPr="003E22C0">
        <w:rPr>
          <w:rFonts w:ascii="Courier" w:hAnsi="Courier"/>
          <w:sz w:val="16"/>
          <w:szCs w:val="16"/>
        </w:rPr>
        <w:t>svd</w:t>
      </w:r>
      <w:proofErr w:type="spellEnd"/>
      <w:r w:rsidRPr="003E22C0">
        <w:rPr>
          <w:rFonts w:ascii="Courier" w:hAnsi="Courier"/>
          <w:sz w:val="16"/>
          <w:szCs w:val="16"/>
        </w:rPr>
        <w:t xml:space="preserve">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PILBL PIFAC * PARNME + PIFAC * </w:t>
      </w:r>
      <w:proofErr w:type="gramStart"/>
      <w:r w:rsidRPr="003E22C0">
        <w:rPr>
          <w:rStyle w:val="Technical2"/>
          <w:sz w:val="16"/>
          <w:szCs w:val="16"/>
          <w:lang w:val="en-AU"/>
        </w:rPr>
        <w:t>log(</w:t>
      </w:r>
      <w:proofErr w:type="gramEnd"/>
      <w:r w:rsidRPr="003E22C0">
        <w:rPr>
          <w:rStyle w:val="Technical2"/>
          <w:sz w:val="16"/>
          <w:szCs w:val="16"/>
          <w:lang w:val="en-AU"/>
        </w:rPr>
        <w:t>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proofErr w:type="gramStart"/>
      <w:r w:rsidRPr="003E22C0">
        <w:rPr>
          <w:rStyle w:val="Technical2"/>
          <w:sz w:val="16"/>
          <w:szCs w:val="16"/>
          <w:lang w:val="en-AU"/>
        </w:rPr>
        <w:t>PHIMLIM  PHIMACCEPT</w:t>
      </w:r>
      <w:proofErr w:type="gramEnd"/>
      <w:r w:rsidRPr="003E22C0">
        <w:rPr>
          <w:rStyle w:val="Technical2"/>
          <w:sz w:val="16"/>
          <w:szCs w:val="16"/>
          <w:lang w:val="en-AU"/>
        </w:rPr>
        <w:t xml:space="preserve"> [FRACPHIM] [MEMSAVE] </w:t>
      </w:r>
    </w:p>
    <w:p w14:paraId="2360619C" w14:textId="77777777" w:rsidR="00E24E54" w:rsidRPr="003E22C0" w:rsidRDefault="00E24E54" w:rsidP="00E24E54">
      <w:pPr>
        <w:pStyle w:val="computerChar"/>
        <w:rPr>
          <w:rStyle w:val="Technical2"/>
          <w:sz w:val="16"/>
          <w:szCs w:val="16"/>
          <w:lang w:val="en-AU"/>
        </w:rPr>
      </w:pPr>
      <w:proofErr w:type="gramStart"/>
      <w:r w:rsidRPr="003E22C0">
        <w:rPr>
          <w:rStyle w:val="Technical2"/>
          <w:sz w:val="16"/>
          <w:szCs w:val="16"/>
          <w:lang w:val="en-AU"/>
        </w:rPr>
        <w:t>WFINIT  WFMIN</w:t>
      </w:r>
      <w:proofErr w:type="gramEnd"/>
      <w:r w:rsidRPr="003E22C0">
        <w:rPr>
          <w:rStyle w:val="Technical2"/>
          <w:sz w:val="16"/>
          <w:szCs w:val="16"/>
          <w:lang w:val="en-AU"/>
        </w:rPr>
        <w:t xml:space="preserve">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proofErr w:type="gramStart"/>
      <w:r w:rsidRPr="003E22C0">
        <w:rPr>
          <w:rStyle w:val="Technical2"/>
          <w:sz w:val="16"/>
          <w:szCs w:val="16"/>
          <w:lang w:val="en-AU"/>
        </w:rPr>
        <w:t>WFFAC  WFTOL</w:t>
      </w:r>
      <w:proofErr w:type="gramEnd"/>
      <w:r w:rsidRPr="003E22C0">
        <w:rPr>
          <w:rStyle w:val="Technical2"/>
          <w:sz w:val="16"/>
          <w:szCs w:val="16"/>
          <w:lang w:val="en-AU"/>
        </w:rPr>
        <w:t xml:space="preserve">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w:t>
      </w:r>
      <w:proofErr w:type="gramStart"/>
      <w:r w:rsidRPr="0045277E">
        <w:rPr>
          <w:rStyle w:val="Technical2"/>
          <w:sz w:val="16"/>
          <w:szCs w:val="16"/>
        </w:rPr>
        <w:t>3</w:t>
      </w:r>
      <w:r>
        <w:rPr>
          <w:rStyle w:val="Technical2"/>
          <w:sz w:val="16"/>
          <w:szCs w:val="16"/>
        </w:rPr>
        <w:t>..</w:t>
      </w:r>
      <w:proofErr w:type="gramEnd"/>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w:t>
            </w:r>
            <w:proofErr w:type="spellStart"/>
            <w:r w:rsidRPr="00C506B5">
              <w:rPr>
                <w:rFonts w:ascii="Arial" w:hAnsi="Arial"/>
                <w:sz w:val="18"/>
                <w:szCs w:val="18"/>
                <w:lang w:val="en-AU"/>
              </w:rPr>
              <w:t>norestart</w:t>
            </w:r>
            <w:proofErr w:type="spellEnd"/>
            <w:r w:rsidRPr="00C506B5">
              <w:rPr>
                <w:rFonts w:ascii="Arial" w:hAnsi="Arial"/>
                <w:sz w:val="18"/>
                <w:szCs w:val="18"/>
                <w:lang w:val="en-AU"/>
              </w:rPr>
              <w: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w:t>
            </w:r>
            <w:proofErr w:type="spellStart"/>
            <w:r w:rsidRPr="00C506B5">
              <w:rPr>
                <w:rFonts w:ascii="Arial" w:hAnsi="Arial"/>
                <w:sz w:val="18"/>
                <w:szCs w:val="18"/>
                <w:lang w:val="en-AU"/>
              </w:rPr>
              <w:t>nopoint</w:t>
            </w:r>
            <w:proofErr w:type="spellEnd"/>
            <w:r w:rsidRPr="00C506B5">
              <w:rPr>
                <w:rFonts w:ascii="Arial" w:hAnsi="Arial"/>
                <w:sz w:val="18"/>
                <w:szCs w:val="18"/>
                <w:lang w:val="en-AU"/>
              </w:rPr>
              <w: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obsreref</w:t>
            </w:r>
            <w:proofErr w:type="spellEnd"/>
            <w:r>
              <w:rPr>
                <w:rFonts w:ascii="Arial" w:hAnsi="Arial"/>
                <w:sz w:val="18"/>
                <w:szCs w:val="18"/>
                <w:lang w:val="en-AU"/>
              </w:rPr>
              <w:t>”, “</w:t>
            </w:r>
            <w:proofErr w:type="spellStart"/>
            <w:r>
              <w:rPr>
                <w:rFonts w:ascii="Arial" w:hAnsi="Arial"/>
                <w:sz w:val="18"/>
                <w:szCs w:val="18"/>
                <w:lang w:val="en-AU"/>
              </w:rPr>
              <w:t>obsreref_N</w:t>
            </w:r>
            <w:proofErr w:type="spellEnd"/>
            <w:r>
              <w:rPr>
                <w:rFonts w:ascii="Arial" w:hAnsi="Arial"/>
                <w:sz w:val="18"/>
                <w:szCs w:val="18"/>
                <w:lang w:val="en-AU"/>
              </w:rPr>
              <w:t>” or “</w:t>
            </w:r>
            <w:proofErr w:type="spellStart"/>
            <w:r>
              <w:rPr>
                <w:rFonts w:ascii="Arial" w:hAnsi="Arial"/>
                <w:sz w:val="18"/>
                <w:szCs w:val="18"/>
                <w:lang w:val="en-AU"/>
              </w:rPr>
              <w:t>noobsreref</w:t>
            </w:r>
            <w:proofErr w:type="spellEnd"/>
            <w:r>
              <w:rPr>
                <w:rFonts w:ascii="Arial" w:hAnsi="Arial"/>
                <w:sz w:val="18"/>
                <w:szCs w:val="18"/>
                <w:lang w:val="en-AU"/>
              </w:rPr>
              <w:t>”</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fractional objective function </w:t>
            </w:r>
            <w:proofErr w:type="gramStart"/>
            <w:r w:rsidRPr="00C506B5">
              <w:rPr>
                <w:rFonts w:ascii="Arial" w:hAnsi="Arial"/>
                <w:sz w:val="18"/>
                <w:szCs w:val="18"/>
                <w:lang w:val="en-AU"/>
              </w:rPr>
              <w:t>sufficient</w:t>
            </w:r>
            <w:proofErr w:type="gramEnd"/>
            <w:r w:rsidRPr="00C506B5">
              <w:rPr>
                <w:rFonts w:ascii="Arial" w:hAnsi="Arial"/>
                <w:sz w:val="18"/>
                <w:szCs w:val="18"/>
                <w:lang w:val="en-AU"/>
              </w:rPr>
              <w:t xml:space="preserve">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activation of </w:t>
            </w:r>
            <w:proofErr w:type="spellStart"/>
            <w:r w:rsidRPr="00C506B5">
              <w:rPr>
                <w:rFonts w:ascii="Arial" w:hAnsi="Arial"/>
                <w:sz w:val="18"/>
                <w:szCs w:val="18"/>
                <w:lang w:val="en-AU"/>
              </w:rPr>
              <w:t>Broyden’s</w:t>
            </w:r>
            <w:proofErr w:type="spellEnd"/>
            <w:r w:rsidRPr="00C506B5">
              <w:rPr>
                <w:rFonts w:ascii="Arial" w:hAnsi="Arial"/>
                <w:sz w:val="18"/>
                <w:szCs w:val="18"/>
                <w:lang w:val="en-AU"/>
              </w:rPr>
              <w:t xml:space="preserve">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lamforgive</w:t>
            </w:r>
            <w:proofErr w:type="spellEnd"/>
            <w:r>
              <w:rPr>
                <w:rFonts w:ascii="Arial" w:hAnsi="Arial"/>
                <w:sz w:val="18"/>
                <w:szCs w:val="18"/>
                <w:lang w:val="en-AU"/>
              </w:rPr>
              <w:t>” or “</w:t>
            </w:r>
            <w:proofErr w:type="spellStart"/>
            <w:r>
              <w:rPr>
                <w:rFonts w:ascii="Arial" w:hAnsi="Arial"/>
                <w:sz w:val="18"/>
                <w:szCs w:val="18"/>
                <w:lang w:val="en-AU"/>
              </w:rPr>
              <w:t>nolamforgive</w:t>
            </w:r>
            <w:proofErr w:type="spellEnd"/>
            <w:r>
              <w:rPr>
                <w:rFonts w:ascii="Arial" w:hAnsi="Arial"/>
                <w:sz w:val="18"/>
                <w:szCs w:val="18"/>
                <w:lang w:val="en-AU"/>
              </w:rPr>
              <w:t>”</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derforgive</w:t>
            </w:r>
            <w:proofErr w:type="spellEnd"/>
            <w:r>
              <w:rPr>
                <w:rFonts w:ascii="Arial" w:hAnsi="Arial"/>
                <w:sz w:val="18"/>
                <w:szCs w:val="18"/>
                <w:lang w:val="en-AU"/>
              </w:rPr>
              <w:t>” or “</w:t>
            </w:r>
            <w:proofErr w:type="spellStart"/>
            <w:r>
              <w:rPr>
                <w:rFonts w:ascii="Arial" w:hAnsi="Arial"/>
                <w:sz w:val="18"/>
                <w:szCs w:val="18"/>
                <w:lang w:val="en-AU"/>
              </w:rPr>
              <w:t>noderforgive</w:t>
            </w:r>
            <w:proofErr w:type="spellEnd"/>
            <w:r>
              <w:rPr>
                <w:rFonts w:ascii="Arial" w:hAnsi="Arial"/>
                <w:sz w:val="18"/>
                <w:szCs w:val="18"/>
                <w:lang w:val="en-AU"/>
              </w:rPr>
              <w:t>”</w:t>
            </w:r>
          </w:p>
        </w:tc>
        <w:tc>
          <w:tcPr>
            <w:tcW w:w="4172" w:type="dxa"/>
          </w:tcPr>
          <w:p w14:paraId="1B44B714" w14:textId="77777777" w:rsidR="00E24E54" w:rsidRPr="00C506B5" w:rsidRDefault="00E24E54" w:rsidP="00A71947">
            <w:pPr>
              <w:jc w:val="left"/>
              <w:rPr>
                <w:rFonts w:ascii="Arial" w:hAnsi="Arial"/>
                <w:sz w:val="18"/>
                <w:szCs w:val="18"/>
                <w:lang w:val="en-AU"/>
              </w:rPr>
            </w:pPr>
            <w:proofErr w:type="spellStart"/>
            <w:r>
              <w:rPr>
                <w:rFonts w:ascii="Arial" w:hAnsi="Arial"/>
                <w:sz w:val="18"/>
                <w:szCs w:val="18"/>
                <w:lang w:val="en-AU"/>
              </w:rPr>
              <w:t>accomodates</w:t>
            </w:r>
            <w:proofErr w:type="spellEnd"/>
            <w:r>
              <w:rPr>
                <w:rFonts w:ascii="Arial" w:hAnsi="Arial"/>
                <w:sz w:val="18"/>
                <w:szCs w:val="18"/>
                <w:lang w:val="en-AU"/>
              </w:rPr>
              <w:t xml:space="preserve">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proofErr w:type="spellStart"/>
            <w:r w:rsidR="00A71947" w:rsidRPr="00A71947">
              <w:rPr>
                <w:rFonts w:ascii="Arial" w:hAnsi="Arial"/>
                <w:i/>
                <w:sz w:val="18"/>
                <w:szCs w:val="18"/>
                <w:lang w:val="en-AU"/>
              </w:rPr>
              <w:t>N’</w:t>
            </w:r>
            <w:r w:rsidR="00A71947">
              <w:rPr>
                <w:rFonts w:ascii="Arial" w:hAnsi="Arial"/>
                <w:sz w:val="18"/>
                <w:szCs w:val="18"/>
                <w:lang w:val="en-AU"/>
              </w:rPr>
              <w:t>th</w:t>
            </w:r>
            <w:proofErr w:type="spellEnd"/>
            <w:r w:rsidR="00A71947">
              <w:rPr>
                <w:rFonts w:ascii="Arial" w:hAnsi="Arial"/>
                <w:sz w:val="18"/>
                <w:szCs w:val="18"/>
                <w:lang w:val="en-AU"/>
              </w:rPr>
              <w:t xml:space="preserve">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bend parameter upgrade vector if parameter hits </w:t>
            </w:r>
            <w:proofErr w:type="gramStart"/>
            <w:r w:rsidRPr="00C506B5">
              <w:rPr>
                <w:rFonts w:ascii="Arial" w:hAnsi="Arial"/>
                <w:sz w:val="18"/>
                <w:szCs w:val="18"/>
                <w:lang w:val="en-AU"/>
              </w:rPr>
              <w:t>bounds</w:t>
            </w:r>
            <w:proofErr w:type="gramEnd"/>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aui</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auid</w:t>
            </w:r>
            <w:proofErr w:type="spellEnd"/>
            <w:r>
              <w:rPr>
                <w:rFonts w:ascii="Arial" w:hAnsi="Arial"/>
                <w:sz w:val="18"/>
                <w:szCs w:val="18"/>
                <w:lang w:val="en-AU"/>
              </w:rPr>
              <w:t>”,</w:t>
            </w:r>
            <w:r w:rsidRPr="00C506B5">
              <w:rPr>
                <w:rFonts w:ascii="Arial" w:hAnsi="Arial"/>
                <w:sz w:val="18"/>
                <w:szCs w:val="18"/>
                <w:lang w:val="en-AU"/>
              </w:rPr>
              <w:t xml:space="preserve"> or “</w:t>
            </w:r>
            <w:proofErr w:type="spellStart"/>
            <w:r w:rsidRPr="00C506B5">
              <w:rPr>
                <w:rFonts w:ascii="Arial" w:hAnsi="Arial"/>
                <w:sz w:val="18"/>
                <w:szCs w:val="18"/>
                <w:lang w:val="en-AU"/>
              </w:rPr>
              <w:t>noaui</w:t>
            </w:r>
            <w:proofErr w:type="spellEnd"/>
            <w:r w:rsidRPr="00C506B5">
              <w:rPr>
                <w:rFonts w:ascii="Arial" w:hAnsi="Arial"/>
                <w:sz w:val="18"/>
                <w:szCs w:val="18"/>
                <w:lang w:val="en-AU"/>
              </w:rPr>
              <w:t>”</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senreuse</w:t>
            </w:r>
            <w:proofErr w:type="spellEnd"/>
            <w:r w:rsidRPr="00C506B5">
              <w:rPr>
                <w:rFonts w:ascii="Arial" w:hAnsi="Arial"/>
                <w:sz w:val="18"/>
                <w:szCs w:val="18"/>
                <w:lang w:val="en-AU"/>
              </w:rPr>
              <w:t>” or “</w:t>
            </w:r>
            <w:proofErr w:type="spellStart"/>
            <w:r w:rsidRPr="00C506B5">
              <w:rPr>
                <w:rFonts w:ascii="Arial" w:hAnsi="Arial"/>
                <w:sz w:val="18"/>
                <w:szCs w:val="18"/>
                <w:lang w:val="en-AU"/>
              </w:rPr>
              <w:t>nosenreuse</w:t>
            </w:r>
            <w:proofErr w:type="spellEnd"/>
            <w:r w:rsidRPr="00C506B5">
              <w:rPr>
                <w:rFonts w:ascii="Arial" w:hAnsi="Arial"/>
                <w:sz w:val="18"/>
                <w:szCs w:val="18"/>
                <w:lang w:val="en-AU"/>
              </w:rPr>
              <w:t>”</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boundscale</w:t>
            </w:r>
            <w:proofErr w:type="spellEnd"/>
            <w:r>
              <w:rPr>
                <w:rFonts w:ascii="Arial" w:hAnsi="Arial"/>
                <w:sz w:val="18"/>
                <w:szCs w:val="18"/>
                <w:lang w:val="en-AU"/>
              </w:rPr>
              <w:t>” or “</w:t>
            </w:r>
            <w:proofErr w:type="spellStart"/>
            <w:r>
              <w:rPr>
                <w:rFonts w:ascii="Arial" w:hAnsi="Arial"/>
                <w:sz w:val="18"/>
                <w:szCs w:val="18"/>
                <w:lang w:val="en-AU"/>
              </w:rPr>
              <w:t>noboundscale</w:t>
            </w:r>
            <w:proofErr w:type="spellEnd"/>
            <w:r>
              <w:rPr>
                <w:rFonts w:ascii="Arial" w:hAnsi="Arial"/>
                <w:sz w:val="18"/>
                <w:szCs w:val="18"/>
                <w:lang w:val="en-AU"/>
              </w:rPr>
              <w:t>”</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relative parameter </w:t>
            </w:r>
            <w:proofErr w:type="gramStart"/>
            <w:r w:rsidRPr="00C506B5">
              <w:rPr>
                <w:rFonts w:ascii="Arial" w:hAnsi="Arial"/>
                <w:sz w:val="18"/>
                <w:szCs w:val="18"/>
                <w:lang w:val="en-AU"/>
              </w:rPr>
              <w:t>change</w:t>
            </w:r>
            <w:proofErr w:type="gramEnd"/>
            <w:r w:rsidRPr="00C506B5">
              <w:rPr>
                <w:rFonts w:ascii="Arial" w:hAnsi="Arial"/>
                <w:sz w:val="18"/>
                <w:szCs w:val="18"/>
                <w:lang w:val="en-AU"/>
              </w:rPr>
              <w:t xml:space="preserv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jcosave</w:t>
            </w:r>
            <w:proofErr w:type="spellEnd"/>
            <w:r>
              <w:rPr>
                <w:rFonts w:ascii="Arial" w:hAnsi="Arial"/>
                <w:sz w:val="18"/>
                <w:szCs w:val="18"/>
                <w:lang w:val="en-AU"/>
              </w:rPr>
              <w:t>” or “</w:t>
            </w:r>
            <w:proofErr w:type="spellStart"/>
            <w:r>
              <w:rPr>
                <w:rFonts w:ascii="Arial" w:hAnsi="Arial"/>
                <w:sz w:val="18"/>
                <w:szCs w:val="18"/>
                <w:lang w:val="en-AU"/>
              </w:rPr>
              <w:t>nojcosave</w:t>
            </w:r>
            <w:proofErr w:type="spellEnd"/>
            <w:r>
              <w:rPr>
                <w:rFonts w:ascii="Arial" w:hAnsi="Arial"/>
                <w:sz w:val="18"/>
                <w:szCs w:val="18"/>
                <w:lang w:val="en-AU"/>
              </w:rPr>
              <w:t>”</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 xml:space="preserve">ave best Jacobian file as a JCO file - overwriting </w:t>
            </w:r>
            <w:proofErr w:type="gramStart"/>
            <w:r w:rsidR="00E24E54">
              <w:rPr>
                <w:rFonts w:ascii="Arial" w:hAnsi="Arial"/>
                <w:sz w:val="18"/>
                <w:szCs w:val="18"/>
                <w:lang w:val="en-AU"/>
              </w:rPr>
              <w:t>previously-saved</w:t>
            </w:r>
            <w:proofErr w:type="gramEnd"/>
            <w:r w:rsidR="00E24E54">
              <w:rPr>
                <w:rFonts w:ascii="Arial" w:hAnsi="Arial"/>
                <w:sz w:val="18"/>
                <w:szCs w:val="18"/>
                <w:lang w:val="en-AU"/>
              </w:rPr>
              <w:t xml:space="preserve">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verboserec</w:t>
            </w:r>
            <w:proofErr w:type="spellEnd"/>
            <w:r>
              <w:rPr>
                <w:rFonts w:ascii="Arial" w:hAnsi="Arial"/>
                <w:sz w:val="18"/>
                <w:szCs w:val="18"/>
                <w:lang w:val="en-AU"/>
              </w:rPr>
              <w:t>” or “</w:t>
            </w:r>
            <w:proofErr w:type="spellStart"/>
            <w:r>
              <w:rPr>
                <w:rFonts w:ascii="Arial" w:hAnsi="Arial"/>
                <w:sz w:val="18"/>
                <w:szCs w:val="18"/>
                <w:lang w:val="en-AU"/>
              </w:rPr>
              <w:t>noverboserec</w:t>
            </w:r>
            <w:proofErr w:type="spellEnd"/>
            <w:r>
              <w:rPr>
                <w:rFonts w:ascii="Arial" w:hAnsi="Arial"/>
                <w:sz w:val="18"/>
                <w:szCs w:val="18"/>
                <w:lang w:val="en-AU"/>
              </w:rPr>
              <w:t>”</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f set to “</w:t>
            </w:r>
            <w:proofErr w:type="spellStart"/>
            <w:r w:rsidR="00E24E54">
              <w:rPr>
                <w:rFonts w:ascii="Arial" w:hAnsi="Arial"/>
                <w:sz w:val="18"/>
                <w:szCs w:val="18"/>
                <w:lang w:val="en-AU"/>
              </w:rPr>
              <w:t>noverboserec</w:t>
            </w:r>
            <w:proofErr w:type="spellEnd"/>
            <w:r w:rsidR="00E24E54">
              <w:rPr>
                <w:rFonts w:ascii="Arial" w:hAnsi="Arial"/>
                <w:sz w:val="18"/>
                <w:szCs w:val="18"/>
                <w:lang w:val="en-AU"/>
              </w:rPr>
              <w:t xml:space="preserve">”,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jcosaveitn</w:t>
            </w:r>
            <w:proofErr w:type="spellEnd"/>
            <w:r w:rsidRPr="00C506B5">
              <w:rPr>
                <w:rFonts w:ascii="Arial" w:hAnsi="Arial"/>
                <w:sz w:val="18"/>
                <w:szCs w:val="18"/>
                <w:lang w:val="en-AU"/>
              </w:rPr>
              <w:t>” or “</w:t>
            </w:r>
            <w:proofErr w:type="spellStart"/>
            <w:r w:rsidRPr="00C506B5">
              <w:rPr>
                <w:rFonts w:ascii="Arial" w:hAnsi="Arial"/>
                <w:sz w:val="18"/>
                <w:szCs w:val="18"/>
                <w:lang w:val="en-AU"/>
              </w:rPr>
              <w:t>nojcosaveitn</w:t>
            </w:r>
            <w:proofErr w:type="spellEnd"/>
            <w:r w:rsidRPr="00C506B5">
              <w:rPr>
                <w:rFonts w:ascii="Arial" w:hAnsi="Arial"/>
                <w:sz w:val="18"/>
                <w:szCs w:val="18"/>
                <w:lang w:val="en-AU"/>
              </w:rPr>
              <w:t>”</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w:t>
            </w:r>
            <w:proofErr w:type="spellStart"/>
            <w:r w:rsidR="00E24E54" w:rsidRPr="00C506B5">
              <w:rPr>
                <w:rFonts w:ascii="Arial" w:hAnsi="Arial"/>
                <w:sz w:val="18"/>
                <w:szCs w:val="18"/>
                <w:lang w:val="en-AU"/>
              </w:rPr>
              <w:t>jacobian</w:t>
            </w:r>
            <w:proofErr w:type="spellEnd"/>
            <w:r w:rsidR="00E24E54" w:rsidRPr="00C506B5">
              <w:rPr>
                <w:rFonts w:ascii="Arial" w:hAnsi="Arial"/>
                <w:sz w:val="18"/>
                <w:szCs w:val="18"/>
                <w:lang w:val="en-AU"/>
              </w:rPr>
              <w:t xml:space="preserve"> matrix to </w:t>
            </w:r>
            <w:proofErr w:type="gramStart"/>
            <w:r w:rsidR="00E24E54" w:rsidRPr="00C506B5">
              <w:rPr>
                <w:rFonts w:ascii="Arial" w:hAnsi="Arial"/>
                <w:sz w:val="18"/>
                <w:szCs w:val="18"/>
                <w:lang w:val="en-AU"/>
              </w:rPr>
              <w:t>iteration-specific</w:t>
            </w:r>
            <w:proofErr w:type="gramEnd"/>
            <w:r w:rsidR="00E24E54" w:rsidRPr="00C506B5">
              <w:rPr>
                <w:rFonts w:ascii="Arial" w:hAnsi="Arial"/>
                <w:sz w:val="18"/>
                <w:szCs w:val="18"/>
                <w:lang w:val="en-AU"/>
              </w:rPr>
              <w:t xml:space="preserve">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reisaveitn</w:t>
            </w:r>
            <w:proofErr w:type="spellEnd"/>
            <w:r w:rsidRPr="00C506B5">
              <w:rPr>
                <w:rFonts w:ascii="Arial" w:hAnsi="Arial"/>
                <w:sz w:val="18"/>
                <w:szCs w:val="18"/>
                <w:lang w:val="en-AU"/>
              </w:rPr>
              <w:t>” or “</w:t>
            </w:r>
            <w:proofErr w:type="spellStart"/>
            <w:r w:rsidRPr="00C506B5">
              <w:rPr>
                <w:rFonts w:ascii="Arial" w:hAnsi="Arial"/>
                <w:sz w:val="18"/>
                <w:szCs w:val="18"/>
                <w:lang w:val="en-AU"/>
              </w:rPr>
              <w:t>noreisaveitn</w:t>
            </w:r>
            <w:proofErr w:type="spellEnd"/>
            <w:r w:rsidRPr="00C506B5">
              <w:rPr>
                <w:rFonts w:ascii="Arial" w:hAnsi="Arial"/>
                <w:sz w:val="18"/>
                <w:szCs w:val="18"/>
                <w:lang w:val="en-AU"/>
              </w:rPr>
              <w:t>”</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parsaveitn</w:t>
            </w:r>
            <w:proofErr w:type="spellEnd"/>
            <w:r>
              <w:rPr>
                <w:rFonts w:ascii="Arial" w:hAnsi="Arial"/>
                <w:sz w:val="18"/>
                <w:szCs w:val="18"/>
                <w:lang w:val="en-AU"/>
              </w:rPr>
              <w:t>” or “</w:t>
            </w:r>
            <w:proofErr w:type="spellStart"/>
            <w:r>
              <w:rPr>
                <w:rFonts w:ascii="Arial" w:hAnsi="Arial"/>
                <w:sz w:val="18"/>
                <w:szCs w:val="18"/>
                <w:lang w:val="en-AU"/>
              </w:rPr>
              <w:t>noparsaveitn</w:t>
            </w:r>
            <w:proofErr w:type="spellEnd"/>
            <w:r>
              <w:rPr>
                <w:rFonts w:ascii="Arial" w:hAnsi="Arial"/>
                <w:sz w:val="18"/>
                <w:szCs w:val="18"/>
                <w:lang w:val="en-AU"/>
              </w:rPr>
              <w:t>”</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w:t>
            </w:r>
            <w:proofErr w:type="spellStart"/>
            <w:r>
              <w:rPr>
                <w:rFonts w:ascii="Arial" w:hAnsi="Arial"/>
                <w:sz w:val="18"/>
                <w:szCs w:val="18"/>
                <w:lang w:val="en-AU"/>
              </w:rPr>
              <w:t>parsaverun</w:t>
            </w:r>
            <w:proofErr w:type="spellEnd"/>
            <w:r>
              <w:rPr>
                <w:rFonts w:ascii="Arial" w:hAnsi="Arial"/>
                <w:sz w:val="18"/>
                <w:szCs w:val="18"/>
                <w:lang w:val="en-AU"/>
              </w:rPr>
              <w:t>” or “</w:t>
            </w:r>
            <w:proofErr w:type="spellStart"/>
            <w:r>
              <w:rPr>
                <w:rFonts w:ascii="Arial" w:hAnsi="Arial"/>
                <w:sz w:val="18"/>
                <w:szCs w:val="18"/>
                <w:lang w:val="en-AU"/>
              </w:rPr>
              <w:t>noparsaverun</w:t>
            </w:r>
            <w:proofErr w:type="spellEnd"/>
            <w:r>
              <w:rPr>
                <w:rFonts w:ascii="Arial" w:hAnsi="Arial"/>
                <w:sz w:val="18"/>
                <w:szCs w:val="18"/>
                <w:lang w:val="en-AU"/>
              </w:rPr>
              <w:t>”</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w:t>
            </w:r>
            <w:proofErr w:type="gramStart"/>
            <w:r w:rsidRPr="00C506B5">
              <w:rPr>
                <w:rFonts w:ascii="Arial" w:hAnsi="Arial"/>
                <w:sz w:val="18"/>
                <w:szCs w:val="18"/>
                <w:lang w:val="en-AU"/>
              </w:rPr>
              <w:t>sensitivity  below</w:t>
            </w:r>
            <w:proofErr w:type="gramEnd"/>
            <w:r w:rsidRPr="00C506B5">
              <w:rPr>
                <w:rFonts w:ascii="Arial" w:hAnsi="Arial"/>
                <w:sz w:val="18"/>
                <w:szCs w:val="18"/>
                <w:lang w:val="en-AU"/>
              </w:rPr>
              <w:t xml:space="preserve">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cease AUI when only AUINUMFREE parameters are </w:t>
            </w:r>
            <w:proofErr w:type="spellStart"/>
            <w:r w:rsidRPr="00C506B5">
              <w:rPr>
                <w:rFonts w:ascii="Arial" w:hAnsi="Arial"/>
                <w:sz w:val="18"/>
                <w:szCs w:val="18"/>
                <w:lang w:val="en-AU"/>
              </w:rPr>
              <w:t>unheld</w:t>
            </w:r>
            <w:proofErr w:type="spellEnd"/>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atol</w:t>
            </w:r>
            <w:proofErr w:type="spellEnd"/>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btol</w:t>
            </w:r>
            <w:proofErr w:type="spellEnd"/>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conlim</w:t>
            </w:r>
            <w:proofErr w:type="spellEnd"/>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proofErr w:type="spellStart"/>
            <w:r w:rsidRPr="00C506B5">
              <w:rPr>
                <w:rFonts w:ascii="Arial" w:hAnsi="Arial"/>
                <w:i/>
                <w:sz w:val="18"/>
                <w:szCs w:val="18"/>
                <w:lang w:val="en-AU"/>
              </w:rPr>
              <w:t>itnlim</w:t>
            </w:r>
            <w:proofErr w:type="spellEnd"/>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sets </w:t>
            </w:r>
            <w:proofErr w:type="gramStart"/>
            <w:r w:rsidRPr="00C506B5">
              <w:rPr>
                <w:rFonts w:ascii="Arial" w:hAnsi="Arial"/>
                <w:sz w:val="18"/>
                <w:szCs w:val="18"/>
                <w:lang w:val="en-AU"/>
              </w:rPr>
              <w:t>means</w:t>
            </w:r>
            <w:proofErr w:type="gramEnd"/>
            <w:r w:rsidRPr="00C506B5">
              <w:rPr>
                <w:rFonts w:ascii="Arial" w:hAnsi="Arial"/>
                <w:sz w:val="18"/>
                <w:szCs w:val="18"/>
                <w:lang w:val="en-AU"/>
              </w:rPr>
              <w:t xml:space="preserve">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w:t>
            </w:r>
            <w:proofErr w:type="spellStart"/>
            <w:r w:rsidRPr="00C506B5">
              <w:rPr>
                <w:rFonts w:ascii="Arial" w:hAnsi="Arial"/>
                <w:sz w:val="18"/>
                <w:szCs w:val="18"/>
                <w:lang w:val="en-AU"/>
              </w:rPr>
              <w:t>rel_to_max</w:t>
            </w:r>
            <w:proofErr w:type="spellEnd"/>
            <w:r w:rsidRPr="00C506B5">
              <w:rPr>
                <w:rFonts w:ascii="Arial" w:hAnsi="Arial"/>
                <w:sz w:val="18"/>
                <w:szCs w:val="18"/>
                <w:lang w:val="en-AU"/>
              </w:rPr>
              <w:t>”</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w:t>
            </w:r>
            <w:proofErr w:type="spellStart"/>
            <w:r w:rsidRPr="00C506B5">
              <w:rPr>
                <w:rFonts w:ascii="Arial" w:hAnsi="Arial"/>
                <w:sz w:val="18"/>
                <w:szCs w:val="18"/>
                <w:lang w:val="en-AU"/>
              </w:rPr>
              <w:t>outside_pts</w:t>
            </w:r>
            <w:proofErr w:type="spellEnd"/>
            <w:r w:rsidRPr="00C506B5">
              <w:rPr>
                <w:rFonts w:ascii="Arial" w:hAnsi="Arial"/>
                <w:sz w:val="18"/>
                <w:szCs w:val="18"/>
                <w:lang w:val="en-AU"/>
              </w:rPr>
              <w:t>”, “</w:t>
            </w:r>
            <w:proofErr w:type="spellStart"/>
            <w:r w:rsidRPr="00C506B5">
              <w:rPr>
                <w:rFonts w:ascii="Arial" w:hAnsi="Arial"/>
                <w:sz w:val="18"/>
                <w:szCs w:val="18"/>
                <w:lang w:val="en-AU"/>
              </w:rPr>
              <w:t>best_fit</w:t>
            </w:r>
            <w:proofErr w:type="spellEnd"/>
            <w:r w:rsidRPr="00C506B5">
              <w:rPr>
                <w:rFonts w:ascii="Arial" w:hAnsi="Arial"/>
                <w:sz w:val="18"/>
                <w:szCs w:val="18"/>
                <w:lang w:val="en-AU"/>
              </w:rPr>
              <w:t>”</w:t>
            </w:r>
            <w:r>
              <w:rPr>
                <w:rFonts w:ascii="Arial" w:hAnsi="Arial"/>
                <w:sz w:val="18"/>
                <w:szCs w:val="18"/>
                <w:lang w:val="en-AU"/>
              </w:rPr>
              <w:t>, “</w:t>
            </w:r>
            <w:proofErr w:type="spellStart"/>
            <w:r>
              <w:rPr>
                <w:rFonts w:ascii="Arial" w:hAnsi="Arial"/>
                <w:sz w:val="18"/>
                <w:szCs w:val="18"/>
                <w:lang w:val="en-AU"/>
              </w:rPr>
              <w:t>minvar</w:t>
            </w:r>
            <w:proofErr w:type="spellEnd"/>
            <w:r>
              <w:rPr>
                <w:rFonts w:ascii="Arial" w:hAnsi="Arial"/>
                <w:sz w:val="18"/>
                <w:szCs w:val="18"/>
                <w:lang w:val="en-AU"/>
              </w:rPr>
              <w:t>”, “</w:t>
            </w:r>
            <w:proofErr w:type="spellStart"/>
            <w:r>
              <w:rPr>
                <w:rFonts w:ascii="Arial" w:hAnsi="Arial"/>
                <w:sz w:val="18"/>
                <w:szCs w:val="18"/>
                <w:lang w:val="en-AU"/>
              </w:rPr>
              <w:t>maxprec</w:t>
            </w:r>
            <w:proofErr w:type="spellEnd"/>
            <w:r>
              <w:rPr>
                <w:rFonts w:ascii="Arial" w:hAnsi="Arial"/>
                <w:sz w:val="18"/>
                <w:szCs w:val="18"/>
                <w:lang w:val="en-AU"/>
              </w:rPr>
              <w:t>”</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w:t>
            </w:r>
            <w:proofErr w:type="gramStart"/>
            <w:r w:rsidRPr="00C506B5">
              <w:rPr>
                <w:rFonts w:ascii="Arial" w:hAnsi="Arial"/>
                <w:sz w:val="18"/>
                <w:szCs w:val="18"/>
                <w:lang w:val="en-AU"/>
              </w:rPr>
              <w:t>model</w:t>
            </w:r>
            <w:proofErr w:type="gramEnd"/>
            <w:r w:rsidRPr="00C506B5">
              <w:rPr>
                <w:rFonts w:ascii="Arial" w:hAnsi="Arial"/>
                <w:sz w:val="18"/>
                <w:szCs w:val="18"/>
                <w:lang w:val="en-AU"/>
              </w:rPr>
              <w:t xml:space="preserve">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memsave</w:t>
            </w:r>
            <w:proofErr w:type="spellEnd"/>
            <w:r w:rsidRPr="00C506B5">
              <w:rPr>
                <w:rFonts w:ascii="Arial" w:hAnsi="Arial"/>
                <w:sz w:val="18"/>
                <w:szCs w:val="18"/>
                <w:lang w:val="en-AU"/>
              </w:rPr>
              <w:t>” or “</w:t>
            </w:r>
            <w:proofErr w:type="spellStart"/>
            <w:r w:rsidRPr="00C506B5">
              <w:rPr>
                <w:rFonts w:ascii="Arial" w:hAnsi="Arial"/>
                <w:sz w:val="18"/>
                <w:szCs w:val="18"/>
                <w:lang w:val="en-AU"/>
              </w:rPr>
              <w:t>nomemsave</w:t>
            </w:r>
            <w:proofErr w:type="spellEnd"/>
            <w:r w:rsidRPr="00C506B5">
              <w:rPr>
                <w:rFonts w:ascii="Arial" w:hAnsi="Arial"/>
                <w:sz w:val="18"/>
                <w:szCs w:val="18"/>
                <w:lang w:val="en-AU"/>
              </w:rPr>
              <w:t>”</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w:t>
            </w:r>
            <w:proofErr w:type="spellStart"/>
            <w:r w:rsidRPr="00C506B5">
              <w:rPr>
                <w:rFonts w:ascii="Arial" w:hAnsi="Arial"/>
                <w:sz w:val="18"/>
                <w:szCs w:val="18"/>
                <w:lang w:val="en-AU"/>
              </w:rPr>
              <w:t>linreg</w:t>
            </w:r>
            <w:proofErr w:type="spellEnd"/>
            <w:r w:rsidRPr="00C506B5">
              <w:rPr>
                <w:rFonts w:ascii="Arial" w:hAnsi="Arial"/>
                <w:sz w:val="18"/>
                <w:szCs w:val="18"/>
                <w:lang w:val="en-AU"/>
              </w:rPr>
              <w:t>” or “</w:t>
            </w:r>
            <w:proofErr w:type="spellStart"/>
            <w:r w:rsidRPr="00C506B5">
              <w:rPr>
                <w:rFonts w:ascii="Arial" w:hAnsi="Arial"/>
                <w:sz w:val="18"/>
                <w:szCs w:val="18"/>
                <w:lang w:val="en-AU"/>
              </w:rPr>
              <w:t>nonlinreg</w:t>
            </w:r>
            <w:proofErr w:type="spellEnd"/>
            <w:r w:rsidRPr="00C506B5">
              <w:rPr>
                <w:rFonts w:ascii="Arial" w:hAnsi="Arial"/>
                <w:sz w:val="18"/>
                <w:szCs w:val="18"/>
                <w:lang w:val="en-AU"/>
              </w:rPr>
              <w:t>”</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w:t>
            </w:r>
            <w:proofErr w:type="spellStart"/>
            <w:r w:rsidRPr="00C506B5">
              <w:rPr>
                <w:rFonts w:ascii="Arial" w:hAnsi="Arial"/>
                <w:sz w:val="18"/>
                <w:szCs w:val="18"/>
                <w:lang w:val="en-AU"/>
              </w:rPr>
              <w:t>nocontinue</w:t>
            </w:r>
            <w:proofErr w:type="spellEnd"/>
            <w:r w:rsidRPr="00C506B5">
              <w:rPr>
                <w:rFonts w:ascii="Arial" w:hAnsi="Arial"/>
                <w:sz w:val="18"/>
                <w:szCs w:val="18"/>
                <w:lang w:val="en-AU"/>
              </w:rPr>
              <w:t>”</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proofErr w:type="spellStart"/>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proofErr w:type="spellEnd"/>
            <w:r>
              <w:rPr>
                <w:rFonts w:ascii="Arial" w:hAnsi="Arial"/>
                <w:sz w:val="18"/>
                <w:szCs w:val="18"/>
                <w:lang w:val="en-AU"/>
              </w:rPr>
              <w:t xml:space="preserve"> (as factor of highest singular value) at which use </w:t>
            </w:r>
            <w:proofErr w:type="gramStart"/>
            <w:r>
              <w:rPr>
                <w:rFonts w:ascii="Arial" w:hAnsi="Arial"/>
                <w:sz w:val="18"/>
                <w:szCs w:val="18"/>
                <w:lang w:val="en-AU"/>
              </w:rPr>
              <w:t>of  higher</w:t>
            </w:r>
            <w:proofErr w:type="gramEnd"/>
            <w:r>
              <w:rPr>
                <w:rFonts w:ascii="Arial" w:hAnsi="Arial"/>
                <w:sz w:val="18"/>
                <w:szCs w:val="18"/>
                <w:lang w:val="en-AU"/>
              </w:rPr>
              <w:t xml:space="preserve">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name of observation </w:t>
            </w:r>
            <w:proofErr w:type="gramStart"/>
            <w:r>
              <w:rPr>
                <w:rFonts w:ascii="Arial" w:hAnsi="Arial"/>
                <w:sz w:val="18"/>
                <w:szCs w:val="18"/>
                <w:lang w:val="en-AU"/>
              </w:rPr>
              <w:t>group</w:t>
            </w:r>
            <w:proofErr w:type="gramEnd"/>
            <w:r>
              <w:rPr>
                <w:rFonts w:ascii="Arial" w:hAnsi="Arial"/>
                <w:sz w:val="18"/>
                <w:szCs w:val="18"/>
                <w:lang w:val="en-AU"/>
              </w:rPr>
              <w:t xml:space="preserve">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weight factor increments to </w:t>
            </w:r>
            <w:proofErr w:type="gramStart"/>
            <w:r>
              <w:rPr>
                <w:rFonts w:ascii="Arial" w:hAnsi="Arial"/>
                <w:sz w:val="18"/>
                <w:szCs w:val="18"/>
                <w:lang w:val="en-AU"/>
              </w:rPr>
              <w:t>employ  in</w:t>
            </w:r>
            <w:proofErr w:type="gramEnd"/>
            <w:r>
              <w:rPr>
                <w:rFonts w:ascii="Arial" w:hAnsi="Arial"/>
                <w:sz w:val="18"/>
                <w:szCs w:val="18"/>
                <w:lang w:val="en-AU"/>
              </w:rPr>
              <w:t xml:space="preserve">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proofErr w:type="spellStart"/>
            <w:r w:rsidRPr="00FD4608">
              <w:rPr>
                <w:rFonts w:ascii="Arial" w:hAnsi="Arial"/>
                <w:i/>
                <w:sz w:val="18"/>
                <w:szCs w:val="18"/>
                <w:lang w:val="en-AU"/>
              </w:rPr>
              <w:t>N</w:t>
            </w:r>
            <w:r>
              <w:rPr>
                <w:rFonts w:ascii="Arial" w:hAnsi="Arial"/>
                <w:sz w:val="18"/>
                <w:szCs w:val="18"/>
                <w:lang w:val="en-AU"/>
              </w:rPr>
              <w:t>’th</w:t>
            </w:r>
            <w:proofErr w:type="spellEnd"/>
            <w:r>
              <w:rPr>
                <w:rFonts w:ascii="Arial" w:hAnsi="Arial"/>
                <w:sz w:val="18"/>
                <w:szCs w:val="18"/>
                <w:lang w:val="en-AU"/>
              </w:rPr>
              <w:t xml:space="preserve">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7"/>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581" w:name="_Toc32564234"/>
      <w:r>
        <w:lastRenderedPageBreak/>
        <w:t>Appendix B. Some File Formats</w:t>
      </w:r>
      <w:bookmarkEnd w:id="2581"/>
    </w:p>
    <w:p w14:paraId="7DE1F85D" w14:textId="77777777" w:rsidR="0079191B" w:rsidRDefault="0079191B" w:rsidP="0079191B">
      <w:pPr>
        <w:pStyle w:val="Heading2"/>
      </w:pPr>
      <w:bookmarkStart w:id="2582" w:name="_Toc32564235"/>
      <w:r>
        <w:t>B.1 Introduction</w:t>
      </w:r>
      <w:bookmarkEnd w:id="2582"/>
    </w:p>
    <w:p w14:paraId="61020DAE" w14:textId="77777777" w:rsidR="0079191B" w:rsidRDefault="0079191B" w:rsidP="0079191B">
      <w:pPr>
        <w:rPr>
          <w:lang w:val="en-AU"/>
        </w:rPr>
      </w:pPr>
      <w:r>
        <w:rPr>
          <w:lang w:val="en-AU"/>
        </w:rPr>
        <w:t xml:space="preserve">This appendix provides formats for two types of file that are used by </w:t>
      </w:r>
      <w:proofErr w:type="gramStart"/>
      <w:r>
        <w:rPr>
          <w:lang w:val="en-AU"/>
        </w:rPr>
        <w:t>a number of</w:t>
      </w:r>
      <w:proofErr w:type="gramEnd"/>
      <w:r>
        <w:rPr>
          <w:lang w:val="en-AU"/>
        </w:rPr>
        <w:t xml:space="preserve">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583" w:name="_Toc445909835"/>
      <w:bookmarkStart w:id="2584" w:name="_Toc480282351"/>
      <w:bookmarkStart w:id="2585" w:name="_Toc482783379"/>
      <w:bookmarkStart w:id="2586" w:name="_Toc488660881"/>
      <w:bookmarkStart w:id="2587" w:name="_Toc500684919"/>
      <w:bookmarkStart w:id="2588" w:name="_Toc501466217"/>
      <w:bookmarkStart w:id="2589" w:name="_Toc501710530"/>
      <w:bookmarkStart w:id="2590" w:name="_Toc501778426"/>
      <w:bookmarkStart w:id="2591" w:name="_Toc501885836"/>
      <w:bookmarkStart w:id="2592" w:name="_Toc502033601"/>
      <w:bookmarkStart w:id="2593" w:name="_Toc502045032"/>
      <w:bookmarkStart w:id="2594" w:name="_Toc502143340"/>
      <w:bookmarkStart w:id="2595" w:name="_Toc502403326"/>
      <w:bookmarkStart w:id="2596" w:name="_Toc502480180"/>
      <w:bookmarkStart w:id="2597" w:name="_Toc502563975"/>
      <w:bookmarkStart w:id="2598" w:name="_Toc502581209"/>
      <w:bookmarkStart w:id="2599" w:name="_Toc502667514"/>
      <w:bookmarkStart w:id="2600" w:name="_Toc502745120"/>
      <w:bookmarkStart w:id="2601" w:name="_Toc502997032"/>
      <w:bookmarkStart w:id="2602" w:name="_Toc503686635"/>
      <w:bookmarkStart w:id="2603" w:name="_Toc503694959"/>
      <w:bookmarkStart w:id="2604" w:name="_Toc503727979"/>
      <w:bookmarkStart w:id="2605" w:name="_Toc505080267"/>
      <w:bookmarkStart w:id="2606" w:name="_Toc506014396"/>
      <w:bookmarkStart w:id="2607" w:name="_Toc506542618"/>
      <w:bookmarkStart w:id="2608" w:name="_Toc32564236"/>
      <w:r>
        <w:t>B.2 Matrix File</w:t>
      </w:r>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p>
    <w:p w14:paraId="23FFEB15" w14:textId="0BE9DE5E" w:rsidR="0081679B" w:rsidRDefault="0081679B" w:rsidP="0081679B">
      <w:pPr>
        <w:pStyle w:val="Heading3"/>
      </w:pPr>
      <w:bookmarkStart w:id="2609" w:name="_Toc445909836"/>
      <w:bookmarkStart w:id="2610" w:name="_Toc480282352"/>
      <w:bookmarkStart w:id="2611" w:name="_Toc482783380"/>
      <w:bookmarkStart w:id="2612" w:name="_Toc488660882"/>
      <w:bookmarkStart w:id="2613" w:name="_Toc500684920"/>
      <w:bookmarkStart w:id="2614" w:name="_Toc501466218"/>
      <w:bookmarkStart w:id="2615" w:name="_Toc501710531"/>
      <w:bookmarkStart w:id="2616" w:name="_Toc501778427"/>
      <w:bookmarkStart w:id="2617" w:name="_Toc501885837"/>
      <w:bookmarkStart w:id="2618" w:name="_Toc502033602"/>
      <w:bookmarkStart w:id="2619" w:name="_Toc502045033"/>
      <w:bookmarkStart w:id="2620" w:name="_Toc502143341"/>
      <w:bookmarkStart w:id="2621" w:name="_Toc502403327"/>
      <w:bookmarkStart w:id="2622" w:name="_Toc502480181"/>
      <w:bookmarkStart w:id="2623" w:name="_Toc502563976"/>
      <w:bookmarkStart w:id="2624" w:name="_Toc502581210"/>
      <w:bookmarkStart w:id="2625" w:name="_Toc502667515"/>
      <w:bookmarkStart w:id="2626" w:name="_Toc502745121"/>
      <w:bookmarkStart w:id="2627" w:name="_Toc502997033"/>
      <w:bookmarkStart w:id="2628" w:name="_Toc503686636"/>
      <w:bookmarkStart w:id="2629" w:name="_Toc503694960"/>
      <w:bookmarkStart w:id="2630" w:name="_Toc503727980"/>
      <w:bookmarkStart w:id="2631" w:name="_Toc505080268"/>
      <w:bookmarkStart w:id="2632" w:name="_Toc506014397"/>
      <w:bookmarkStart w:id="2633" w:name="_Toc506542619"/>
      <w:bookmarkStart w:id="2634" w:name="_Toc32564237"/>
      <w:r>
        <w:t>B.2.1 General</w:t>
      </w:r>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p>
    <w:p w14:paraId="2BEA44D8" w14:textId="77777777" w:rsidR="0081679B" w:rsidRPr="00C55D69" w:rsidRDefault="00852E73" w:rsidP="0081679B">
      <w:pPr>
        <w:rPr>
          <w:lang w:val="en-AU"/>
        </w:rPr>
      </w:pPr>
      <w:proofErr w:type="gramStart"/>
      <w:r>
        <w:rPr>
          <w:lang w:val="en-AU"/>
        </w:rPr>
        <w:t>A number of</w:t>
      </w:r>
      <w:proofErr w:type="gramEnd"/>
      <w:r>
        <w:rPr>
          <w:lang w:val="en-AU"/>
        </w:rPr>
        <w:t xml:space="preserve"> programs of the PEST++ suite read and/or write a parameter covariance matrix. Optionally, this matrix can reside in a file that adopts “PEST matrix file” specifications. Programs of the PEST++ suite identify this type of file by an extension </w:t>
      </w:r>
      <w:proofErr w:type="gramStart"/>
      <w:r>
        <w:rPr>
          <w:lang w:val="en-AU"/>
        </w:rPr>
        <w:t xml:space="preserve">of </w:t>
      </w:r>
      <w:r w:rsidRPr="00852E73">
        <w:rPr>
          <w:i/>
          <w:lang w:val="en-AU"/>
        </w:rPr>
        <w:t>.</w:t>
      </w:r>
      <w:proofErr w:type="spellStart"/>
      <w:r w:rsidRPr="00852E73">
        <w:rPr>
          <w:i/>
          <w:lang w:val="en-AU"/>
        </w:rPr>
        <w:t>cov</w:t>
      </w:r>
      <w:proofErr w:type="spellEnd"/>
      <w:proofErr w:type="gramEnd"/>
      <w:r>
        <w:rPr>
          <w:lang w:val="en-AU"/>
        </w:rPr>
        <w:t>; however this is not part of its specifications.</w:t>
      </w:r>
    </w:p>
    <w:p w14:paraId="555FDF7E" w14:textId="77777777" w:rsidR="0081679B" w:rsidRPr="00832110" w:rsidRDefault="00852E73" w:rsidP="0081679B">
      <w:pPr>
        <w:pStyle w:val="Heading3"/>
      </w:pPr>
      <w:bookmarkStart w:id="2635" w:name="_Toc95550157"/>
      <w:bookmarkStart w:id="2636" w:name="_Toc95921377"/>
      <w:bookmarkStart w:id="2637" w:name="_Toc98169251"/>
      <w:bookmarkStart w:id="2638" w:name="_Toc99464792"/>
      <w:bookmarkStart w:id="2639" w:name="_Toc100992758"/>
      <w:bookmarkStart w:id="2640" w:name="_Toc105522962"/>
      <w:bookmarkStart w:id="2641" w:name="_Toc105523402"/>
      <w:bookmarkStart w:id="2642" w:name="_Toc105524442"/>
      <w:bookmarkStart w:id="2643" w:name="_Toc106549127"/>
      <w:bookmarkStart w:id="2644" w:name="_Toc106904565"/>
      <w:bookmarkStart w:id="2645" w:name="_Toc109115257"/>
      <w:bookmarkStart w:id="2646" w:name="_Toc109220459"/>
      <w:bookmarkStart w:id="2647" w:name="_Toc109743948"/>
      <w:bookmarkStart w:id="2648" w:name="_Toc109744033"/>
      <w:bookmarkStart w:id="2649" w:name="_Toc110573603"/>
      <w:bookmarkStart w:id="2650" w:name="_Toc110938787"/>
      <w:bookmarkStart w:id="2651" w:name="_Toc111043740"/>
      <w:bookmarkStart w:id="2652" w:name="_Toc111138224"/>
      <w:bookmarkStart w:id="2653" w:name="_Toc111176777"/>
      <w:bookmarkStart w:id="2654" w:name="_Toc111211963"/>
      <w:bookmarkStart w:id="2655" w:name="_Toc111516366"/>
      <w:bookmarkStart w:id="2656" w:name="_Toc111705776"/>
      <w:bookmarkStart w:id="2657" w:name="_Toc111710403"/>
      <w:bookmarkStart w:id="2658" w:name="_Toc112553503"/>
      <w:bookmarkStart w:id="2659" w:name="_Toc112553611"/>
      <w:bookmarkStart w:id="2660" w:name="_Toc112925033"/>
      <w:bookmarkStart w:id="2661" w:name="_Toc113341181"/>
      <w:bookmarkStart w:id="2662" w:name="_Toc113382182"/>
      <w:bookmarkStart w:id="2663" w:name="_Toc114890972"/>
      <w:bookmarkStart w:id="2664" w:name="_Toc115937286"/>
      <w:bookmarkStart w:id="2665" w:name="_Toc115942986"/>
      <w:bookmarkStart w:id="2666" w:name="_Toc116681753"/>
      <w:bookmarkStart w:id="2667" w:name="_Toc118188627"/>
      <w:bookmarkStart w:id="2668" w:name="_Toc118631090"/>
      <w:bookmarkStart w:id="2669" w:name="_Toc119122607"/>
      <w:bookmarkStart w:id="2670" w:name="_Toc120608446"/>
      <w:bookmarkStart w:id="2671" w:name="_Toc121849307"/>
      <w:bookmarkStart w:id="2672" w:name="_Toc121938099"/>
      <w:bookmarkStart w:id="2673" w:name="_Toc122517722"/>
      <w:bookmarkStart w:id="2674" w:name="_Toc126428789"/>
      <w:bookmarkStart w:id="2675" w:name="_Toc127210137"/>
      <w:bookmarkStart w:id="2676" w:name="_Toc127210297"/>
      <w:bookmarkStart w:id="2677" w:name="_Toc128980786"/>
      <w:bookmarkStart w:id="2678" w:name="_Toc141197316"/>
      <w:bookmarkStart w:id="2679" w:name="_Toc141197507"/>
      <w:bookmarkStart w:id="2680" w:name="_Toc142390167"/>
      <w:bookmarkStart w:id="2681" w:name="_Toc142503328"/>
      <w:bookmarkStart w:id="2682" w:name="_Toc143970175"/>
      <w:bookmarkStart w:id="2683" w:name="_Toc147358549"/>
      <w:bookmarkStart w:id="2684" w:name="_Toc147358710"/>
      <w:bookmarkStart w:id="2685" w:name="_Toc147358871"/>
      <w:bookmarkStart w:id="2686" w:name="_Toc154212567"/>
      <w:bookmarkStart w:id="2687" w:name="_Toc154391467"/>
      <w:bookmarkStart w:id="2688" w:name="_Toc154726972"/>
      <w:bookmarkStart w:id="2689" w:name="_Toc154972485"/>
      <w:bookmarkStart w:id="2690" w:name="_Toc154984476"/>
      <w:bookmarkStart w:id="2691" w:name="_Toc155085786"/>
      <w:bookmarkStart w:id="2692" w:name="_Toc155626509"/>
      <w:bookmarkStart w:id="2693" w:name="_Toc157070287"/>
      <w:bookmarkStart w:id="2694" w:name="_Toc158170518"/>
      <w:bookmarkStart w:id="2695" w:name="_Toc159778948"/>
      <w:bookmarkStart w:id="2696" w:name="_Toc167892361"/>
      <w:bookmarkStart w:id="2697" w:name="_Toc168160307"/>
      <w:bookmarkStart w:id="2698" w:name="_Toc168160522"/>
      <w:bookmarkStart w:id="2699" w:name="_Toc168680252"/>
      <w:bookmarkStart w:id="2700" w:name="_Toc169683489"/>
      <w:bookmarkStart w:id="2701" w:name="_Toc169683705"/>
      <w:bookmarkStart w:id="2702" w:name="_Toc169683921"/>
      <w:bookmarkStart w:id="2703" w:name="_Toc170817545"/>
      <w:bookmarkStart w:id="2704" w:name="_Toc170832462"/>
      <w:bookmarkStart w:id="2705" w:name="_Toc171489469"/>
      <w:bookmarkStart w:id="2706" w:name="_Toc171699150"/>
      <w:bookmarkStart w:id="2707" w:name="_Toc171836797"/>
      <w:bookmarkStart w:id="2708" w:name="_Toc172041585"/>
      <w:bookmarkStart w:id="2709" w:name="_Toc172107151"/>
      <w:bookmarkStart w:id="2710" w:name="_Toc172179843"/>
      <w:bookmarkStart w:id="2711" w:name="_Toc174421783"/>
      <w:bookmarkStart w:id="2712" w:name="_Toc175324803"/>
      <w:bookmarkStart w:id="2713" w:name="_Toc175325152"/>
      <w:bookmarkStart w:id="2714" w:name="_Toc179412476"/>
      <w:bookmarkStart w:id="2715" w:name="_Toc180429808"/>
      <w:bookmarkStart w:id="2716" w:name="_Toc180479257"/>
      <w:bookmarkStart w:id="2717" w:name="_Toc180911838"/>
      <w:bookmarkStart w:id="2718" w:name="_Toc181521565"/>
      <w:bookmarkStart w:id="2719" w:name="_Toc181710957"/>
      <w:bookmarkStart w:id="2720" w:name="_Toc182327201"/>
      <w:bookmarkStart w:id="2721" w:name="_Toc182723131"/>
      <w:bookmarkStart w:id="2722" w:name="_Toc183542278"/>
      <w:bookmarkStart w:id="2723" w:name="_Toc183600928"/>
      <w:bookmarkStart w:id="2724" w:name="_Toc190165667"/>
      <w:bookmarkStart w:id="2725" w:name="_Toc197161161"/>
      <w:bookmarkStart w:id="2726" w:name="_Toc199079228"/>
      <w:bookmarkStart w:id="2727" w:name="_Toc203106970"/>
      <w:bookmarkStart w:id="2728" w:name="_Toc203109598"/>
      <w:bookmarkStart w:id="2729" w:name="_Toc203304628"/>
      <w:bookmarkStart w:id="2730" w:name="_Toc204091225"/>
      <w:bookmarkStart w:id="2731" w:name="_Toc204355574"/>
      <w:bookmarkStart w:id="2732" w:name="_Toc226761469"/>
      <w:bookmarkStart w:id="2733" w:name="_Toc226761899"/>
      <w:bookmarkStart w:id="2734" w:name="_Toc226762202"/>
      <w:bookmarkStart w:id="2735" w:name="_Toc226763305"/>
      <w:bookmarkStart w:id="2736" w:name="_Toc227401162"/>
      <w:bookmarkStart w:id="2737" w:name="_Toc227869088"/>
      <w:bookmarkStart w:id="2738" w:name="_Toc227895529"/>
      <w:bookmarkStart w:id="2739" w:name="_Toc230504326"/>
      <w:bookmarkStart w:id="2740" w:name="_Toc230504634"/>
      <w:bookmarkStart w:id="2741" w:name="_Toc237250489"/>
      <w:bookmarkStart w:id="2742" w:name="_Toc237590396"/>
      <w:bookmarkStart w:id="2743" w:name="_Toc241769783"/>
      <w:bookmarkStart w:id="2744" w:name="_Toc241770102"/>
      <w:bookmarkStart w:id="2745" w:name="_Toc243071909"/>
      <w:bookmarkStart w:id="2746" w:name="_Toc243072234"/>
      <w:bookmarkStart w:id="2747" w:name="_Toc246201543"/>
      <w:bookmarkStart w:id="2748" w:name="_Toc246208462"/>
      <w:bookmarkStart w:id="2749" w:name="_Toc248959601"/>
      <w:bookmarkStart w:id="2750" w:name="_Toc249370404"/>
      <w:bookmarkStart w:id="2751" w:name="_Toc264830606"/>
      <w:bookmarkStart w:id="2752" w:name="_Toc265007361"/>
      <w:bookmarkStart w:id="2753" w:name="_Toc265277050"/>
      <w:bookmarkStart w:id="2754" w:name="_Toc266993571"/>
      <w:bookmarkStart w:id="2755" w:name="_Toc270150378"/>
      <w:bookmarkStart w:id="2756" w:name="_Toc270150722"/>
      <w:bookmarkStart w:id="2757" w:name="_Toc271662447"/>
      <w:bookmarkStart w:id="2758" w:name="_Toc278192782"/>
      <w:bookmarkStart w:id="2759" w:name="_Toc295080150"/>
      <w:bookmarkStart w:id="2760" w:name="_Toc302837738"/>
      <w:bookmarkStart w:id="2761" w:name="_Toc307131080"/>
      <w:bookmarkStart w:id="2762" w:name="_Toc321982345"/>
      <w:bookmarkStart w:id="2763" w:name="_Toc322935273"/>
      <w:bookmarkStart w:id="2764" w:name="_Toc323558102"/>
      <w:bookmarkStart w:id="2765" w:name="_Toc325399223"/>
      <w:bookmarkStart w:id="2766" w:name="_Toc327250993"/>
      <w:bookmarkStart w:id="2767" w:name="_Toc327251356"/>
      <w:bookmarkStart w:id="2768" w:name="_Toc349908676"/>
      <w:bookmarkStart w:id="2769" w:name="_Toc351894883"/>
      <w:bookmarkStart w:id="2770" w:name="_Toc352135625"/>
      <w:bookmarkStart w:id="2771" w:name="_Toc352923120"/>
      <w:bookmarkStart w:id="2772" w:name="_Toc353023644"/>
      <w:bookmarkStart w:id="2773" w:name="_Toc365005467"/>
      <w:bookmarkStart w:id="2774" w:name="_Toc365608195"/>
      <w:bookmarkStart w:id="2775" w:name="_Toc366525455"/>
      <w:bookmarkStart w:id="2776" w:name="_Toc366525841"/>
      <w:bookmarkStart w:id="2777" w:name="_Toc366872465"/>
      <w:bookmarkStart w:id="2778" w:name="_Toc368321778"/>
      <w:bookmarkStart w:id="2779" w:name="_Toc371856345"/>
      <w:bookmarkStart w:id="2780" w:name="_Toc371857770"/>
      <w:bookmarkStart w:id="2781" w:name="_Toc375911369"/>
      <w:bookmarkStart w:id="2782" w:name="_Toc392084567"/>
      <w:bookmarkStart w:id="2783" w:name="_Toc392084947"/>
      <w:bookmarkStart w:id="2784" w:name="_Toc408032019"/>
      <w:bookmarkStart w:id="2785" w:name="_Toc408557857"/>
      <w:bookmarkStart w:id="2786" w:name="_Toc434826907"/>
      <w:bookmarkStart w:id="2787" w:name="_Toc434827301"/>
      <w:bookmarkStart w:id="2788" w:name="_Toc435627638"/>
      <w:bookmarkStart w:id="2789" w:name="_Toc445909837"/>
      <w:bookmarkStart w:id="2790" w:name="_Toc480282353"/>
      <w:bookmarkStart w:id="2791" w:name="_Toc482783381"/>
      <w:bookmarkStart w:id="2792" w:name="_Toc488660883"/>
      <w:bookmarkStart w:id="2793" w:name="_Toc500684921"/>
      <w:bookmarkStart w:id="2794" w:name="_Toc501466219"/>
      <w:bookmarkStart w:id="2795" w:name="_Toc501710532"/>
      <w:bookmarkStart w:id="2796" w:name="_Toc501778428"/>
      <w:bookmarkStart w:id="2797" w:name="_Toc501885838"/>
      <w:bookmarkStart w:id="2798" w:name="_Toc502033603"/>
      <w:bookmarkStart w:id="2799" w:name="_Toc502045034"/>
      <w:bookmarkStart w:id="2800" w:name="_Toc502143342"/>
      <w:bookmarkStart w:id="2801" w:name="_Toc502403328"/>
      <w:bookmarkStart w:id="2802" w:name="_Toc502480182"/>
      <w:bookmarkStart w:id="2803" w:name="_Toc502563977"/>
      <w:bookmarkStart w:id="2804" w:name="_Toc502581211"/>
      <w:bookmarkStart w:id="2805" w:name="_Toc502667516"/>
      <w:bookmarkStart w:id="2806" w:name="_Toc502745122"/>
      <w:bookmarkStart w:id="2807" w:name="_Toc502997034"/>
      <w:bookmarkStart w:id="2808" w:name="_Toc503686637"/>
      <w:bookmarkStart w:id="2809" w:name="_Toc503694961"/>
      <w:bookmarkStart w:id="2810" w:name="_Toc503727981"/>
      <w:bookmarkStart w:id="2811" w:name="_Toc505080269"/>
      <w:bookmarkStart w:id="2812" w:name="_Toc506014398"/>
      <w:bookmarkStart w:id="2813" w:name="_Toc506542620"/>
      <w:bookmarkStart w:id="2814" w:name="_Toc32564238"/>
      <w:r>
        <w:t>B</w:t>
      </w:r>
      <w:r w:rsidR="0081679B">
        <w:t>.</w:t>
      </w:r>
      <w:r>
        <w:t>2</w:t>
      </w:r>
      <w:r w:rsidR="0081679B">
        <w:t>.2</w:t>
      </w:r>
      <w:r w:rsidR="0081679B" w:rsidRPr="00832110">
        <w:t xml:space="preserve"> </w:t>
      </w:r>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r w:rsidR="0081679B">
        <w:t>Specifications</w:t>
      </w:r>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proofErr w:type="gramStart"/>
            <w:r w:rsidRPr="00C81EAB">
              <w:rPr>
                <w:sz w:val="18"/>
              </w:rPr>
              <w:t>5  5</w:t>
            </w:r>
            <w:proofErr w:type="gramEnd"/>
            <w:r w:rsidRPr="00C81EAB">
              <w:rPr>
                <w:sz w:val="18"/>
              </w:rPr>
              <w:t xml:space="preserve">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815" w:name="_Toc445909838"/>
      <w:bookmarkStart w:id="2816" w:name="_Toc480282354"/>
      <w:bookmarkStart w:id="2817" w:name="_Toc482783382"/>
      <w:bookmarkStart w:id="2818" w:name="_Toc488660884"/>
      <w:bookmarkStart w:id="2819" w:name="_Toc500684922"/>
      <w:bookmarkStart w:id="2820" w:name="_Toc501466220"/>
      <w:bookmarkStart w:id="2821" w:name="_Toc501710533"/>
      <w:bookmarkStart w:id="2822" w:name="_Toc501778429"/>
      <w:bookmarkStart w:id="2823" w:name="_Toc501885839"/>
      <w:bookmarkStart w:id="2824" w:name="_Toc502033604"/>
      <w:bookmarkStart w:id="2825" w:name="_Toc502045035"/>
      <w:bookmarkStart w:id="2826" w:name="_Toc502143343"/>
      <w:bookmarkStart w:id="2827" w:name="_Toc502403329"/>
      <w:bookmarkStart w:id="2828" w:name="_Toc502480183"/>
      <w:bookmarkStart w:id="2829" w:name="_Toc502563978"/>
      <w:bookmarkStart w:id="2830" w:name="_Toc502581212"/>
      <w:bookmarkStart w:id="2831" w:name="_Toc502667517"/>
      <w:bookmarkStart w:id="2832" w:name="_Toc502745123"/>
      <w:bookmarkStart w:id="2833" w:name="_Toc502997035"/>
      <w:bookmarkStart w:id="2834" w:name="_Toc503686638"/>
      <w:bookmarkStart w:id="2835" w:name="_Toc503694962"/>
      <w:bookmarkStart w:id="2836" w:name="_Toc503727982"/>
      <w:bookmarkStart w:id="2837" w:name="_Toc505080270"/>
      <w:bookmarkStart w:id="2838" w:name="_Toc506014399"/>
      <w:bookmarkStart w:id="2839" w:name="_Toc506542621"/>
      <w:bookmarkStart w:id="2840" w:name="_Toc32564239"/>
      <w:r>
        <w:t>B</w:t>
      </w:r>
      <w:r w:rsidR="0081679B">
        <w:t>.</w:t>
      </w:r>
      <w:r>
        <w:t>3</w:t>
      </w:r>
      <w:r w:rsidR="0081679B">
        <w:t xml:space="preserve"> Uncertainty Files</w:t>
      </w:r>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p>
    <w:p w14:paraId="62FD6E49" w14:textId="7085F80F" w:rsidR="0081679B" w:rsidRDefault="00852E73" w:rsidP="0081679B">
      <w:pPr>
        <w:pStyle w:val="Heading3"/>
      </w:pPr>
      <w:bookmarkStart w:id="2841" w:name="_Toc95921383"/>
      <w:bookmarkStart w:id="2842" w:name="_Toc98169254"/>
      <w:bookmarkStart w:id="2843" w:name="_Toc99464795"/>
      <w:bookmarkStart w:id="2844" w:name="_Toc100992761"/>
      <w:bookmarkStart w:id="2845" w:name="_Toc105522965"/>
      <w:bookmarkStart w:id="2846" w:name="_Toc105523405"/>
      <w:bookmarkStart w:id="2847" w:name="_Toc105524445"/>
      <w:bookmarkStart w:id="2848" w:name="_Toc106549130"/>
      <w:bookmarkStart w:id="2849" w:name="_Toc106904568"/>
      <w:bookmarkStart w:id="2850" w:name="_Toc109115260"/>
      <w:bookmarkStart w:id="2851" w:name="_Toc109220462"/>
      <w:bookmarkStart w:id="2852" w:name="_Toc109743951"/>
      <w:bookmarkStart w:id="2853" w:name="_Toc109744036"/>
      <w:bookmarkStart w:id="2854" w:name="_Toc110573606"/>
      <w:bookmarkStart w:id="2855" w:name="_Toc110938790"/>
      <w:bookmarkStart w:id="2856" w:name="_Toc111043743"/>
      <w:bookmarkStart w:id="2857" w:name="_Toc111138227"/>
      <w:bookmarkStart w:id="2858" w:name="_Toc111176780"/>
      <w:bookmarkStart w:id="2859" w:name="_Toc111211966"/>
      <w:bookmarkStart w:id="2860" w:name="_Toc111516369"/>
      <w:bookmarkStart w:id="2861" w:name="_Toc111705779"/>
      <w:bookmarkStart w:id="2862" w:name="_Toc111710406"/>
      <w:bookmarkStart w:id="2863" w:name="_Toc112553506"/>
      <w:bookmarkStart w:id="2864" w:name="_Toc112553614"/>
      <w:bookmarkStart w:id="2865" w:name="_Toc112925036"/>
      <w:bookmarkStart w:id="2866" w:name="_Toc113341184"/>
      <w:bookmarkStart w:id="2867" w:name="_Toc113382185"/>
      <w:bookmarkStart w:id="2868" w:name="_Toc114890975"/>
      <w:bookmarkStart w:id="2869" w:name="_Toc115937289"/>
      <w:bookmarkStart w:id="2870" w:name="_Toc115942989"/>
      <w:bookmarkStart w:id="2871" w:name="_Toc116681756"/>
      <w:bookmarkStart w:id="2872" w:name="_Toc118188630"/>
      <w:bookmarkStart w:id="2873" w:name="_Toc118631093"/>
      <w:bookmarkStart w:id="2874" w:name="_Toc119122610"/>
      <w:bookmarkStart w:id="2875" w:name="_Toc120608449"/>
      <w:bookmarkStart w:id="2876" w:name="_Toc121849310"/>
      <w:bookmarkStart w:id="2877" w:name="_Toc121938102"/>
      <w:bookmarkStart w:id="2878" w:name="_Toc122517725"/>
      <w:bookmarkStart w:id="2879" w:name="_Toc126428792"/>
      <w:bookmarkStart w:id="2880" w:name="_Toc127210140"/>
      <w:bookmarkStart w:id="2881" w:name="_Toc127210300"/>
      <w:bookmarkStart w:id="2882" w:name="_Toc128980789"/>
      <w:bookmarkStart w:id="2883" w:name="_Toc141197319"/>
      <w:bookmarkStart w:id="2884" w:name="_Toc141197510"/>
      <w:bookmarkStart w:id="2885" w:name="_Toc142390170"/>
      <w:bookmarkStart w:id="2886" w:name="_Toc142503331"/>
      <w:bookmarkStart w:id="2887" w:name="_Toc143970178"/>
      <w:bookmarkStart w:id="2888" w:name="_Toc147358552"/>
      <w:bookmarkStart w:id="2889" w:name="_Toc147358713"/>
      <w:bookmarkStart w:id="2890" w:name="_Toc147358874"/>
      <w:bookmarkStart w:id="2891" w:name="_Toc154212570"/>
      <w:bookmarkStart w:id="2892" w:name="_Toc154391470"/>
      <w:bookmarkStart w:id="2893" w:name="_Toc154726975"/>
      <w:bookmarkStart w:id="2894" w:name="_Toc154972488"/>
      <w:bookmarkStart w:id="2895" w:name="_Toc154984479"/>
      <w:bookmarkStart w:id="2896" w:name="_Toc155085789"/>
      <w:bookmarkStart w:id="2897" w:name="_Toc155626512"/>
      <w:bookmarkStart w:id="2898" w:name="_Toc157070290"/>
      <w:bookmarkStart w:id="2899" w:name="_Toc158170521"/>
      <w:bookmarkStart w:id="2900" w:name="_Toc159778951"/>
      <w:bookmarkStart w:id="2901" w:name="_Toc167892364"/>
      <w:bookmarkStart w:id="2902" w:name="_Toc168160310"/>
      <w:bookmarkStart w:id="2903" w:name="_Toc168160525"/>
      <w:bookmarkStart w:id="2904" w:name="_Toc168680255"/>
      <w:bookmarkStart w:id="2905" w:name="_Toc169683492"/>
      <w:bookmarkStart w:id="2906" w:name="_Toc169683708"/>
      <w:bookmarkStart w:id="2907" w:name="_Toc169683924"/>
      <w:bookmarkStart w:id="2908" w:name="_Toc170817548"/>
      <w:bookmarkStart w:id="2909" w:name="_Toc170832465"/>
      <w:bookmarkStart w:id="2910" w:name="_Toc171489472"/>
      <w:bookmarkStart w:id="2911" w:name="_Toc171699153"/>
      <w:bookmarkStart w:id="2912" w:name="_Toc171836800"/>
      <w:bookmarkStart w:id="2913" w:name="_Toc172041588"/>
      <w:bookmarkStart w:id="2914" w:name="_Toc172107154"/>
      <w:bookmarkStart w:id="2915" w:name="_Toc172179846"/>
      <w:bookmarkStart w:id="2916" w:name="_Toc174421786"/>
      <w:bookmarkStart w:id="2917" w:name="_Toc175324806"/>
      <w:bookmarkStart w:id="2918" w:name="_Toc175325155"/>
      <w:bookmarkStart w:id="2919" w:name="_Toc179412479"/>
      <w:bookmarkStart w:id="2920" w:name="_Toc180429811"/>
      <w:bookmarkStart w:id="2921" w:name="_Toc180479260"/>
      <w:bookmarkStart w:id="2922" w:name="_Toc180911841"/>
      <w:bookmarkStart w:id="2923" w:name="_Toc181521568"/>
      <w:bookmarkStart w:id="2924" w:name="_Toc181710960"/>
      <w:bookmarkStart w:id="2925" w:name="_Toc182327204"/>
      <w:bookmarkStart w:id="2926" w:name="_Toc182723134"/>
      <w:bookmarkStart w:id="2927" w:name="_Toc183542281"/>
      <w:bookmarkStart w:id="2928" w:name="_Toc183600931"/>
      <w:bookmarkStart w:id="2929" w:name="_Toc190165670"/>
      <w:bookmarkStart w:id="2930" w:name="_Toc197161164"/>
      <w:bookmarkStart w:id="2931" w:name="_Toc199079231"/>
      <w:bookmarkStart w:id="2932" w:name="_Toc203106973"/>
      <w:bookmarkStart w:id="2933" w:name="_Toc203109601"/>
      <w:bookmarkStart w:id="2934" w:name="_Toc203304631"/>
      <w:bookmarkStart w:id="2935" w:name="_Toc204091228"/>
      <w:bookmarkStart w:id="2936" w:name="_Toc204355577"/>
      <w:bookmarkStart w:id="2937" w:name="_Toc226761472"/>
      <w:bookmarkStart w:id="2938" w:name="_Toc226761902"/>
      <w:bookmarkStart w:id="2939" w:name="_Toc226762205"/>
      <w:bookmarkStart w:id="2940" w:name="_Toc226763308"/>
      <w:bookmarkStart w:id="2941" w:name="_Toc227401165"/>
      <w:bookmarkStart w:id="2942" w:name="_Toc227869091"/>
      <w:bookmarkStart w:id="2943" w:name="_Toc227895532"/>
      <w:bookmarkStart w:id="2944" w:name="_Toc230504329"/>
      <w:bookmarkStart w:id="2945" w:name="_Toc230504637"/>
      <w:bookmarkStart w:id="2946" w:name="_Toc237250492"/>
      <w:bookmarkStart w:id="2947" w:name="_Toc237590399"/>
      <w:bookmarkStart w:id="2948" w:name="_Toc241769786"/>
      <w:bookmarkStart w:id="2949" w:name="_Toc241770105"/>
      <w:bookmarkStart w:id="2950" w:name="_Toc243071912"/>
      <w:bookmarkStart w:id="2951" w:name="_Toc243072237"/>
      <w:bookmarkStart w:id="2952" w:name="_Toc246201546"/>
      <w:bookmarkStart w:id="2953" w:name="_Toc246208465"/>
      <w:bookmarkStart w:id="2954" w:name="_Toc248959604"/>
      <w:bookmarkStart w:id="2955" w:name="_Toc249370407"/>
      <w:bookmarkStart w:id="2956" w:name="_Toc264830609"/>
      <w:bookmarkStart w:id="2957" w:name="_Toc265007364"/>
      <w:bookmarkStart w:id="2958" w:name="_Toc265277053"/>
      <w:bookmarkStart w:id="2959" w:name="_Toc266993574"/>
      <w:bookmarkStart w:id="2960" w:name="_Toc270150381"/>
      <w:bookmarkStart w:id="2961" w:name="_Toc270150725"/>
      <w:bookmarkStart w:id="2962" w:name="_Toc271662450"/>
      <w:bookmarkStart w:id="2963" w:name="_Toc278192785"/>
      <w:bookmarkStart w:id="2964" w:name="_Toc295080153"/>
      <w:bookmarkStart w:id="2965" w:name="_Toc302837741"/>
      <w:bookmarkStart w:id="2966" w:name="_Toc307131083"/>
      <w:bookmarkStart w:id="2967" w:name="_Toc321982348"/>
      <w:bookmarkStart w:id="2968" w:name="_Toc322935276"/>
      <w:bookmarkStart w:id="2969" w:name="_Toc323558105"/>
      <w:bookmarkStart w:id="2970" w:name="_Toc325399226"/>
      <w:bookmarkStart w:id="2971" w:name="_Toc327250996"/>
      <w:bookmarkStart w:id="2972" w:name="_Toc327251359"/>
      <w:bookmarkStart w:id="2973" w:name="_Toc349908679"/>
      <w:bookmarkStart w:id="2974" w:name="_Toc351894886"/>
      <w:bookmarkStart w:id="2975" w:name="_Toc352135628"/>
      <w:bookmarkStart w:id="2976" w:name="_Toc352923123"/>
      <w:bookmarkStart w:id="2977" w:name="_Toc353023647"/>
      <w:bookmarkStart w:id="2978" w:name="_Toc365005470"/>
      <w:bookmarkStart w:id="2979" w:name="_Toc365608198"/>
      <w:bookmarkStart w:id="2980" w:name="_Toc366525458"/>
      <w:bookmarkStart w:id="2981" w:name="_Toc366525844"/>
      <w:bookmarkStart w:id="2982" w:name="_Toc366872468"/>
      <w:bookmarkStart w:id="2983" w:name="_Toc368321781"/>
      <w:bookmarkStart w:id="2984" w:name="_Toc371856348"/>
      <w:bookmarkStart w:id="2985" w:name="_Toc371857773"/>
      <w:bookmarkStart w:id="2986" w:name="_Toc375911372"/>
      <w:bookmarkStart w:id="2987" w:name="_Toc392084570"/>
      <w:bookmarkStart w:id="2988" w:name="_Toc392084950"/>
      <w:bookmarkStart w:id="2989" w:name="_Toc408032022"/>
      <w:bookmarkStart w:id="2990" w:name="_Toc408557860"/>
      <w:bookmarkStart w:id="2991" w:name="_Toc434826910"/>
      <w:bookmarkStart w:id="2992" w:name="_Toc434827304"/>
      <w:bookmarkStart w:id="2993" w:name="_Toc435627641"/>
      <w:bookmarkStart w:id="2994" w:name="_Toc445909839"/>
      <w:bookmarkStart w:id="2995" w:name="_Toc480282355"/>
      <w:bookmarkStart w:id="2996" w:name="_Toc482783383"/>
      <w:bookmarkStart w:id="2997" w:name="_Toc488660885"/>
      <w:bookmarkStart w:id="2998" w:name="_Toc500684923"/>
      <w:bookmarkStart w:id="2999" w:name="_Toc501466221"/>
      <w:bookmarkStart w:id="3000" w:name="_Toc501710534"/>
      <w:bookmarkStart w:id="3001" w:name="_Toc501778430"/>
      <w:bookmarkStart w:id="3002" w:name="_Toc501885840"/>
      <w:bookmarkStart w:id="3003" w:name="_Toc502033605"/>
      <w:bookmarkStart w:id="3004" w:name="_Toc502045036"/>
      <w:bookmarkStart w:id="3005" w:name="_Toc502143344"/>
      <w:bookmarkStart w:id="3006" w:name="_Toc502403330"/>
      <w:bookmarkStart w:id="3007" w:name="_Toc502480184"/>
      <w:bookmarkStart w:id="3008" w:name="_Toc502563979"/>
      <w:bookmarkStart w:id="3009" w:name="_Toc502581213"/>
      <w:bookmarkStart w:id="3010" w:name="_Toc502667518"/>
      <w:bookmarkStart w:id="3011" w:name="_Toc502745124"/>
      <w:bookmarkStart w:id="3012" w:name="_Toc502997036"/>
      <w:bookmarkStart w:id="3013" w:name="_Toc503686639"/>
      <w:bookmarkStart w:id="3014" w:name="_Toc503694963"/>
      <w:bookmarkStart w:id="3015" w:name="_Toc503727983"/>
      <w:bookmarkStart w:id="3016" w:name="_Toc505080271"/>
      <w:bookmarkStart w:id="3017" w:name="_Toc506014400"/>
      <w:bookmarkStart w:id="3018" w:name="_Toc506542622"/>
      <w:bookmarkStart w:id="3019" w:name="_Toc32564240"/>
      <w:r>
        <w:t>B</w:t>
      </w:r>
      <w:r w:rsidR="0081679B">
        <w:t>.</w:t>
      </w:r>
      <w:r>
        <w:t>3</w:t>
      </w:r>
      <w:r w:rsidR="0081679B">
        <w:t xml:space="preserve">.1 </w:t>
      </w:r>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r w:rsidR="0081679B">
        <w:t>Introduction</w:t>
      </w:r>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proofErr w:type="spellStart"/>
      <w:proofErr w:type="gramStart"/>
      <w:r w:rsidR="00246E03">
        <w:rPr>
          <w:i/>
          <w:lang w:val="en-AU"/>
        </w:rPr>
        <w:t>parcov</w:t>
      </w:r>
      <w:proofErr w:type="spellEnd"/>
      <w:r w:rsidR="00246E03">
        <w:rPr>
          <w:i/>
          <w:lang w:val="en-AU"/>
        </w:rPr>
        <w:t>(</w:t>
      </w:r>
      <w:proofErr w:type="gramEnd"/>
      <w:r w:rsidR="00246E03">
        <w:rPr>
          <w:i/>
          <w:lang w:val="en-AU"/>
        </w:rPr>
        <w:t>)</w:t>
      </w:r>
      <w:r w:rsidR="00246E03">
        <w:rPr>
          <w:lang w:val="en-AU"/>
        </w:rPr>
        <w:t xml:space="preserve"> control variable can accept the name of a parameter uncertainty file as its argument. Programs of the PEST++ suite recognize this type of file by an extension </w:t>
      </w:r>
      <w:proofErr w:type="gramStart"/>
      <w:r w:rsidR="00246E03">
        <w:rPr>
          <w:lang w:val="en-AU"/>
        </w:rPr>
        <w:t xml:space="preserve">of </w:t>
      </w:r>
      <w:r w:rsidR="00246E03" w:rsidRPr="00246E03">
        <w:rPr>
          <w:i/>
          <w:lang w:val="en-AU"/>
        </w:rPr>
        <w:t>.</w:t>
      </w:r>
      <w:proofErr w:type="spellStart"/>
      <w:r w:rsidR="00246E03" w:rsidRPr="00246E03">
        <w:rPr>
          <w:i/>
          <w:lang w:val="en-AU"/>
        </w:rPr>
        <w:t>unc</w:t>
      </w:r>
      <w:proofErr w:type="spellEnd"/>
      <w:proofErr w:type="gramEnd"/>
      <w:r w:rsidR="00246E03">
        <w:rPr>
          <w:lang w:val="en-AU"/>
        </w:rPr>
        <w:t xml:space="preserve">. A parameter uncertainty file gives these programs access to </w:t>
      </w:r>
      <w:proofErr w:type="gramStart"/>
      <w:r w:rsidR="00246E03">
        <w:rPr>
          <w:lang w:val="en-AU"/>
        </w:rPr>
        <w:t>a number of</w:t>
      </w:r>
      <w:proofErr w:type="gramEnd"/>
      <w:r w:rsidR="00246E03">
        <w:rPr>
          <w:lang w:val="en-AU"/>
        </w:rPr>
        <w:t xml:space="preserve">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 xml:space="preserve">Note that specifications provided herein for a parameter uncertainty file differ slightly from those provided in section 2.5 of Part II of the PEST manual. Certain options that are not used by programs of the PEST++ suite </w:t>
      </w:r>
      <w:proofErr w:type="gramStart"/>
      <w:r>
        <w:rPr>
          <w:lang w:val="en-AU"/>
        </w:rPr>
        <w:t>are</w:t>
      </w:r>
      <w:proofErr w:type="gramEnd"/>
      <w:r>
        <w:rPr>
          <w:lang w:val="en-AU"/>
        </w:rPr>
        <w:t xml:space="preserv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3020" w:name="_Toc445909840"/>
      <w:bookmarkStart w:id="3021" w:name="_Toc480282356"/>
      <w:bookmarkStart w:id="3022" w:name="_Toc482783384"/>
      <w:bookmarkStart w:id="3023" w:name="_Toc488660886"/>
      <w:bookmarkStart w:id="3024" w:name="_Toc500684924"/>
      <w:bookmarkStart w:id="3025" w:name="_Toc501466222"/>
      <w:bookmarkStart w:id="3026" w:name="_Toc501710535"/>
      <w:bookmarkStart w:id="3027" w:name="_Toc501778431"/>
      <w:bookmarkStart w:id="3028" w:name="_Toc501885841"/>
      <w:bookmarkStart w:id="3029" w:name="_Toc502033606"/>
      <w:bookmarkStart w:id="3030" w:name="_Toc502045037"/>
      <w:bookmarkStart w:id="3031" w:name="_Toc502143345"/>
      <w:bookmarkStart w:id="3032" w:name="_Toc502403331"/>
      <w:bookmarkStart w:id="3033" w:name="_Toc502480185"/>
      <w:bookmarkStart w:id="3034" w:name="_Toc502563980"/>
      <w:bookmarkStart w:id="3035" w:name="_Toc502581214"/>
      <w:bookmarkStart w:id="3036" w:name="_Toc502667519"/>
      <w:bookmarkStart w:id="3037" w:name="_Toc502745125"/>
      <w:bookmarkStart w:id="3038" w:name="_Toc502997037"/>
      <w:bookmarkStart w:id="3039" w:name="_Toc503686640"/>
      <w:bookmarkStart w:id="3040" w:name="_Toc503694964"/>
      <w:bookmarkStart w:id="3041" w:name="_Toc503727984"/>
      <w:bookmarkStart w:id="3042" w:name="_Toc505080272"/>
      <w:bookmarkStart w:id="3043" w:name="_Toc506014401"/>
      <w:bookmarkStart w:id="3044" w:name="_Toc506542623"/>
      <w:bookmarkStart w:id="3045" w:name="_Toc32564241"/>
      <w:r>
        <w:t>B</w:t>
      </w:r>
      <w:r w:rsidR="0081679B">
        <w:t>.</w:t>
      </w:r>
      <w:r>
        <w:t>3</w:t>
      </w:r>
      <w:r w:rsidR="0081679B">
        <w:t>.2 Specifications</w:t>
      </w:r>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w:t>
            </w:r>
            <w:proofErr w:type="spellStart"/>
            <w:r w:rsidRPr="00C81EAB">
              <w:rPr>
                <w:sz w:val="18"/>
              </w:rPr>
              <w:t>std_multiplier</w:t>
            </w:r>
            <w:proofErr w:type="spellEnd"/>
            <w:r w:rsidRPr="00C81EAB">
              <w:rPr>
                <w:sz w:val="18"/>
              </w:rPr>
              <w:t xml:space="preserve"> 3.0  </w:t>
            </w:r>
          </w:p>
          <w:p w14:paraId="4B370DAB" w14:textId="77777777" w:rsidR="0081679B" w:rsidRPr="00C81EAB" w:rsidRDefault="0081679B" w:rsidP="00E03C12">
            <w:pPr>
              <w:pStyle w:val="PlainText"/>
              <w:rPr>
                <w:sz w:val="18"/>
              </w:rPr>
            </w:pPr>
            <w:r w:rsidRPr="00C81EAB">
              <w:rPr>
                <w:sz w:val="18"/>
              </w:rPr>
              <w:t xml:space="preserve">  ro</w:t>
            </w:r>
            <w:proofErr w:type="gramStart"/>
            <w:r w:rsidRPr="00C81EAB">
              <w:rPr>
                <w:sz w:val="18"/>
              </w:rPr>
              <w:t>9  1.0</w:t>
            </w:r>
            <w:proofErr w:type="gramEnd"/>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w:t>
            </w:r>
            <w:proofErr w:type="gramStart"/>
            <w:r w:rsidRPr="00C81EAB">
              <w:rPr>
                <w:sz w:val="18"/>
              </w:rPr>
              <w:t>4  1.0</w:t>
            </w:r>
            <w:proofErr w:type="gramEnd"/>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w:t>
            </w:r>
            <w:proofErr w:type="spellStart"/>
            <w:r w:rsidRPr="00C81EAB">
              <w:rPr>
                <w:sz w:val="18"/>
              </w:rPr>
              <w:t>variance_multiplier</w:t>
            </w:r>
            <w:proofErr w:type="spellEnd"/>
            <w:r w:rsidRPr="00C81EAB">
              <w:rPr>
                <w:sz w:val="18"/>
              </w:rPr>
              <w:t xml:space="preserve">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w:t>
            </w:r>
            <w:proofErr w:type="spellStart"/>
            <w:r w:rsidRPr="00C81EAB">
              <w:rPr>
                <w:sz w:val="18"/>
              </w:rPr>
              <w:t>cov.mat</w:t>
            </w:r>
            <w:proofErr w:type="spellEnd"/>
            <w:r w:rsidRPr="00C81EAB">
              <w:rPr>
                <w:sz w:val="18"/>
              </w:rPr>
              <w:t>"</w:t>
            </w:r>
          </w:p>
          <w:p w14:paraId="6EAB3C22" w14:textId="77777777" w:rsidR="0081679B" w:rsidRPr="00C81EAB" w:rsidRDefault="0081679B" w:rsidP="00E03C12">
            <w:pPr>
              <w:pStyle w:val="PlainText"/>
              <w:rPr>
                <w:sz w:val="18"/>
              </w:rPr>
            </w:pPr>
            <w:r w:rsidRPr="00C81EAB">
              <w:rPr>
                <w:sz w:val="18"/>
              </w:rPr>
              <w:t xml:space="preserve">  </w:t>
            </w:r>
            <w:proofErr w:type="spellStart"/>
            <w:r w:rsidRPr="00C81EAB">
              <w:rPr>
                <w:sz w:val="18"/>
              </w:rPr>
              <w:t>variance_multiplier</w:t>
            </w:r>
            <w:proofErr w:type="spellEnd"/>
            <w:r w:rsidRPr="00C81EAB">
              <w:rPr>
                <w:sz w:val="18"/>
              </w:rPr>
              <w:t xml:space="preserve"> 1.0</w:t>
            </w:r>
          </w:p>
          <w:p w14:paraId="3A2ECC81" w14:textId="77777777" w:rsidR="0081679B" w:rsidRPr="00C81EAB" w:rsidRDefault="0081679B" w:rsidP="00E03C12">
            <w:pPr>
              <w:pStyle w:val="PlainText"/>
              <w:rPr>
                <w:sz w:val="18"/>
              </w:rPr>
            </w:pPr>
            <w:r w:rsidRPr="00C81EAB">
              <w:rPr>
                <w:sz w:val="18"/>
              </w:rPr>
              <w:t xml:space="preserve">  </w:t>
            </w:r>
            <w:proofErr w:type="spellStart"/>
            <w:r w:rsidRPr="00C81EAB">
              <w:rPr>
                <w:sz w:val="18"/>
              </w:rPr>
              <w:t>parameter_list_file</w:t>
            </w:r>
            <w:proofErr w:type="spellEnd"/>
            <w:r w:rsidRPr="00C81EAB">
              <w:rPr>
                <w:sz w:val="18"/>
              </w:rPr>
              <w:t xml:space="preserv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w:t>
            </w:r>
            <w:proofErr w:type="spellStart"/>
            <w:r w:rsidRPr="00C81EAB">
              <w:rPr>
                <w:sz w:val="18"/>
              </w:rPr>
              <w:t>first_parameter</w:t>
            </w:r>
            <w:proofErr w:type="spellEnd"/>
            <w:r w:rsidRPr="00C81EAB">
              <w:rPr>
                <w:sz w:val="18"/>
              </w:rPr>
              <w:t xml:space="preserve"> kpp1</w:t>
            </w:r>
          </w:p>
          <w:p w14:paraId="15A84E59" w14:textId="77777777" w:rsidR="0081679B" w:rsidRPr="00C81EAB" w:rsidRDefault="0081679B" w:rsidP="00E03C12">
            <w:pPr>
              <w:pStyle w:val="PlainText"/>
              <w:rPr>
                <w:sz w:val="18"/>
              </w:rPr>
            </w:pPr>
            <w:r w:rsidRPr="00C81EAB">
              <w:rPr>
                <w:sz w:val="18"/>
              </w:rPr>
              <w:t xml:space="preserve">  </w:t>
            </w:r>
            <w:proofErr w:type="spellStart"/>
            <w:r w:rsidRPr="00C81EAB">
              <w:rPr>
                <w:sz w:val="18"/>
              </w:rPr>
              <w:t>last_parameter</w:t>
            </w:r>
            <w:proofErr w:type="spellEnd"/>
            <w:r w:rsidRPr="00C81EAB">
              <w:rPr>
                <w:sz w:val="18"/>
              </w:rPr>
              <w:t xml:space="preserve">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2493A">
      <w:pPr>
        <w:pStyle w:val="ListParagraph"/>
        <w:numPr>
          <w:ilvl w:val="0"/>
          <w:numId w:val="24"/>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2493A">
      <w:pPr>
        <w:pStyle w:val="ListParagraph"/>
        <w:numPr>
          <w:ilvl w:val="0"/>
          <w:numId w:val="24"/>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 xml:space="preserve">If desired, </w:t>
      </w:r>
      <w:proofErr w:type="gramStart"/>
      <w:r>
        <w:rPr>
          <w:lang w:val="en-AU"/>
        </w:rPr>
        <w:t>a</w:t>
      </w:r>
      <w:r w:rsidR="0081679B" w:rsidRPr="006A40F4">
        <w:rPr>
          <w:lang w:val="en-AU"/>
        </w:rPr>
        <w:t xml:space="preserve"> single</w:t>
      </w:r>
      <w:r w:rsidR="0081679B">
        <w:rPr>
          <w:lang w:val="en-AU"/>
        </w:rPr>
        <w:t xml:space="preserve"> one</w:t>
      </w:r>
      <w:proofErr w:type="gramEnd"/>
      <w:r w:rsidR="0081679B">
        <w:rPr>
          <w:lang w:val="en-AU"/>
        </w:rPr>
        <w:t xml:space="preserv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w:t>
      </w:r>
      <w:proofErr w:type="gramStart"/>
      <w:r>
        <w:rPr>
          <w:lang w:val="en-AU"/>
        </w:rPr>
        <w:t>However</w:t>
      </w:r>
      <w:proofErr w:type="gramEnd"/>
      <w:r>
        <w:rPr>
          <w:lang w:val="en-AU"/>
        </w:rPr>
        <w:t xml:space="preserve">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w:t>
      </w:r>
      <w:proofErr w:type="gramStart"/>
      <w:r>
        <w:rPr>
          <w:lang w:val="en-AU"/>
        </w:rPr>
        <w:t>However</w:t>
      </w:r>
      <w:proofErr w:type="gramEnd"/>
      <w:r>
        <w:rPr>
          <w:lang w:val="en-AU"/>
        </w:rPr>
        <w:t xml:space="preserve"> the following </w:t>
      </w:r>
      <w:r w:rsidR="00246E03">
        <w:rPr>
          <w:lang w:val="en-AU"/>
        </w:rPr>
        <w:t>protocols</w:t>
      </w:r>
      <w:r>
        <w:rPr>
          <w:lang w:val="en-AU"/>
        </w:rPr>
        <w:t xml:space="preserve"> must be observed.</w:t>
      </w:r>
    </w:p>
    <w:p w14:paraId="4BDC3AA9" w14:textId="77777777" w:rsidR="0081679B" w:rsidRDefault="0081679B" w:rsidP="0082493A">
      <w:pPr>
        <w:numPr>
          <w:ilvl w:val="0"/>
          <w:numId w:val="22"/>
        </w:numPr>
        <w:rPr>
          <w:lang w:val="en-AU"/>
        </w:rPr>
      </w:pPr>
      <w:r>
        <w:rPr>
          <w:lang w:val="en-AU"/>
        </w:rPr>
        <w:t xml:space="preserve">Parameters cited in an uncertainty file, and the files cited therein, are matched by name to those featured in a PEST control file which defines a </w:t>
      </w:r>
      <w:proofErr w:type="gramStart"/>
      <w:r>
        <w:rPr>
          <w:lang w:val="en-AU"/>
        </w:rPr>
        <w:t>particular inverse</w:t>
      </w:r>
      <w:proofErr w:type="gramEnd"/>
      <w:r>
        <w:rPr>
          <w:lang w:val="en-AU"/>
        </w:rPr>
        <w:t xml:space="preserve"> problem. </w:t>
      </w:r>
    </w:p>
    <w:p w14:paraId="5AC33EDC" w14:textId="0322DD28" w:rsidR="0081679B" w:rsidRPr="00823F49" w:rsidRDefault="0081679B" w:rsidP="0082493A">
      <w:pPr>
        <w:numPr>
          <w:ilvl w:val="0"/>
          <w:numId w:val="22"/>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w:t>
      </w:r>
      <w:proofErr w:type="gramStart"/>
      <w:r>
        <w:rPr>
          <w:lang w:val="en-AU"/>
        </w:rPr>
        <w:t>particular element</w:t>
      </w:r>
      <w:proofErr w:type="gramEnd"/>
      <w:r>
        <w:rPr>
          <w:lang w:val="en-AU"/>
        </w:rPr>
        <w:t xml:space="preserve">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2493A">
      <w:pPr>
        <w:numPr>
          <w:ilvl w:val="0"/>
          <w:numId w:val="22"/>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w:t>
      </w:r>
      <w:proofErr w:type="gramStart"/>
      <w:r>
        <w:rPr>
          <w:lang w:val="en-AU"/>
        </w:rPr>
        <w:t>Thus</w:t>
      </w:r>
      <w:proofErr w:type="gramEnd"/>
      <w:r>
        <w:rPr>
          <w:lang w:val="en-AU"/>
        </w:rPr>
        <w:t xml:space="preserve"> each line must comprise a keyword, followed by the value (numerical or text) associated with that keyword. Filenames must be surrounded by quotes if they contain spaces. With one exception (the </w:t>
      </w:r>
      <w:proofErr w:type="spellStart"/>
      <w:r w:rsidRPr="00CA2283">
        <w:rPr>
          <w:i/>
          <w:iCs/>
          <w:lang w:val="en-AU"/>
        </w:rPr>
        <w:t>std_multiplier</w:t>
      </w:r>
      <w:proofErr w:type="spellEnd"/>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proofErr w:type="spellStart"/>
      <w:r w:rsidRPr="00BC4AFE">
        <w:rPr>
          <w:i/>
          <w:iCs/>
          <w:lang w:val="en-AU"/>
        </w:rPr>
        <w:t>std_multiplier</w:t>
      </w:r>
      <w:proofErr w:type="spellEnd"/>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proofErr w:type="spellStart"/>
      <w:r w:rsidRPr="00764579">
        <w:rPr>
          <w:i/>
          <w:iCs/>
          <w:lang w:val="en-AU"/>
        </w:rPr>
        <w:t>std_multiplier</w:t>
      </w:r>
      <w:proofErr w:type="spellEnd"/>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proofErr w:type="spellStart"/>
      <w:r w:rsidRPr="00764579">
        <w:rPr>
          <w:i/>
          <w:iCs/>
          <w:lang w:val="en-AU"/>
        </w:rPr>
        <w:t>variance_multiplier</w:t>
      </w:r>
      <w:proofErr w:type="spellEnd"/>
      <w:r>
        <w:rPr>
          <w:lang w:val="en-AU"/>
        </w:rPr>
        <w:t xml:space="preserve"> keyword.</w:t>
      </w:r>
    </w:p>
    <w:p w14:paraId="41E4815D" w14:textId="1EBCE22D" w:rsidR="0081679B" w:rsidRDefault="00C81EAB" w:rsidP="0081679B">
      <w:pPr>
        <w:rPr>
          <w:lang w:val="en-AU"/>
        </w:rPr>
      </w:pPr>
      <w:proofErr w:type="gramStart"/>
      <w:r>
        <w:rPr>
          <w:lang w:val="en-AU"/>
        </w:rPr>
        <w:t>A number of</w:t>
      </w:r>
      <w:proofErr w:type="gramEnd"/>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proofErr w:type="spellStart"/>
      <w:r w:rsidR="0081679B">
        <w:rPr>
          <w:i/>
          <w:lang w:val="en-AU"/>
        </w:rPr>
        <w:t>variance_</w:t>
      </w:r>
      <w:r w:rsidR="0081679B" w:rsidRPr="00C42A65">
        <w:rPr>
          <w:i/>
          <w:lang w:val="en-AU"/>
        </w:rPr>
        <w:t>multiplier</w:t>
      </w:r>
      <w:proofErr w:type="spellEnd"/>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w:t>
      </w:r>
      <w:proofErr w:type="gramStart"/>
      <w:r>
        <w:rPr>
          <w:lang w:val="en-AU"/>
        </w:rPr>
        <w:t>However</w:t>
      </w:r>
      <w:proofErr w:type="gramEnd"/>
      <w:r>
        <w:rPr>
          <w:lang w:val="en-AU"/>
        </w:rPr>
        <w:t xml:space="preserve">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w:t>
      </w:r>
      <w:proofErr w:type="gramStart"/>
      <w:r>
        <w:rPr>
          <w:lang w:val="en-AU"/>
        </w:rPr>
        <w:t xml:space="preserve">both of the </w:t>
      </w:r>
      <w:proofErr w:type="spellStart"/>
      <w:r>
        <w:rPr>
          <w:i/>
          <w:lang w:val="en-AU"/>
        </w:rPr>
        <w:t>first</w:t>
      </w:r>
      <w:proofErr w:type="gramEnd"/>
      <w:r>
        <w:rPr>
          <w:i/>
          <w:lang w:val="en-AU"/>
        </w:rPr>
        <w:t>_parameter</w:t>
      </w:r>
      <w:proofErr w:type="spellEnd"/>
      <w:r>
        <w:rPr>
          <w:lang w:val="en-AU"/>
        </w:rPr>
        <w:t xml:space="preserve"> and </w:t>
      </w:r>
      <w:proofErr w:type="spellStart"/>
      <w:r>
        <w:rPr>
          <w:i/>
          <w:lang w:val="en-AU"/>
        </w:rPr>
        <w:t>last_parameter</w:t>
      </w:r>
      <w:proofErr w:type="spellEnd"/>
      <w:r>
        <w:rPr>
          <w:lang w:val="en-AU"/>
        </w:rPr>
        <w:t xml:space="preserve"> keywords. These </w:t>
      </w:r>
      <w:proofErr w:type="gramStart"/>
      <w:r>
        <w:rPr>
          <w:lang w:val="en-AU"/>
        </w:rPr>
        <w:t>refer back</w:t>
      </w:r>
      <w:proofErr w:type="gramEnd"/>
      <w:r>
        <w:rPr>
          <w:lang w:val="en-AU"/>
        </w:rPr>
        <w:t xml:space="preserve"> to the PEST control file which defines the current problem. Parameters within this PEST control file between and including the user-nominated </w:t>
      </w:r>
      <w:proofErr w:type="spellStart"/>
      <w:r>
        <w:rPr>
          <w:i/>
          <w:lang w:val="en-AU"/>
        </w:rPr>
        <w:t>first_parameter</w:t>
      </w:r>
      <w:proofErr w:type="spellEnd"/>
      <w:r>
        <w:rPr>
          <w:lang w:val="en-AU"/>
        </w:rPr>
        <w:t xml:space="preserve"> and </w:t>
      </w:r>
      <w:proofErr w:type="spellStart"/>
      <w:r>
        <w:rPr>
          <w:i/>
          <w:lang w:val="en-AU"/>
        </w:rPr>
        <w:t>last_parameter</w:t>
      </w:r>
      <w:proofErr w:type="spellEnd"/>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w:t>
      </w:r>
      <w:proofErr w:type="gramStart"/>
      <w:r>
        <w:rPr>
          <w:lang w:val="en-AU"/>
        </w:rPr>
        <w:t>all of</w:t>
      </w:r>
      <w:proofErr w:type="gramEnd"/>
      <w:r>
        <w:rPr>
          <w:lang w:val="en-AU"/>
        </w:rPr>
        <w:t xml:space="preserve"> the above cases the </w:t>
      </w:r>
      <w:proofErr w:type="spellStart"/>
      <w:r>
        <w:rPr>
          <w:i/>
          <w:lang w:val="en-AU"/>
        </w:rPr>
        <w:t>variance_multiplier</w:t>
      </w:r>
      <w:proofErr w:type="spellEnd"/>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2493A">
      <w:pPr>
        <w:numPr>
          <w:ilvl w:val="0"/>
          <w:numId w:val="23"/>
        </w:numPr>
        <w:rPr>
          <w:lang w:val="en-AU"/>
        </w:rPr>
      </w:pPr>
      <w:r>
        <w:rPr>
          <w:lang w:val="en-AU"/>
        </w:rPr>
        <w:t>A covariance matrix must be positive definite.</w:t>
      </w:r>
    </w:p>
    <w:p w14:paraId="740CEF9D" w14:textId="6F35D21B" w:rsidR="0081679B" w:rsidRDefault="0081679B" w:rsidP="0082493A">
      <w:pPr>
        <w:numPr>
          <w:ilvl w:val="0"/>
          <w:numId w:val="23"/>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2493A">
      <w:pPr>
        <w:numPr>
          <w:ilvl w:val="0"/>
          <w:numId w:val="23"/>
        </w:numPr>
        <w:rPr>
          <w:lang w:val="en-AU"/>
        </w:rPr>
      </w:pPr>
      <w:r>
        <w:rPr>
          <w:lang w:val="en-AU"/>
        </w:rPr>
        <w:t>A covariance matrix</w:t>
      </w:r>
      <w:r w:rsidR="00627CDF">
        <w:rPr>
          <w:lang w:val="en-AU"/>
        </w:rPr>
        <w:t xml:space="preserve"> that is cited in a parameter uncertainty file</w:t>
      </w:r>
      <w:r>
        <w:rPr>
          <w:lang w:val="en-AU"/>
        </w:rPr>
        <w:t xml:space="preserve"> need not describe </w:t>
      </w:r>
      <w:proofErr w:type="gramStart"/>
      <w:r>
        <w:rPr>
          <w:lang w:val="en-AU"/>
        </w:rPr>
        <w:t>all of</w:t>
      </w:r>
      <w:proofErr w:type="gramEnd"/>
      <w:r>
        <w:rPr>
          <w:lang w:val="en-AU"/>
        </w:rPr>
        <w:t xml:space="preserve"> the parameters associated with the current inverse problem, for it need only pertain to a subset of these. Other parameters can be associated with other COVARIANCE_MATRIX blocks and/or can be cited in one or more STANDARD_DEVIATION blocks supplied in the same uncertainty file. </w:t>
      </w:r>
      <w:proofErr w:type="gramStart"/>
      <w:r>
        <w:rPr>
          <w:lang w:val="en-AU"/>
        </w:rPr>
        <w:t>However</w:t>
      </w:r>
      <w:proofErr w:type="gramEnd"/>
      <w:r>
        <w:rPr>
          <w:lang w:val="en-AU"/>
        </w:rPr>
        <w:t xml:space="preserve">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2493A">
      <w:pPr>
        <w:numPr>
          <w:ilvl w:val="0"/>
          <w:numId w:val="23"/>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3046" w:name="_Toc32564242"/>
      <w:r>
        <w:lastRenderedPageBreak/>
        <w:t>B.4 JCO File</w:t>
      </w:r>
      <w:bookmarkEnd w:id="3046"/>
    </w:p>
    <w:p w14:paraId="7859F940" w14:textId="3ECA1548" w:rsidR="00B81A24" w:rsidRDefault="00B81A24" w:rsidP="00B81A24">
      <w:pPr>
        <w:pStyle w:val="Heading3"/>
      </w:pPr>
      <w:bookmarkStart w:id="3047" w:name="_Toc32564243"/>
      <w:r>
        <w:t>B.4.1 Introduction</w:t>
      </w:r>
      <w:bookmarkEnd w:id="3047"/>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 xml:space="preserve">used by members of the PEST and PEST++ suites to hold a Jacobian matrix. </w:t>
      </w:r>
      <w:proofErr w:type="gramStart"/>
      <w:r>
        <w:rPr>
          <w:lang w:val="en-AU"/>
        </w:rPr>
        <w:t>However</w:t>
      </w:r>
      <w:proofErr w:type="gramEnd"/>
      <w:r>
        <w:rPr>
          <w:lang w:val="en-AU"/>
        </w:rPr>
        <w:t xml:space="preserve">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3048" w:name="_Toc32564244"/>
      <w:r>
        <w:t>B.4.2 Specifications</w:t>
      </w:r>
      <w:bookmarkEnd w:id="3048"/>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negncol</w:t>
            </w:r>
            <w:proofErr w:type="spellEnd"/>
            <w:r w:rsidRPr="00496DA8">
              <w:rPr>
                <w:rFonts w:ascii="Courier New" w:hAnsi="Courier New" w:cs="Courier New"/>
                <w:sz w:val="20"/>
                <w:lang w:val="en-AU"/>
              </w:rPr>
              <w:t xml:space="preserve">, </w:t>
            </w:r>
            <w:proofErr w:type="spellStart"/>
            <w:r w:rsidRPr="00496DA8">
              <w:rPr>
                <w:rFonts w:ascii="Courier New" w:hAnsi="Courier New" w:cs="Courier New"/>
                <w:sz w:val="20"/>
                <w:lang w:val="en-AU"/>
              </w:rPr>
              <w:t>nrow</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integers</w:t>
            </w:r>
          </w:p>
          <w:p w14:paraId="497E44C4" w14:textId="4F7C84DC"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ncount</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w:t>
            </w:r>
            <w:r w:rsidR="006D4482">
              <w:rPr>
                <w:rFonts w:ascii="Courier New" w:hAnsi="Courier New" w:cs="Courier New"/>
                <w:i/>
                <w:sz w:val="20"/>
                <w:lang w:val="en-AU"/>
              </w:rPr>
              <w:t>c</w:t>
            </w:r>
            <w:r w:rsidRPr="00496DA8">
              <w:rPr>
                <w:rFonts w:ascii="Courier New" w:hAnsi="Courier New" w:cs="Courier New"/>
                <w:i/>
                <w:sz w:val="20"/>
                <w:lang w:val="en-AU"/>
              </w:rPr>
              <w:t>ount</w:t>
            </w:r>
            <w:proofErr w:type="spellEnd"/>
            <w:r w:rsidRPr="00496DA8">
              <w:rPr>
                <w:rFonts w:ascii="Courier New" w:hAnsi="Courier New" w:cs="Courier New"/>
                <w:i/>
                <w:sz w:val="20"/>
                <w:lang w:val="en-AU"/>
              </w:rPr>
              <w:t xml:space="preserve"> times</w:t>
            </w:r>
          </w:p>
          <w:p w14:paraId="73B97A26" w14:textId="1D28D7B1"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parname</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12 bit</w:t>
            </w:r>
            <w:proofErr w:type="gramEnd"/>
            <w:r w:rsidRPr="00496DA8">
              <w:rPr>
                <w:rFonts w:ascii="Courier New" w:hAnsi="Courier New" w:cs="Courier New"/>
                <w:sz w:val="20"/>
                <w:lang w:val="en-AU"/>
              </w:rPr>
              <w:t xml:space="preserve">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ncol</w:t>
            </w:r>
            <w:proofErr w:type="spellEnd"/>
            <w:r w:rsidRPr="00496DA8">
              <w:rPr>
                <w:rFonts w:ascii="Courier New" w:hAnsi="Courier New" w:cs="Courier New"/>
                <w:i/>
                <w:sz w:val="20"/>
                <w:lang w:val="en-AU"/>
              </w:rPr>
              <w:t xml:space="preserve"> times</w:t>
            </w:r>
          </w:p>
          <w:p w14:paraId="1D70CCF9" w14:textId="42E75DC5" w:rsidR="00496DA8" w:rsidRPr="00496DA8" w:rsidRDefault="00496DA8" w:rsidP="00496DA8">
            <w:pPr>
              <w:spacing w:before="0" w:after="0"/>
              <w:rPr>
                <w:rFonts w:ascii="Courier New" w:hAnsi="Courier New" w:cs="Courier New"/>
                <w:sz w:val="20"/>
                <w:lang w:val="en-AU"/>
              </w:rPr>
            </w:pPr>
            <w:proofErr w:type="spellStart"/>
            <w:r w:rsidRPr="00496DA8">
              <w:rPr>
                <w:rFonts w:ascii="Courier New" w:hAnsi="Courier New" w:cs="Courier New"/>
                <w:sz w:val="20"/>
                <w:lang w:val="en-AU"/>
              </w:rPr>
              <w:t>obsname</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proofErr w:type="gramStart"/>
            <w:r w:rsidRPr="00496DA8">
              <w:rPr>
                <w:rFonts w:ascii="Courier New" w:hAnsi="Courier New" w:cs="Courier New"/>
                <w:sz w:val="20"/>
                <w:lang w:val="en-AU"/>
              </w:rPr>
              <w:t>20 bit</w:t>
            </w:r>
            <w:proofErr w:type="gramEnd"/>
            <w:r w:rsidRPr="00496DA8">
              <w:rPr>
                <w:rFonts w:ascii="Courier New" w:hAnsi="Courier New" w:cs="Courier New"/>
                <w:sz w:val="20"/>
                <w:lang w:val="en-AU"/>
              </w:rPr>
              <w:t xml:space="preserve">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nrow</w:t>
            </w:r>
            <w:proofErr w:type="spellEnd"/>
            <w:r w:rsidRPr="00496DA8">
              <w:rPr>
                <w:rFonts w:ascii="Courier New" w:hAnsi="Courier New" w:cs="Courier New"/>
                <w:i/>
                <w:sz w:val="20"/>
                <w:lang w:val="en-AU"/>
              </w:rPr>
              <w:t xml:space="preserve">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proofErr w:type="spellStart"/>
            <w:r>
              <w:rPr>
                <w:rFonts w:ascii="Arial" w:hAnsi="Arial" w:cs="Arial"/>
                <w:sz w:val="20"/>
                <w:lang w:val="en-AU"/>
              </w:rPr>
              <w:t>negncol</w:t>
            </w:r>
            <w:proofErr w:type="spellEnd"/>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proofErr w:type="spellStart"/>
            <w:r>
              <w:rPr>
                <w:rFonts w:ascii="Arial" w:hAnsi="Arial" w:cs="Arial"/>
                <w:sz w:val="20"/>
                <w:lang w:val="en-AU"/>
              </w:rPr>
              <w:t>nrow</w:t>
            </w:r>
            <w:proofErr w:type="spellEnd"/>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w:t>
            </w:r>
            <w:proofErr w:type="gramStart"/>
            <w:r>
              <w:rPr>
                <w:rFonts w:ascii="Arial" w:hAnsi="Arial" w:cs="Arial"/>
                <w:sz w:val="20"/>
                <w:lang w:val="en-AU"/>
              </w:rPr>
              <w:t>1)*</w:t>
            </w:r>
            <w:proofErr w:type="spellStart"/>
            <w:proofErr w:type="gramEnd"/>
            <w:r>
              <w:rPr>
                <w:rFonts w:ascii="Arial" w:hAnsi="Arial" w:cs="Arial"/>
                <w:sz w:val="20"/>
                <w:lang w:val="en-AU"/>
              </w:rPr>
              <w:t>nrow+icol</w:t>
            </w:r>
            <w:proofErr w:type="spellEnd"/>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proofErr w:type="spellStart"/>
            <w:r>
              <w:rPr>
                <w:rFonts w:ascii="Arial" w:hAnsi="Arial" w:cs="Arial"/>
                <w:sz w:val="20"/>
                <w:lang w:val="en-AU"/>
              </w:rPr>
              <w:t>parname</w:t>
            </w:r>
            <w:proofErr w:type="spellEnd"/>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proofErr w:type="spellStart"/>
            <w:r>
              <w:rPr>
                <w:rFonts w:ascii="Arial" w:hAnsi="Arial" w:cs="Arial"/>
                <w:sz w:val="20"/>
                <w:lang w:val="en-AU"/>
              </w:rPr>
              <w:t>obsname</w:t>
            </w:r>
            <w:proofErr w:type="spellEnd"/>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 xml:space="preserve">If a value is not provided for a </w:t>
      </w:r>
      <w:proofErr w:type="gramStart"/>
      <w:r>
        <w:rPr>
          <w:lang w:val="en-AU"/>
        </w:rPr>
        <w:t>particular matrix</w:t>
      </w:r>
      <w:proofErr w:type="gramEnd"/>
      <w:r>
        <w:rPr>
          <w:lang w:val="en-AU"/>
        </w:rPr>
        <w:t xml:space="preserve"> element in a JCO file, its value is assumed to be zero.</w:t>
      </w:r>
    </w:p>
    <w:p w14:paraId="22A0BF81" w14:textId="3A9E3B08" w:rsidR="002B5C99" w:rsidRDefault="002B5C99" w:rsidP="002B5C99">
      <w:pPr>
        <w:pStyle w:val="Heading2"/>
      </w:pPr>
      <w:bookmarkStart w:id="3049" w:name="_Toc32564245"/>
      <w:r>
        <w:t>B.5 JCB File</w:t>
      </w:r>
      <w:bookmarkEnd w:id="3049"/>
    </w:p>
    <w:p w14:paraId="0BDF87D1" w14:textId="5EE32212" w:rsidR="002B5C99" w:rsidRDefault="002B5C99" w:rsidP="002B5C99">
      <w:pPr>
        <w:pStyle w:val="Heading3"/>
      </w:pPr>
      <w:bookmarkStart w:id="3050" w:name="_Toc32564246"/>
      <w:r>
        <w:t>B.5.1 Introduction</w:t>
      </w:r>
      <w:bookmarkEnd w:id="3050"/>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3051" w:name="_Toc32564247"/>
      <w:r>
        <w:lastRenderedPageBreak/>
        <w:t>B.5.2 Specifications</w:t>
      </w:r>
      <w:bookmarkEnd w:id="3051"/>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proofErr w:type="spellStart"/>
            <w:r w:rsidRPr="00496DA8">
              <w:rPr>
                <w:rFonts w:ascii="Courier New" w:hAnsi="Courier New" w:cs="Courier New"/>
                <w:sz w:val="20"/>
                <w:lang w:val="en-AU"/>
              </w:rPr>
              <w:t>ncol</w:t>
            </w:r>
            <w:proofErr w:type="spellEnd"/>
            <w:r w:rsidRPr="00496DA8">
              <w:rPr>
                <w:rFonts w:ascii="Courier New" w:hAnsi="Courier New" w:cs="Courier New"/>
                <w:sz w:val="20"/>
                <w:lang w:val="en-AU"/>
              </w:rPr>
              <w:t xml:space="preserve">, </w:t>
            </w:r>
            <w:proofErr w:type="spellStart"/>
            <w:r w:rsidRPr="00496DA8">
              <w:rPr>
                <w:rFonts w:ascii="Courier New" w:hAnsi="Courier New" w:cs="Courier New"/>
                <w:sz w:val="20"/>
                <w:lang w:val="en-AU"/>
              </w:rPr>
              <w:t>nrow</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integers</w:t>
            </w:r>
          </w:p>
          <w:p w14:paraId="71F388FE" w14:textId="77777777" w:rsidR="002B5C99" w:rsidRPr="00496DA8" w:rsidRDefault="002B5C99" w:rsidP="00E31749">
            <w:pPr>
              <w:spacing w:before="0" w:after="0"/>
              <w:rPr>
                <w:rFonts w:ascii="Courier New" w:hAnsi="Courier New" w:cs="Courier New"/>
                <w:sz w:val="20"/>
                <w:lang w:val="en-AU"/>
              </w:rPr>
            </w:pPr>
            <w:proofErr w:type="spellStart"/>
            <w:r w:rsidRPr="00496DA8">
              <w:rPr>
                <w:rFonts w:ascii="Courier New" w:hAnsi="Courier New" w:cs="Courier New"/>
                <w:sz w:val="20"/>
                <w:lang w:val="en-AU"/>
              </w:rPr>
              <w:t>ncount</w:t>
            </w:r>
            <w:proofErr w:type="spellEnd"/>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proofErr w:type="gramStart"/>
            <w:r w:rsidRPr="00496DA8">
              <w:rPr>
                <w:rFonts w:ascii="Courier New" w:hAnsi="Courier New" w:cs="Courier New"/>
                <w:sz w:val="20"/>
                <w:lang w:val="en-AU"/>
              </w:rPr>
              <w:t>32 bit</w:t>
            </w:r>
            <w:proofErr w:type="gramEnd"/>
            <w:r w:rsidRPr="00496DA8">
              <w:rPr>
                <w:rFonts w:ascii="Courier New" w:hAnsi="Courier New" w:cs="Courier New"/>
                <w:sz w:val="20"/>
                <w:lang w:val="en-AU"/>
              </w:rPr>
              <w:t xml:space="preserve"> integer</w:t>
            </w:r>
          </w:p>
          <w:p w14:paraId="26DB6E70" w14:textId="286FDEFF"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irow</w:t>
            </w:r>
            <w:proofErr w:type="spellEnd"/>
            <w:r w:rsidR="002B5C99" w:rsidRPr="00496DA8">
              <w:rPr>
                <w:rFonts w:ascii="Courier New" w:hAnsi="Courier New" w:cs="Courier New"/>
                <w:sz w:val="20"/>
                <w:lang w:val="en-AU"/>
              </w:rPr>
              <w:t>,</w:t>
            </w:r>
            <w:r>
              <w:rPr>
                <w:rFonts w:ascii="Courier New" w:hAnsi="Courier New" w:cs="Courier New"/>
                <w:sz w:val="20"/>
                <w:lang w:val="en-AU"/>
              </w:rPr>
              <w:t xml:space="preserve"> </w:t>
            </w:r>
            <w:proofErr w:type="spellStart"/>
            <w:r>
              <w:rPr>
                <w:rFonts w:ascii="Courier New" w:hAnsi="Courier New" w:cs="Courier New"/>
                <w:sz w:val="20"/>
                <w:lang w:val="en-AU"/>
              </w:rPr>
              <w:t>icol</w:t>
            </w:r>
            <w:proofErr w:type="spellEnd"/>
            <w:r>
              <w:rPr>
                <w:rFonts w:ascii="Courier New" w:hAnsi="Courier New" w:cs="Courier New"/>
                <w:sz w:val="20"/>
                <w:lang w:val="en-AU"/>
              </w:rPr>
              <w:t>,</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proofErr w:type="gramStart"/>
            <w:r w:rsidR="002B5C99" w:rsidRPr="00496DA8">
              <w:rPr>
                <w:rFonts w:ascii="Courier New" w:hAnsi="Courier New" w:cs="Courier New"/>
                <w:sz w:val="20"/>
                <w:lang w:val="en-AU"/>
              </w:rPr>
              <w:t>32 bit</w:t>
            </w:r>
            <w:proofErr w:type="gramEnd"/>
            <w:r w:rsidR="002B5C99" w:rsidRPr="00496DA8">
              <w:rPr>
                <w:rFonts w:ascii="Courier New" w:hAnsi="Courier New" w:cs="Courier New"/>
                <w:sz w:val="20"/>
                <w:lang w:val="en-AU"/>
              </w:rPr>
              <w:t xml:space="preserve">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noount</w:t>
            </w:r>
            <w:proofErr w:type="spellEnd"/>
            <w:r w:rsidRPr="00496DA8">
              <w:rPr>
                <w:rFonts w:ascii="Courier New" w:hAnsi="Courier New" w:cs="Courier New"/>
                <w:i/>
                <w:sz w:val="20"/>
                <w:lang w:val="en-AU"/>
              </w:rPr>
              <w:t xml:space="preserve"> times</w:t>
            </w:r>
          </w:p>
          <w:p w14:paraId="6C45A92F" w14:textId="73BDDBD1"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col</w:t>
            </w:r>
            <w:r w:rsidR="002B5C99" w:rsidRPr="00496DA8">
              <w:rPr>
                <w:rFonts w:ascii="Courier New" w:hAnsi="Courier New" w:cs="Courier New"/>
                <w:sz w:val="20"/>
                <w:lang w:val="en-AU"/>
              </w:rPr>
              <w:t>name</w:t>
            </w:r>
            <w:proofErr w:type="spellEnd"/>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proofErr w:type="gramStart"/>
            <w:r>
              <w:rPr>
                <w:rFonts w:ascii="Courier New" w:hAnsi="Courier New" w:cs="Courier New"/>
                <w:sz w:val="20"/>
                <w:lang w:val="en-AU"/>
              </w:rPr>
              <w:t>200</w:t>
            </w:r>
            <w:r w:rsidR="002B5C99" w:rsidRPr="00496DA8">
              <w:rPr>
                <w:rFonts w:ascii="Courier New" w:hAnsi="Courier New" w:cs="Courier New"/>
                <w:sz w:val="20"/>
                <w:lang w:val="en-AU"/>
              </w:rPr>
              <w:t xml:space="preserve"> bit</w:t>
            </w:r>
            <w:proofErr w:type="gramEnd"/>
            <w:r w:rsidR="002B5C99" w:rsidRPr="00496DA8">
              <w:rPr>
                <w:rFonts w:ascii="Courier New" w:hAnsi="Courier New" w:cs="Courier New"/>
                <w:sz w:val="20"/>
                <w:lang w:val="en-AU"/>
              </w:rPr>
              <w:t xml:space="preserve">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ncol</w:t>
            </w:r>
            <w:proofErr w:type="spellEnd"/>
            <w:r w:rsidRPr="00496DA8">
              <w:rPr>
                <w:rFonts w:ascii="Courier New" w:hAnsi="Courier New" w:cs="Courier New"/>
                <w:i/>
                <w:sz w:val="20"/>
                <w:lang w:val="en-AU"/>
              </w:rPr>
              <w:t xml:space="preserve"> times</w:t>
            </w:r>
          </w:p>
          <w:p w14:paraId="6E565521" w14:textId="5C592282" w:rsidR="002B5C99" w:rsidRPr="00496DA8" w:rsidRDefault="00CA5322" w:rsidP="00E31749">
            <w:pPr>
              <w:spacing w:before="0" w:after="0"/>
              <w:rPr>
                <w:rFonts w:ascii="Courier New" w:hAnsi="Courier New" w:cs="Courier New"/>
                <w:sz w:val="20"/>
                <w:lang w:val="en-AU"/>
              </w:rPr>
            </w:pPr>
            <w:proofErr w:type="spellStart"/>
            <w:r>
              <w:rPr>
                <w:rFonts w:ascii="Courier New" w:hAnsi="Courier New" w:cs="Courier New"/>
                <w:sz w:val="20"/>
                <w:lang w:val="en-AU"/>
              </w:rPr>
              <w:t>row</w:t>
            </w:r>
            <w:r w:rsidR="002B5C99" w:rsidRPr="00496DA8">
              <w:rPr>
                <w:rFonts w:ascii="Courier New" w:hAnsi="Courier New" w:cs="Courier New"/>
                <w:sz w:val="20"/>
                <w:lang w:val="en-AU"/>
              </w:rPr>
              <w:t>name</w:t>
            </w:r>
            <w:proofErr w:type="spellEnd"/>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proofErr w:type="gramStart"/>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w:t>
            </w:r>
            <w:proofErr w:type="gramEnd"/>
            <w:r w:rsidR="002B5C99" w:rsidRPr="00496DA8">
              <w:rPr>
                <w:rFonts w:ascii="Courier New" w:hAnsi="Courier New" w:cs="Courier New"/>
                <w:sz w:val="20"/>
                <w:lang w:val="en-AU"/>
              </w:rPr>
              <w:t xml:space="preserve">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 xml:space="preserve">repeat the above </w:t>
            </w:r>
            <w:proofErr w:type="spellStart"/>
            <w:r w:rsidRPr="00496DA8">
              <w:rPr>
                <w:rFonts w:ascii="Courier New" w:hAnsi="Courier New" w:cs="Courier New"/>
                <w:i/>
                <w:sz w:val="20"/>
                <w:lang w:val="en-AU"/>
              </w:rPr>
              <w:t>nrow</w:t>
            </w:r>
            <w:proofErr w:type="spellEnd"/>
            <w:r w:rsidRPr="00496DA8">
              <w:rPr>
                <w:rFonts w:ascii="Courier New" w:hAnsi="Courier New" w:cs="Courier New"/>
                <w:i/>
                <w:sz w:val="20"/>
                <w:lang w:val="en-AU"/>
              </w:rPr>
              <w:t xml:space="preserve">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proofErr w:type="spellStart"/>
            <w:r>
              <w:rPr>
                <w:rFonts w:ascii="Arial" w:hAnsi="Arial" w:cs="Arial"/>
                <w:sz w:val="20"/>
                <w:lang w:val="en-AU"/>
              </w:rPr>
              <w:t>ncol</w:t>
            </w:r>
            <w:proofErr w:type="spellEnd"/>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proofErr w:type="spellStart"/>
            <w:r>
              <w:rPr>
                <w:rFonts w:ascii="Arial" w:hAnsi="Arial" w:cs="Arial"/>
                <w:sz w:val="20"/>
                <w:lang w:val="en-AU"/>
              </w:rPr>
              <w:t>nrow</w:t>
            </w:r>
            <w:proofErr w:type="spellEnd"/>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proofErr w:type="spellStart"/>
            <w:r>
              <w:rPr>
                <w:rFonts w:ascii="Arial" w:hAnsi="Arial" w:cs="Arial"/>
                <w:sz w:val="20"/>
                <w:lang w:val="en-AU"/>
              </w:rPr>
              <w:t>irow</w:t>
            </w:r>
            <w:proofErr w:type="spellEnd"/>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proofErr w:type="spellStart"/>
            <w:r>
              <w:rPr>
                <w:rFonts w:ascii="Arial" w:hAnsi="Arial" w:cs="Arial"/>
                <w:sz w:val="20"/>
                <w:lang w:val="en-AU"/>
              </w:rPr>
              <w:t>icol</w:t>
            </w:r>
            <w:proofErr w:type="spellEnd"/>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proofErr w:type="spellStart"/>
            <w:r>
              <w:rPr>
                <w:rFonts w:ascii="Arial" w:hAnsi="Arial" w:cs="Arial"/>
                <w:sz w:val="20"/>
                <w:lang w:val="en-AU"/>
              </w:rPr>
              <w:t>col</w:t>
            </w:r>
            <w:r w:rsidR="002B5C99">
              <w:rPr>
                <w:rFonts w:ascii="Arial" w:hAnsi="Arial" w:cs="Arial"/>
                <w:sz w:val="20"/>
                <w:lang w:val="en-AU"/>
              </w:rPr>
              <w:t>name</w:t>
            </w:r>
            <w:proofErr w:type="spellEnd"/>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proofErr w:type="spellStart"/>
            <w:r>
              <w:rPr>
                <w:rFonts w:ascii="Arial" w:hAnsi="Arial" w:cs="Arial"/>
                <w:sz w:val="20"/>
                <w:lang w:val="en-AU"/>
              </w:rPr>
              <w:t>row</w:t>
            </w:r>
            <w:r w:rsidR="002B5C99">
              <w:rPr>
                <w:rFonts w:ascii="Arial" w:hAnsi="Arial" w:cs="Arial"/>
                <w:sz w:val="20"/>
                <w:lang w:val="en-AU"/>
              </w:rPr>
              <w:t>name</w:t>
            </w:r>
            <w:proofErr w:type="spellEnd"/>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 xml:space="preserve">If a value is not provided for a </w:t>
      </w:r>
      <w:proofErr w:type="gramStart"/>
      <w:r>
        <w:rPr>
          <w:lang w:val="en-AU"/>
        </w:rPr>
        <w:t>particular matrix</w:t>
      </w:r>
      <w:proofErr w:type="gramEnd"/>
      <w:r>
        <w:rPr>
          <w:lang w:val="en-AU"/>
        </w:rPr>
        <w:t xml:space="preserve">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3052" w:name="_Toc32564248"/>
      <w:r>
        <w:t>B</w:t>
      </w:r>
      <w:r w:rsidR="00434DBF">
        <w:t>.</w:t>
      </w:r>
      <w:r>
        <w:t>5.3 Distinguishing between a JCO and a JCB File</w:t>
      </w:r>
      <w:bookmarkEnd w:id="3052"/>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 xml:space="preserve">from integers that it reads from the first line of this file, regardless of the filename extension. If the first integer that it reads is </w:t>
      </w:r>
      <w:proofErr w:type="gramStart"/>
      <w:r w:rsidR="006321FB">
        <w:rPr>
          <w:lang w:val="en-AU"/>
        </w:rPr>
        <w:t>negative</w:t>
      </w:r>
      <w:proofErr w:type="gramEnd"/>
      <w:r w:rsidR="006321FB">
        <w:rPr>
          <w:lang w:val="en-AU"/>
        </w:rPr>
        <w:t xml:space="preserve"> then the file is a JCO file. If it is positive, then it is a JCB file.</w:t>
      </w:r>
    </w:p>
    <w:sectPr w:rsidR="006D4482" w:rsidRPr="006D4482" w:rsidSect="00EF7F08">
      <w:headerReference w:type="default" r:id="rId48"/>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C12DE" w14:textId="77777777" w:rsidR="00266F22" w:rsidRDefault="00266F22">
      <w:pPr>
        <w:spacing w:line="20" w:lineRule="exact"/>
      </w:pPr>
    </w:p>
  </w:endnote>
  <w:endnote w:type="continuationSeparator" w:id="0">
    <w:p w14:paraId="7624868A" w14:textId="77777777" w:rsidR="00266F22" w:rsidRDefault="00266F22">
      <w:r>
        <w:t xml:space="preserve"> </w:t>
      </w:r>
    </w:p>
  </w:endnote>
  <w:endnote w:type="continuationNotice" w:id="1">
    <w:p w14:paraId="26D6E2D2" w14:textId="77777777" w:rsidR="00266F22" w:rsidRDefault="00266F2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Univers 47 CondensedLight">
    <w:panose1 w:val="00000000000000000000"/>
    <w:charset w:val="00"/>
    <w:family w:val="swiss"/>
    <w:notTrueType/>
    <w:pitch w:val="variable"/>
    <w:sig w:usb0="00000003" w:usb1="00000000" w:usb2="00000000" w:usb3="00000000" w:csb0="00000001" w:csb1="00000000"/>
  </w:font>
  <w:font w:name="Univers 57 Condensed">
    <w:altName w:val="Arial"/>
    <w:panose1 w:val="00000000000000000000"/>
    <w:charset w:val="00"/>
    <w:family w:val="modern"/>
    <w:notTrueType/>
    <w:pitch w:val="variable"/>
    <w:sig w:usb0="A000002F" w:usb1="4000004A" w:usb2="00000000" w:usb3="00000000" w:csb0="00000111"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Univers">
    <w:charset w:val="00"/>
    <w:family w:val="swiss"/>
    <w:pitch w:val="variable"/>
    <w:sig w:usb0="80000287" w:usb1="00000000" w:usb2="00000000" w:usb3="00000000" w:csb0="0000000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Bookman">
    <w:altName w:val="Cambria"/>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dvPS44A44B">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58CC" w14:textId="77777777" w:rsidR="009834C7" w:rsidRDefault="009834C7">
    <w:pPr>
      <w:pStyle w:val="Footer"/>
      <w:framePr w:wrap="auto" w:vAnchor="text" w:hAnchor="margin" w:xAlign="right" w:y="1"/>
      <w:rPr>
        <w:rStyle w:val="PageNumber"/>
      </w:rPr>
    </w:pPr>
  </w:p>
  <w:p w14:paraId="056D5890" w14:textId="77777777" w:rsidR="009834C7" w:rsidRDefault="009834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DD63F" w14:textId="77777777" w:rsidR="009834C7" w:rsidRDefault="009834C7">
    <w:pPr>
      <w:pStyle w:val="Footer"/>
      <w:framePr w:wrap="auto" w:vAnchor="text" w:hAnchor="margin" w:xAlign="right" w:y="1"/>
      <w:rPr>
        <w:rStyle w:val="PageNumber"/>
      </w:rPr>
    </w:pPr>
  </w:p>
  <w:p w14:paraId="0271116C" w14:textId="77777777" w:rsidR="009834C7" w:rsidRDefault="009834C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A5946" w14:textId="77777777" w:rsidR="00266F22" w:rsidRDefault="00266F22">
      <w:r>
        <w:separator/>
      </w:r>
    </w:p>
  </w:footnote>
  <w:footnote w:type="continuationSeparator" w:id="0">
    <w:p w14:paraId="74BD995B" w14:textId="77777777" w:rsidR="00266F22" w:rsidRDefault="00266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948E0" w14:textId="77777777" w:rsidR="009834C7" w:rsidRDefault="009834C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9834C7" w:rsidRDefault="009834C7">
    <w:pPr>
      <w:pStyle w:val="Heade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CF9A8"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88</w:t>
    </w:r>
    <w:r>
      <w:rPr>
        <w:rStyle w:val="PageNumber"/>
      </w:rPr>
      <w:fldChar w:fldCharType="end"/>
    </w:r>
  </w:p>
  <w:p w14:paraId="6C929D10" w14:textId="7645B95F"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http://schemas.microsoft.com/office/word/2018/wordml" xmlns:w16cex="http://schemas.microsoft.com/office/word/2018/wordml/cex">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5AF9A"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97</w:t>
    </w:r>
    <w:r>
      <w:rPr>
        <w:rStyle w:val="PageNumber"/>
      </w:rPr>
      <w:fldChar w:fldCharType="end"/>
    </w:r>
  </w:p>
  <w:p w14:paraId="27AE88A7" w14:textId="2FBB1DC7"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http://schemas.microsoft.com/office/word/2018/wordml" xmlns:w16cex="http://schemas.microsoft.com/office/word/2018/wordml/cex">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" o:allowincell="f" filled="f" stroked="f" strokeweight="0">
              <v:textbox inset="0,0,0,0">
                <w:txbxContent>
                  <w:p w14:paraId="6AD6A257" w14:textId="77777777" w:rsidR="009834C7" w:rsidRDefault="009834C7">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7E37"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114</w:t>
    </w:r>
    <w:r>
      <w:rPr>
        <w:rStyle w:val="PageNumber"/>
      </w:rPr>
      <w:fldChar w:fldCharType="end"/>
    </w:r>
  </w:p>
  <w:p w14:paraId="5D2AACF7" w14:textId="2C6E0384"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http://schemas.microsoft.com/office/word/2018/wordml" xmlns:w16cex="http://schemas.microsoft.com/office/word/2018/wordml/cex">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" o:allowincell="f" filled="f" stroked="f" strokeweight="0">
              <v:textbox inset="0,0,0,0">
                <w:txbxContent>
                  <w:p w14:paraId="0441EE8A" w14:textId="77777777" w:rsidR="009834C7" w:rsidRDefault="009834C7">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100B"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142</w:t>
    </w:r>
    <w:r>
      <w:rPr>
        <w:rStyle w:val="PageNumber"/>
      </w:rPr>
      <w:fldChar w:fldCharType="end"/>
    </w:r>
  </w:p>
  <w:p w14:paraId="6B095C7F" w14:textId="059AECB1"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http://schemas.microsoft.com/office/word/2018/wordml" xmlns:w16cex="http://schemas.microsoft.com/office/word/2018/wordml/cex">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" o:allowincell="f" filled="f" stroked="f" strokeweight="0">
              <v:textbox inset="0,0,0,0">
                <w:txbxContent>
                  <w:p w14:paraId="0285DD71" w14:textId="77777777" w:rsidR="009834C7" w:rsidRDefault="009834C7">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217E" w14:textId="77777777" w:rsidR="009834C7" w:rsidRDefault="009834C7"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144</w:t>
    </w:r>
    <w:r>
      <w:rPr>
        <w:rStyle w:val="PageNumber"/>
      </w:rPr>
      <w:fldChar w:fldCharType="end"/>
    </w:r>
  </w:p>
  <w:p w14:paraId="3680CCEB" w14:textId="770E7CE5" w:rsidR="009834C7" w:rsidRDefault="009834C7"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http://schemas.microsoft.com/office/word/2018/wordml" xmlns:w16cex="http://schemas.microsoft.com/office/word/2018/wordml/cex">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E8184" w14:textId="77777777" w:rsidR="009834C7" w:rsidRDefault="009834C7"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147</w:t>
    </w:r>
    <w:r>
      <w:rPr>
        <w:rStyle w:val="PageNumber"/>
      </w:rPr>
      <w:fldChar w:fldCharType="end"/>
    </w:r>
  </w:p>
  <w:p w14:paraId="7A1B659D" w14:textId="55C6F357" w:rsidR="009834C7" w:rsidRDefault="009834C7"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http://schemas.microsoft.com/office/word/2018/wordml" xmlns:w16cex="http://schemas.microsoft.com/office/word/2018/wordml/cex">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0FE26" w14:textId="354896AC" w:rsidR="009834C7" w:rsidRDefault="009834C7"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http://schemas.microsoft.com/office/word/2018/wordml" xmlns:w16cex="http://schemas.microsoft.com/office/word/2018/wordml/cex">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Pr>
        <w:noProof/>
      </w:rPr>
      <w:t>150</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CA73A" w14:textId="11D85BC4" w:rsidR="009834C7" w:rsidRDefault="009834C7"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http://schemas.microsoft.com/office/word/2018/wordml" xmlns:w16cex="http://schemas.microsoft.com/office/word/2018/wordml/cex">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Pr>
        <w:noProof/>
      </w:rPr>
      <w:t>172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08E4A" w14:textId="1FDE149F" w:rsidR="009834C7" w:rsidRDefault="009834C7"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http://schemas.microsoft.com/office/word/2018/wordml" xmlns:w16cex="http://schemas.microsoft.com/office/word/2018/wordml/cex">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9CCFF" w14:textId="6ED0D9EC" w:rsidR="009834C7" w:rsidRDefault="009834C7"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http://schemas.microsoft.com/office/word/2018/wordml" xmlns:w16cex="http://schemas.microsoft.com/office/word/2018/wordml/cex">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42380" w14:textId="7CF02458"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http://schemas.microsoft.com/office/word/2018/wordml" xmlns:w16cex="http://schemas.microsoft.com/office/word/2018/wordml/cex">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" o:allowincell="f" filled="f" stroked="f" strokeweight="0">
              <v:textbox inset="0,0,0,0">
                <w:txbxContent>
                  <w:p w14:paraId="013B83AE" w14:textId="77777777" w:rsidR="009834C7" w:rsidRDefault="009834C7">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E36FA"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A100211" w14:textId="34F34358"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http://schemas.microsoft.com/office/word/2018/wordml" xmlns:w16cex="http://schemas.microsoft.com/office/word/2018/wordml/cex">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" o:allowincell="f" filled="f" stroked="f" strokeweight="0">
              <v:textbox inset="0,0,0,0">
                <w:txbxContent>
                  <w:p w14:paraId="5F1A6EB6" w14:textId="77777777" w:rsidR="009834C7" w:rsidRDefault="009834C7">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3B43B"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1625C2" w14:textId="701DBA4C"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http://schemas.microsoft.com/office/word/2018/wordml" xmlns:w16cex="http://schemas.microsoft.com/office/word/2018/wordml/cex">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" o:allowincell="f" filled="f" stroked="f" strokeweight="0">
              <v:textbox inset="0,0,0,0">
                <w:txbxContent>
                  <w:p w14:paraId="30A82EE8" w14:textId="77777777" w:rsidR="009834C7" w:rsidRDefault="009834C7">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CEEC8"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3A814294" w14:textId="490BD09B"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http://schemas.microsoft.com/office/word/2018/wordml" xmlns:w16cex="http://schemas.microsoft.com/office/word/2018/wordml/cex">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9834C7" w:rsidRPr="005F65CE" w:rsidRDefault="009834C7">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" o:allowincell="f" filled="f" stroked="f" strokeweight="0">
              <v:textbox inset="0,0,0,0">
                <w:txbxContent>
                  <w:p w14:paraId="3B66EB5C" w14:textId="77777777" w:rsidR="009834C7" w:rsidRPr="005F65CE" w:rsidRDefault="009834C7">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50686"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66</w:t>
    </w:r>
    <w:r>
      <w:rPr>
        <w:rStyle w:val="PageNumber"/>
      </w:rPr>
      <w:fldChar w:fldCharType="end"/>
    </w:r>
  </w:p>
  <w:p w14:paraId="69E81A7E" w14:textId="328924C8"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http://schemas.microsoft.com/office/word/2018/wordml" xmlns:w16cex="http://schemas.microsoft.com/office/word/2018/wordml/cex">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" o:allowincell="f" filled="f" stroked="f" strokeweight="0">
              <v:textbox inset="0,0,0,0">
                <w:txbxContent>
                  <w:p w14:paraId="5A244E74" w14:textId="77777777" w:rsidR="009834C7" w:rsidRDefault="009834C7">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EF741" w14:textId="77777777" w:rsidR="009834C7" w:rsidRDefault="009834C7"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22903CBA" w14:textId="2E1A2CE7" w:rsidR="009834C7" w:rsidRDefault="009834C7">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http://schemas.microsoft.com/office/word/2018/wordml" xmlns:w16cex="http://schemas.microsoft.com/office/word/2018/wordml/cex">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9834C7" w:rsidRDefault="009834C7">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" o:allowincell="f" filled="f" stroked="f" strokeweight="0">
              <v:textbox inset="0,0,0,0">
                <w:txbxContent>
                  <w:p w14:paraId="39B64875" w14:textId="77777777" w:rsidR="009834C7" w:rsidRDefault="009834C7">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15:restartNumberingAfterBreak="0">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7" w15:restartNumberingAfterBreak="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9" w15:restartNumberingAfterBreak="0">
    <w:nsid w:val="1EB1149E"/>
    <w:multiLevelType w:val="multilevel"/>
    <w:tmpl w:val="6338DD32"/>
    <w:lvl w:ilvl="0">
      <w:start w:val="11"/>
      <w:numFmt w:val="decimal"/>
      <w:lvlText w:val="%1."/>
      <w:lvlJc w:val="left"/>
      <w:pPr>
        <w:ind w:left="920" w:hanging="5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E27B49"/>
    <w:multiLevelType w:val="hybridMultilevel"/>
    <w:tmpl w:val="0B0A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D1473C"/>
    <w:multiLevelType w:val="hybridMultilevel"/>
    <w:tmpl w:val="2AB0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18" w15:restartNumberingAfterBreak="0">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21" w15:restartNumberingAfterBreak="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8A3907"/>
    <w:multiLevelType w:val="hybridMultilevel"/>
    <w:tmpl w:val="1E32E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A125ED9"/>
    <w:multiLevelType w:val="multilevel"/>
    <w:tmpl w:val="0C36AFE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11"/>
  </w:num>
  <w:num w:numId="4">
    <w:abstractNumId w:val="29"/>
  </w:num>
  <w:num w:numId="5">
    <w:abstractNumId w:val="13"/>
  </w:num>
  <w:num w:numId="6">
    <w:abstractNumId w:val="15"/>
  </w:num>
  <w:num w:numId="7">
    <w:abstractNumId w:val="3"/>
  </w:num>
  <w:num w:numId="8">
    <w:abstractNumId w:val="26"/>
  </w:num>
  <w:num w:numId="9">
    <w:abstractNumId w:val="16"/>
  </w:num>
  <w:num w:numId="10">
    <w:abstractNumId w:val="18"/>
  </w:num>
  <w:num w:numId="11">
    <w:abstractNumId w:val="24"/>
  </w:num>
  <w:num w:numId="12">
    <w:abstractNumId w:val="5"/>
  </w:num>
  <w:num w:numId="13">
    <w:abstractNumId w:val="28"/>
  </w:num>
  <w:num w:numId="14">
    <w:abstractNumId w:val="20"/>
  </w:num>
  <w:num w:numId="15">
    <w:abstractNumId w:val="6"/>
  </w:num>
  <w:num w:numId="16">
    <w:abstractNumId w:val="17"/>
  </w:num>
  <w:num w:numId="17">
    <w:abstractNumId w:val="21"/>
  </w:num>
  <w:num w:numId="18">
    <w:abstractNumId w:val="22"/>
  </w:num>
  <w:num w:numId="19">
    <w:abstractNumId w:val="2"/>
  </w:num>
  <w:num w:numId="20">
    <w:abstractNumId w:val="7"/>
  </w:num>
  <w:num w:numId="21">
    <w:abstractNumId w:val="23"/>
  </w:num>
  <w:num w:numId="22">
    <w:abstractNumId w:val="4"/>
  </w:num>
  <w:num w:numId="23">
    <w:abstractNumId w:val="1"/>
  </w:num>
  <w:num w:numId="24">
    <w:abstractNumId w:val="8"/>
  </w:num>
  <w:num w:numId="25">
    <w:abstractNumId w:val="19"/>
  </w:num>
  <w:num w:numId="26">
    <w:abstractNumId w:val="14"/>
  </w:num>
  <w:num w:numId="27">
    <w:abstractNumId w:val="12"/>
  </w:num>
  <w:num w:numId="28">
    <w:abstractNumId w:val="25"/>
  </w:num>
  <w:num w:numId="29">
    <w:abstractNumId w:val="27"/>
  </w:num>
  <w:num w:numId="30">
    <w:abstractNumId w:val="9"/>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Nicol">
    <w15:presenceInfo w15:providerId="Windows Live" w15:userId="079ebdd812a281d7"/>
  </w15:person>
  <w15:person w15:author="White, Jeremy T">
    <w15:presenceInfo w15:providerId="AD" w15:userId="S::jwhite@usgs.gov::7da470cb-1693-43e7-bca2-790b2f23cd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842"/>
    <w:rsid w:val="00011910"/>
    <w:rsid w:val="00011A4C"/>
    <w:rsid w:val="00011AA2"/>
    <w:rsid w:val="00011D07"/>
    <w:rsid w:val="00011E33"/>
    <w:rsid w:val="00011E3E"/>
    <w:rsid w:val="000124D6"/>
    <w:rsid w:val="00012B87"/>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DE2"/>
    <w:rsid w:val="00020F4B"/>
    <w:rsid w:val="00021401"/>
    <w:rsid w:val="0002182D"/>
    <w:rsid w:val="00021AB8"/>
    <w:rsid w:val="00021E03"/>
    <w:rsid w:val="00021EE4"/>
    <w:rsid w:val="000221DE"/>
    <w:rsid w:val="00022355"/>
    <w:rsid w:val="000226B0"/>
    <w:rsid w:val="000227EA"/>
    <w:rsid w:val="000228CC"/>
    <w:rsid w:val="00022CDA"/>
    <w:rsid w:val="00022CE5"/>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479F9"/>
    <w:rsid w:val="00050057"/>
    <w:rsid w:val="00050688"/>
    <w:rsid w:val="000509EC"/>
    <w:rsid w:val="00051242"/>
    <w:rsid w:val="0005169C"/>
    <w:rsid w:val="00051886"/>
    <w:rsid w:val="00051C39"/>
    <w:rsid w:val="00051F2D"/>
    <w:rsid w:val="0005298E"/>
    <w:rsid w:val="00052F86"/>
    <w:rsid w:val="00053305"/>
    <w:rsid w:val="0005381B"/>
    <w:rsid w:val="00053D29"/>
    <w:rsid w:val="00054348"/>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5F64"/>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7751B"/>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6F42"/>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380"/>
    <w:rsid w:val="000B379D"/>
    <w:rsid w:val="000B3870"/>
    <w:rsid w:val="000B414B"/>
    <w:rsid w:val="000B45E9"/>
    <w:rsid w:val="000B4679"/>
    <w:rsid w:val="000B473A"/>
    <w:rsid w:val="000B491D"/>
    <w:rsid w:val="000B4A15"/>
    <w:rsid w:val="000B4BB0"/>
    <w:rsid w:val="000B4BE6"/>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C7688"/>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7C7"/>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64"/>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3FC"/>
    <w:rsid w:val="00125501"/>
    <w:rsid w:val="001257F6"/>
    <w:rsid w:val="0012584E"/>
    <w:rsid w:val="0012587F"/>
    <w:rsid w:val="00125A2B"/>
    <w:rsid w:val="00125AD6"/>
    <w:rsid w:val="00125F64"/>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768"/>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87A"/>
    <w:rsid w:val="00145A7E"/>
    <w:rsid w:val="00145EF8"/>
    <w:rsid w:val="00146957"/>
    <w:rsid w:val="001469CE"/>
    <w:rsid w:val="00146B08"/>
    <w:rsid w:val="00147744"/>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4DBD"/>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5ABE"/>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68B"/>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5A62"/>
    <w:rsid w:val="001C602E"/>
    <w:rsid w:val="001C60B5"/>
    <w:rsid w:val="001C6509"/>
    <w:rsid w:val="001C6537"/>
    <w:rsid w:val="001C6D93"/>
    <w:rsid w:val="001C725F"/>
    <w:rsid w:val="001C7446"/>
    <w:rsid w:val="001C75DC"/>
    <w:rsid w:val="001C763D"/>
    <w:rsid w:val="001C7AEE"/>
    <w:rsid w:val="001D04D3"/>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CB"/>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0D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8C4"/>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4E7"/>
    <w:rsid w:val="00210759"/>
    <w:rsid w:val="002107CE"/>
    <w:rsid w:val="00210BFA"/>
    <w:rsid w:val="00210DB7"/>
    <w:rsid w:val="00211252"/>
    <w:rsid w:val="002113A1"/>
    <w:rsid w:val="0021144A"/>
    <w:rsid w:val="00211519"/>
    <w:rsid w:val="00211855"/>
    <w:rsid w:val="0021192C"/>
    <w:rsid w:val="00211E25"/>
    <w:rsid w:val="00211E84"/>
    <w:rsid w:val="0021209F"/>
    <w:rsid w:val="002123C5"/>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1BB"/>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2DFF"/>
    <w:rsid w:val="0024312A"/>
    <w:rsid w:val="00243610"/>
    <w:rsid w:val="00243845"/>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349"/>
    <w:rsid w:val="00254696"/>
    <w:rsid w:val="00254ADA"/>
    <w:rsid w:val="00254D2F"/>
    <w:rsid w:val="002552E8"/>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389"/>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6F22"/>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93"/>
    <w:rsid w:val="00291CEA"/>
    <w:rsid w:val="00291CFA"/>
    <w:rsid w:val="00291D08"/>
    <w:rsid w:val="00291F69"/>
    <w:rsid w:val="00292195"/>
    <w:rsid w:val="0029233E"/>
    <w:rsid w:val="00292430"/>
    <w:rsid w:val="00292522"/>
    <w:rsid w:val="0029267D"/>
    <w:rsid w:val="00292BCC"/>
    <w:rsid w:val="00292C66"/>
    <w:rsid w:val="00292CE3"/>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A1"/>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07"/>
    <w:rsid w:val="002C7F2D"/>
    <w:rsid w:val="002C7FB5"/>
    <w:rsid w:val="002D01CA"/>
    <w:rsid w:val="002D0374"/>
    <w:rsid w:val="002D09A2"/>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7B3"/>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914"/>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097"/>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485"/>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6B7"/>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7F"/>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8FF"/>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B66"/>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7C5"/>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373"/>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546"/>
    <w:rsid w:val="003C3A55"/>
    <w:rsid w:val="003C3E1A"/>
    <w:rsid w:val="003C4030"/>
    <w:rsid w:val="003C4257"/>
    <w:rsid w:val="003C4813"/>
    <w:rsid w:val="003C4B58"/>
    <w:rsid w:val="003C4D7B"/>
    <w:rsid w:val="003C52C2"/>
    <w:rsid w:val="003C534B"/>
    <w:rsid w:val="003C5794"/>
    <w:rsid w:val="003C5931"/>
    <w:rsid w:val="003C65FD"/>
    <w:rsid w:val="003C676C"/>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60A"/>
    <w:rsid w:val="003D289E"/>
    <w:rsid w:val="003D2982"/>
    <w:rsid w:val="003D2AEA"/>
    <w:rsid w:val="003D2C0B"/>
    <w:rsid w:val="003D2C32"/>
    <w:rsid w:val="003D2E4F"/>
    <w:rsid w:val="003D3074"/>
    <w:rsid w:val="003D37D3"/>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160"/>
    <w:rsid w:val="003E131F"/>
    <w:rsid w:val="003E1453"/>
    <w:rsid w:val="003E1698"/>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49DD"/>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141"/>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2AC"/>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8F"/>
    <w:rsid w:val="004077AE"/>
    <w:rsid w:val="00407839"/>
    <w:rsid w:val="004078E6"/>
    <w:rsid w:val="004100CF"/>
    <w:rsid w:val="004103BB"/>
    <w:rsid w:val="0041066F"/>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3BD"/>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724"/>
    <w:rsid w:val="00434DBF"/>
    <w:rsid w:val="004355D1"/>
    <w:rsid w:val="00435D44"/>
    <w:rsid w:val="0043607B"/>
    <w:rsid w:val="004362F8"/>
    <w:rsid w:val="00436BA0"/>
    <w:rsid w:val="00437434"/>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488"/>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400"/>
    <w:rsid w:val="0048162C"/>
    <w:rsid w:val="004817F4"/>
    <w:rsid w:val="004818D8"/>
    <w:rsid w:val="00481CB5"/>
    <w:rsid w:val="00481CE8"/>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3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5B0"/>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49FE"/>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1D5"/>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8F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084"/>
    <w:rsid w:val="00514528"/>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6E9"/>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BCB"/>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2B"/>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014"/>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1E1E"/>
    <w:rsid w:val="005B20B7"/>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19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3EA"/>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3CE"/>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89C"/>
    <w:rsid w:val="00634CD4"/>
    <w:rsid w:val="00634E0F"/>
    <w:rsid w:val="006361D6"/>
    <w:rsid w:val="006363AF"/>
    <w:rsid w:val="00636726"/>
    <w:rsid w:val="00636A3F"/>
    <w:rsid w:val="00636EEF"/>
    <w:rsid w:val="006373EB"/>
    <w:rsid w:val="00637701"/>
    <w:rsid w:val="00637B44"/>
    <w:rsid w:val="00637E37"/>
    <w:rsid w:val="0064003F"/>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2BB"/>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3A2"/>
    <w:rsid w:val="006535E3"/>
    <w:rsid w:val="00653642"/>
    <w:rsid w:val="00653944"/>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79"/>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234"/>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1F09"/>
    <w:rsid w:val="00682026"/>
    <w:rsid w:val="006823C2"/>
    <w:rsid w:val="00682445"/>
    <w:rsid w:val="00682592"/>
    <w:rsid w:val="00682AE9"/>
    <w:rsid w:val="00682F0D"/>
    <w:rsid w:val="00683025"/>
    <w:rsid w:val="00683A92"/>
    <w:rsid w:val="00684008"/>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1F4"/>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A80"/>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4FBC"/>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B4E"/>
    <w:rsid w:val="006D4C26"/>
    <w:rsid w:val="006D4C7A"/>
    <w:rsid w:val="006D4CB8"/>
    <w:rsid w:val="006D4D42"/>
    <w:rsid w:val="006D5BB8"/>
    <w:rsid w:val="006D5CF5"/>
    <w:rsid w:val="006D5FCF"/>
    <w:rsid w:val="006D6133"/>
    <w:rsid w:val="006D615F"/>
    <w:rsid w:val="006D70DD"/>
    <w:rsid w:val="006D741F"/>
    <w:rsid w:val="006D7528"/>
    <w:rsid w:val="006D759A"/>
    <w:rsid w:val="006D76B6"/>
    <w:rsid w:val="006D77C0"/>
    <w:rsid w:val="006D7BDD"/>
    <w:rsid w:val="006D7C05"/>
    <w:rsid w:val="006D7DA2"/>
    <w:rsid w:val="006E04BD"/>
    <w:rsid w:val="006E07A4"/>
    <w:rsid w:val="006E07E1"/>
    <w:rsid w:val="006E0879"/>
    <w:rsid w:val="006E0C4C"/>
    <w:rsid w:val="006E0F7D"/>
    <w:rsid w:val="006E21ED"/>
    <w:rsid w:val="006E227D"/>
    <w:rsid w:val="006E259B"/>
    <w:rsid w:val="006E261E"/>
    <w:rsid w:val="006E26E7"/>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EF1"/>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28D"/>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3E6"/>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6E74"/>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957"/>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3BC"/>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6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5F32"/>
    <w:rsid w:val="00786165"/>
    <w:rsid w:val="007862B4"/>
    <w:rsid w:val="00786411"/>
    <w:rsid w:val="0078684F"/>
    <w:rsid w:val="00786A76"/>
    <w:rsid w:val="00786AC4"/>
    <w:rsid w:val="00786AF7"/>
    <w:rsid w:val="00786D9F"/>
    <w:rsid w:val="00786DCC"/>
    <w:rsid w:val="00786E63"/>
    <w:rsid w:val="00787574"/>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415"/>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6D8F"/>
    <w:rsid w:val="007D7005"/>
    <w:rsid w:val="007D73E1"/>
    <w:rsid w:val="007D75BD"/>
    <w:rsid w:val="007D7B05"/>
    <w:rsid w:val="007D7C0A"/>
    <w:rsid w:val="007D7DA0"/>
    <w:rsid w:val="007E03D0"/>
    <w:rsid w:val="007E0508"/>
    <w:rsid w:val="007E0597"/>
    <w:rsid w:val="007E05C4"/>
    <w:rsid w:val="007E06B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2DC3"/>
    <w:rsid w:val="008233E0"/>
    <w:rsid w:val="008239D8"/>
    <w:rsid w:val="008239F5"/>
    <w:rsid w:val="00823EC5"/>
    <w:rsid w:val="00823F49"/>
    <w:rsid w:val="00824129"/>
    <w:rsid w:val="0082441F"/>
    <w:rsid w:val="008248C3"/>
    <w:rsid w:val="0082493A"/>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27A8D"/>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4F5"/>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9CE"/>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ED0"/>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38"/>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11A"/>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AE3"/>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9DB"/>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5FB0"/>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2FEA"/>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1F8"/>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CB1"/>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35"/>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316D"/>
    <w:rsid w:val="00973419"/>
    <w:rsid w:val="009745E9"/>
    <w:rsid w:val="00974A9E"/>
    <w:rsid w:val="00974BED"/>
    <w:rsid w:val="0097505E"/>
    <w:rsid w:val="00975106"/>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4C7"/>
    <w:rsid w:val="00983736"/>
    <w:rsid w:val="00983A15"/>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15B"/>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7FD"/>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108"/>
    <w:rsid w:val="009B1430"/>
    <w:rsid w:val="009B16B3"/>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6AF"/>
    <w:rsid w:val="009D575A"/>
    <w:rsid w:val="009D575E"/>
    <w:rsid w:val="009D57EF"/>
    <w:rsid w:val="009D58CC"/>
    <w:rsid w:val="009D5E5E"/>
    <w:rsid w:val="009D5F99"/>
    <w:rsid w:val="009D61E3"/>
    <w:rsid w:val="009D61EF"/>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6CB"/>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4F5"/>
    <w:rsid w:val="00A14822"/>
    <w:rsid w:val="00A14DAF"/>
    <w:rsid w:val="00A152B8"/>
    <w:rsid w:val="00A156E8"/>
    <w:rsid w:val="00A1587A"/>
    <w:rsid w:val="00A158F6"/>
    <w:rsid w:val="00A1591D"/>
    <w:rsid w:val="00A15963"/>
    <w:rsid w:val="00A159A5"/>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BD9"/>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5372"/>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29"/>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77D37"/>
    <w:rsid w:val="00A800AE"/>
    <w:rsid w:val="00A8063E"/>
    <w:rsid w:val="00A8075E"/>
    <w:rsid w:val="00A80935"/>
    <w:rsid w:val="00A80AFB"/>
    <w:rsid w:val="00A80BF7"/>
    <w:rsid w:val="00A80D85"/>
    <w:rsid w:val="00A8151C"/>
    <w:rsid w:val="00A81A8E"/>
    <w:rsid w:val="00A81EDA"/>
    <w:rsid w:val="00A81F15"/>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C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9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0F"/>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35"/>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1BC"/>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91A"/>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2CFE"/>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24D"/>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C8B"/>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25"/>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9A6"/>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258"/>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6D9"/>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3F7A"/>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27C"/>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0E"/>
    <w:rsid w:val="00B777D6"/>
    <w:rsid w:val="00B77D10"/>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3EB5"/>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0D1"/>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988"/>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4AB"/>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199"/>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7AB"/>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EAE"/>
    <w:rsid w:val="00BE1F6C"/>
    <w:rsid w:val="00BE2581"/>
    <w:rsid w:val="00BE25D2"/>
    <w:rsid w:val="00BE26F8"/>
    <w:rsid w:val="00BE33BB"/>
    <w:rsid w:val="00BE3535"/>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5F42"/>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53"/>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93"/>
    <w:rsid w:val="00C34ACD"/>
    <w:rsid w:val="00C34C88"/>
    <w:rsid w:val="00C34C8F"/>
    <w:rsid w:val="00C34CD5"/>
    <w:rsid w:val="00C3599B"/>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C6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A6C"/>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6EF3"/>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45D"/>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7731C"/>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0A76"/>
    <w:rsid w:val="00CB11B1"/>
    <w:rsid w:val="00CB139D"/>
    <w:rsid w:val="00CB147D"/>
    <w:rsid w:val="00CB14EA"/>
    <w:rsid w:val="00CB156D"/>
    <w:rsid w:val="00CB18B6"/>
    <w:rsid w:val="00CB1A8D"/>
    <w:rsid w:val="00CB1BA8"/>
    <w:rsid w:val="00CB1E62"/>
    <w:rsid w:val="00CB2084"/>
    <w:rsid w:val="00CB20DC"/>
    <w:rsid w:val="00CB2559"/>
    <w:rsid w:val="00CB2BF3"/>
    <w:rsid w:val="00CB2C69"/>
    <w:rsid w:val="00CB32FF"/>
    <w:rsid w:val="00CB353D"/>
    <w:rsid w:val="00CB4218"/>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66E"/>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CF2"/>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1F70"/>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5FC7"/>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908"/>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18"/>
    <w:rsid w:val="00D56D81"/>
    <w:rsid w:val="00D570AA"/>
    <w:rsid w:val="00D57557"/>
    <w:rsid w:val="00D57AF8"/>
    <w:rsid w:val="00D60008"/>
    <w:rsid w:val="00D60279"/>
    <w:rsid w:val="00D60643"/>
    <w:rsid w:val="00D6094C"/>
    <w:rsid w:val="00D60C70"/>
    <w:rsid w:val="00D60DB6"/>
    <w:rsid w:val="00D60EA9"/>
    <w:rsid w:val="00D61A30"/>
    <w:rsid w:val="00D61C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7A3"/>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886"/>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0C5"/>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0FA"/>
    <w:rsid w:val="00D863F8"/>
    <w:rsid w:val="00D86CB0"/>
    <w:rsid w:val="00D86CE3"/>
    <w:rsid w:val="00D86E48"/>
    <w:rsid w:val="00D875DA"/>
    <w:rsid w:val="00D8793E"/>
    <w:rsid w:val="00D87A85"/>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260"/>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5D2"/>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13A"/>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2E02"/>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5BF"/>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03"/>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7B"/>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1A01"/>
    <w:rsid w:val="00E421BB"/>
    <w:rsid w:val="00E422EE"/>
    <w:rsid w:val="00E423F4"/>
    <w:rsid w:val="00E4241F"/>
    <w:rsid w:val="00E428C0"/>
    <w:rsid w:val="00E42956"/>
    <w:rsid w:val="00E42A45"/>
    <w:rsid w:val="00E42BB9"/>
    <w:rsid w:val="00E42CF5"/>
    <w:rsid w:val="00E42F9A"/>
    <w:rsid w:val="00E43094"/>
    <w:rsid w:val="00E43146"/>
    <w:rsid w:val="00E43198"/>
    <w:rsid w:val="00E43778"/>
    <w:rsid w:val="00E4387E"/>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3D2"/>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5FE4"/>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1E6"/>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DD5"/>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B7D9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C57"/>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93F"/>
    <w:rsid w:val="00EE5D1A"/>
    <w:rsid w:val="00EE60D8"/>
    <w:rsid w:val="00EE60EB"/>
    <w:rsid w:val="00EE611C"/>
    <w:rsid w:val="00EE653C"/>
    <w:rsid w:val="00EE6B29"/>
    <w:rsid w:val="00EE7065"/>
    <w:rsid w:val="00EE7326"/>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0CD"/>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07FD7"/>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80"/>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5CF"/>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3D9B"/>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7DF"/>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6A3"/>
    <w:rsid w:val="00F847F7"/>
    <w:rsid w:val="00F84993"/>
    <w:rsid w:val="00F84D4C"/>
    <w:rsid w:val="00F853E6"/>
    <w:rsid w:val="00F85483"/>
    <w:rsid w:val="00F854A8"/>
    <w:rsid w:val="00F85534"/>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497"/>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40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3AE"/>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07"/>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BE0"/>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51"/>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link w:val="Heading1Char"/>
    <w:uiPriority w:val="9"/>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link w:val="Heading2Char"/>
    <w:autoRedefine/>
    <w:uiPriority w:val="9"/>
    <w:qFormat/>
    <w:rsid w:val="003F2EA4"/>
    <w:pPr>
      <w:keepNext/>
      <w:spacing w:before="240" w:after="60"/>
      <w:jc w:val="left"/>
      <w:outlineLvl w:val="1"/>
    </w:pPr>
    <w:rPr>
      <w:b/>
      <w:sz w:val="36"/>
      <w:lang w:val="en-AU"/>
    </w:rPr>
  </w:style>
  <w:style w:type="paragraph" w:styleId="Heading3">
    <w:name w:val="heading 3"/>
    <w:basedOn w:val="Normal"/>
    <w:next w:val="Normal"/>
    <w:link w:val="Heading3Char"/>
    <w:uiPriority w:val="9"/>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6">
    <w:name w:val="Unresolved Mention6"/>
    <w:basedOn w:val="DefaultParagraphFont"/>
    <w:uiPriority w:val="99"/>
    <w:rsid w:val="003D15BF"/>
    <w:rPr>
      <w:color w:val="605E5C"/>
      <w:shd w:val="clear" w:color="auto" w:fill="E1DFDD"/>
    </w:rPr>
  </w:style>
  <w:style w:type="character" w:styleId="UnresolvedMention">
    <w:name w:val="Unresolved Mention"/>
    <w:basedOn w:val="DefaultParagraphFont"/>
    <w:uiPriority w:val="99"/>
    <w:unhideWhenUsed/>
    <w:rsid w:val="003F7141"/>
    <w:rPr>
      <w:color w:val="605E5C"/>
      <w:shd w:val="clear" w:color="auto" w:fill="E1DFDD"/>
    </w:rPr>
  </w:style>
  <w:style w:type="character" w:customStyle="1" w:styleId="Heading2Char">
    <w:name w:val="Heading 2 Char"/>
    <w:basedOn w:val="DefaultParagraphFont"/>
    <w:link w:val="Heading2"/>
    <w:uiPriority w:val="9"/>
    <w:rsid w:val="006E04BD"/>
    <w:rPr>
      <w:b/>
      <w:sz w:val="36"/>
      <w:lang w:val="en-AU" w:eastAsia="en-AU"/>
    </w:rPr>
  </w:style>
  <w:style w:type="character" w:customStyle="1" w:styleId="Heading1Char">
    <w:name w:val="Heading 1 Char"/>
    <w:basedOn w:val="DefaultParagraphFont"/>
    <w:link w:val="Heading1"/>
    <w:uiPriority w:val="9"/>
    <w:rsid w:val="006E04BD"/>
    <w:rPr>
      <w:b/>
      <w:spacing w:val="-6"/>
      <w:kern w:val="28"/>
      <w:sz w:val="48"/>
      <w:szCs w:val="48"/>
      <w:lang w:val="en-AU" w:eastAsia="en-AU"/>
    </w:rPr>
  </w:style>
  <w:style w:type="character" w:customStyle="1" w:styleId="Heading3Char">
    <w:name w:val="Heading 3 Char"/>
    <w:basedOn w:val="DefaultParagraphFont"/>
    <w:link w:val="Heading3"/>
    <w:uiPriority w:val="9"/>
    <w:rsid w:val="006E04BD"/>
    <w:rPr>
      <w:b/>
      <w:sz w:val="24"/>
      <w:lang w:val="en-AU" w:eastAsia="en-AU"/>
    </w:rPr>
  </w:style>
  <w:style w:type="paragraph" w:styleId="HTMLPreformatted">
    <w:name w:val="HTML Preformatted"/>
    <w:basedOn w:val="Normal"/>
    <w:link w:val="HTMLPreformattedChar"/>
    <w:uiPriority w:val="99"/>
    <w:semiHidden/>
    <w:unhideWhenUsed/>
    <w:rsid w:val="006E04BD"/>
    <w:pPr>
      <w:widowControl/>
      <w:spacing w:before="0" w:after="0"/>
      <w:jc w:val="left"/>
    </w:pPr>
    <w:rPr>
      <w:rFonts w:ascii="Consolas" w:eastAsiaTheme="minorHAnsi" w:hAnsi="Consolas" w:cs="Consolas"/>
      <w:sz w:val="20"/>
      <w:lang w:val="en-GB" w:eastAsia="en-US"/>
    </w:rPr>
  </w:style>
  <w:style w:type="character" w:customStyle="1" w:styleId="HTMLPreformattedChar">
    <w:name w:val="HTML Preformatted Char"/>
    <w:basedOn w:val="DefaultParagraphFont"/>
    <w:link w:val="HTMLPreformatted"/>
    <w:uiPriority w:val="99"/>
    <w:semiHidden/>
    <w:rsid w:val="006E04BD"/>
    <w:rPr>
      <w:rFonts w:ascii="Consolas" w:eastAsiaTheme="minorHAnsi" w:hAnsi="Consolas" w:cs="Consolas"/>
      <w:lang w:eastAsia="en-US"/>
    </w:rPr>
  </w:style>
  <w:style w:type="character" w:styleId="FollowedHyperlink">
    <w:name w:val="FollowedHyperlink"/>
    <w:basedOn w:val="DefaultParagraphFont"/>
    <w:uiPriority w:val="99"/>
    <w:semiHidden/>
    <w:unhideWhenUsed/>
    <w:rsid w:val="006E04BD"/>
    <w:rPr>
      <w:color w:val="954F72" w:themeColor="followedHyperlink"/>
      <w:u w:val="single"/>
    </w:rPr>
  </w:style>
  <w:style w:type="paragraph" w:styleId="Revision">
    <w:name w:val="Revision"/>
    <w:hidden/>
    <w:uiPriority w:val="99"/>
    <w:semiHidden/>
    <w:rsid w:val="009834C7"/>
    <w:rPr>
      <w:sz w:val="24"/>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632053305">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oleObject" Target="embeddings/oleObject3.bin"/><Relationship Id="rId39" Type="http://schemas.openxmlformats.org/officeDocument/2006/relationships/hyperlink" Target="http://www.pesthomepage.org" TargetMode="External"/><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header" Target="header14.xml"/><Relationship Id="rId42" Type="http://schemas.openxmlformats.org/officeDocument/2006/relationships/hyperlink" Target="https://doi.org/10.1016/j.jhydrol.2019.123999" TargetMode="External"/><Relationship Id="rId47" Type="http://schemas.openxmlformats.org/officeDocument/2006/relationships/header" Target="header16.xm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opensource.org/licenses/MIT" TargetMode="External"/><Relationship Id="rId17" Type="http://schemas.openxmlformats.org/officeDocument/2006/relationships/header" Target="header6.xml"/><Relationship Id="rId25" Type="http://schemas.openxmlformats.org/officeDocument/2006/relationships/image" Target="media/image4.wmf"/><Relationship Id="rId33" Type="http://schemas.openxmlformats.org/officeDocument/2006/relationships/header" Target="header13.xml"/><Relationship Id="rId38" Type="http://schemas.openxmlformats.org/officeDocument/2006/relationships/hyperlink" Target="http://www.pesthomepage.org" TargetMode="External"/><Relationship Id="rId46"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3.wmf"/><Relationship Id="rId29" Type="http://schemas.openxmlformats.org/officeDocument/2006/relationships/hyperlink" Target="http://www1.icsi.berkeley.edu/~storn/code.html" TargetMode="External"/><Relationship Id="rId41" Type="http://schemas.openxmlformats.org/officeDocument/2006/relationships/hyperlink" Target="https://doi.org/10.1109/MHS.1995.4942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www.pesthomepage.org" TargetMode="External"/><Relationship Id="rId40" Type="http://schemas.openxmlformats.org/officeDocument/2006/relationships/hyperlink" Target="http://www.caelumsoftware.org" TargetMode="External"/><Relationship Id="rId45" Type="http://schemas.openxmlformats.org/officeDocument/2006/relationships/hyperlink" Target="http://www.pesthomepage.org"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yperlink" Target="https://github.com/cequencer/redsvd" TargetMode="External"/><Relationship Id="rId36" Type="http://schemas.openxmlformats.org/officeDocument/2006/relationships/hyperlink" Target="http://www.pesthomepage.org"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header" Target="header11.xml"/><Relationship Id="rId44" Type="http://schemas.openxmlformats.org/officeDocument/2006/relationships/hyperlink" Target="https://pubs.er.usgs.gov/publication/tm7C1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hyperlink" Target="http://eigen.tuxfamily.org" TargetMode="External"/><Relationship Id="rId30" Type="http://schemas.openxmlformats.org/officeDocument/2006/relationships/header" Target="header10.xml"/><Relationship Id="rId35" Type="http://schemas.openxmlformats.org/officeDocument/2006/relationships/hyperlink" Target="https://doi.org/10.1109/tevc.2004.826067" TargetMode="External"/><Relationship Id="rId43" Type="http://schemas.openxmlformats.org/officeDocument/2006/relationships/hyperlink" Target="https://pubs.usgs.gov/tm/tm7c5" TargetMode="External"/><Relationship Id="rId48" Type="http://schemas.openxmlformats.org/officeDocument/2006/relationships/header" Target="header17.xm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1B53D-A787-4ACC-9955-5574FD1FE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207</Pages>
  <Words>88996</Words>
  <Characters>507281</Characters>
  <Application>Microsoft Office Word</Application>
  <DocSecurity>0</DocSecurity>
  <Lines>4227</Lines>
  <Paragraphs>1190</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595087</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Chris Nicol</cp:lastModifiedBy>
  <cp:revision>193</cp:revision>
  <cp:lastPrinted>2019-03-02T06:14:00Z</cp:lastPrinted>
  <dcterms:created xsi:type="dcterms:W3CDTF">2019-03-01T22:11:00Z</dcterms:created>
  <dcterms:modified xsi:type="dcterms:W3CDTF">2020-04-12T08:57:00Z</dcterms:modified>
</cp:coreProperties>
</file>