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32033446"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887038">
        <w:rPr>
          <w:b/>
          <w:i w:val="0"/>
          <w:sz w:val="40"/>
          <w:lang w:val="en-AU"/>
        </w:rPr>
        <w:t>2</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5F18528" w:rsidR="00CE126F" w:rsidRPr="00CF4E55" w:rsidRDefault="00887038" w:rsidP="00E1209D">
      <w:pPr>
        <w:pStyle w:val="BodyText"/>
        <w:jc w:val="center"/>
        <w:rPr>
          <w:rFonts w:ascii="Arial" w:hAnsi="Arial" w:cs="Arial"/>
          <w:i w:val="0"/>
          <w:noProof/>
          <w:lang w:val="en-AU"/>
        </w:rPr>
      </w:pPr>
      <w:r>
        <w:rPr>
          <w:rFonts w:ascii="Arial" w:hAnsi="Arial" w:cs="Arial"/>
          <w:i w:val="0"/>
          <w:noProof/>
          <w:lang w:val="en-AU"/>
        </w:rPr>
        <w:t>March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EA31E6"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EA31E6">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EA31E6">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EA31E6">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EA31E6">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EA31E6">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EA31E6">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EA31E6">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EA31E6" w:rsidP="00755437">
      <w:pPr>
        <w:ind w:firstLine="720"/>
        <w:rPr>
          <w:lang w:val="en-AU"/>
        </w:rPr>
      </w:pPr>
      <w:r w:rsidRPr="00B23298">
        <w:rPr>
          <w:noProof/>
          <w:position w:val="-32"/>
          <w:lang w:val="en-AU"/>
        </w:rPr>
        <w:object w:dxaOrig="980" w:dyaOrig="740" w14:anchorId="03CF1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45011728"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EA31E6" w:rsidRPr="007940A5">
        <w:rPr>
          <w:noProof/>
          <w:position w:val="-14"/>
          <w:lang w:val="en-AU"/>
        </w:rPr>
        <w:object w:dxaOrig="1380" w:dyaOrig="420" w14:anchorId="1926258F">
          <v:shape id="_x0000_i1026" type="#_x0000_t75" alt="" style="width:66.9pt;height:16.75pt;mso-width-percent:0;mso-height-percent:0;mso-width-percent:0;mso-height-percent:0" o:ole="">
            <v:imagedata r:id="rId20" o:title=""/>
          </v:shape>
          <o:OLEObject Type="Embed" ProgID="Equation.3" ShapeID="_x0000_i1026" DrawAspect="Content" ObjectID="_1645011729"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EA31E6" w:rsidP="005068AD">
      <w:pPr>
        <w:ind w:firstLine="720"/>
        <w:rPr>
          <w:lang w:val="en-AU"/>
        </w:rPr>
      </w:pPr>
      <w:r w:rsidRPr="009373F7">
        <w:rPr>
          <w:noProof/>
          <w:position w:val="-24"/>
          <w:lang w:val="en-AU"/>
        </w:rPr>
        <w:object w:dxaOrig="2240" w:dyaOrig="740" w14:anchorId="615A1C3F">
          <v:shape id="_x0000_i1025" type="#_x0000_t75" alt="" style="width:111.25pt;height:39.25pt;mso-width-percent:0;mso-height-percent:0;mso-width-percent:0;mso-height-percent:0" o:ole="">
            <v:imagedata r:id="rId25" o:title=""/>
          </v:shape>
          <o:OLEObject Type="Embed" ProgID="Equation.3" ShapeID="_x0000_i1025" DrawAspect="Content" ObjectID="_1645011730"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51949486"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p>
    <w:p w14:paraId="48FA6885" w14:textId="5F7B5C37"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for each base parameter iteration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lastRenderedPageBreak/>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w:t>
      </w:r>
      <w:r>
        <w:lastRenderedPageBreak/>
        <w:t>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037E957E" w:rsidR="001B5140" w:rsidRPr="005B619B"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GLM solution process with the randomized search from the FOSM-based Monte Carlo realizations.  </w:t>
      </w:r>
    </w:p>
    <w:p w14:paraId="203C3F36" w14:textId="0037D362"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 xml:space="preserve">argument is not supplied,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w:t>
      </w:r>
      <w:r>
        <w:lastRenderedPageBreak/>
        <w:t>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w:t>
      </w:r>
      <w:r w:rsidR="00682AE9">
        <w:lastRenderedPageBreak/>
        <w:t>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lastRenderedPageBreak/>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w:t>
      </w:r>
      <w:r>
        <w:rPr>
          <w:lang w:val="en-AU"/>
        </w:rPr>
        <w:lastRenderedPageBreak/>
        <w:t xml:space="preserve">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EA31E6"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lastRenderedPageBreak/>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lastRenderedPageBreak/>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lastRenderedPageBreak/>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of the package that it must employ to undertake singular value decomposition of</w:t>
            </w:r>
            <w:bookmarkStart w:id="2038" w:name="_GoBack"/>
            <w:bookmarkEnd w:id="2038"/>
            <w:r w:rsidRPr="00C40A21">
              <w:rPr>
                <w:rFonts w:ascii="Calibri" w:hAnsi="Calibri" w:cs="Calibri"/>
                <w:sz w:val="18"/>
                <w:szCs w:val="18"/>
                <w:lang w:val="en-AU"/>
              </w:rPr>
              <w:t xml:space="preserve">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9"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9"/>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40" w:name="_Toc32564151"/>
      <w:r>
        <w:lastRenderedPageBreak/>
        <w:t>7. PESTPP</w:t>
      </w:r>
      <w:r w:rsidR="005544EE">
        <w:t>-SEN</w:t>
      </w:r>
      <w:bookmarkEnd w:id="2040"/>
    </w:p>
    <w:p w14:paraId="31B4BEF9" w14:textId="77777777" w:rsidR="001F0DBB" w:rsidRDefault="001F0DBB" w:rsidP="001F0DBB">
      <w:pPr>
        <w:pStyle w:val="Heading2"/>
      </w:pPr>
      <w:bookmarkStart w:id="2041" w:name="_Toc32564152"/>
      <w:r>
        <w:t>7.1 Introduction</w:t>
      </w:r>
      <w:bookmarkEnd w:id="2041"/>
    </w:p>
    <w:p w14:paraId="7E0F2414" w14:textId="7AC0DBFD" w:rsidR="00835874" w:rsidRPr="00835874" w:rsidRDefault="00835874" w:rsidP="00835874">
      <w:pPr>
        <w:pStyle w:val="Heading3"/>
      </w:pPr>
      <w:bookmarkStart w:id="2042" w:name="_Toc32564153"/>
      <w:r>
        <w:t>7.1.1 General</w:t>
      </w:r>
      <w:bookmarkEnd w:id="2042"/>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3" w:name="_Toc32564154"/>
      <w:r>
        <w:t>7.1.2 Grouped Parameters</w:t>
      </w:r>
      <w:bookmarkEnd w:id="2043"/>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4" w:name="_Toc32564155"/>
      <w:r>
        <w:t>7.2 Method of Morris</w:t>
      </w:r>
      <w:bookmarkEnd w:id="2044"/>
    </w:p>
    <w:p w14:paraId="1532FE72" w14:textId="3D59C534" w:rsidR="001C6537" w:rsidRDefault="001C6537" w:rsidP="001C6537">
      <w:pPr>
        <w:pStyle w:val="Heading3"/>
      </w:pPr>
      <w:bookmarkStart w:id="2045" w:name="_Toc32564156"/>
      <w:r>
        <w:t>7.2.1 Elementary Effects</w:t>
      </w:r>
      <w:bookmarkEnd w:id="2045"/>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6" w:name="_Toc32564157"/>
      <w:r>
        <w:t>7.2.</w:t>
      </w:r>
      <w:r w:rsidR="003B10B8">
        <w:t>2</w:t>
      </w:r>
      <w:r>
        <w:t xml:space="preserve"> Sampling Scheme</w:t>
      </w:r>
      <w:bookmarkEnd w:id="2046"/>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7" w:name="_Toc32564158"/>
      <w:r>
        <w:t>7.2.</w:t>
      </w:r>
      <w:r w:rsidR="003B10B8">
        <w:t>3</w:t>
      </w:r>
      <w:r>
        <w:t xml:space="preserve"> Control Variables</w:t>
      </w:r>
      <w:bookmarkEnd w:id="2047"/>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8" w:name="_Toc32564159"/>
      <w:r>
        <w:lastRenderedPageBreak/>
        <w:t>7.3 Method</w:t>
      </w:r>
      <w:r w:rsidR="009656A1">
        <w:t xml:space="preserve"> of Sobol</w:t>
      </w:r>
      <w:bookmarkEnd w:id="2048"/>
    </w:p>
    <w:p w14:paraId="3FA0B4DB" w14:textId="0DF19C8C" w:rsidR="00F65DD2" w:rsidRDefault="00F65DD2" w:rsidP="00F65DD2">
      <w:pPr>
        <w:pStyle w:val="Heading3"/>
      </w:pPr>
      <w:bookmarkStart w:id="2049" w:name="_Toc32564160"/>
      <w:r>
        <w:t>7.3.1 Sensitivity Indices</w:t>
      </w:r>
      <w:bookmarkEnd w:id="2049"/>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2"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3" w:author="White, Jeremy T" w:date="2020-02-14T08:49:00Z">
                <w:rPr>
                  <w:rFonts w:ascii="Cambria Math" w:hAnsi="Cambria Math"/>
                  <w:i/>
                </w:rPr>
              </w:ins>
            </m:ctrlPr>
          </m:naryPr>
          <m:sub>
            <m:r>
              <w:rPr>
                <w:rFonts w:ascii="Cambria Math" w:hAnsi="Cambria Math"/>
              </w:rPr>
              <m:t>i</m:t>
            </m:r>
          </m:sub>
          <m:sup/>
          <m:e>
            <m:sSub>
              <m:sSubPr>
                <m:ctrlPr>
                  <w:ins w:id="2054"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5"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6" w:author="White, Jeremy T" w:date="2020-02-14T08:49:00Z">
                        <w:rPr>
                          <w:rFonts w:ascii="Cambria Math" w:hAnsi="Cambria Math"/>
                          <w:i/>
                        </w:rPr>
                      </w:ins>
                    </m:ctrlPr>
                  </m:naryPr>
                  <m:sub>
                    <m:r>
                      <w:rPr>
                        <w:rFonts w:ascii="Cambria Math" w:hAnsi="Cambria Math"/>
                      </w:rPr>
                      <m:t>j&gt;i</m:t>
                    </m:r>
                  </m:sub>
                  <m:sup/>
                  <m:e>
                    <m:sSub>
                      <m:sSubPr>
                        <m:ctrlPr>
                          <w:ins w:id="2057"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8"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60" w:author="White, Jeremy T" w:date="2020-02-14T08:49:00Z">
                                    <w:rPr>
                                      <w:rFonts w:ascii="Cambria Math" w:hAnsi="Cambria Math"/>
                                      <w:i/>
                                    </w:rPr>
                                  </w:ins>
                                </m:ctrlPr>
                              </m:naryPr>
                              <m:sub>
                                <m:r>
                                  <w:rPr>
                                    <w:rFonts w:ascii="Cambria Math" w:hAnsi="Cambria Math"/>
                                  </w:rPr>
                                  <m:t>k&gt;j</m:t>
                                </m:r>
                              </m:sub>
                              <m:sup/>
                              <m:e>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4" w:author="White, Jeremy T" w:date="2020-02-14T08:49:00Z">
                <w:rPr>
                  <w:rFonts w:ascii="Cambria Math" w:hAnsi="Cambria Math"/>
                  <w:i/>
                </w:rPr>
              </w:ins>
            </m:ctrlPr>
          </m:dPr>
          <m:e>
            <m:r>
              <w:rPr>
                <w:rFonts w:ascii="Cambria Math" w:hAnsi="Cambria Math"/>
              </w:rPr>
              <m:t>E</m:t>
            </m:r>
            <m:d>
              <m:dPr>
                <m:ctrlPr>
                  <w:ins w:id="2065" w:author="White, Jeremy T" w:date="2020-02-14T08:49:00Z">
                    <w:rPr>
                      <w:rFonts w:ascii="Cambria Math" w:hAnsi="Cambria Math"/>
                      <w:i/>
                    </w:rPr>
                  </w:ins>
                </m:ctrlPr>
              </m:dPr>
              <m:e>
                <m:r>
                  <w:rPr>
                    <w:rFonts w:ascii="Cambria Math" w:hAnsi="Cambria Math"/>
                  </w:rPr>
                  <m:t>y|</m:t>
                </m:r>
                <m:sSub>
                  <m:sSubPr>
                    <m:ctrlPr>
                      <w:ins w:id="206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7"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8" w:author="White, Jeremy T" w:date="2020-02-14T08:49:00Z">
                <w:rPr>
                  <w:rFonts w:ascii="Cambria Math" w:hAnsi="Cambria Math"/>
                  <w:i/>
                </w:rPr>
              </w:ins>
            </m:ctrlPr>
          </m:dPr>
          <m:e>
            <m:r>
              <w:rPr>
                <w:rFonts w:ascii="Cambria Math" w:hAnsi="Cambria Math"/>
              </w:rPr>
              <m:t>E</m:t>
            </m:r>
            <m:d>
              <m:dPr>
                <m:ctrlPr>
                  <w:ins w:id="2069" w:author="White, Jeremy T" w:date="2020-02-14T08:49:00Z">
                    <w:rPr>
                      <w:rFonts w:ascii="Cambria Math" w:hAnsi="Cambria Math"/>
                      <w:i/>
                    </w:rPr>
                  </w:ins>
                </m:ctrlPr>
              </m:dPr>
              <m:e>
                <m:r>
                  <w:rPr>
                    <w:rFonts w:ascii="Cambria Math" w:hAnsi="Cambria Math"/>
                  </w:rPr>
                  <m:t>y|</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1"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4"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5" w:author="White, Jeremy T" w:date="2020-02-14T08:49:00Z">
                <w:rPr>
                  <w:rFonts w:ascii="Cambria Math" w:hAnsi="Cambria Math"/>
                  <w:i/>
                </w:rPr>
              </w:ins>
            </m:ctrlPr>
          </m:dPr>
          <m:e>
            <m:r>
              <w:rPr>
                <w:rFonts w:ascii="Cambria Math" w:hAnsi="Cambria Math"/>
              </w:rPr>
              <m:t>E</m:t>
            </m:r>
            <m:d>
              <m:dPr>
                <m:ctrlPr>
                  <w:ins w:id="2076" w:author="White, Jeremy T" w:date="2020-02-14T08:49:00Z">
                    <w:rPr>
                      <w:rFonts w:ascii="Cambria Math" w:hAnsi="Cambria Math"/>
                      <w:i/>
                    </w:rPr>
                  </w:ins>
                </m:ctrlPr>
              </m:dPr>
              <m:e>
                <m:r>
                  <w:rPr>
                    <w:rFonts w:ascii="Cambria Math" w:hAnsi="Cambria Math"/>
                  </w:rPr>
                  <m:t>y|</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9"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5"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6" w:author="White, Jeremy T" w:date="2020-02-14T08:49:00Z">
                <w:rPr>
                  <w:rFonts w:ascii="Cambria Math" w:hAnsi="Cambria Math"/>
                  <w:i/>
                </w:rPr>
              </w:ins>
            </m:ctrlPr>
          </m:dPr>
          <m:e>
            <m:r>
              <w:rPr>
                <w:rFonts w:ascii="Cambria Math" w:hAnsi="Cambria Math"/>
              </w:rPr>
              <m:t>E</m:t>
            </m:r>
            <m:d>
              <m:dPr>
                <m:ctrlPr>
                  <w:ins w:id="2087" w:author="White, Jeremy T" w:date="2020-02-14T08:49:00Z">
                    <w:rPr>
                      <w:rFonts w:ascii="Cambria Math" w:hAnsi="Cambria Math"/>
                      <w:i/>
                    </w:rPr>
                  </w:ins>
                </m:ctrlPr>
              </m:dPr>
              <m:e>
                <m:r>
                  <w:rPr>
                    <w:rFonts w:ascii="Cambria Math" w:hAnsi="Cambria Math"/>
                  </w:rPr>
                  <m:t>y|</m:t>
                </m:r>
                <m:sSub>
                  <m:sSubPr>
                    <m:ctrlPr>
                      <w:ins w:id="2088"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9"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90" w:author="White, Jeremy T" w:date="2020-02-14T08:49:00Z">
                <w:rPr>
                  <w:rFonts w:ascii="Cambria Math" w:hAnsi="Cambria Math"/>
                  <w:i/>
                </w:rPr>
              </w:ins>
            </m:ctrlPr>
          </m:fPr>
          <m:num>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2"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EA31E6" w:rsidP="00F92103">
      <w:pPr>
        <w:ind w:firstLine="720"/>
        <w:rPr>
          <w:rFonts w:ascii="Cambria Math" w:hAnsi="Cambria Math"/>
        </w:rPr>
      </w:pPr>
      <m:oMath>
        <m:sSub>
          <m:sSubPr>
            <m:ctrlPr>
              <w:ins w:id="2093"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4" w:author="White, Jeremy T" w:date="2020-02-14T08:49:00Z">
                <w:rPr>
                  <w:rFonts w:ascii="Cambria Math" w:hAnsi="Cambria Math"/>
                  <w:i/>
                </w:rPr>
              </w:ins>
            </m:ctrlPr>
          </m:fPr>
          <m:num>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6"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7"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8" w:author="White, Jeremy T" w:date="2020-02-14T08:49:00Z">
                <w:rPr>
                  <w:rFonts w:ascii="Cambria Math" w:hAnsi="Cambria Math"/>
                  <w:i/>
                </w:rPr>
              </w:ins>
            </m:ctrlPr>
          </m:fPr>
          <m:num>
            <m:r>
              <w:rPr>
                <w:rFonts w:ascii="Cambria Math" w:hAnsi="Cambria Math"/>
              </w:rPr>
              <m:t>V</m:t>
            </m:r>
            <m:d>
              <m:dPr>
                <m:ctrlPr>
                  <w:ins w:id="2099" w:author="White, Jeremy T" w:date="2020-02-14T08:49:00Z">
                    <w:rPr>
                      <w:rFonts w:ascii="Cambria Math" w:hAnsi="Cambria Math"/>
                      <w:i/>
                    </w:rPr>
                  </w:ins>
                </m:ctrlPr>
              </m:dPr>
              <m:e>
                <m:r>
                  <w:rPr>
                    <w:rFonts w:ascii="Cambria Math" w:hAnsi="Cambria Math"/>
                  </w:rPr>
                  <m:t>E</m:t>
                </m:r>
                <m:d>
                  <m:dPr>
                    <m:ctrlPr>
                      <w:ins w:id="2100" w:author="White, Jeremy T" w:date="2020-02-14T08:49:00Z">
                        <w:rPr>
                          <w:rFonts w:ascii="Cambria Math" w:hAnsi="Cambria Math"/>
                          <w:i/>
                        </w:rPr>
                      </w:ins>
                    </m:ctrlPr>
                  </m:dPr>
                  <m:e>
                    <m:r>
                      <w:rPr>
                        <w:rFonts w:ascii="Cambria Math" w:hAnsi="Cambria Math"/>
                      </w:rPr>
                      <m:t>y|</m:t>
                    </m:r>
                    <m:sSub>
                      <m:sSubPr>
                        <m:ctrlPr>
                          <w:ins w:id="2101"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2"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3" w:author="White, Jeremy T" w:date="2020-02-14T08:49:00Z">
                <w:rPr>
                  <w:rFonts w:ascii="Cambria Math" w:hAnsi="Cambria Math"/>
                  <w:i/>
                </w:rPr>
              </w:ins>
            </m:ctrlPr>
          </m:fPr>
          <m:num>
            <m:r>
              <w:rPr>
                <w:rFonts w:ascii="Cambria Math" w:hAnsi="Cambria Math"/>
              </w:rPr>
              <m:t>E</m:t>
            </m:r>
            <m:d>
              <m:dPr>
                <m:ctrlPr>
                  <w:ins w:id="2104" w:author="White, Jeremy T" w:date="2020-02-14T08:49:00Z">
                    <w:rPr>
                      <w:rFonts w:ascii="Cambria Math" w:hAnsi="Cambria Math"/>
                      <w:i/>
                    </w:rPr>
                  </w:ins>
                </m:ctrlPr>
              </m:dPr>
              <m:e>
                <m:r>
                  <w:rPr>
                    <w:rFonts w:ascii="Cambria Math" w:hAnsi="Cambria Math"/>
                  </w:rPr>
                  <m:t>V</m:t>
                </m:r>
                <m:d>
                  <m:dPr>
                    <m:ctrlPr>
                      <w:ins w:id="2105" w:author="White, Jeremy T" w:date="2020-02-14T08:49:00Z">
                        <w:rPr>
                          <w:rFonts w:ascii="Cambria Math" w:hAnsi="Cambria Math"/>
                          <w:i/>
                        </w:rPr>
                      </w:ins>
                    </m:ctrlPr>
                  </m:dPr>
                  <m:e>
                    <m:r>
                      <w:rPr>
                        <w:rFonts w:ascii="Cambria Math" w:hAnsi="Cambria Math"/>
                      </w:rPr>
                      <m:t>y|</m:t>
                    </m:r>
                    <m:sSub>
                      <m:sSubPr>
                        <m:ctrlPr>
                          <w:ins w:id="2106"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7"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8" w:name="_Toc32564161"/>
      <w:r>
        <w:t>7.3.2 Control Variables</w:t>
      </w:r>
      <w:bookmarkEnd w:id="2108"/>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9" w:name="_Toc32564162"/>
      <w:r>
        <w:t>7.4 PESTPP</w:t>
      </w:r>
      <w:r w:rsidR="005544EE">
        <w:t>-SEN</w:t>
      </w:r>
      <w:r>
        <w:t xml:space="preserve"> Output Files</w:t>
      </w:r>
      <w:bookmarkEnd w:id="2109"/>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10" w:name="_Toc32564163"/>
      <w:r>
        <w:lastRenderedPageBreak/>
        <w:t>8. PESTPP-OPT</w:t>
      </w:r>
      <w:bookmarkEnd w:id="2110"/>
    </w:p>
    <w:p w14:paraId="3B763FCE" w14:textId="77777777" w:rsidR="008F0935" w:rsidRDefault="008F0935" w:rsidP="008F0935">
      <w:pPr>
        <w:pStyle w:val="Heading2"/>
      </w:pPr>
      <w:bookmarkStart w:id="2111" w:name="_Toc32564164"/>
      <w:r>
        <w:t>8.1 Introduction</w:t>
      </w:r>
      <w:bookmarkEnd w:id="2111"/>
    </w:p>
    <w:p w14:paraId="427AA6EA" w14:textId="4A11ACE4" w:rsidR="00504F24" w:rsidRDefault="00504F24" w:rsidP="00504F24">
      <w:pPr>
        <w:pStyle w:val="Heading3"/>
      </w:pPr>
      <w:bookmarkStart w:id="2112" w:name="_Toc32564165"/>
      <w:r>
        <w:t>8.1.1 A Publication</w:t>
      </w:r>
      <w:bookmarkEnd w:id="2112"/>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3" w:name="_Toc32564166"/>
      <w:r>
        <w:t>8.1.2 Overview</w:t>
      </w:r>
      <w:bookmarkEnd w:id="2113"/>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4" w:name="_Toc32564167"/>
      <w:r>
        <w:t>8.1.3 Calculation of Uncertainty</w:t>
      </w:r>
      <w:bookmarkEnd w:id="2114"/>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115" w:name="_Toc32564168"/>
      <w:r>
        <w:t>8.1.4 Optimization</w:t>
      </w:r>
      <w:bookmarkEnd w:id="2115"/>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6"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7"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8"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9" w:name="_Toc32564169"/>
      <w:r>
        <w:t>8.1.5 Chance Constraints</w:t>
      </w:r>
      <w:bookmarkEnd w:id="2119"/>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20" w:name="_Toc32564170"/>
      <w:r>
        <w:t>8.2 Using PESTPP-OPT</w:t>
      </w:r>
      <w:bookmarkEnd w:id="2120"/>
    </w:p>
    <w:p w14:paraId="1E540EF5" w14:textId="3C38B441" w:rsidR="003F2EA4" w:rsidRDefault="000574FF" w:rsidP="000574FF">
      <w:pPr>
        <w:pStyle w:val="Heading3"/>
      </w:pPr>
      <w:bookmarkStart w:id="2121" w:name="_Toc32564171"/>
      <w:r>
        <w:t>8.2.1The PEST Control File</w:t>
      </w:r>
      <w:bookmarkEnd w:id="2121"/>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lastRenderedPageBreak/>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2" w:name="_Toc32564172"/>
      <w:r>
        <w:t>8.2.2 Decision Variables and Parameters</w:t>
      </w:r>
      <w:bookmarkEnd w:id="2122"/>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3" w:name="_Toc32564173"/>
      <w:r>
        <w:t>8.2.3 Defining the Objective Function</w:t>
      </w:r>
      <w:bookmarkEnd w:id="2123"/>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4" w:name="_Toc32564174"/>
      <w:r>
        <w:t>8.2.</w:t>
      </w:r>
      <w:r w:rsidR="001008FC">
        <w:t>4</w:t>
      </w:r>
      <w:r>
        <w:t xml:space="preserve"> Constraints</w:t>
      </w:r>
      <w:bookmarkEnd w:id="2124"/>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5" w:name="_Toc32564175"/>
      <w:r>
        <w:t>8.2.</w:t>
      </w:r>
      <w:r w:rsidR="001008FC">
        <w:t>5</w:t>
      </w:r>
      <w:r>
        <w:t xml:space="preserve"> Observations</w:t>
      </w:r>
      <w:bookmarkEnd w:id="2125"/>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6" w:name="_Toc32564176"/>
      <w:r>
        <w:t>8.2.</w:t>
      </w:r>
      <w:r w:rsidR="001008FC">
        <w:t>6</w:t>
      </w:r>
      <w:r w:rsidR="00406DC4">
        <w:t xml:space="preserve"> </w:t>
      </w:r>
      <w:r w:rsidR="00710BBE">
        <w:t>Regularization</w:t>
      </w:r>
      <w:bookmarkEnd w:id="2126"/>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7" w:name="_Toc32564177"/>
      <w:r>
        <w:lastRenderedPageBreak/>
        <w:t>8.2.</w:t>
      </w:r>
      <w:r w:rsidR="001008FC">
        <w:t>7</w:t>
      </w:r>
      <w:r>
        <w:t xml:space="preserve"> Prior Covariance Matrix</w:t>
      </w:r>
      <w:bookmarkEnd w:id="2127"/>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8" w:name="_Toc32564178"/>
      <w:r>
        <w:t>8.2.</w:t>
      </w:r>
      <w:r w:rsidR="00A00A0D">
        <w:t>8</w:t>
      </w:r>
      <w:r>
        <w:t xml:space="preserve"> Risk</w:t>
      </w:r>
      <w:bookmarkEnd w:id="2128"/>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9" w:name="_Toc32564179"/>
      <w:r>
        <w:lastRenderedPageBreak/>
        <w:t xml:space="preserve">8.2.9 Jacobian </w:t>
      </w:r>
      <w:r w:rsidR="004D4754">
        <w:t xml:space="preserve"> and Response </w:t>
      </w:r>
      <w:r>
        <w:t>Matrices</w:t>
      </w:r>
      <w:bookmarkEnd w:id="2129"/>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30" w:name="_Toc32564180"/>
      <w:r>
        <w:t>8.2.10 Solution Convergence</w:t>
      </w:r>
      <w:bookmarkEnd w:id="2130"/>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1" w:name="_Toc32564181"/>
      <w:r>
        <w:t>8.2.11 Other Control Variables</w:t>
      </w:r>
      <w:bookmarkEnd w:id="2131"/>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2" w:name="_Toc32564182"/>
      <w:r>
        <w:t>8.2.1</w:t>
      </w:r>
      <w:r w:rsidR="000559C9">
        <w:t>2</w:t>
      </w:r>
      <w:r>
        <w:t xml:space="preserve"> </w:t>
      </w:r>
      <w:r w:rsidR="00DE3FBE">
        <w:t>Final Model Run</w:t>
      </w:r>
      <w:bookmarkEnd w:id="2132"/>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3" w:name="_Toc32564183"/>
      <w:r>
        <w:lastRenderedPageBreak/>
        <w:t>8.2.13 Restarts</w:t>
      </w:r>
      <w:bookmarkEnd w:id="2133"/>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4" w:name="_Toc32564184"/>
      <w:r>
        <w:t>8.2.14 Zero Run Solution</w:t>
      </w:r>
      <w:bookmarkEnd w:id="2134"/>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5" w:name="_Toc32564185"/>
      <w:r>
        <w:t>8.3 PESTPP-OPT Output Files</w:t>
      </w:r>
      <w:bookmarkEnd w:id="2135"/>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6" w:name="_Toc32564186"/>
      <w:r>
        <w:t>8.4 Summary of Control Variables</w:t>
      </w:r>
      <w:bookmarkEnd w:id="2136"/>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7"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7"/>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lastRenderedPageBreak/>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8" w:name="_Toc32564187"/>
      <w:r>
        <w:lastRenderedPageBreak/>
        <w:t>9. PESTPP-IES</w:t>
      </w:r>
      <w:bookmarkEnd w:id="2138"/>
    </w:p>
    <w:p w14:paraId="65E74FF7" w14:textId="77777777" w:rsidR="00076226" w:rsidRDefault="00076226" w:rsidP="00076226">
      <w:pPr>
        <w:pStyle w:val="Heading2"/>
      </w:pPr>
      <w:bookmarkStart w:id="2139" w:name="_Toc32564188"/>
      <w:r>
        <w:t xml:space="preserve">9.1 </w:t>
      </w:r>
      <w:r w:rsidR="0053184C">
        <w:t>Introduction</w:t>
      </w:r>
      <w:bookmarkEnd w:id="2139"/>
    </w:p>
    <w:p w14:paraId="75F39D4E" w14:textId="1AA389E4" w:rsidR="00076226" w:rsidRDefault="00076226" w:rsidP="00076226">
      <w:pPr>
        <w:pStyle w:val="Heading3"/>
      </w:pPr>
      <w:bookmarkStart w:id="2140" w:name="_Toc32564189"/>
      <w:r>
        <w:t>9.1.1 Publication</w:t>
      </w:r>
      <w:r w:rsidR="00681D44">
        <w:t>s</w:t>
      </w:r>
      <w:bookmarkEnd w:id="2140"/>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1" w:name="_Toc32564190"/>
      <w:r>
        <w:t>9.1.2 Overview</w:t>
      </w:r>
      <w:bookmarkEnd w:id="2141"/>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2"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2"/>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3" w:name="_Toc32564192"/>
      <w:r>
        <w:t>9.</w:t>
      </w:r>
      <w:r w:rsidR="007E50D5">
        <w:t>1</w:t>
      </w:r>
      <w:r>
        <w:t>.</w:t>
      </w:r>
      <w:r w:rsidR="007E50D5">
        <w:t>4</w:t>
      </w:r>
      <w:r>
        <w:t xml:space="preserve"> Some </w:t>
      </w:r>
      <w:r w:rsidR="00710BBE">
        <w:t>Repercussions</w:t>
      </w:r>
      <w:r>
        <w:t xml:space="preserve"> of Using Ensembles</w:t>
      </w:r>
      <w:bookmarkEnd w:id="2143"/>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4" w:name="_Toc32564193"/>
      <w:r>
        <w:t>9.1.5 Iterations</w:t>
      </w:r>
      <w:bookmarkEnd w:id="2144"/>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5" w:name="_Toc32564194"/>
      <w:r>
        <w:lastRenderedPageBreak/>
        <w:t>9.1.6 Measurement Noise</w:t>
      </w:r>
      <w:bookmarkEnd w:id="2145"/>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6" w:name="_Toc32564195"/>
      <w:r>
        <w:t>9.1.</w:t>
      </w:r>
      <w:r w:rsidR="00416A1E">
        <w:t>7</w:t>
      </w:r>
      <w:r>
        <w:t xml:space="preserve"> </w:t>
      </w:r>
      <w:r w:rsidR="00143C09">
        <w:t>Regularization</w:t>
      </w:r>
      <w:bookmarkEnd w:id="2146"/>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7" w:name="_Toc32564196"/>
      <w:r>
        <w:t>9.1.8 Base Realization</w:t>
      </w:r>
      <w:bookmarkEnd w:id="2147"/>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8" w:name="_Toc32564197"/>
      <w:r>
        <w:t>9.1.</w:t>
      </w:r>
      <w:r w:rsidR="00791C76">
        <w:t>9</w:t>
      </w:r>
      <w:r>
        <w:t xml:space="preserve"> Parameter Transformation Status</w:t>
      </w:r>
      <w:bookmarkEnd w:id="2148"/>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9" w:name="_Toc32564198"/>
      <w:r>
        <w:t>9.</w:t>
      </w:r>
      <w:r w:rsidR="00A3739B">
        <w:t>1.1</w:t>
      </w:r>
      <w:r w:rsidR="00791C76">
        <w:t>0</w:t>
      </w:r>
      <w:r>
        <w:t xml:space="preserve"> </w:t>
      </w:r>
      <w:r w:rsidR="008624F5">
        <w:t>Inequality</w:t>
      </w:r>
      <w:r>
        <w:t xml:space="preserve"> Observations</w:t>
      </w:r>
      <w:bookmarkEnd w:id="2149"/>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50" w:name="_Toc32564199"/>
      <w:r>
        <w:t>9.1.11 Localization</w:t>
      </w:r>
      <w:bookmarkEnd w:id="2150"/>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1" w:name="_Toc32564200"/>
      <w:r>
        <w:t>9.1.12 Use of observation noise covariance matrices</w:t>
      </w:r>
      <w:bookmarkEnd w:id="2151"/>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2" w:name="_Toc32564201"/>
      <w:r>
        <w:t>9.1.1</w:t>
      </w:r>
      <w:r w:rsidR="007D6D8F">
        <w:t>3</w:t>
      </w:r>
      <w:r>
        <w:t xml:space="preserve"> Detecting and resolving prior-data conflict</w:t>
      </w:r>
      <w:bookmarkEnd w:id="2152"/>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3" w:name="_Toc32564202"/>
      <w:r>
        <w:t>9.</w:t>
      </w:r>
      <w:r w:rsidR="00791C76">
        <w:t>2</w:t>
      </w:r>
      <w:r>
        <w:t xml:space="preserve"> </w:t>
      </w:r>
      <w:r w:rsidR="0053184C">
        <w:t>Using PESTPP-IES</w:t>
      </w:r>
      <w:bookmarkEnd w:id="2153"/>
    </w:p>
    <w:p w14:paraId="172E2C53" w14:textId="524F4810" w:rsidR="007E50D5" w:rsidRDefault="007E50D5" w:rsidP="007E50D5">
      <w:pPr>
        <w:pStyle w:val="Heading3"/>
      </w:pPr>
      <w:bookmarkStart w:id="2154" w:name="_Toc32564203"/>
      <w:r>
        <w:t>9.2.1 General</w:t>
      </w:r>
      <w:bookmarkEnd w:id="2154"/>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5" w:name="_Toc32564204"/>
      <w:r>
        <w:t>9.2.2 Initial Realizations</w:t>
      </w:r>
      <w:bookmarkEnd w:id="2155"/>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6" w:name="_Toc32564205"/>
      <w:r>
        <w:t>9.2.3 “</w:t>
      </w:r>
      <w:r w:rsidR="00143C09">
        <w:t>Regularization</w:t>
      </w:r>
      <w:r>
        <w:t>”</w:t>
      </w:r>
      <w:bookmarkEnd w:id="2156"/>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7" w:name="_Hlk514265747"/>
      <w:r w:rsidR="003228FE">
        <w:rPr>
          <w:i/>
          <w:lang w:val="en-AU"/>
        </w:rPr>
        <w:t>ies_reg_factor()</w:t>
      </w:r>
      <w:bookmarkEnd w:id="2157"/>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8" w:name="_Toc32564206"/>
      <w:r>
        <w:t>9.2.4 Prior Parameter Scaling</w:t>
      </w:r>
      <w:bookmarkEnd w:id="2158"/>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9" w:name="_Toc32564207"/>
      <w:r>
        <w:t>9.2.5 The Marquardt Lambda</w:t>
      </w:r>
      <w:bookmarkEnd w:id="2159"/>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60"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1" w:author="White, Jeremy T" w:date="2020-02-14T08:49:00Z">
                    <w:rPr>
                      <w:rFonts w:ascii="Cambria Math" w:hAnsi="Cambria Math"/>
                      <w:i/>
                      <w:lang w:val="en-AU"/>
                    </w:rPr>
                  </w:ins>
                </m:ctrlPr>
              </m:dPr>
              <m:e>
                <m:sSub>
                  <m:sSubPr>
                    <m:ctrlPr>
                      <w:ins w:id="2162"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3" w:author="White, Jeremy T" w:date="2020-02-14T08:49:00Z">
                        <w:rPr>
                          <w:rFonts w:ascii="Cambria Math" w:hAnsi="Cambria Math"/>
                          <w:i/>
                          <w:lang w:val="en-AU"/>
                        </w:rPr>
                      </w:ins>
                    </m:ctrlPr>
                  </m:fPr>
                  <m:num>
                    <m:sSub>
                      <m:sSubPr>
                        <m:ctrlPr>
                          <w:ins w:id="2164"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5" w:name="_Toc32564208"/>
      <w:r>
        <w:t>9.2.6 Restarting</w:t>
      </w:r>
      <w:bookmarkEnd w:id="2165"/>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6" w:name="_Toc32564209"/>
      <w:r>
        <w:t>9.2.7 Failed Model Runs</w:t>
      </w:r>
      <w:bookmarkEnd w:id="2166"/>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7" w:name="_Toc32564210"/>
      <w:r>
        <w:t>9.2.8 Reporting</w:t>
      </w:r>
      <w:bookmarkEnd w:id="2167"/>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8"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8"/>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05410936" w:rsidR="00C34A93" w:rsidRPr="00C34A93" w:rsidRDefault="00C34A93" w:rsidP="005258CB">
      <w:pPr>
        <w:rPr>
          <w:lang w:val="en-AU"/>
        </w:rPr>
      </w:pPr>
      <w:r>
        <w:rPr>
          <w:lang w:val="en-AU"/>
        </w:rPr>
        <w:t xml:space="preserve">PESTPP-IES reports several different objective functions, namely “composite”, “measurement”, “regularization”, and “actual”.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p>
    <w:p w14:paraId="5A9D2C1E" w14:textId="1C218126" w:rsidR="00C34A93"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p>
    <w:p w14:paraId="51B5084D" w14:textId="316B918C" w:rsidR="00C34A93"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 xml:space="preserve">ies_reg_fac, </w:t>
      </w:r>
      <w:r>
        <w:rPr>
          <w:lang w:val="en-AU"/>
        </w:rPr>
        <w:t>which is 0.0 by default.  Note the composite objective function is used to select lambda-scale factor pairs and to control termination criteria.</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9" w:name="_Toc32564212"/>
      <w:r>
        <w:lastRenderedPageBreak/>
        <w:t>9.</w:t>
      </w:r>
      <w:r w:rsidR="000E523B">
        <w:t>3</w:t>
      </w:r>
      <w:r>
        <w:t xml:space="preserve"> PESTPP</w:t>
      </w:r>
      <w:r w:rsidR="00F40908">
        <w:t>-IES</w:t>
      </w:r>
      <w:r>
        <w:t xml:space="preserve"> Output Files</w:t>
      </w:r>
      <w:bookmarkEnd w:id="2169"/>
    </w:p>
    <w:p w14:paraId="148E704A" w14:textId="3FF818DD" w:rsidR="00E67FEA" w:rsidRDefault="00E67FEA" w:rsidP="00E67FEA">
      <w:pPr>
        <w:pStyle w:val="Heading3"/>
      </w:pPr>
      <w:bookmarkStart w:id="2170" w:name="_Toc32564213"/>
      <w:r>
        <w:t>9.</w:t>
      </w:r>
      <w:r w:rsidR="000E523B">
        <w:t>3</w:t>
      </w:r>
      <w:r>
        <w:t>.1 CSV Output Files</w:t>
      </w:r>
      <w:bookmarkEnd w:id="2170"/>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1" w:name="_Toc32564214"/>
      <w:r>
        <w:t>9.</w:t>
      </w:r>
      <w:r w:rsidR="008F76E7">
        <w:t>3</w:t>
      </w:r>
      <w:r>
        <w:t>.2 Non-CSV Output Files</w:t>
      </w:r>
      <w:bookmarkEnd w:id="2171"/>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172" w:name="_Toc32564215"/>
      <w:r>
        <w:t>9</w:t>
      </w:r>
      <w:r w:rsidR="00CC6B47">
        <w:t>.</w:t>
      </w:r>
      <w:r w:rsidR="008F76E7">
        <w:t>4</w:t>
      </w:r>
      <w:r w:rsidR="00CC6B47">
        <w:t xml:space="preserve"> Summary of Control Variables</w:t>
      </w:r>
      <w:bookmarkEnd w:id="2172"/>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xml:space="preserve">. Where appropriate, the value of the default is </w:t>
      </w:r>
      <w:r>
        <w:rPr>
          <w:lang w:val="en-AU"/>
        </w:rPr>
        <w:lastRenderedPageBreak/>
        <w:t>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3"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4" w:author="White, Jeremy T" w:date="2020-02-14T08:49:00Z">
                          <w:rPr>
                            <w:rFonts w:ascii="Cambria Math" w:hAnsi="Cambria Math"/>
                            <w:i/>
                            <w:sz w:val="18"/>
                            <w:lang w:val="en-AU"/>
                          </w:rPr>
                        </w:ins>
                      </m:ctrlPr>
                    </m:dPr>
                    <m:e>
                      <m:sSub>
                        <m:sSubPr>
                          <m:ctrlPr>
                            <w:ins w:id="2175"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6" w:author="White, Jeremy T" w:date="2020-02-14T08:49:00Z">
                              <w:rPr>
                                <w:rFonts w:ascii="Cambria Math" w:hAnsi="Cambria Math"/>
                                <w:i/>
                                <w:sz w:val="18"/>
                                <w:lang w:val="en-AU"/>
                              </w:rPr>
                            </w:ins>
                          </m:ctrlPr>
                        </m:fPr>
                        <m:num>
                          <m:sSub>
                            <m:sSubPr>
                              <m:ctrlPr>
                                <w:ins w:id="2177"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lastRenderedPageBreak/>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lastRenderedPageBreak/>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lastRenderedPageBreak/>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8" w:name="_Toc32564216"/>
      <w:r>
        <w:lastRenderedPageBreak/>
        <w:t>10. PESTPP-SWP</w:t>
      </w:r>
      <w:bookmarkEnd w:id="2178"/>
    </w:p>
    <w:p w14:paraId="77590EE7" w14:textId="77777777" w:rsidR="00975E92" w:rsidRDefault="006210E5" w:rsidP="006210E5">
      <w:pPr>
        <w:pStyle w:val="Heading2"/>
      </w:pPr>
      <w:bookmarkStart w:id="2179" w:name="_Toc32564217"/>
      <w:r>
        <w:t>10.1 Introduction</w:t>
      </w:r>
      <w:bookmarkEnd w:id="217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80" w:name="_Toc32564218"/>
      <w:r>
        <w:t>10.2 Using PESTPP-SWP</w:t>
      </w:r>
      <w:bookmarkEnd w:id="218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1" w:name="_Toc32564219"/>
      <w:r>
        <w:t>10.3 Summary of Control Variables</w:t>
      </w:r>
      <w:bookmarkEnd w:id="218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2" w:name="_Toc32564220"/>
      <w:r w:rsidRPr="006B20CE">
        <w:t>PESTPP</w:t>
      </w:r>
      <w:r>
        <w:rPr>
          <w:lang w:val="en-US"/>
        </w:rPr>
        <w:t>-PSO</w:t>
      </w:r>
      <w:bookmarkEnd w:id="2182"/>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3" w:name="_Toc32564221"/>
      <w:r>
        <w:t xml:space="preserve">11.1 </w:t>
      </w:r>
      <w:r w:rsidRPr="006B20CE">
        <w:t>Introduction</w:t>
      </w:r>
      <w:bookmarkEnd w:id="2183"/>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4" w:name="_Toc32564222"/>
      <w:r w:rsidRPr="006B20CE">
        <w:t>Publications</w:t>
      </w:r>
      <w:r>
        <w:t xml:space="preserve"> and Overview</w:t>
      </w:r>
      <w:bookmarkEnd w:id="2184"/>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5"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6"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7"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8"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9"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90"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1"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9C242E">
        <w:rPr>
          <w:highlight w:val="yellow"/>
          <w:lang w:val="en-AU"/>
        </w:rPr>
        <w:t>Equation (</w:t>
      </w:r>
      <w:r>
        <w:rPr>
          <w:highlight w:val="yellow"/>
          <w:lang w:val="en-AU"/>
        </w:rPr>
        <w:t>11.1</w:t>
      </w:r>
      <w:r w:rsidRPr="009C242E">
        <w:rPr>
          <w:highlight w:val="yellow"/>
          <w:lang w:val="en-AU"/>
        </w:rPr>
        <w:t>),</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in </w:t>
      </w:r>
      <w:r w:rsidRPr="00C42CD6">
        <w:rPr>
          <w:highlight w:val="yellow"/>
          <w:lang w:val="en-AU"/>
        </w:rPr>
        <w:t xml:space="preserve">Equation </w:t>
      </w:r>
      <w:r>
        <w:rPr>
          <w:highlight w:val="yellow"/>
          <w:lang w:val="en-AU"/>
        </w:rPr>
        <w:t>(11</w:t>
      </w:r>
      <w:r w:rsidRPr="00C42CD6">
        <w:rPr>
          <w:highlight w:val="yellow"/>
          <w:lang w:val="en-AU"/>
        </w:rPr>
        <w:t>.</w:t>
      </w:r>
      <w:r>
        <w:rPr>
          <w:highlight w:val="yellow"/>
          <w:lang w:val="en-AU"/>
        </w:rPr>
        <w:t>1)</w:t>
      </w:r>
      <w:r>
        <w:rPr>
          <w:lang w:val="en-AU"/>
        </w:rPr>
        <w:t>; however,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2" w:author="White, Jeremy T" w:date="2020-02-14T08:49:00Z">
                        <w:rPr>
                          <w:rFonts w:ascii="Cambria Math" w:hAnsi="Cambria Math"/>
                          <w:i/>
                          <w:lang w:val="en-AU"/>
                        </w:rPr>
                      </w:ins>
                    </m:ctrlPr>
                  </m:dPr>
                  <m:e>
                    <m:sSub>
                      <m:sSubPr>
                        <m:ctrlPr>
                          <w:ins w:id="219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4"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6"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7"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8" w:name="_Toc32564223"/>
      <w:r>
        <w:lastRenderedPageBreak/>
        <w:t>Basic Single-Objective Particle Swarm Optimization</w:t>
      </w:r>
      <w:bookmarkEnd w:id="2198"/>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by </w:t>
      </w:r>
      <w:r w:rsidRPr="00B63C05">
        <w:rPr>
          <w:highlight w:val="yellow"/>
          <w:lang w:val="en-AU"/>
        </w:rPr>
        <w:t>Equation (</w:t>
      </w:r>
      <w:r>
        <w:rPr>
          <w:highlight w:val="yellow"/>
          <w:lang w:val="en-AU"/>
        </w:rPr>
        <w:t>11</w:t>
      </w:r>
      <w:r w:rsidRPr="00B63C05">
        <w:rPr>
          <w:highlight w:val="yellow"/>
          <w:lang w:val="en-AU"/>
        </w:rPr>
        <w:t>.1)</w:t>
      </w:r>
      <w:r>
        <w:rPr>
          <w:lang w:val="en-AU"/>
        </w:rPr>
        <w:t xml:space="preserve"> (cognitive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EA31E6" w:rsidP="007D6D8F">
            <w:pPr>
              <w:rPr>
                <w:lang w:val="en-AU"/>
              </w:rPr>
            </w:pPr>
            <m:oMathPara>
              <m:oMathParaPr>
                <m:jc m:val="left"/>
              </m:oMathParaPr>
              <m:oMath>
                <m:sSubSup>
                  <m:sSubSupPr>
                    <m:ctrlPr>
                      <w:ins w:id="2199"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20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1"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2"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3"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4" w:author="White, Jeremy T" w:date="2020-02-14T08:49:00Z">
                        <w:rPr>
                          <w:rFonts w:ascii="Cambria Math" w:hAnsi="Cambria Math"/>
                          <w:i/>
                          <w:lang w:val="en-AU"/>
                        </w:rPr>
                      </w:ins>
                    </m:ctrlPr>
                  </m:dPr>
                  <m:e>
                    <m:sSubSup>
                      <m:sSubSupPr>
                        <m:ctrlPr>
                          <w:ins w:id="2205"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6"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7"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8"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9"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10"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1" w:author="White, Jeremy T" w:date="2020-02-14T08:49:00Z">
                        <w:rPr>
                          <w:rFonts w:ascii="Cambria Math" w:hAnsi="Cambria Math"/>
                          <w:i/>
                          <w:lang w:val="en-AU"/>
                        </w:rPr>
                      </w:ins>
                    </m:ctrlPr>
                  </m:dPr>
                  <m:e>
                    <m:sSubSup>
                      <m:sSubSupPr>
                        <m:ctrlPr>
                          <w:ins w:id="2212"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3"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4"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5"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8"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according to </w:t>
      </w:r>
      <w:r w:rsidRPr="00C60DF6">
        <w:rPr>
          <w:highlight w:val="yellow"/>
          <w:lang w:val="en-AU"/>
        </w:rPr>
        <w:t>Equation (</w:t>
      </w:r>
      <w:r>
        <w:rPr>
          <w:highlight w:val="yellow"/>
          <w:lang w:val="en-AU"/>
        </w:rPr>
        <w:t>11</w:t>
      </w:r>
      <w:r w:rsidRPr="00C60DF6">
        <w:rPr>
          <w:highlight w:val="yellow"/>
          <w:lang w:val="en-AU"/>
        </w:rPr>
        <w:t>.</w:t>
      </w:r>
      <w:r>
        <w:rPr>
          <w:highlight w:val="yellow"/>
          <w:lang w:val="en-AU"/>
        </w:rPr>
        <w:t>3</w:t>
      </w:r>
      <w:r w:rsidRPr="00C60DF6">
        <w:rPr>
          <w:highlight w:val="yellow"/>
          <w:lang w:val="en-AU"/>
        </w:rPr>
        <w:t>)</w:t>
      </w:r>
      <w:r>
        <w:rPr>
          <w:lang w:val="en-AU"/>
        </w:rPr>
        <w:t xml:space="preserve">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w:t>
      </w:r>
      <w:r w:rsidRPr="00614F81">
        <w:rPr>
          <w:highlight w:val="yellow"/>
          <w:lang w:val="en-AU"/>
        </w:rPr>
        <w:t xml:space="preserve">Section </w:t>
      </w:r>
      <w:r>
        <w:rPr>
          <w:highlight w:val="yellow"/>
          <w:lang w:val="en-AU"/>
        </w:rPr>
        <w:t>11</w:t>
      </w:r>
      <w:r w:rsidRPr="00614F81">
        <w:rPr>
          <w:highlight w:val="yellow"/>
          <w:lang w:val="en-AU"/>
        </w:rPr>
        <w:t>.</w:t>
      </w:r>
      <w:r>
        <w:rPr>
          <w:highlight w:val="yellow"/>
          <w:lang w:val="en-AU"/>
        </w:rPr>
        <w:t>2.</w:t>
      </w:r>
      <w:r w:rsidRPr="00614F81">
        <w:rPr>
          <w:highlight w:val="yellow"/>
          <w:lang w:val="en-AU"/>
        </w:rPr>
        <w:t>3</w:t>
      </w:r>
      <w:r>
        <w:rPr>
          <w:lang w:val="en-AU"/>
        </w:rPr>
        <w:t>)</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9" w:name="_Toc32564224"/>
      <w:r>
        <w:t>Multi-Objective Particle Swarm optimization</w:t>
      </w:r>
      <w:bookmarkEnd w:id="2219"/>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context, as they can be mixed and matched depending on the perspective of the optimization problem (</w:t>
      </w:r>
      <w:r w:rsidRPr="00793566">
        <w:rPr>
          <w:rFonts w:eastAsiaTheme="minorEastAsia"/>
          <w:highlight w:val="yellow"/>
          <w:lang w:val="en-AU"/>
        </w:rPr>
        <w:t xml:space="preserve">Equation </w:t>
      </w:r>
      <w:r>
        <w:rPr>
          <w:rFonts w:eastAsiaTheme="minorEastAsia"/>
          <w:highlight w:val="yellow"/>
          <w:lang w:val="en-AU"/>
        </w:rPr>
        <w:t>11</w:t>
      </w:r>
      <w:r w:rsidRPr="00793566">
        <w:rPr>
          <w:rFonts w:eastAsiaTheme="minorEastAsia"/>
          <w:highlight w:val="yellow"/>
          <w:lang w:val="en-AU"/>
        </w:rPr>
        <w:t>.2</w:t>
      </w:r>
      <w:r>
        <w:rPr>
          <w:rFonts w:eastAsiaTheme="minorEastAsia"/>
          <w:lang w:val="en-AU"/>
        </w:rPr>
        <w:t>).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in the swarm, they will be discarded. This repeats for a desired number of iterations. At each iteration, the repository objectives and decision vectors are stored to their associated output files (see </w:t>
      </w:r>
      <w:r w:rsidRPr="006A6DC9">
        <w:rPr>
          <w:rFonts w:eastAsiaTheme="minorEastAsia"/>
          <w:highlight w:val="yellow"/>
          <w:lang w:val="en-AU"/>
        </w:rPr>
        <w:t xml:space="preserve">Section </w:t>
      </w:r>
      <w:r w:rsidR="00242DFF">
        <w:rPr>
          <w:rFonts w:eastAsiaTheme="minorEastAsia"/>
          <w:highlight w:val="yellow"/>
          <w:lang w:val="en-AU"/>
        </w:rPr>
        <w:t>11</w:t>
      </w:r>
      <w:r w:rsidRPr="006A6DC9">
        <w:rPr>
          <w:rFonts w:eastAsiaTheme="minorEastAsia"/>
          <w:highlight w:val="yellow"/>
          <w:lang w:val="en-AU"/>
        </w:rPr>
        <w:t>.</w:t>
      </w:r>
      <w:r>
        <w:rPr>
          <w:rFonts w:eastAsiaTheme="minorEastAsia"/>
          <w:highlight w:val="yellow"/>
          <w:lang w:val="en-AU"/>
        </w:rPr>
        <w:t>3</w:t>
      </w:r>
      <w:r>
        <w:rPr>
          <w:rFonts w:eastAsiaTheme="minorEastAsia"/>
          <w:lang w:val="en-AU"/>
        </w:rPr>
        <w:t>).</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20" w:name="_Toc32564225"/>
      <w:r>
        <w:lastRenderedPageBreak/>
        <w:t>Decision Variable Transformations</w:t>
      </w:r>
      <w:bookmarkEnd w:id="2220"/>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1" w:name="_Toc32564226"/>
      <w:r>
        <w:t>Using PESTPP-PSO</w:t>
      </w:r>
      <w:bookmarkEnd w:id="2221"/>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2" w:name="_Toc32564227"/>
      <w:r>
        <w:t>General</w:t>
      </w:r>
      <w:bookmarkEnd w:id="2222"/>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communications occur (please see previous documentation in this manual on the general usage of PEST++, e.g., </w:t>
      </w:r>
      <w:r w:rsidRPr="00AC4FCA">
        <w:rPr>
          <w:highlight w:val="yellow"/>
          <w:lang w:val="en-AU"/>
        </w:rPr>
        <w:t>Chapter 5</w:t>
      </w:r>
      <w:r>
        <w:rPr>
          <w:lang w:val="en-AU"/>
        </w:rPr>
        <w:t xml:space="preserve">). The main control file follows the format of a standard PEST control file (see </w:t>
      </w:r>
      <w:r w:rsidRPr="00AC4FCA">
        <w:rPr>
          <w:highlight w:val="yellow"/>
          <w:lang w:val="en-AU"/>
        </w:rPr>
        <w:t>Chapter 4</w:t>
      </w:r>
      <w:r>
        <w:rPr>
          <w:lang w:val="en-AU"/>
        </w:rPr>
        <w:t xml:space="preserve">). The calling program, PESTPP-PSO, will obtain most of the data regarding the optimization problem from this PEST control file. That is, it will collect some control, parameter and observation data; </w:t>
      </w:r>
      <w:r>
        <w:rPr>
          <w:highlight w:val="yellow"/>
          <w:lang w:val="en-AU"/>
        </w:rPr>
        <w:t>F</w:t>
      </w:r>
      <w:r w:rsidRPr="002F78F3">
        <w:rPr>
          <w:highlight w:val="yellow"/>
          <w:lang w:val="en-AU"/>
        </w:rPr>
        <w:t xml:space="preserve">igure </w:t>
      </w:r>
      <w:r w:rsidR="00242DFF">
        <w:rPr>
          <w:highlight w:val="yellow"/>
          <w:lang w:val="en-AU"/>
        </w:rPr>
        <w:t>11</w:t>
      </w:r>
      <w:r w:rsidRPr="002F78F3">
        <w:rPr>
          <w:highlight w:val="yellow"/>
          <w:lang w:val="en-AU"/>
        </w:rPr>
        <w:t>.1</w:t>
      </w:r>
      <w:r>
        <w:rPr>
          <w:lang w:val="en-AU"/>
        </w:rPr>
        <w:t xml:space="preserve">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w:t>
      </w:r>
      <w:r w:rsidRPr="00173583">
        <w:rPr>
          <w:highlight w:val="yellow"/>
          <w:lang w:val="en-AU"/>
        </w:rPr>
        <w:t xml:space="preserve">Figure </w:t>
      </w:r>
      <w:r w:rsidR="00242DFF">
        <w:rPr>
          <w:highlight w:val="yellow"/>
          <w:lang w:val="en-AU"/>
        </w:rPr>
        <w:t>11</w:t>
      </w:r>
      <w:r w:rsidRPr="00173583">
        <w:rPr>
          <w:highlight w:val="yellow"/>
          <w:lang w:val="en-AU"/>
        </w:rPr>
        <w:t>.1</w:t>
      </w:r>
      <w:r>
        <w:rPr>
          <w:lang w:val="en-AU"/>
        </w:rPr>
        <w:t>, a dummy value must be entered in their place; this can be anything the user wants so long as it’s consistent with the format of the variable as defined by PEST (i.e., the dummy value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calling program to initiate the “workers”. It is recommended that the PESTPP-GLM is used for this with the following command (see </w:t>
      </w:r>
      <w:r w:rsidRPr="00294296">
        <w:rPr>
          <w:highlight w:val="yellow"/>
          <w:lang w:val="en-AU"/>
        </w:rPr>
        <w:t xml:space="preserve">Chapter </w:t>
      </w:r>
      <w:r w:rsidRPr="00294296">
        <w:rPr>
          <w:highlight w:val="yellow"/>
          <w:lang w:val="en-AU"/>
        </w:rPr>
        <w:lastRenderedPageBreak/>
        <w:t>5</w:t>
      </w:r>
      <w:r>
        <w:rPr>
          <w:lang w:val="en-AU"/>
        </w:rPr>
        <w:t xml:space="preserve">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Default="006E04BD" w:rsidP="006E04BD">
      <w:pPr>
        <w:pStyle w:val="Caption"/>
        <w:rPr>
          <w:lang w:val="en-AU"/>
        </w:rPr>
      </w:pPr>
      <w:r w:rsidRPr="00FD5150">
        <w:rPr>
          <w:highlight w:val="yellow"/>
          <w:lang w:val="en-AU"/>
        </w:rPr>
        <w:t xml:space="preserve">Figure </w:t>
      </w:r>
      <w:r w:rsidR="00242DFF">
        <w:rPr>
          <w:highlight w:val="yellow"/>
          <w:lang w:val="en-AU"/>
        </w:rPr>
        <w:t>11</w:t>
      </w:r>
      <w:r w:rsidRPr="00FD5150">
        <w:rPr>
          <w:highlight w:val="yellow"/>
          <w:lang w:val="en-AU"/>
        </w:rPr>
        <w:t>.1</w:t>
      </w:r>
      <w:r>
        <w:rPr>
          <w:highlight w:val="yellow"/>
          <w:lang w:val="en-AU"/>
        </w:rPr>
        <w:t>.</w:t>
      </w:r>
      <w:r>
        <w:rPr>
          <w:lang w:val="en-AU"/>
        </w:rPr>
        <w:t xml:space="preserve"> Variables comprising a minimalist PEST control file (see Figure 4.1), where the control variables used by PESTPP-PSO are shaded in grey. Note that the very last line designates the PSO control file.</w:t>
      </w:r>
    </w:p>
    <w:p w14:paraId="29CF42EC" w14:textId="77777777" w:rsidR="006E04BD" w:rsidRDefault="006E04BD" w:rsidP="006E04BD">
      <w:pPr>
        <w:rPr>
          <w:lang w:val="en-AU"/>
        </w:rPr>
      </w:pPr>
    </w:p>
    <w:p w14:paraId="0F471780" w14:textId="77777777" w:rsidR="006E04BD" w:rsidRDefault="006E04BD" w:rsidP="0082493A">
      <w:pPr>
        <w:pStyle w:val="Heading3"/>
        <w:keepLines/>
        <w:widowControl/>
        <w:numPr>
          <w:ilvl w:val="2"/>
          <w:numId w:val="30"/>
        </w:numPr>
        <w:spacing w:before="40" w:after="0"/>
        <w:jc w:val="left"/>
      </w:pPr>
      <w:bookmarkStart w:id="2223" w:name="_Toc32564228"/>
      <w:r>
        <w:t>Estimation Mode</w:t>
      </w:r>
      <w:bookmarkEnd w:id="2223"/>
    </w:p>
    <w:p w14:paraId="355D5315" w14:textId="77777777" w:rsidR="006E04BD" w:rsidRDefault="006E04BD" w:rsidP="006E04BD">
      <w:pPr>
        <w:rPr>
          <w:lang w:val="en-AU"/>
        </w:rPr>
      </w:pPr>
    </w:p>
    <w:p w14:paraId="58490E57" w14:textId="3C16FAC5" w:rsidR="006E04BD" w:rsidRDefault="006E04BD" w:rsidP="006E04BD">
      <w:pPr>
        <w:rPr>
          <w:lang w:val="en-AU"/>
        </w:rPr>
      </w:pPr>
      <w:r>
        <w:rPr>
          <w:lang w:val="en-AU"/>
        </w:rPr>
        <w:t xml:space="preserve">The algorithm employed in </w:t>
      </w:r>
      <w:r w:rsidRPr="0072313F">
        <w:rPr>
          <w:i/>
          <w:lang w:val="en-AU"/>
        </w:rPr>
        <w:t>estimation</w:t>
      </w:r>
      <w:r>
        <w:rPr>
          <w:lang w:val="en-AU"/>
        </w:rPr>
        <w:t xml:space="preserve"> mode is equivalent to the very basic form of PSO originally introduced by </w:t>
      </w:r>
      <w:r w:rsidRPr="0072313F">
        <w:rPr>
          <w:i/>
          <w:lang w:val="en-AU"/>
        </w:rPr>
        <w:t>Eberhart and Kennedy</w:t>
      </w:r>
      <w:r>
        <w:rPr>
          <w:lang w:val="en-AU"/>
        </w:rPr>
        <w:t xml:space="preserve"> (1995). Much of the basic mechanics of the algorithm can be summarized by </w:t>
      </w:r>
      <w:r w:rsidRPr="00B8580F">
        <w:rPr>
          <w:highlight w:val="yellow"/>
          <w:lang w:val="en-AU"/>
        </w:rPr>
        <w:t>Equation (</w:t>
      </w:r>
      <w:r w:rsidR="00242DFF">
        <w:rPr>
          <w:highlight w:val="yellow"/>
          <w:lang w:val="en-AU"/>
        </w:rPr>
        <w:t>11</w:t>
      </w:r>
      <w:r w:rsidRPr="00B8580F">
        <w:rPr>
          <w:highlight w:val="yellow"/>
          <w:lang w:val="en-AU"/>
        </w:rPr>
        <w:t>.</w:t>
      </w:r>
      <w:r>
        <w:rPr>
          <w:highlight w:val="yellow"/>
          <w:lang w:val="en-AU"/>
        </w:rPr>
        <w:t>3</w:t>
      </w:r>
      <w:r w:rsidRPr="00B8580F">
        <w:rPr>
          <w:highlight w:val="yellow"/>
          <w:lang w:val="en-AU"/>
        </w:rPr>
        <w:t>)</w:t>
      </w:r>
      <w:r w:rsidRPr="00B8580F">
        <w:rPr>
          <w:lang w:val="en-AU"/>
        </w:rPr>
        <w:t xml:space="preserve">. </w:t>
      </w:r>
      <w:r>
        <w:rPr>
          <w:lang w:val="en-AU"/>
        </w:rPr>
        <w:t>The PSO control file for estimation mode will have a format as follows (“*” sections can be in any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.2</w:t>
      </w:r>
      <w:r>
        <w:rPr>
          <w:b/>
          <w:lang w:val="en-AU"/>
        </w:rPr>
        <w:t>. Variables comprising the PESTPP-PSO control file containing PSO-specific control variables (in estimation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respectively</w:t>
      </w:r>
      <w:r w:rsidRPr="0028706F">
        <w:rPr>
          <w:lang w:val="en-AU"/>
        </w:rPr>
        <w:t xml:space="preserve"> (</w:t>
      </w:r>
      <w:r w:rsidRPr="0028706F">
        <w:rPr>
          <w:highlight w:val="yellow"/>
          <w:lang w:val="en-AU"/>
        </w:rPr>
        <w:t xml:space="preserve">Equation </w:t>
      </w:r>
      <w:r w:rsidR="00242DFF">
        <w:rPr>
          <w:highlight w:val="yellow"/>
          <w:lang w:val="en-AU"/>
        </w:rPr>
        <w:t>11</w:t>
      </w:r>
      <w:r w:rsidRPr="0028706F">
        <w:rPr>
          <w:highlight w:val="yellow"/>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swarm; these decision v</w:t>
      </w:r>
      <w:r>
        <w:rPr>
          <w:lang w:val="en-AU"/>
        </w:rPr>
        <w:t>ariables</w:t>
      </w:r>
      <w:r w:rsidRPr="00656925">
        <w:rPr>
          <w:lang w:val="en-AU"/>
        </w:rPr>
        <w:t xml:space="preserve"> must be contained in a text file with the appropriate format (see </w:t>
      </w:r>
      <w:r w:rsidRPr="00656925">
        <w:rPr>
          <w:highlight w:val="yellow"/>
          <w:lang w:val="en-AU"/>
        </w:rPr>
        <w:t xml:space="preserve">Section </w:t>
      </w:r>
      <w:r w:rsidR="00242DFF">
        <w:rPr>
          <w:highlight w:val="yellow"/>
          <w:lang w:val="en-AU"/>
        </w:rPr>
        <w:t>11</w:t>
      </w:r>
      <w:r>
        <w:rPr>
          <w:highlight w:val="yellow"/>
          <w:lang w:val="en-AU"/>
        </w:rPr>
        <w:t>.2.3</w:t>
      </w:r>
      <w:r w:rsidRPr="00656925">
        <w:rPr>
          <w:lang w:val="en-AU"/>
        </w:rPr>
        <w:t xml:space="preserve">). The path to this file is then read on the next line of </w:t>
      </w:r>
      <w:r>
        <w:rPr>
          <w:lang w:val="en-AU"/>
        </w:rPr>
        <w:t>this</w:t>
      </w:r>
      <w:r w:rsidRPr="00656925">
        <w:rPr>
          <w:lang w:val="en-AU"/>
        </w:rPr>
        <w:t xml:space="preserve"> section</w:t>
      </w:r>
      <w:r>
        <w:rPr>
          <w:lang w:val="en-AU"/>
        </w:rPr>
        <w:t xml:space="preserve">, i.e., an extra line should be inserted between this line and the line beginning with NEIBR; an example is shown in </w:t>
      </w:r>
      <w:r w:rsidRPr="00A45A1D">
        <w:rPr>
          <w:highlight w:val="yellow"/>
          <w:lang w:val="en-AU"/>
        </w:rPr>
        <w:t xml:space="preserve">Figure </w:t>
      </w:r>
      <w:r w:rsidR="00242DFF">
        <w:rPr>
          <w:highlight w:val="yellow"/>
          <w:lang w:val="en-AU"/>
        </w:rPr>
        <w:t>11</w:t>
      </w:r>
      <w:r w:rsidRPr="00A45A1D">
        <w:rPr>
          <w:highlight w:val="yellow"/>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algorithm (</w:t>
      </w:r>
      <w:r w:rsidRPr="00710B42">
        <w:rPr>
          <w:highlight w:val="yellow"/>
          <w:lang w:val="en-AU"/>
        </w:rPr>
        <w:t xml:space="preserve">Equation </w:t>
      </w:r>
      <w:r w:rsidR="00242DFF">
        <w:rPr>
          <w:highlight w:val="yellow"/>
          <w:lang w:val="en-AU"/>
        </w:rPr>
        <w:t>11</w:t>
      </w:r>
      <w:r w:rsidRPr="00710B42">
        <w:rPr>
          <w:highlight w:val="yellow"/>
          <w:lang w:val="en-AU"/>
        </w:rPr>
        <w:t>.1</w:t>
      </w:r>
      <w:r w:rsidRPr="00710B42">
        <w:rPr>
          <w:lang w:val="en-AU"/>
        </w:rPr>
        <w:t xml:space="preserve">). </w:t>
      </w:r>
      <w:r>
        <w:rPr>
          <w:lang w:val="en-AU"/>
        </w:rPr>
        <w:t xml:space="preserve">The third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EA31E6" w:rsidP="007D6D8F">
            <w:pPr>
              <w:rPr>
                <w:lang w:val="en-AU"/>
              </w:rPr>
            </w:pPr>
            <m:oMathPara>
              <m:oMathParaPr>
                <m:jc m:val="left"/>
              </m:oMathParaPr>
              <m:oMath>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7"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8" w:author="White, Jeremy T" w:date="2020-02-14T08:49:00Z">
                        <w:rPr>
                          <w:rFonts w:ascii="Cambria Math" w:hAnsi="Cambria Math"/>
                          <w:i/>
                          <w:lang w:val="en-AU"/>
                        </w:rPr>
                      </w:ins>
                    </m:ctrlPr>
                  </m:dPr>
                  <m:e>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3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1"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Pr>
          <w:lang w:val="en-AU"/>
        </w:rPr>
        <w:t>OBJNME is a character string and the name of the objective function being minimized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xml:space="preserve"> This name must coincide with an observation group name specified in the PEST control file. OBJMETH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CONNME is a character variable that defines the names of the constraints that are to be maintained during optimization (</w:t>
      </w:r>
      <m:oMath>
        <m:sSub>
          <m:sSubPr>
            <m:ctrlPr>
              <w:ins w:id="2233"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sidRPr="009F1C9B">
        <w:rPr>
          <w:rFonts w:eastAsiaTheme="minorEastAsia"/>
          <w:highlight w:val="yellow"/>
          <w:lang w:val="en-AU"/>
        </w:rPr>
        <w:t>.</w:t>
      </w:r>
      <w:r>
        <w:rPr>
          <w:rFonts w:eastAsiaTheme="minorEastAsia"/>
          <w:highlight w:val="yellow"/>
          <w:lang w:val="en-AU"/>
        </w:rPr>
        <w:t>1</w:t>
      </w:r>
      <w:r>
        <w:rPr>
          <w:rFonts w:eastAsiaTheme="minorEastAsia"/>
          <w:lang w:val="en-AU"/>
        </w:rPr>
        <w:t>)</w:t>
      </w:r>
      <w:r>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4"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Pr>
          <w:rFonts w:eastAsiaTheme="minorEastAsia"/>
          <w:lang w:val="en-AU"/>
        </w:rPr>
        <w:t xml:space="preserve"> in </w:t>
      </w:r>
      <w:r w:rsidRPr="009F1C9B">
        <w:rPr>
          <w:rFonts w:eastAsiaTheme="minorEastAsia"/>
          <w:highlight w:val="yellow"/>
          <w:lang w:val="en-AU"/>
        </w:rPr>
        <w:t xml:space="preserve">Equation </w:t>
      </w:r>
      <w:r w:rsidR="00242DFF">
        <w:rPr>
          <w:rFonts w:eastAsiaTheme="minorEastAsia"/>
          <w:highlight w:val="yellow"/>
          <w:lang w:val="en-AU"/>
        </w:rPr>
        <w:t>11.</w:t>
      </w:r>
      <w:r>
        <w:rPr>
          <w:rFonts w:eastAsiaTheme="minorEastAsia"/>
          <w:highlight w:val="yellow"/>
          <w:lang w:val="en-AU"/>
        </w:rPr>
        <w:t>1</w:t>
      </w:r>
      <w:r>
        <w:rPr>
          <w:rFonts w:eastAsiaTheme="minorEastAsia"/>
          <w:lang w:val="en-AU"/>
        </w:rPr>
        <w:t>)</w:t>
      </w:r>
      <w:r>
        <w:rPr>
          <w:lang w:val="en-AU"/>
        </w:rPr>
        <w:t>. Constraints with a lower limit can be converted to ones with an upper limit by simply multiplying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5" w:name="_Toc32564229"/>
      <w:r>
        <w:t>1</w:t>
      </w:r>
      <w:r w:rsidR="00242DFF">
        <w:t>1</w:t>
      </w:r>
      <w:r>
        <w:t xml:space="preserve">.2.3. </w:t>
      </w:r>
      <w:r w:rsidR="00911CB1">
        <w:t xml:space="preserve">  </w:t>
      </w:r>
      <w:r>
        <w:t>Pareto mode</w:t>
      </w:r>
      <w:bookmarkEnd w:id="2235"/>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employed in </w:t>
      </w:r>
      <w:r>
        <w:rPr>
          <w:i/>
          <w:lang w:val="en-AU"/>
        </w:rPr>
        <w:t>p</w:t>
      </w:r>
      <w:r w:rsidRPr="00D36489">
        <w:rPr>
          <w:i/>
          <w:lang w:val="en-AU"/>
        </w:rPr>
        <w:t>areto</w:t>
      </w:r>
      <w:r>
        <w:rPr>
          <w:lang w:val="en-AU"/>
        </w:rPr>
        <w:t xml:space="preserve"> mode (i.e., multi-objective optimization) is fundamentally based upon the basic form of PSO (</w:t>
      </w:r>
      <w:r w:rsidRPr="00C42CD6">
        <w:rPr>
          <w:highlight w:val="yellow"/>
          <w:lang w:val="en-AU"/>
        </w:rPr>
        <w:t xml:space="preserve">Equation </w:t>
      </w:r>
      <w:r w:rsidR="00242DFF">
        <w:rPr>
          <w:highlight w:val="yellow"/>
          <w:lang w:val="en-AU"/>
        </w:rPr>
        <w:t>11</w:t>
      </w:r>
      <w:r w:rsidRPr="00C42CD6">
        <w:rPr>
          <w:highlight w:val="yellow"/>
          <w:lang w:val="en-AU"/>
        </w:rPr>
        <w:t>.</w:t>
      </w:r>
      <w:r>
        <w:rPr>
          <w:highlight w:val="yellow"/>
          <w:lang w:val="en-AU"/>
        </w:rPr>
        <w:t>3</w:t>
      </w:r>
      <w:r>
        <w:rPr>
          <w:lang w:val="en-AU"/>
        </w:rPr>
        <w:t xml:space="preserve">); however, the conceptualization and logical aspects of its operation are relatively complex, and the reader is referred to </w:t>
      </w:r>
      <w:r w:rsidRPr="00C42CD6">
        <w:rPr>
          <w:i/>
          <w:lang w:val="en-AU"/>
        </w:rPr>
        <w:t>Siade et al</w:t>
      </w:r>
      <w:r>
        <w:rPr>
          <w:lang w:val="en-AU"/>
        </w:rPr>
        <w:t xml:space="preserve">, (2019) for these technical details. </w:t>
      </w:r>
      <w:r>
        <w:rPr>
          <w:rFonts w:eastAsiaTheme="minorEastAsia"/>
          <w:lang w:val="en-AU"/>
        </w:rPr>
        <w:t>The PESTPP-PSO specs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8B13E9">
        <w:rPr>
          <w:b/>
          <w:highlight w:val="yellow"/>
          <w:lang w:val="en-AU"/>
        </w:rPr>
        <w:t xml:space="preserve">Figure </w:t>
      </w:r>
      <w:r w:rsidR="00242DFF">
        <w:rPr>
          <w:b/>
          <w:highlight w:val="yellow"/>
          <w:lang w:val="en-AU"/>
        </w:rPr>
        <w:t>11</w:t>
      </w:r>
      <w:r w:rsidRPr="008B13E9">
        <w:rPr>
          <w:b/>
          <w:highlight w:val="yellow"/>
          <w:lang w:val="en-AU"/>
        </w:rPr>
        <w:t>.</w:t>
      </w:r>
      <w:r>
        <w:rPr>
          <w:b/>
          <w:highlight w:val="yellow"/>
          <w:lang w:val="en-AU"/>
        </w:rPr>
        <w:t>3</w:t>
      </w:r>
      <w:r>
        <w:rPr>
          <w:b/>
          <w:lang w:val="en-AU"/>
        </w:rPr>
        <w:t>. Variables comprising the PESTPP-PSO control file containing PSO-specific control variables (in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EA31E6" w:rsidP="007D6D8F">
            <w:pPr>
              <w:rPr>
                <w:lang w:val="en-AU"/>
              </w:rPr>
            </w:pPr>
            <m:oMathPara>
              <m:oMathParaPr>
                <m:jc m:val="left"/>
              </m:oMathParaPr>
              <m:oMath>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8"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9"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40"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1" w:author="White, Jeremy T" w:date="2020-02-14T08:49:00Z">
                        <w:rPr>
                          <w:rFonts w:ascii="Cambria Math" w:hAnsi="Cambria Math"/>
                          <w:i/>
                          <w:lang w:val="en-AU"/>
                        </w:rPr>
                      </w:ins>
                    </m:ctrlPr>
                  </m:dPr>
                  <m:e>
                    <m:f>
                      <m:fPr>
                        <m:ctrlPr>
                          <w:ins w:id="2242" w:author="White, Jeremy T" w:date="2020-02-14T08:49:00Z">
                            <w:rPr>
                              <w:rFonts w:ascii="Cambria Math" w:hAnsi="Cambria Math"/>
                              <w:i/>
                              <w:lang w:val="en-AU"/>
                            </w:rPr>
                          </w:ins>
                        </m:ctrlPr>
                      </m:fPr>
                      <m:num>
                        <m:r>
                          <m:rPr>
                            <m:nor/>
                          </m:rPr>
                          <w:rPr>
                            <w:rFonts w:ascii="Cambria Math" w:hAnsi="Cambria Math"/>
                            <w:lang w:val="en-AU"/>
                          </w:rPr>
                          <m:t>exp</m:t>
                        </m:r>
                        <m:d>
                          <m:dPr>
                            <m:ctrlPr>
                              <w:ins w:id="2243" w:author="White, Jeremy T" w:date="2020-02-14T08:49:00Z">
                                <w:rPr>
                                  <w:rFonts w:ascii="Cambria Math" w:hAnsi="Cambria Math"/>
                                  <w:i/>
                                  <w:lang w:val="en-AU"/>
                                </w:rPr>
                              </w:ins>
                            </m:ctrlPr>
                          </m:dPr>
                          <m:e>
                            <m:r>
                              <w:rPr>
                                <w:rFonts w:ascii="Cambria Math" w:hAnsi="Cambria Math"/>
                                <w:lang w:val="en-AU"/>
                              </w:rPr>
                              <m:t>RRAMP*</m:t>
                            </m:r>
                            <m:sSub>
                              <m:sSubPr>
                                <m:ctrlPr>
                                  <w:ins w:id="2244"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5"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6"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7"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8"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9"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50" w:name="_Toc32564230"/>
      <w:r w:rsidRPr="00AD0A47">
        <w:t xml:space="preserve">PESTPP-PSO </w:t>
      </w:r>
      <w:r>
        <w:t xml:space="preserve">External </w:t>
      </w:r>
      <w:r w:rsidRPr="00AD0A47">
        <w:t>Initial-Swarm File</w:t>
      </w:r>
      <w:bookmarkEnd w:id="2250"/>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 xml:space="preserve">To supply PESTPP-PSO with user-defined set of initial swarm positions, the user must supply a value of 2 for the control variable INITP (see </w:t>
      </w:r>
      <w:r w:rsidRPr="00432792">
        <w:rPr>
          <w:highlight w:val="yellow"/>
          <w:lang w:val="en-AU"/>
        </w:rPr>
        <w:t xml:space="preserve">Section </w:t>
      </w:r>
      <w:r w:rsidR="00242DFF">
        <w:rPr>
          <w:highlight w:val="yellow"/>
          <w:lang w:val="en-AU"/>
        </w:rPr>
        <w:t>11</w:t>
      </w:r>
      <w:r w:rsidRPr="00432792">
        <w:rPr>
          <w:highlight w:val="yellow"/>
          <w:lang w:val="en-AU"/>
        </w:rPr>
        <w:t>.2.2</w:t>
      </w:r>
      <w:r>
        <w:rPr>
          <w:lang w:val="en-AU"/>
        </w:rPr>
        <w:t xml:space="preserve">), along with the path to an </w:t>
      </w:r>
      <w:r>
        <w:rPr>
          <w:lang w:val="en-AU"/>
        </w:rPr>
        <w:lastRenderedPageBreak/>
        <w:t xml:space="preserve">external text file containing these initial values. An example of a PSO control file for doing this is shown in </w:t>
      </w:r>
      <w:r w:rsidRPr="00F669EE">
        <w:rPr>
          <w:highlight w:val="yellow"/>
          <w:lang w:val="en-AU"/>
        </w:rPr>
        <w:t xml:space="preserve">Figure </w:t>
      </w:r>
      <w:r w:rsidR="00242DFF">
        <w:rPr>
          <w:highlight w:val="yellow"/>
          <w:lang w:val="en-AU"/>
        </w:rPr>
        <w:t>11</w:t>
      </w:r>
      <w:r w:rsidRPr="00F669EE">
        <w:rPr>
          <w:highlight w:val="yellow"/>
          <w:lang w:val="en-AU"/>
        </w:rPr>
        <w:t>.</w:t>
      </w:r>
      <w:r>
        <w:rPr>
          <w:highlight w:val="yellow"/>
          <w:lang w:val="en-AU"/>
        </w:rPr>
        <w:t xml:space="preserve">4 </w:t>
      </w:r>
      <w:r w:rsidRPr="00BD5703">
        <w:rPr>
          <w:lang w:val="en-AU"/>
        </w:rPr>
        <w:t xml:space="preserve">(this is taken from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Default="006E04BD" w:rsidP="006E04BD">
      <w:pPr>
        <w:rPr>
          <w:b/>
          <w:lang w:val="en-AU"/>
        </w:rPr>
      </w:pPr>
      <w:r w:rsidRPr="0071080D">
        <w:rPr>
          <w:b/>
          <w:highlight w:val="yellow"/>
          <w:lang w:val="en-AU"/>
        </w:rPr>
        <w:t xml:space="preserve">Figure </w:t>
      </w:r>
      <w:r w:rsidR="00242DFF">
        <w:rPr>
          <w:b/>
          <w:highlight w:val="yellow"/>
          <w:lang w:val="en-AU"/>
        </w:rPr>
        <w:t>11</w:t>
      </w:r>
      <w:r w:rsidRPr="0071080D">
        <w:rPr>
          <w:b/>
          <w:highlight w:val="yellow"/>
          <w:lang w:val="en-AU"/>
        </w:rPr>
        <w:t>.</w:t>
      </w:r>
      <w:r>
        <w:rPr>
          <w:b/>
          <w:highlight w:val="yellow"/>
          <w:lang w:val="en-AU"/>
        </w:rPr>
        <w:t>4.</w:t>
      </w:r>
      <w:r>
        <w:rPr>
          <w:b/>
          <w:lang w:val="en-AU"/>
        </w:rPr>
        <w:t xml:space="preserve"> An example PSO control file where the initial swarm is set with an external file named </w:t>
      </w:r>
      <w:r w:rsidRPr="00F6704D">
        <w:rPr>
          <w:b/>
          <w:i/>
          <w:lang w:val="en-AU"/>
        </w:rPr>
        <w:t>lhs-initial-swarm.txt</w:t>
      </w:r>
      <w:r>
        <w:rPr>
          <w:b/>
          <w:lang w:val="en-AU"/>
        </w:rPr>
        <w:t>.</w:t>
      </w:r>
    </w:p>
    <w:p w14:paraId="23330283" w14:textId="77777777" w:rsidR="006E04BD" w:rsidRDefault="006E04BD" w:rsidP="006E04BD">
      <w:pPr>
        <w:rPr>
          <w:b/>
          <w:lang w:val="en-AU"/>
        </w:rPr>
      </w:pPr>
    </w:p>
    <w:p w14:paraId="76F42B9C" w14:textId="77777777" w:rsidR="006E04BD" w:rsidRPr="00BD5703" w:rsidRDefault="006E04BD" w:rsidP="006E04BD">
      <w:pPr>
        <w:rPr>
          <w:b/>
          <w:lang w:val="en-AU"/>
        </w:rPr>
      </w:pPr>
    </w:p>
    <w:p w14:paraId="1039FF94" w14:textId="12F52059" w:rsidR="006E04BD" w:rsidRDefault="006E04BD" w:rsidP="006E04BD">
      <w:pPr>
        <w:rPr>
          <w:lang w:val="en-AU"/>
        </w:rPr>
      </w:pPr>
      <w:r w:rsidRPr="0071080D">
        <w:rPr>
          <w:lang w:val="en-AU"/>
        </w:rPr>
        <w:t>The</w:t>
      </w:r>
      <w:r>
        <w:rPr>
          <w:lang w:val="en-AU"/>
        </w:rPr>
        <w:t xml:space="preserve"> number of parameter values listed in the external initial-swarm file must be the same as the swarm size defined through the control variable NPOP. The format for this file is described in </w:t>
      </w:r>
      <w:r w:rsidRPr="008C3248">
        <w:rPr>
          <w:highlight w:val="yellow"/>
          <w:lang w:val="en-AU"/>
        </w:rPr>
        <w:t xml:space="preserve">Figure </w:t>
      </w:r>
      <w:r w:rsidR="00242DFF">
        <w:rPr>
          <w:highlight w:val="yellow"/>
          <w:lang w:val="en-AU"/>
        </w:rPr>
        <w:t>11</w:t>
      </w:r>
      <w:r w:rsidRPr="008C3248">
        <w:rPr>
          <w:highlight w:val="yellow"/>
          <w:lang w:val="en-AU"/>
        </w:rPr>
        <w:t>.5</w:t>
      </w:r>
      <w:r>
        <w:rPr>
          <w:lang w:val="en-AU"/>
        </w:rPr>
        <w:t>; however, this format is likely to be extended to more flexible formats in the future, e.g., comma-separated-value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960D53">
        <w:rPr>
          <w:b/>
          <w:highlight w:val="yellow"/>
          <w:lang w:val="en-AU"/>
        </w:rPr>
        <w:t xml:space="preserve">Figure </w:t>
      </w:r>
      <w:r w:rsidR="00242DFF">
        <w:rPr>
          <w:b/>
          <w:highlight w:val="yellow"/>
          <w:lang w:val="en-AU"/>
        </w:rPr>
        <w:t>11</w:t>
      </w:r>
      <w:r w:rsidRPr="00960D53">
        <w:rPr>
          <w:b/>
          <w:highlight w:val="yellow"/>
          <w:lang w:val="en-AU"/>
        </w:rPr>
        <w:t>.5</w:t>
      </w:r>
      <w:r>
        <w:rPr>
          <w:b/>
          <w:lang w:val="en-AU"/>
        </w:rPr>
        <w:t>.</w:t>
      </w:r>
      <w:r w:rsidRPr="00960D53">
        <w:rPr>
          <w:b/>
          <w:lang w:val="en-AU"/>
        </w:rPr>
        <w:t xml:space="preserve"> Format of the (optional) initial-swarm external file that the user can use to define the initial swarm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from a previous PSO run as the external initial-swarm file, as these output files use the same format as described in </w:t>
      </w:r>
      <w:r w:rsidRPr="00960D53">
        <w:rPr>
          <w:highlight w:val="yellow"/>
          <w:lang w:val="en-AU"/>
        </w:rPr>
        <w:t xml:space="preserve">Figure </w:t>
      </w:r>
      <w:r w:rsidR="00242DFF">
        <w:rPr>
          <w:highlight w:val="yellow"/>
          <w:lang w:val="en-AU"/>
        </w:rPr>
        <w:t>11</w:t>
      </w:r>
      <w:r w:rsidRPr="00960D53">
        <w:rPr>
          <w:highlight w:val="yellow"/>
          <w:lang w:val="en-AU"/>
        </w:rPr>
        <w:t>.5</w:t>
      </w:r>
      <w:r>
        <w:rPr>
          <w:lang w:val="en-AU"/>
        </w:rPr>
        <w:t>.</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1" w:name="_Toc32564231"/>
      <w:r>
        <w:t>PESTPP-PSO Output Files</w:t>
      </w:r>
      <w:bookmarkEnd w:id="2251"/>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813C87" w:rsidRDefault="006E04BD" w:rsidP="007D6D8F">
            <w:pPr>
              <w:rPr>
                <w:rFonts w:ascii="Arial" w:hAnsi="Arial" w:cs="Arial"/>
                <w:sz w:val="18"/>
                <w:szCs w:val="18"/>
                <w:lang w:val="en-AU"/>
              </w:rPr>
            </w:pPr>
            <w:r w:rsidRPr="00813C87">
              <w:rPr>
                <w:rFonts w:ascii="Arial" w:hAnsi="Arial" w:cs="Arial"/>
                <w:i/>
                <w:sz w:val="18"/>
                <w:szCs w:val="18"/>
                <w:lang w:val="en-AU"/>
              </w:rPr>
              <w:t>case.rec</w:t>
            </w:r>
          </w:p>
        </w:tc>
        <w:tc>
          <w:tcPr>
            <w:tcW w:w="6463" w:type="dxa"/>
            <w:vAlign w:val="center"/>
          </w:tcPr>
          <w:p w14:paraId="0AD54D6E" w14:textId="77777777" w:rsidR="006E04BD" w:rsidRPr="00813C87" w:rsidRDefault="006E04BD" w:rsidP="007D6D8F">
            <w:pPr>
              <w:rPr>
                <w:rFonts w:ascii="Arial" w:hAnsi="Arial" w:cs="Arial"/>
                <w:sz w:val="18"/>
                <w:szCs w:val="18"/>
                <w:lang w:val="en-AU"/>
              </w:rPr>
            </w:pPr>
            <w:r>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4311BC" w:rsidRDefault="006E04BD" w:rsidP="007D6D8F">
            <w:pPr>
              <w:rPr>
                <w:rFonts w:ascii="Arial" w:hAnsi="Arial" w:cs="Arial"/>
                <w:i/>
                <w:sz w:val="18"/>
                <w:szCs w:val="18"/>
                <w:lang w:val="en-AU"/>
              </w:rPr>
            </w:pPr>
            <w:r>
              <w:rPr>
                <w:rFonts w:ascii="Arial" w:hAnsi="Arial" w:cs="Arial"/>
                <w:i/>
                <w:sz w:val="18"/>
                <w:szCs w:val="18"/>
                <w:lang w:val="en-AU"/>
              </w:rPr>
              <w:t xml:space="preserve">case.pbs (estimation mode) </w:t>
            </w:r>
          </w:p>
        </w:tc>
        <w:tc>
          <w:tcPr>
            <w:tcW w:w="6463" w:type="dxa"/>
            <w:vAlign w:val="center"/>
          </w:tcPr>
          <w:p w14:paraId="5490E176" w14:textId="0B7B0369" w:rsidR="006E04BD" w:rsidRPr="00813C87"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value file. This file records the </w:t>
            </w:r>
            <w:r w:rsidRPr="000D7ABC">
              <w:rPr>
                <w:rFonts w:ascii="Arial" w:hAnsi="Arial" w:cs="Arial"/>
                <w:i/>
                <w:sz w:val="18"/>
                <w:szCs w:val="18"/>
                <w:lang w:val="en-AU"/>
              </w:rPr>
              <w:t>p</w:t>
            </w:r>
            <w:r>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3B8E469B" w14:textId="77777777" w:rsidTr="007D6D8F">
        <w:trPr>
          <w:trHeight w:val="992"/>
        </w:trPr>
        <w:tc>
          <w:tcPr>
            <w:tcW w:w="2547" w:type="dxa"/>
            <w:vAlign w:val="center"/>
          </w:tcPr>
          <w:p w14:paraId="37C5E881" w14:textId="77777777" w:rsidR="006E04BD" w:rsidRPr="000D7ABC" w:rsidRDefault="006E04BD" w:rsidP="007D6D8F">
            <w:pPr>
              <w:rPr>
                <w:rFonts w:ascii="Arial" w:hAnsi="Arial" w:cs="Arial"/>
                <w:i/>
                <w:sz w:val="18"/>
                <w:szCs w:val="18"/>
                <w:lang w:val="en-AU"/>
              </w:rPr>
            </w:pPr>
            <w:r>
              <w:rPr>
                <w:rFonts w:ascii="Arial" w:hAnsi="Arial" w:cs="Arial"/>
                <w:i/>
                <w:sz w:val="18"/>
                <w:szCs w:val="18"/>
                <w:lang w:val="en-AU"/>
              </w:rPr>
              <w:t>case.gbs (estimation mode)</w:t>
            </w:r>
          </w:p>
        </w:tc>
        <w:tc>
          <w:tcPr>
            <w:tcW w:w="6463" w:type="dxa"/>
            <w:vAlign w:val="center"/>
          </w:tcPr>
          <w:p w14:paraId="3E757820" w14:textId="7BCD2750"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A decision variable (parameter) file containing the single </w:t>
            </w:r>
            <w:r w:rsidRPr="000D7ABC">
              <w:rPr>
                <w:rFonts w:ascii="Arial" w:hAnsi="Arial" w:cs="Arial"/>
                <w:i/>
                <w:sz w:val="18"/>
                <w:szCs w:val="18"/>
                <w:lang w:val="en-AU"/>
              </w:rPr>
              <w:t>g</w:t>
            </w:r>
            <w:r>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Default="006E04BD" w:rsidP="007D6D8F">
            <w:pPr>
              <w:rPr>
                <w:rFonts w:ascii="Arial" w:hAnsi="Arial" w:cs="Arial"/>
                <w:i/>
                <w:sz w:val="18"/>
                <w:szCs w:val="18"/>
                <w:lang w:val="en-AU"/>
              </w:rPr>
            </w:pPr>
            <w:r>
              <w:rPr>
                <w:rFonts w:ascii="Arial" w:hAnsi="Arial" w:cs="Arial"/>
                <w:i/>
                <w:sz w:val="18"/>
                <w:szCs w:val="18"/>
                <w:lang w:val="en-AU"/>
              </w:rPr>
              <w:lastRenderedPageBreak/>
              <w:t>case.rep (Pareto mode)</w:t>
            </w:r>
          </w:p>
        </w:tc>
        <w:tc>
          <w:tcPr>
            <w:tcW w:w="6463" w:type="dxa"/>
            <w:vAlign w:val="center"/>
          </w:tcPr>
          <w:p w14:paraId="4D4CA7E0" w14:textId="77777777"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521F84">
              <w:rPr>
                <w:rFonts w:ascii="Arial" w:hAnsi="Arial" w:cs="Arial"/>
                <w:i/>
                <w:sz w:val="18"/>
                <w:szCs w:val="18"/>
                <w:lang w:val="en-AU"/>
              </w:rPr>
              <w:t>case_x.rep</w:t>
            </w:r>
            <w:r>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Default="006E04BD" w:rsidP="007D6D8F">
            <w:pPr>
              <w:rPr>
                <w:rFonts w:ascii="Arial" w:hAnsi="Arial" w:cs="Arial"/>
                <w:i/>
                <w:sz w:val="18"/>
                <w:szCs w:val="18"/>
                <w:lang w:val="en-AU"/>
              </w:rPr>
            </w:pPr>
            <w:r>
              <w:rPr>
                <w:rFonts w:ascii="Arial" w:hAnsi="Arial" w:cs="Arial"/>
                <w:i/>
                <w:sz w:val="18"/>
                <w:szCs w:val="18"/>
                <w:lang w:val="en-AU"/>
              </w:rPr>
              <w:t>case.par (Pareto mode)</w:t>
            </w:r>
          </w:p>
        </w:tc>
        <w:tc>
          <w:tcPr>
            <w:tcW w:w="6463" w:type="dxa"/>
            <w:vAlign w:val="center"/>
          </w:tcPr>
          <w:p w14:paraId="2C786B9E" w14:textId="3BAF07ED" w:rsidR="006E04BD" w:rsidRDefault="006E04BD" w:rsidP="007D6D8F">
            <w:pPr>
              <w:rPr>
                <w:rFonts w:ascii="Arial" w:hAnsi="Arial" w:cs="Arial"/>
                <w:sz w:val="18"/>
                <w:szCs w:val="18"/>
                <w:lang w:val="en-AU"/>
              </w:rPr>
            </w:pPr>
            <w:r>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w:t>
            </w:r>
            <w:r w:rsidRPr="00957FA0">
              <w:rPr>
                <w:rFonts w:ascii="Arial" w:hAnsi="Arial" w:cs="Arial"/>
                <w:sz w:val="18"/>
                <w:szCs w:val="18"/>
                <w:highlight w:val="yellow"/>
                <w:lang w:val="en-AU"/>
              </w:rPr>
              <w:t xml:space="preserve">Figure </w:t>
            </w:r>
            <w:r w:rsidR="00242DFF">
              <w:rPr>
                <w:rFonts w:ascii="Arial" w:hAnsi="Arial" w:cs="Arial"/>
                <w:sz w:val="18"/>
                <w:szCs w:val="18"/>
                <w:highlight w:val="yellow"/>
                <w:lang w:val="en-AU"/>
              </w:rPr>
              <w:t>11</w:t>
            </w:r>
            <w:r w:rsidRPr="00957FA0">
              <w:rPr>
                <w:rFonts w:ascii="Arial" w:hAnsi="Arial" w:cs="Arial"/>
                <w:sz w:val="18"/>
                <w:szCs w:val="18"/>
                <w:highlight w:val="yellow"/>
                <w:lang w:val="en-AU"/>
              </w:rPr>
              <w:t>.5</w:t>
            </w:r>
            <w:r>
              <w:rPr>
                <w:rFonts w:ascii="Arial" w:hAnsi="Arial" w:cs="Arial"/>
                <w:sz w:val="18"/>
                <w:szCs w:val="18"/>
                <w:lang w:val="en-AU"/>
              </w:rPr>
              <w:t>.</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2" w:name="_Toc109743984"/>
      <w:bookmarkStart w:id="2253" w:name="_Toc109744069"/>
      <w:bookmarkStart w:id="2254" w:name="_Toc110573640"/>
      <w:bookmarkStart w:id="2255" w:name="_Toc110938826"/>
      <w:bookmarkStart w:id="2256" w:name="_Toc111043779"/>
      <w:bookmarkStart w:id="2257" w:name="_Toc111138264"/>
      <w:bookmarkStart w:id="2258" w:name="_Toc111176818"/>
      <w:bookmarkStart w:id="2259" w:name="_Toc111212005"/>
      <w:bookmarkStart w:id="2260" w:name="_Toc111516409"/>
      <w:bookmarkStart w:id="2261" w:name="_Toc111705820"/>
      <w:bookmarkStart w:id="2262" w:name="_Toc111710448"/>
      <w:bookmarkStart w:id="2263" w:name="_Toc112553554"/>
      <w:bookmarkStart w:id="2264" w:name="_Toc112553661"/>
      <w:bookmarkStart w:id="2265" w:name="_Toc112925083"/>
      <w:bookmarkStart w:id="2266" w:name="_Toc113341231"/>
      <w:bookmarkStart w:id="2267" w:name="_Toc113382233"/>
      <w:bookmarkStart w:id="2268" w:name="_Toc114891027"/>
      <w:bookmarkStart w:id="2269" w:name="_Toc115937341"/>
      <w:bookmarkStart w:id="2270" w:name="_Toc115943041"/>
      <w:bookmarkStart w:id="2271" w:name="_Toc116681808"/>
      <w:bookmarkStart w:id="2272" w:name="_Toc118188683"/>
      <w:bookmarkStart w:id="2273" w:name="_Toc118631149"/>
      <w:bookmarkStart w:id="2274" w:name="_Toc119122666"/>
      <w:bookmarkStart w:id="2275" w:name="_Toc120608511"/>
      <w:bookmarkStart w:id="2276" w:name="_Toc121849376"/>
      <w:bookmarkStart w:id="2277" w:name="_Toc121938168"/>
      <w:bookmarkStart w:id="2278" w:name="_Toc122517787"/>
      <w:bookmarkStart w:id="2279" w:name="_Toc126428856"/>
      <w:bookmarkStart w:id="2280" w:name="_Toc127210205"/>
      <w:bookmarkStart w:id="2281" w:name="_Toc127210365"/>
      <w:bookmarkStart w:id="2282" w:name="_Toc128980859"/>
      <w:bookmarkStart w:id="2283" w:name="_Toc141197390"/>
      <w:bookmarkStart w:id="2284" w:name="_Toc141197581"/>
      <w:bookmarkStart w:id="2285" w:name="_Toc142390241"/>
      <w:bookmarkStart w:id="2286" w:name="_Toc142503402"/>
      <w:bookmarkStart w:id="2287" w:name="_Toc143970249"/>
      <w:bookmarkStart w:id="2288" w:name="_Toc147358623"/>
      <w:bookmarkStart w:id="2289" w:name="_Toc147358784"/>
      <w:bookmarkStart w:id="2290" w:name="_Toc147358945"/>
      <w:bookmarkStart w:id="2291" w:name="_Toc154212645"/>
      <w:bookmarkStart w:id="2292" w:name="_Toc154391546"/>
      <w:bookmarkStart w:id="2293" w:name="_Toc154727051"/>
      <w:bookmarkStart w:id="2294" w:name="_Toc154972564"/>
      <w:bookmarkStart w:id="2295" w:name="_Toc154984555"/>
      <w:bookmarkStart w:id="2296" w:name="_Toc155085865"/>
      <w:bookmarkStart w:id="2297" w:name="_Toc155626588"/>
      <w:bookmarkStart w:id="2298" w:name="_Toc157070366"/>
      <w:bookmarkStart w:id="2299" w:name="_Toc158170597"/>
      <w:bookmarkStart w:id="2300" w:name="_Toc159779027"/>
      <w:bookmarkStart w:id="2301" w:name="_Toc167892440"/>
      <w:bookmarkStart w:id="2302" w:name="_Toc168160406"/>
      <w:bookmarkStart w:id="2303" w:name="_Toc168160621"/>
      <w:bookmarkStart w:id="2304" w:name="_Toc168680351"/>
      <w:bookmarkStart w:id="2305" w:name="_Toc169683589"/>
      <w:bookmarkStart w:id="2306" w:name="_Toc169683805"/>
      <w:bookmarkStart w:id="2307" w:name="_Toc169684021"/>
      <w:bookmarkStart w:id="2308" w:name="_Toc170817664"/>
      <w:bookmarkStart w:id="2309" w:name="_Toc170832581"/>
      <w:bookmarkStart w:id="2310" w:name="_Toc171489588"/>
      <w:bookmarkStart w:id="2311" w:name="_Toc171699269"/>
      <w:bookmarkStart w:id="2312" w:name="_Toc171836916"/>
      <w:bookmarkStart w:id="2313" w:name="_Toc172041704"/>
      <w:bookmarkStart w:id="2314" w:name="_Toc172107270"/>
      <w:bookmarkStart w:id="2315" w:name="_Toc172179962"/>
      <w:bookmarkStart w:id="2316" w:name="_Toc174421902"/>
      <w:bookmarkStart w:id="2317" w:name="_Toc175324922"/>
      <w:bookmarkStart w:id="2318" w:name="_Toc175325271"/>
      <w:bookmarkStart w:id="2319" w:name="_Toc179412595"/>
      <w:bookmarkStart w:id="2320" w:name="_Toc180429927"/>
      <w:bookmarkStart w:id="2321" w:name="_Toc180479376"/>
      <w:bookmarkStart w:id="2322" w:name="_Toc180911957"/>
      <w:bookmarkStart w:id="2323" w:name="_Toc181521684"/>
      <w:bookmarkStart w:id="2324" w:name="_Toc181711076"/>
      <w:bookmarkStart w:id="2325" w:name="_Toc182327320"/>
      <w:bookmarkStart w:id="2326" w:name="_Toc182723250"/>
      <w:bookmarkStart w:id="2327" w:name="_Toc183542397"/>
      <w:bookmarkStart w:id="2328" w:name="_Toc183601048"/>
      <w:bookmarkStart w:id="2329" w:name="_Toc190165787"/>
      <w:bookmarkStart w:id="2330" w:name="_Toc197161281"/>
      <w:bookmarkStart w:id="2331" w:name="_Toc199079348"/>
      <w:bookmarkStart w:id="2332" w:name="_Toc203107090"/>
      <w:bookmarkStart w:id="2333" w:name="_Toc203109718"/>
      <w:bookmarkStart w:id="2334" w:name="_Toc203304748"/>
      <w:bookmarkStart w:id="2335" w:name="_Toc204091345"/>
      <w:bookmarkStart w:id="2336" w:name="_Toc204355705"/>
      <w:bookmarkStart w:id="2337" w:name="_Toc204359069"/>
      <w:bookmarkStart w:id="2338" w:name="_Toc205433828"/>
      <w:bookmarkStart w:id="2339" w:name="_Toc206407079"/>
      <w:bookmarkStart w:id="2340" w:name="_Toc226761602"/>
      <w:bookmarkStart w:id="2341" w:name="_Toc226762032"/>
      <w:bookmarkStart w:id="2342" w:name="_Toc226762335"/>
      <w:bookmarkStart w:id="2343" w:name="_Toc226763438"/>
      <w:bookmarkStart w:id="2344" w:name="_Toc227401295"/>
      <w:bookmarkStart w:id="2345" w:name="_Toc227869221"/>
      <w:bookmarkStart w:id="2346" w:name="_Toc227895662"/>
      <w:bookmarkStart w:id="2347" w:name="_Toc230504459"/>
      <w:bookmarkStart w:id="2348" w:name="_Toc230504767"/>
      <w:bookmarkStart w:id="2349" w:name="_Toc237250622"/>
      <w:bookmarkStart w:id="2350" w:name="_Toc237590530"/>
      <w:bookmarkStart w:id="2351" w:name="_Toc241769926"/>
      <w:bookmarkStart w:id="2352" w:name="_Toc241770245"/>
      <w:bookmarkStart w:id="2353" w:name="_Toc243072052"/>
      <w:bookmarkStart w:id="2354" w:name="_Toc243072377"/>
      <w:bookmarkStart w:id="2355" w:name="_Toc246201686"/>
      <w:bookmarkStart w:id="2356" w:name="_Toc246208605"/>
      <w:bookmarkStart w:id="2357" w:name="_Toc248959744"/>
      <w:bookmarkStart w:id="2358" w:name="_Toc249370547"/>
      <w:bookmarkStart w:id="2359" w:name="_Toc264830749"/>
      <w:bookmarkStart w:id="2360" w:name="_Toc265007504"/>
      <w:bookmarkStart w:id="2361" w:name="_Toc265277194"/>
      <w:bookmarkStart w:id="2362" w:name="_Toc266993715"/>
      <w:bookmarkStart w:id="2363" w:name="_Toc270150522"/>
      <w:bookmarkStart w:id="2364" w:name="_Toc270150866"/>
      <w:bookmarkStart w:id="2365" w:name="_Toc271662591"/>
      <w:bookmarkStart w:id="2366" w:name="_Toc278192926"/>
      <w:bookmarkStart w:id="2367" w:name="_Toc295080294"/>
      <w:bookmarkStart w:id="2368" w:name="_Toc302837883"/>
      <w:bookmarkStart w:id="2369" w:name="_Toc307131225"/>
      <w:bookmarkStart w:id="2370" w:name="_Toc321982490"/>
      <w:bookmarkStart w:id="2371" w:name="_Toc322935418"/>
      <w:bookmarkStart w:id="2372" w:name="_Toc323558247"/>
      <w:bookmarkStart w:id="2373" w:name="_Toc325399368"/>
      <w:bookmarkStart w:id="2374" w:name="_Toc327251138"/>
      <w:bookmarkStart w:id="2375" w:name="_Toc327251501"/>
      <w:bookmarkStart w:id="2376" w:name="_Toc349908821"/>
      <w:bookmarkStart w:id="2377" w:name="_Toc351895028"/>
      <w:bookmarkStart w:id="2378" w:name="_Toc352135770"/>
      <w:bookmarkStart w:id="2379" w:name="_Toc352923265"/>
      <w:bookmarkStart w:id="2380" w:name="_Toc353023789"/>
      <w:bookmarkStart w:id="2381" w:name="_Toc365005612"/>
      <w:bookmarkStart w:id="2382" w:name="_Toc365608340"/>
      <w:bookmarkStart w:id="2383" w:name="_Toc366525600"/>
      <w:bookmarkStart w:id="2384" w:name="_Toc366525986"/>
      <w:bookmarkStart w:id="2385" w:name="_Toc366872610"/>
      <w:bookmarkStart w:id="2386" w:name="_Toc368321923"/>
      <w:bookmarkStart w:id="2387" w:name="_Toc371856468"/>
      <w:bookmarkStart w:id="2388" w:name="_Toc371857906"/>
      <w:bookmarkStart w:id="2389" w:name="_Toc375911505"/>
      <w:bookmarkStart w:id="2390" w:name="_Toc392084707"/>
      <w:bookmarkStart w:id="2391" w:name="_Toc392085087"/>
      <w:bookmarkStart w:id="2392" w:name="_Toc408032159"/>
      <w:bookmarkStart w:id="2393" w:name="_Toc408557997"/>
      <w:bookmarkStart w:id="2394" w:name="_Toc434827055"/>
      <w:bookmarkStart w:id="2395" w:name="_Toc434827449"/>
      <w:bookmarkStart w:id="2396" w:name="_Toc435627787"/>
      <w:bookmarkStart w:id="2397" w:name="_Toc439791336"/>
      <w:bookmarkStart w:id="2398" w:name="_Toc439791790"/>
      <w:bookmarkStart w:id="2399" w:name="_Toc439792245"/>
      <w:bookmarkStart w:id="2400" w:name="_Toc439792699"/>
      <w:bookmarkStart w:id="2401" w:name="_Toc439793153"/>
      <w:bookmarkStart w:id="2402" w:name="_Toc439793607"/>
      <w:bookmarkStart w:id="2403" w:name="_Toc439794061"/>
      <w:bookmarkStart w:id="2404" w:name="_Toc439794515"/>
      <w:bookmarkStart w:id="2405" w:name="_Toc439794969"/>
      <w:bookmarkStart w:id="2406" w:name="_Toc439795422"/>
      <w:bookmarkStart w:id="2407" w:name="_Toc439823406"/>
      <w:bookmarkStart w:id="2408" w:name="_Toc445910568"/>
      <w:bookmarkStart w:id="2409" w:name="_Toc510516786"/>
      <w:bookmarkStart w:id="2410" w:name="_Toc32564232"/>
      <w:r>
        <w:lastRenderedPageBreak/>
        <w:t>1</w:t>
      </w:r>
      <w:r w:rsidR="00242DFF">
        <w:t>2</w:t>
      </w:r>
      <w:r w:rsidR="00C27197">
        <w:t>. References</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1" w:name="_Toc439791337"/>
      <w:bookmarkStart w:id="2412" w:name="_Toc439791791"/>
      <w:bookmarkStart w:id="2413" w:name="_Toc439792246"/>
      <w:bookmarkStart w:id="2414" w:name="_Toc439792700"/>
      <w:bookmarkStart w:id="2415" w:name="_Toc439793154"/>
      <w:bookmarkStart w:id="2416" w:name="_Toc439793608"/>
      <w:bookmarkStart w:id="2417" w:name="_Toc439794062"/>
      <w:bookmarkStart w:id="2418" w:name="_Toc439794516"/>
      <w:bookmarkStart w:id="2419" w:name="_Toc439794970"/>
      <w:bookmarkStart w:id="2420" w:name="_Toc439795423"/>
      <w:bookmarkStart w:id="2421" w:name="_Toc439823407"/>
      <w:bookmarkStart w:id="2422" w:name="_Toc445910569"/>
      <w:bookmarkStart w:id="2423" w:name="_Toc510516787"/>
      <w:bookmarkStart w:id="2424"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5" w:name="_Toc32564234"/>
      <w:r>
        <w:lastRenderedPageBreak/>
        <w:t>Appendix B. Some File Formats</w:t>
      </w:r>
      <w:bookmarkEnd w:id="2425"/>
    </w:p>
    <w:p w14:paraId="7DE1F85D" w14:textId="77777777" w:rsidR="0079191B" w:rsidRDefault="0079191B" w:rsidP="0079191B">
      <w:pPr>
        <w:pStyle w:val="Heading2"/>
      </w:pPr>
      <w:bookmarkStart w:id="2426" w:name="_Toc32564235"/>
      <w:r>
        <w:t>B.1 Introduction</w:t>
      </w:r>
      <w:bookmarkEnd w:id="242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7" w:name="_Toc445909835"/>
      <w:bookmarkStart w:id="2428" w:name="_Toc480282351"/>
      <w:bookmarkStart w:id="2429" w:name="_Toc482783379"/>
      <w:bookmarkStart w:id="2430" w:name="_Toc488660881"/>
      <w:bookmarkStart w:id="2431" w:name="_Toc500684919"/>
      <w:bookmarkStart w:id="2432" w:name="_Toc501466217"/>
      <w:bookmarkStart w:id="2433" w:name="_Toc501710530"/>
      <w:bookmarkStart w:id="2434" w:name="_Toc501778426"/>
      <w:bookmarkStart w:id="2435" w:name="_Toc501885836"/>
      <w:bookmarkStart w:id="2436" w:name="_Toc502033601"/>
      <w:bookmarkStart w:id="2437" w:name="_Toc502045032"/>
      <w:bookmarkStart w:id="2438" w:name="_Toc502143340"/>
      <w:bookmarkStart w:id="2439" w:name="_Toc502403326"/>
      <w:bookmarkStart w:id="2440" w:name="_Toc502480180"/>
      <w:bookmarkStart w:id="2441" w:name="_Toc502563975"/>
      <w:bookmarkStart w:id="2442" w:name="_Toc502581209"/>
      <w:bookmarkStart w:id="2443" w:name="_Toc502667514"/>
      <w:bookmarkStart w:id="2444" w:name="_Toc502745120"/>
      <w:bookmarkStart w:id="2445" w:name="_Toc502997032"/>
      <w:bookmarkStart w:id="2446" w:name="_Toc503686635"/>
      <w:bookmarkStart w:id="2447" w:name="_Toc503694959"/>
      <w:bookmarkStart w:id="2448" w:name="_Toc503727979"/>
      <w:bookmarkStart w:id="2449" w:name="_Toc505080267"/>
      <w:bookmarkStart w:id="2450" w:name="_Toc506014396"/>
      <w:bookmarkStart w:id="2451" w:name="_Toc506542618"/>
      <w:bookmarkStart w:id="2452" w:name="_Toc32564236"/>
      <w:r>
        <w:t>B.2 Matrix File</w:t>
      </w:r>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p>
    <w:p w14:paraId="23FFEB15" w14:textId="0BE9DE5E" w:rsidR="0081679B" w:rsidRDefault="0081679B" w:rsidP="0081679B">
      <w:pPr>
        <w:pStyle w:val="Heading3"/>
      </w:pPr>
      <w:bookmarkStart w:id="2453" w:name="_Toc445909836"/>
      <w:bookmarkStart w:id="2454" w:name="_Toc480282352"/>
      <w:bookmarkStart w:id="2455" w:name="_Toc482783380"/>
      <w:bookmarkStart w:id="2456" w:name="_Toc488660882"/>
      <w:bookmarkStart w:id="2457" w:name="_Toc500684920"/>
      <w:bookmarkStart w:id="2458" w:name="_Toc501466218"/>
      <w:bookmarkStart w:id="2459" w:name="_Toc501710531"/>
      <w:bookmarkStart w:id="2460" w:name="_Toc501778427"/>
      <w:bookmarkStart w:id="2461" w:name="_Toc501885837"/>
      <w:bookmarkStart w:id="2462" w:name="_Toc502033602"/>
      <w:bookmarkStart w:id="2463" w:name="_Toc502045033"/>
      <w:bookmarkStart w:id="2464" w:name="_Toc502143341"/>
      <w:bookmarkStart w:id="2465" w:name="_Toc502403327"/>
      <w:bookmarkStart w:id="2466" w:name="_Toc502480181"/>
      <w:bookmarkStart w:id="2467" w:name="_Toc502563976"/>
      <w:bookmarkStart w:id="2468" w:name="_Toc502581210"/>
      <w:bookmarkStart w:id="2469" w:name="_Toc502667515"/>
      <w:bookmarkStart w:id="2470" w:name="_Toc502745121"/>
      <w:bookmarkStart w:id="2471" w:name="_Toc502997033"/>
      <w:bookmarkStart w:id="2472" w:name="_Toc503686636"/>
      <w:bookmarkStart w:id="2473" w:name="_Toc503694960"/>
      <w:bookmarkStart w:id="2474" w:name="_Toc503727980"/>
      <w:bookmarkStart w:id="2475" w:name="_Toc505080268"/>
      <w:bookmarkStart w:id="2476" w:name="_Toc506014397"/>
      <w:bookmarkStart w:id="2477" w:name="_Toc506542619"/>
      <w:bookmarkStart w:id="2478" w:name="_Toc32564237"/>
      <w:r>
        <w:t>B.2.1 General</w:t>
      </w:r>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9" w:name="_Toc95550157"/>
      <w:bookmarkStart w:id="2480" w:name="_Toc95921377"/>
      <w:bookmarkStart w:id="2481" w:name="_Toc98169251"/>
      <w:bookmarkStart w:id="2482" w:name="_Toc99464792"/>
      <w:bookmarkStart w:id="2483" w:name="_Toc100992758"/>
      <w:bookmarkStart w:id="2484" w:name="_Toc105522962"/>
      <w:bookmarkStart w:id="2485" w:name="_Toc105523402"/>
      <w:bookmarkStart w:id="2486" w:name="_Toc105524442"/>
      <w:bookmarkStart w:id="2487" w:name="_Toc106549127"/>
      <w:bookmarkStart w:id="2488" w:name="_Toc106904565"/>
      <w:bookmarkStart w:id="2489" w:name="_Toc109115257"/>
      <w:bookmarkStart w:id="2490" w:name="_Toc109220459"/>
      <w:bookmarkStart w:id="2491" w:name="_Toc109743948"/>
      <w:bookmarkStart w:id="2492" w:name="_Toc109744033"/>
      <w:bookmarkStart w:id="2493" w:name="_Toc110573603"/>
      <w:bookmarkStart w:id="2494" w:name="_Toc110938787"/>
      <w:bookmarkStart w:id="2495" w:name="_Toc111043740"/>
      <w:bookmarkStart w:id="2496" w:name="_Toc111138224"/>
      <w:bookmarkStart w:id="2497" w:name="_Toc111176777"/>
      <w:bookmarkStart w:id="2498" w:name="_Toc111211963"/>
      <w:bookmarkStart w:id="2499" w:name="_Toc111516366"/>
      <w:bookmarkStart w:id="2500" w:name="_Toc111705776"/>
      <w:bookmarkStart w:id="2501" w:name="_Toc111710403"/>
      <w:bookmarkStart w:id="2502" w:name="_Toc112553503"/>
      <w:bookmarkStart w:id="2503" w:name="_Toc112553611"/>
      <w:bookmarkStart w:id="2504" w:name="_Toc112925033"/>
      <w:bookmarkStart w:id="2505" w:name="_Toc113341181"/>
      <w:bookmarkStart w:id="2506" w:name="_Toc113382182"/>
      <w:bookmarkStart w:id="2507" w:name="_Toc114890972"/>
      <w:bookmarkStart w:id="2508" w:name="_Toc115937286"/>
      <w:bookmarkStart w:id="2509" w:name="_Toc115942986"/>
      <w:bookmarkStart w:id="2510" w:name="_Toc116681753"/>
      <w:bookmarkStart w:id="2511" w:name="_Toc118188627"/>
      <w:bookmarkStart w:id="2512" w:name="_Toc118631090"/>
      <w:bookmarkStart w:id="2513" w:name="_Toc119122607"/>
      <w:bookmarkStart w:id="2514" w:name="_Toc120608446"/>
      <w:bookmarkStart w:id="2515" w:name="_Toc121849307"/>
      <w:bookmarkStart w:id="2516" w:name="_Toc121938099"/>
      <w:bookmarkStart w:id="2517" w:name="_Toc122517722"/>
      <w:bookmarkStart w:id="2518" w:name="_Toc126428789"/>
      <w:bookmarkStart w:id="2519" w:name="_Toc127210137"/>
      <w:bookmarkStart w:id="2520" w:name="_Toc127210297"/>
      <w:bookmarkStart w:id="2521" w:name="_Toc128980786"/>
      <w:bookmarkStart w:id="2522" w:name="_Toc141197316"/>
      <w:bookmarkStart w:id="2523" w:name="_Toc141197507"/>
      <w:bookmarkStart w:id="2524" w:name="_Toc142390167"/>
      <w:bookmarkStart w:id="2525" w:name="_Toc142503328"/>
      <w:bookmarkStart w:id="2526" w:name="_Toc143970175"/>
      <w:bookmarkStart w:id="2527" w:name="_Toc147358549"/>
      <w:bookmarkStart w:id="2528" w:name="_Toc147358710"/>
      <w:bookmarkStart w:id="2529" w:name="_Toc147358871"/>
      <w:bookmarkStart w:id="2530" w:name="_Toc154212567"/>
      <w:bookmarkStart w:id="2531" w:name="_Toc154391467"/>
      <w:bookmarkStart w:id="2532" w:name="_Toc154726972"/>
      <w:bookmarkStart w:id="2533" w:name="_Toc154972485"/>
      <w:bookmarkStart w:id="2534" w:name="_Toc154984476"/>
      <w:bookmarkStart w:id="2535" w:name="_Toc155085786"/>
      <w:bookmarkStart w:id="2536" w:name="_Toc155626509"/>
      <w:bookmarkStart w:id="2537" w:name="_Toc157070287"/>
      <w:bookmarkStart w:id="2538" w:name="_Toc158170518"/>
      <w:bookmarkStart w:id="2539" w:name="_Toc159778948"/>
      <w:bookmarkStart w:id="2540" w:name="_Toc167892361"/>
      <w:bookmarkStart w:id="2541" w:name="_Toc168160307"/>
      <w:bookmarkStart w:id="2542" w:name="_Toc168160522"/>
      <w:bookmarkStart w:id="2543" w:name="_Toc168680252"/>
      <w:bookmarkStart w:id="2544" w:name="_Toc169683489"/>
      <w:bookmarkStart w:id="2545" w:name="_Toc169683705"/>
      <w:bookmarkStart w:id="2546" w:name="_Toc169683921"/>
      <w:bookmarkStart w:id="2547" w:name="_Toc170817545"/>
      <w:bookmarkStart w:id="2548" w:name="_Toc170832462"/>
      <w:bookmarkStart w:id="2549" w:name="_Toc171489469"/>
      <w:bookmarkStart w:id="2550" w:name="_Toc171699150"/>
      <w:bookmarkStart w:id="2551" w:name="_Toc171836797"/>
      <w:bookmarkStart w:id="2552" w:name="_Toc172041585"/>
      <w:bookmarkStart w:id="2553" w:name="_Toc172107151"/>
      <w:bookmarkStart w:id="2554" w:name="_Toc172179843"/>
      <w:bookmarkStart w:id="2555" w:name="_Toc174421783"/>
      <w:bookmarkStart w:id="2556" w:name="_Toc175324803"/>
      <w:bookmarkStart w:id="2557" w:name="_Toc175325152"/>
      <w:bookmarkStart w:id="2558" w:name="_Toc179412476"/>
      <w:bookmarkStart w:id="2559" w:name="_Toc180429808"/>
      <w:bookmarkStart w:id="2560" w:name="_Toc180479257"/>
      <w:bookmarkStart w:id="2561" w:name="_Toc180911838"/>
      <w:bookmarkStart w:id="2562" w:name="_Toc181521565"/>
      <w:bookmarkStart w:id="2563" w:name="_Toc181710957"/>
      <w:bookmarkStart w:id="2564" w:name="_Toc182327201"/>
      <w:bookmarkStart w:id="2565" w:name="_Toc182723131"/>
      <w:bookmarkStart w:id="2566" w:name="_Toc183542278"/>
      <w:bookmarkStart w:id="2567" w:name="_Toc183600928"/>
      <w:bookmarkStart w:id="2568" w:name="_Toc190165667"/>
      <w:bookmarkStart w:id="2569" w:name="_Toc197161161"/>
      <w:bookmarkStart w:id="2570" w:name="_Toc199079228"/>
      <w:bookmarkStart w:id="2571" w:name="_Toc203106970"/>
      <w:bookmarkStart w:id="2572" w:name="_Toc203109598"/>
      <w:bookmarkStart w:id="2573" w:name="_Toc203304628"/>
      <w:bookmarkStart w:id="2574" w:name="_Toc204091225"/>
      <w:bookmarkStart w:id="2575" w:name="_Toc204355574"/>
      <w:bookmarkStart w:id="2576" w:name="_Toc226761469"/>
      <w:bookmarkStart w:id="2577" w:name="_Toc226761899"/>
      <w:bookmarkStart w:id="2578" w:name="_Toc226762202"/>
      <w:bookmarkStart w:id="2579" w:name="_Toc226763305"/>
      <w:bookmarkStart w:id="2580" w:name="_Toc227401162"/>
      <w:bookmarkStart w:id="2581" w:name="_Toc227869088"/>
      <w:bookmarkStart w:id="2582" w:name="_Toc227895529"/>
      <w:bookmarkStart w:id="2583" w:name="_Toc230504326"/>
      <w:bookmarkStart w:id="2584" w:name="_Toc230504634"/>
      <w:bookmarkStart w:id="2585" w:name="_Toc237250489"/>
      <w:bookmarkStart w:id="2586" w:name="_Toc237590396"/>
      <w:bookmarkStart w:id="2587" w:name="_Toc241769783"/>
      <w:bookmarkStart w:id="2588" w:name="_Toc241770102"/>
      <w:bookmarkStart w:id="2589" w:name="_Toc243071909"/>
      <w:bookmarkStart w:id="2590" w:name="_Toc243072234"/>
      <w:bookmarkStart w:id="2591" w:name="_Toc246201543"/>
      <w:bookmarkStart w:id="2592" w:name="_Toc246208462"/>
      <w:bookmarkStart w:id="2593" w:name="_Toc248959601"/>
      <w:bookmarkStart w:id="2594" w:name="_Toc249370404"/>
      <w:bookmarkStart w:id="2595" w:name="_Toc264830606"/>
      <w:bookmarkStart w:id="2596" w:name="_Toc265007361"/>
      <w:bookmarkStart w:id="2597" w:name="_Toc265277050"/>
      <w:bookmarkStart w:id="2598" w:name="_Toc266993571"/>
      <w:bookmarkStart w:id="2599" w:name="_Toc270150378"/>
      <w:bookmarkStart w:id="2600" w:name="_Toc270150722"/>
      <w:bookmarkStart w:id="2601" w:name="_Toc271662447"/>
      <w:bookmarkStart w:id="2602" w:name="_Toc278192782"/>
      <w:bookmarkStart w:id="2603" w:name="_Toc295080150"/>
      <w:bookmarkStart w:id="2604" w:name="_Toc302837738"/>
      <w:bookmarkStart w:id="2605" w:name="_Toc307131080"/>
      <w:bookmarkStart w:id="2606" w:name="_Toc321982345"/>
      <w:bookmarkStart w:id="2607" w:name="_Toc322935273"/>
      <w:bookmarkStart w:id="2608" w:name="_Toc323558102"/>
      <w:bookmarkStart w:id="2609" w:name="_Toc325399223"/>
      <w:bookmarkStart w:id="2610" w:name="_Toc327250993"/>
      <w:bookmarkStart w:id="2611" w:name="_Toc327251356"/>
      <w:bookmarkStart w:id="2612" w:name="_Toc349908676"/>
      <w:bookmarkStart w:id="2613" w:name="_Toc351894883"/>
      <w:bookmarkStart w:id="2614" w:name="_Toc352135625"/>
      <w:bookmarkStart w:id="2615" w:name="_Toc352923120"/>
      <w:bookmarkStart w:id="2616" w:name="_Toc353023644"/>
      <w:bookmarkStart w:id="2617" w:name="_Toc365005467"/>
      <w:bookmarkStart w:id="2618" w:name="_Toc365608195"/>
      <w:bookmarkStart w:id="2619" w:name="_Toc366525455"/>
      <w:bookmarkStart w:id="2620" w:name="_Toc366525841"/>
      <w:bookmarkStart w:id="2621" w:name="_Toc366872465"/>
      <w:bookmarkStart w:id="2622" w:name="_Toc368321778"/>
      <w:bookmarkStart w:id="2623" w:name="_Toc371856345"/>
      <w:bookmarkStart w:id="2624" w:name="_Toc371857770"/>
      <w:bookmarkStart w:id="2625" w:name="_Toc375911369"/>
      <w:bookmarkStart w:id="2626" w:name="_Toc392084567"/>
      <w:bookmarkStart w:id="2627" w:name="_Toc392084947"/>
      <w:bookmarkStart w:id="2628" w:name="_Toc408032019"/>
      <w:bookmarkStart w:id="2629" w:name="_Toc408557857"/>
      <w:bookmarkStart w:id="2630" w:name="_Toc434826907"/>
      <w:bookmarkStart w:id="2631" w:name="_Toc434827301"/>
      <w:bookmarkStart w:id="2632" w:name="_Toc435627638"/>
      <w:bookmarkStart w:id="2633" w:name="_Toc445909837"/>
      <w:bookmarkStart w:id="2634" w:name="_Toc480282353"/>
      <w:bookmarkStart w:id="2635" w:name="_Toc482783381"/>
      <w:bookmarkStart w:id="2636" w:name="_Toc488660883"/>
      <w:bookmarkStart w:id="2637" w:name="_Toc500684921"/>
      <w:bookmarkStart w:id="2638" w:name="_Toc501466219"/>
      <w:bookmarkStart w:id="2639" w:name="_Toc501710532"/>
      <w:bookmarkStart w:id="2640" w:name="_Toc501778428"/>
      <w:bookmarkStart w:id="2641" w:name="_Toc501885838"/>
      <w:bookmarkStart w:id="2642" w:name="_Toc502033603"/>
      <w:bookmarkStart w:id="2643" w:name="_Toc502045034"/>
      <w:bookmarkStart w:id="2644" w:name="_Toc502143342"/>
      <w:bookmarkStart w:id="2645" w:name="_Toc502403328"/>
      <w:bookmarkStart w:id="2646" w:name="_Toc502480182"/>
      <w:bookmarkStart w:id="2647" w:name="_Toc502563977"/>
      <w:bookmarkStart w:id="2648" w:name="_Toc502581211"/>
      <w:bookmarkStart w:id="2649" w:name="_Toc502667516"/>
      <w:bookmarkStart w:id="2650" w:name="_Toc502745122"/>
      <w:bookmarkStart w:id="2651" w:name="_Toc502997034"/>
      <w:bookmarkStart w:id="2652" w:name="_Toc503686637"/>
      <w:bookmarkStart w:id="2653" w:name="_Toc503694961"/>
      <w:bookmarkStart w:id="2654" w:name="_Toc503727981"/>
      <w:bookmarkStart w:id="2655" w:name="_Toc505080269"/>
      <w:bookmarkStart w:id="2656" w:name="_Toc506014398"/>
      <w:bookmarkStart w:id="2657" w:name="_Toc506542620"/>
      <w:bookmarkStart w:id="2658" w:name="_Toc32564238"/>
      <w:r>
        <w:t>B</w:t>
      </w:r>
      <w:r w:rsidR="0081679B">
        <w:t>.</w:t>
      </w:r>
      <w:r>
        <w:t>2</w:t>
      </w:r>
      <w:r w:rsidR="0081679B">
        <w:t>.2</w:t>
      </w:r>
      <w:r w:rsidR="0081679B" w:rsidRPr="00832110">
        <w:t xml:space="preserve"> </w:t>
      </w:r>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81679B">
        <w:t>Specifications</w:t>
      </w:r>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9" w:name="_Toc445909838"/>
      <w:bookmarkStart w:id="2660" w:name="_Toc480282354"/>
      <w:bookmarkStart w:id="2661" w:name="_Toc482783382"/>
      <w:bookmarkStart w:id="2662" w:name="_Toc488660884"/>
      <w:bookmarkStart w:id="2663" w:name="_Toc500684922"/>
      <w:bookmarkStart w:id="2664" w:name="_Toc501466220"/>
      <w:bookmarkStart w:id="2665" w:name="_Toc501710533"/>
      <w:bookmarkStart w:id="2666" w:name="_Toc501778429"/>
      <w:bookmarkStart w:id="2667" w:name="_Toc501885839"/>
      <w:bookmarkStart w:id="2668" w:name="_Toc502033604"/>
      <w:bookmarkStart w:id="2669" w:name="_Toc502045035"/>
      <w:bookmarkStart w:id="2670" w:name="_Toc502143343"/>
      <w:bookmarkStart w:id="2671" w:name="_Toc502403329"/>
      <w:bookmarkStart w:id="2672" w:name="_Toc502480183"/>
      <w:bookmarkStart w:id="2673" w:name="_Toc502563978"/>
      <w:bookmarkStart w:id="2674" w:name="_Toc502581212"/>
      <w:bookmarkStart w:id="2675" w:name="_Toc502667517"/>
      <w:bookmarkStart w:id="2676" w:name="_Toc502745123"/>
      <w:bookmarkStart w:id="2677" w:name="_Toc502997035"/>
      <w:bookmarkStart w:id="2678" w:name="_Toc503686638"/>
      <w:bookmarkStart w:id="2679" w:name="_Toc503694962"/>
      <w:bookmarkStart w:id="2680" w:name="_Toc503727982"/>
      <w:bookmarkStart w:id="2681" w:name="_Toc505080270"/>
      <w:bookmarkStart w:id="2682" w:name="_Toc506014399"/>
      <w:bookmarkStart w:id="2683" w:name="_Toc506542621"/>
      <w:bookmarkStart w:id="2684" w:name="_Toc32564239"/>
      <w:r>
        <w:t>B</w:t>
      </w:r>
      <w:r w:rsidR="0081679B">
        <w:t>.</w:t>
      </w:r>
      <w:r>
        <w:t>3</w:t>
      </w:r>
      <w:r w:rsidR="0081679B">
        <w:t xml:space="preserve"> Uncertainty Files</w:t>
      </w:r>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p>
    <w:p w14:paraId="62FD6E49" w14:textId="7085F80F" w:rsidR="0081679B" w:rsidRDefault="00852E73" w:rsidP="0081679B">
      <w:pPr>
        <w:pStyle w:val="Heading3"/>
      </w:pPr>
      <w:bookmarkStart w:id="2685" w:name="_Toc95921383"/>
      <w:bookmarkStart w:id="2686" w:name="_Toc98169254"/>
      <w:bookmarkStart w:id="2687" w:name="_Toc99464795"/>
      <w:bookmarkStart w:id="2688" w:name="_Toc100992761"/>
      <w:bookmarkStart w:id="2689" w:name="_Toc105522965"/>
      <w:bookmarkStart w:id="2690" w:name="_Toc105523405"/>
      <w:bookmarkStart w:id="2691" w:name="_Toc105524445"/>
      <w:bookmarkStart w:id="2692" w:name="_Toc106549130"/>
      <w:bookmarkStart w:id="2693" w:name="_Toc106904568"/>
      <w:bookmarkStart w:id="2694" w:name="_Toc109115260"/>
      <w:bookmarkStart w:id="2695" w:name="_Toc109220462"/>
      <w:bookmarkStart w:id="2696" w:name="_Toc109743951"/>
      <w:bookmarkStart w:id="2697" w:name="_Toc109744036"/>
      <w:bookmarkStart w:id="2698" w:name="_Toc110573606"/>
      <w:bookmarkStart w:id="2699" w:name="_Toc110938790"/>
      <w:bookmarkStart w:id="2700" w:name="_Toc111043743"/>
      <w:bookmarkStart w:id="2701" w:name="_Toc111138227"/>
      <w:bookmarkStart w:id="2702" w:name="_Toc111176780"/>
      <w:bookmarkStart w:id="2703" w:name="_Toc111211966"/>
      <w:bookmarkStart w:id="2704" w:name="_Toc111516369"/>
      <w:bookmarkStart w:id="2705" w:name="_Toc111705779"/>
      <w:bookmarkStart w:id="2706" w:name="_Toc111710406"/>
      <w:bookmarkStart w:id="2707" w:name="_Toc112553506"/>
      <w:bookmarkStart w:id="2708" w:name="_Toc112553614"/>
      <w:bookmarkStart w:id="2709" w:name="_Toc112925036"/>
      <w:bookmarkStart w:id="2710" w:name="_Toc113341184"/>
      <w:bookmarkStart w:id="2711" w:name="_Toc113382185"/>
      <w:bookmarkStart w:id="2712" w:name="_Toc114890975"/>
      <w:bookmarkStart w:id="2713" w:name="_Toc115937289"/>
      <w:bookmarkStart w:id="2714" w:name="_Toc115942989"/>
      <w:bookmarkStart w:id="2715" w:name="_Toc116681756"/>
      <w:bookmarkStart w:id="2716" w:name="_Toc118188630"/>
      <w:bookmarkStart w:id="2717" w:name="_Toc118631093"/>
      <w:bookmarkStart w:id="2718" w:name="_Toc119122610"/>
      <w:bookmarkStart w:id="2719" w:name="_Toc120608449"/>
      <w:bookmarkStart w:id="2720" w:name="_Toc121849310"/>
      <w:bookmarkStart w:id="2721" w:name="_Toc121938102"/>
      <w:bookmarkStart w:id="2722" w:name="_Toc122517725"/>
      <w:bookmarkStart w:id="2723" w:name="_Toc126428792"/>
      <w:bookmarkStart w:id="2724" w:name="_Toc127210140"/>
      <w:bookmarkStart w:id="2725" w:name="_Toc127210300"/>
      <w:bookmarkStart w:id="2726" w:name="_Toc128980789"/>
      <w:bookmarkStart w:id="2727" w:name="_Toc141197319"/>
      <w:bookmarkStart w:id="2728" w:name="_Toc141197510"/>
      <w:bookmarkStart w:id="2729" w:name="_Toc142390170"/>
      <w:bookmarkStart w:id="2730" w:name="_Toc142503331"/>
      <w:bookmarkStart w:id="2731" w:name="_Toc143970178"/>
      <w:bookmarkStart w:id="2732" w:name="_Toc147358552"/>
      <w:bookmarkStart w:id="2733" w:name="_Toc147358713"/>
      <w:bookmarkStart w:id="2734" w:name="_Toc147358874"/>
      <w:bookmarkStart w:id="2735" w:name="_Toc154212570"/>
      <w:bookmarkStart w:id="2736" w:name="_Toc154391470"/>
      <w:bookmarkStart w:id="2737" w:name="_Toc154726975"/>
      <w:bookmarkStart w:id="2738" w:name="_Toc154972488"/>
      <w:bookmarkStart w:id="2739" w:name="_Toc154984479"/>
      <w:bookmarkStart w:id="2740" w:name="_Toc155085789"/>
      <w:bookmarkStart w:id="2741" w:name="_Toc155626512"/>
      <w:bookmarkStart w:id="2742" w:name="_Toc157070290"/>
      <w:bookmarkStart w:id="2743" w:name="_Toc158170521"/>
      <w:bookmarkStart w:id="2744" w:name="_Toc159778951"/>
      <w:bookmarkStart w:id="2745" w:name="_Toc167892364"/>
      <w:bookmarkStart w:id="2746" w:name="_Toc168160310"/>
      <w:bookmarkStart w:id="2747" w:name="_Toc168160525"/>
      <w:bookmarkStart w:id="2748" w:name="_Toc168680255"/>
      <w:bookmarkStart w:id="2749" w:name="_Toc169683492"/>
      <w:bookmarkStart w:id="2750" w:name="_Toc169683708"/>
      <w:bookmarkStart w:id="2751" w:name="_Toc169683924"/>
      <w:bookmarkStart w:id="2752" w:name="_Toc170817548"/>
      <w:bookmarkStart w:id="2753" w:name="_Toc170832465"/>
      <w:bookmarkStart w:id="2754" w:name="_Toc171489472"/>
      <w:bookmarkStart w:id="2755" w:name="_Toc171699153"/>
      <w:bookmarkStart w:id="2756" w:name="_Toc171836800"/>
      <w:bookmarkStart w:id="2757" w:name="_Toc172041588"/>
      <w:bookmarkStart w:id="2758" w:name="_Toc172107154"/>
      <w:bookmarkStart w:id="2759" w:name="_Toc172179846"/>
      <w:bookmarkStart w:id="2760" w:name="_Toc174421786"/>
      <w:bookmarkStart w:id="2761" w:name="_Toc175324806"/>
      <w:bookmarkStart w:id="2762" w:name="_Toc175325155"/>
      <w:bookmarkStart w:id="2763" w:name="_Toc179412479"/>
      <w:bookmarkStart w:id="2764" w:name="_Toc180429811"/>
      <w:bookmarkStart w:id="2765" w:name="_Toc180479260"/>
      <w:bookmarkStart w:id="2766" w:name="_Toc180911841"/>
      <w:bookmarkStart w:id="2767" w:name="_Toc181521568"/>
      <w:bookmarkStart w:id="2768" w:name="_Toc181710960"/>
      <w:bookmarkStart w:id="2769" w:name="_Toc182327204"/>
      <w:bookmarkStart w:id="2770" w:name="_Toc182723134"/>
      <w:bookmarkStart w:id="2771" w:name="_Toc183542281"/>
      <w:bookmarkStart w:id="2772" w:name="_Toc183600931"/>
      <w:bookmarkStart w:id="2773" w:name="_Toc190165670"/>
      <w:bookmarkStart w:id="2774" w:name="_Toc197161164"/>
      <w:bookmarkStart w:id="2775" w:name="_Toc199079231"/>
      <w:bookmarkStart w:id="2776" w:name="_Toc203106973"/>
      <w:bookmarkStart w:id="2777" w:name="_Toc203109601"/>
      <w:bookmarkStart w:id="2778" w:name="_Toc203304631"/>
      <w:bookmarkStart w:id="2779" w:name="_Toc204091228"/>
      <w:bookmarkStart w:id="2780" w:name="_Toc204355577"/>
      <w:bookmarkStart w:id="2781" w:name="_Toc226761472"/>
      <w:bookmarkStart w:id="2782" w:name="_Toc226761902"/>
      <w:bookmarkStart w:id="2783" w:name="_Toc226762205"/>
      <w:bookmarkStart w:id="2784" w:name="_Toc226763308"/>
      <w:bookmarkStart w:id="2785" w:name="_Toc227401165"/>
      <w:bookmarkStart w:id="2786" w:name="_Toc227869091"/>
      <w:bookmarkStart w:id="2787" w:name="_Toc227895532"/>
      <w:bookmarkStart w:id="2788" w:name="_Toc230504329"/>
      <w:bookmarkStart w:id="2789" w:name="_Toc230504637"/>
      <w:bookmarkStart w:id="2790" w:name="_Toc237250492"/>
      <w:bookmarkStart w:id="2791" w:name="_Toc237590399"/>
      <w:bookmarkStart w:id="2792" w:name="_Toc241769786"/>
      <w:bookmarkStart w:id="2793" w:name="_Toc241770105"/>
      <w:bookmarkStart w:id="2794" w:name="_Toc243071912"/>
      <w:bookmarkStart w:id="2795" w:name="_Toc243072237"/>
      <w:bookmarkStart w:id="2796" w:name="_Toc246201546"/>
      <w:bookmarkStart w:id="2797" w:name="_Toc246208465"/>
      <w:bookmarkStart w:id="2798" w:name="_Toc248959604"/>
      <w:bookmarkStart w:id="2799" w:name="_Toc249370407"/>
      <w:bookmarkStart w:id="2800" w:name="_Toc264830609"/>
      <w:bookmarkStart w:id="2801" w:name="_Toc265007364"/>
      <w:bookmarkStart w:id="2802" w:name="_Toc265277053"/>
      <w:bookmarkStart w:id="2803" w:name="_Toc266993574"/>
      <w:bookmarkStart w:id="2804" w:name="_Toc270150381"/>
      <w:bookmarkStart w:id="2805" w:name="_Toc270150725"/>
      <w:bookmarkStart w:id="2806" w:name="_Toc271662450"/>
      <w:bookmarkStart w:id="2807" w:name="_Toc278192785"/>
      <w:bookmarkStart w:id="2808" w:name="_Toc295080153"/>
      <w:bookmarkStart w:id="2809" w:name="_Toc302837741"/>
      <w:bookmarkStart w:id="2810" w:name="_Toc307131083"/>
      <w:bookmarkStart w:id="2811" w:name="_Toc321982348"/>
      <w:bookmarkStart w:id="2812" w:name="_Toc322935276"/>
      <w:bookmarkStart w:id="2813" w:name="_Toc323558105"/>
      <w:bookmarkStart w:id="2814" w:name="_Toc325399226"/>
      <w:bookmarkStart w:id="2815" w:name="_Toc327250996"/>
      <w:bookmarkStart w:id="2816" w:name="_Toc327251359"/>
      <w:bookmarkStart w:id="2817" w:name="_Toc349908679"/>
      <w:bookmarkStart w:id="2818" w:name="_Toc351894886"/>
      <w:bookmarkStart w:id="2819" w:name="_Toc352135628"/>
      <w:bookmarkStart w:id="2820" w:name="_Toc352923123"/>
      <w:bookmarkStart w:id="2821" w:name="_Toc353023647"/>
      <w:bookmarkStart w:id="2822" w:name="_Toc365005470"/>
      <w:bookmarkStart w:id="2823" w:name="_Toc365608198"/>
      <w:bookmarkStart w:id="2824" w:name="_Toc366525458"/>
      <w:bookmarkStart w:id="2825" w:name="_Toc366525844"/>
      <w:bookmarkStart w:id="2826" w:name="_Toc366872468"/>
      <w:bookmarkStart w:id="2827" w:name="_Toc368321781"/>
      <w:bookmarkStart w:id="2828" w:name="_Toc371856348"/>
      <w:bookmarkStart w:id="2829" w:name="_Toc371857773"/>
      <w:bookmarkStart w:id="2830" w:name="_Toc375911372"/>
      <w:bookmarkStart w:id="2831" w:name="_Toc392084570"/>
      <w:bookmarkStart w:id="2832" w:name="_Toc392084950"/>
      <w:bookmarkStart w:id="2833" w:name="_Toc408032022"/>
      <w:bookmarkStart w:id="2834" w:name="_Toc408557860"/>
      <w:bookmarkStart w:id="2835" w:name="_Toc434826910"/>
      <w:bookmarkStart w:id="2836" w:name="_Toc434827304"/>
      <w:bookmarkStart w:id="2837" w:name="_Toc435627641"/>
      <w:bookmarkStart w:id="2838" w:name="_Toc445909839"/>
      <w:bookmarkStart w:id="2839" w:name="_Toc480282355"/>
      <w:bookmarkStart w:id="2840" w:name="_Toc482783383"/>
      <w:bookmarkStart w:id="2841" w:name="_Toc488660885"/>
      <w:bookmarkStart w:id="2842" w:name="_Toc500684923"/>
      <w:bookmarkStart w:id="2843" w:name="_Toc501466221"/>
      <w:bookmarkStart w:id="2844" w:name="_Toc501710534"/>
      <w:bookmarkStart w:id="2845" w:name="_Toc501778430"/>
      <w:bookmarkStart w:id="2846" w:name="_Toc501885840"/>
      <w:bookmarkStart w:id="2847" w:name="_Toc502033605"/>
      <w:bookmarkStart w:id="2848" w:name="_Toc502045036"/>
      <w:bookmarkStart w:id="2849" w:name="_Toc502143344"/>
      <w:bookmarkStart w:id="2850" w:name="_Toc502403330"/>
      <w:bookmarkStart w:id="2851" w:name="_Toc502480184"/>
      <w:bookmarkStart w:id="2852" w:name="_Toc502563979"/>
      <w:bookmarkStart w:id="2853" w:name="_Toc502581213"/>
      <w:bookmarkStart w:id="2854" w:name="_Toc502667518"/>
      <w:bookmarkStart w:id="2855" w:name="_Toc502745124"/>
      <w:bookmarkStart w:id="2856" w:name="_Toc502997036"/>
      <w:bookmarkStart w:id="2857" w:name="_Toc503686639"/>
      <w:bookmarkStart w:id="2858" w:name="_Toc503694963"/>
      <w:bookmarkStart w:id="2859" w:name="_Toc503727983"/>
      <w:bookmarkStart w:id="2860" w:name="_Toc505080271"/>
      <w:bookmarkStart w:id="2861" w:name="_Toc506014400"/>
      <w:bookmarkStart w:id="2862" w:name="_Toc506542622"/>
      <w:bookmarkStart w:id="2863" w:name="_Toc32564240"/>
      <w:r>
        <w:t>B</w:t>
      </w:r>
      <w:r w:rsidR="0081679B">
        <w:t>.</w:t>
      </w:r>
      <w:r>
        <w:t>3</w:t>
      </w:r>
      <w:r w:rsidR="0081679B">
        <w:t xml:space="preserve">.1 </w:t>
      </w:r>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r w:rsidR="0081679B">
        <w:t>Introduction</w:t>
      </w:r>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4" w:name="_Toc445909840"/>
      <w:bookmarkStart w:id="2865" w:name="_Toc480282356"/>
      <w:bookmarkStart w:id="2866" w:name="_Toc482783384"/>
      <w:bookmarkStart w:id="2867" w:name="_Toc488660886"/>
      <w:bookmarkStart w:id="2868" w:name="_Toc500684924"/>
      <w:bookmarkStart w:id="2869" w:name="_Toc501466222"/>
      <w:bookmarkStart w:id="2870" w:name="_Toc501710535"/>
      <w:bookmarkStart w:id="2871" w:name="_Toc501778431"/>
      <w:bookmarkStart w:id="2872" w:name="_Toc501885841"/>
      <w:bookmarkStart w:id="2873" w:name="_Toc502033606"/>
      <w:bookmarkStart w:id="2874" w:name="_Toc502045037"/>
      <w:bookmarkStart w:id="2875" w:name="_Toc502143345"/>
      <w:bookmarkStart w:id="2876" w:name="_Toc502403331"/>
      <w:bookmarkStart w:id="2877" w:name="_Toc502480185"/>
      <w:bookmarkStart w:id="2878" w:name="_Toc502563980"/>
      <w:bookmarkStart w:id="2879" w:name="_Toc502581214"/>
      <w:bookmarkStart w:id="2880" w:name="_Toc502667519"/>
      <w:bookmarkStart w:id="2881" w:name="_Toc502745125"/>
      <w:bookmarkStart w:id="2882" w:name="_Toc502997037"/>
      <w:bookmarkStart w:id="2883" w:name="_Toc503686640"/>
      <w:bookmarkStart w:id="2884" w:name="_Toc503694964"/>
      <w:bookmarkStart w:id="2885" w:name="_Toc503727984"/>
      <w:bookmarkStart w:id="2886" w:name="_Toc505080272"/>
      <w:bookmarkStart w:id="2887" w:name="_Toc506014401"/>
      <w:bookmarkStart w:id="2888" w:name="_Toc506542623"/>
      <w:bookmarkStart w:id="2889" w:name="_Toc32564241"/>
      <w:r>
        <w:t>B</w:t>
      </w:r>
      <w:r w:rsidR="0081679B">
        <w:t>.</w:t>
      </w:r>
      <w:r>
        <w:t>3</w:t>
      </w:r>
      <w:r w:rsidR="0081679B">
        <w:t>.2 Specifications</w:t>
      </w:r>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90" w:name="_Toc32564242"/>
      <w:r>
        <w:lastRenderedPageBreak/>
        <w:t>B.4 JCO File</w:t>
      </w:r>
      <w:bookmarkEnd w:id="2890"/>
    </w:p>
    <w:p w14:paraId="7859F940" w14:textId="3ECA1548" w:rsidR="00B81A24" w:rsidRDefault="00B81A24" w:rsidP="00B81A24">
      <w:pPr>
        <w:pStyle w:val="Heading3"/>
      </w:pPr>
      <w:bookmarkStart w:id="2891" w:name="_Toc32564243"/>
      <w:r>
        <w:t>B.4.1 Introduction</w:t>
      </w:r>
      <w:bookmarkEnd w:id="289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2" w:name="_Toc32564244"/>
      <w:r>
        <w:t>B.4.2 Specifications</w:t>
      </w:r>
      <w:bookmarkEnd w:id="289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3" w:name="_Toc32564245"/>
      <w:r>
        <w:t>B.5 JCB File</w:t>
      </w:r>
      <w:bookmarkEnd w:id="2893"/>
    </w:p>
    <w:p w14:paraId="0BDF87D1" w14:textId="5EE32212" w:rsidR="002B5C99" w:rsidRDefault="002B5C99" w:rsidP="002B5C99">
      <w:pPr>
        <w:pStyle w:val="Heading3"/>
      </w:pPr>
      <w:bookmarkStart w:id="2894" w:name="_Toc32564246"/>
      <w:r>
        <w:t>B.5.1 Introduction</w:t>
      </w:r>
      <w:bookmarkEnd w:id="289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5" w:name="_Toc32564247"/>
      <w:r>
        <w:lastRenderedPageBreak/>
        <w:t>B.5.2 Specifications</w:t>
      </w:r>
      <w:bookmarkEnd w:id="289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6" w:name="_Toc32564248"/>
      <w:r>
        <w:t>B</w:t>
      </w:r>
      <w:r w:rsidR="00434DBF">
        <w:t>.</w:t>
      </w:r>
      <w:r>
        <w:t>5.3 Distinguishing between a JCO and a JCB File</w:t>
      </w:r>
      <w:bookmarkEnd w:id="289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8CC8B" w14:textId="77777777" w:rsidR="00EA31E6" w:rsidRDefault="00EA31E6">
      <w:pPr>
        <w:spacing w:line="20" w:lineRule="exact"/>
      </w:pPr>
    </w:p>
  </w:endnote>
  <w:endnote w:type="continuationSeparator" w:id="0">
    <w:p w14:paraId="32664673" w14:textId="77777777" w:rsidR="00EA31E6" w:rsidRDefault="00EA31E6">
      <w:r>
        <w:t xml:space="preserve"> </w:t>
      </w:r>
    </w:p>
  </w:endnote>
  <w:endnote w:type="continuationNotice" w:id="1">
    <w:p w14:paraId="3A78B294" w14:textId="77777777" w:rsidR="00EA31E6" w:rsidRDefault="00EA31E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0778F" w:rsidRDefault="0040778F">
    <w:pPr>
      <w:pStyle w:val="Footer"/>
      <w:framePr w:wrap="auto" w:vAnchor="text" w:hAnchor="margin" w:xAlign="right" w:y="1"/>
      <w:rPr>
        <w:rStyle w:val="PageNumber"/>
      </w:rPr>
    </w:pPr>
  </w:p>
  <w:p w14:paraId="056D5890" w14:textId="77777777" w:rsidR="0040778F" w:rsidRDefault="00407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0778F" w:rsidRDefault="0040778F">
    <w:pPr>
      <w:pStyle w:val="Footer"/>
      <w:framePr w:wrap="auto" w:vAnchor="text" w:hAnchor="margin" w:xAlign="right" w:y="1"/>
      <w:rPr>
        <w:rStyle w:val="PageNumber"/>
      </w:rPr>
    </w:pPr>
  </w:p>
  <w:p w14:paraId="0271116C" w14:textId="77777777" w:rsidR="0040778F" w:rsidRDefault="00407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BA529" w14:textId="77777777" w:rsidR="00EA31E6" w:rsidRDefault="00EA31E6">
      <w:r>
        <w:separator/>
      </w:r>
    </w:p>
  </w:footnote>
  <w:footnote w:type="continuationSeparator" w:id="0">
    <w:p w14:paraId="267F8B5F" w14:textId="77777777" w:rsidR="00EA31E6" w:rsidRDefault="00EA3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0778F" w:rsidRDefault="004077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778F" w:rsidRDefault="0040778F">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778F" w:rsidRDefault="0040778F">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778F" w:rsidRDefault="0040778F">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778F" w:rsidRDefault="0040778F">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0778F" w:rsidRDefault="0040778F"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778F" w:rsidRDefault="0040778F"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0778F" w:rsidRDefault="0040778F"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0778F" w:rsidRDefault="0040778F"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778F" w:rsidRDefault="0040778F">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778F" w:rsidRDefault="0040778F">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778F" w:rsidRDefault="0040778F">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778F" w:rsidRPr="005F65CE" w:rsidRDefault="0040778F">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778F" w:rsidRPr="005F65CE" w:rsidRDefault="0040778F">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778F" w:rsidRDefault="0040778F">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0778F" w:rsidRDefault="0040778F"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778F" w:rsidRDefault="0040778F">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778F" w:rsidRDefault="0040778F">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778F" w:rsidRDefault="0040778F">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205</Pages>
  <Words>87984</Words>
  <Characters>501514</Characters>
  <Application>Microsoft Office Word</Application>
  <DocSecurity>0</DocSecurity>
  <Lines>4179</Lines>
  <Paragraphs>1176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588322</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98</cp:revision>
  <cp:lastPrinted>2019-03-02T06:14:00Z</cp:lastPrinted>
  <dcterms:created xsi:type="dcterms:W3CDTF">2019-03-01T22:11:00Z</dcterms:created>
  <dcterms:modified xsi:type="dcterms:W3CDTF">2020-03-06T21:56:00Z</dcterms:modified>
</cp:coreProperties>
</file>