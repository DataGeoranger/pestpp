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0B3C739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F63D9B">
        <w:rPr>
          <w:b/>
          <w:i w:val="0"/>
          <w:sz w:val="40"/>
          <w:lang w:val="en-AU"/>
        </w:rPr>
        <w:t>4</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5F18528" w:rsidR="00CE126F" w:rsidRPr="00CF4E55" w:rsidRDefault="00887038" w:rsidP="00E1209D">
      <w:pPr>
        <w:pStyle w:val="BodyText"/>
        <w:jc w:val="center"/>
        <w:rPr>
          <w:rFonts w:ascii="Arial" w:hAnsi="Arial" w:cs="Arial"/>
          <w:i w:val="0"/>
          <w:noProof/>
          <w:lang w:val="en-AU"/>
        </w:rPr>
      </w:pPr>
      <w:r>
        <w:rPr>
          <w:rFonts w:ascii="Arial" w:hAnsi="Arial" w:cs="Arial"/>
          <w:i w:val="0"/>
          <w:noProof/>
          <w:lang w:val="en-AU"/>
        </w:rPr>
        <w:t>March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0B491D"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0B491D">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0B491D">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0B491D">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0B491D">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0B491D">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0B491D">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0B491D">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0B491D">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0B491D">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0B491D">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0B491D">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0B491D">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0B491D">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process. Thus tied parameters “piggyback” on their 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0B491D"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6289629"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0B491D" w:rsidRPr="007940A5">
        <w:rPr>
          <w:noProof/>
          <w:position w:val="-14"/>
          <w:lang w:val="en-AU"/>
        </w:rPr>
        <w:object w:dxaOrig="1380" w:dyaOrig="420" w14:anchorId="7C706D27">
          <v:shape id="_x0000_i1026" type="#_x0000_t75" alt="" style="width:66.9pt;height:16.75pt;mso-width-percent:0;mso-height-percent:0;mso-width-percent:0;mso-height-percent:0" o:ole="">
            <v:imagedata r:id="rId20" o:title=""/>
          </v:shape>
          <o:OLEObject Type="Embed" ProgID="Equation.3" ShapeID="_x0000_i1026" DrawAspect="Content" ObjectID="_1646289630"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reads 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0B491D" w:rsidP="005068AD">
      <w:pPr>
        <w:ind w:firstLine="720"/>
        <w:rPr>
          <w:lang w:val="en-AU"/>
        </w:rPr>
      </w:pPr>
      <w:r w:rsidRPr="009373F7">
        <w:rPr>
          <w:noProof/>
          <w:position w:val="-24"/>
          <w:lang w:val="en-AU"/>
        </w:rPr>
        <w:object w:dxaOrig="2240" w:dyaOrig="740" w14:anchorId="6585D1D9">
          <v:shape id="_x0000_i1025" type="#_x0000_t75" alt="" style="width:111.25pt;height:39.25pt;mso-width-percent:0;mso-height-percent:0;mso-width-percent:0;mso-height-percent:0" o:ole="">
            <v:imagedata r:id="rId25" o:title=""/>
          </v:shape>
          <o:OLEObject Type="Embed" ProgID="Equation.3" ShapeID="_x0000_i1025" DrawAspect="Content" ObjectID="_1646289631"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0B491D"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39" w:name="_Toc32564151"/>
      <w:r>
        <w:t>7. PESTPP</w:t>
      </w:r>
      <w:r w:rsidR="005544EE">
        <w:t>-SEN</w:t>
      </w:r>
      <w:bookmarkEnd w:id="2039"/>
    </w:p>
    <w:p w14:paraId="31B4BEF9" w14:textId="77777777" w:rsidR="001F0DBB" w:rsidRDefault="001F0DBB" w:rsidP="001F0DBB">
      <w:pPr>
        <w:pStyle w:val="Heading2"/>
      </w:pPr>
      <w:bookmarkStart w:id="2040" w:name="_Toc32564152"/>
      <w:r>
        <w:t>7.1 Introduction</w:t>
      </w:r>
      <w:bookmarkEnd w:id="2040"/>
    </w:p>
    <w:p w14:paraId="7E0F2414" w14:textId="7AC0DBFD" w:rsidR="00835874" w:rsidRPr="00835874" w:rsidRDefault="00835874" w:rsidP="00835874">
      <w:pPr>
        <w:pStyle w:val="Heading3"/>
      </w:pPr>
      <w:bookmarkStart w:id="2041" w:name="_Toc32564153"/>
      <w:r>
        <w:t>7.1.1 General</w:t>
      </w:r>
      <w:bookmarkEnd w:id="204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2" w:name="_Toc32564154"/>
      <w:r>
        <w:t>7.1.2 Grouped Parameters</w:t>
      </w:r>
      <w:bookmarkEnd w:id="204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3" w:name="_Toc32564155"/>
      <w:r>
        <w:t>7.2 Method of Morris</w:t>
      </w:r>
      <w:bookmarkEnd w:id="2043"/>
    </w:p>
    <w:p w14:paraId="1532FE72" w14:textId="3D59C534" w:rsidR="001C6537" w:rsidRDefault="001C6537" w:rsidP="001C6537">
      <w:pPr>
        <w:pStyle w:val="Heading3"/>
      </w:pPr>
      <w:bookmarkStart w:id="2044" w:name="_Toc32564156"/>
      <w:r>
        <w:t>7.2.1 Elementary Effects</w:t>
      </w:r>
      <w:bookmarkEnd w:id="204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5" w:name="_Toc32564157"/>
      <w:r>
        <w:t>7.2.</w:t>
      </w:r>
      <w:r w:rsidR="003B10B8">
        <w:t>2</w:t>
      </w:r>
      <w:r>
        <w:t xml:space="preserve"> Sampling Scheme</w:t>
      </w:r>
      <w:bookmarkEnd w:id="204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46" w:name="_Toc32564158"/>
      <w:r>
        <w:t>7.2.</w:t>
      </w:r>
      <w:r w:rsidR="003B10B8">
        <w:t>3</w:t>
      </w:r>
      <w:r>
        <w:t xml:space="preserve"> Control Variables</w:t>
      </w:r>
      <w:bookmarkEnd w:id="204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7" w:name="_Toc32564159"/>
      <w:r>
        <w:t>7.3 Method</w:t>
      </w:r>
      <w:r w:rsidR="009656A1">
        <w:t xml:space="preserve"> of Sobol</w:t>
      </w:r>
      <w:bookmarkEnd w:id="2047"/>
    </w:p>
    <w:p w14:paraId="3FA0B4DB" w14:textId="0DF19C8C" w:rsidR="00F65DD2" w:rsidRDefault="00F65DD2" w:rsidP="00F65DD2">
      <w:pPr>
        <w:pStyle w:val="Heading3"/>
      </w:pPr>
      <w:bookmarkStart w:id="2048" w:name="_Toc32564160"/>
      <w:r>
        <w:t>7.3.1 Sensitivity Indices</w:t>
      </w:r>
      <w:bookmarkEnd w:id="204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4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2" w:author="White, Jeremy T" w:date="2020-02-14T08:49:00Z">
                <w:rPr>
                  <w:rFonts w:ascii="Cambria Math" w:hAnsi="Cambria Math"/>
                  <w:i/>
                </w:rPr>
              </w:ins>
            </m:ctrlPr>
          </m:naryPr>
          <m:sub>
            <m:r>
              <w:rPr>
                <w:rFonts w:ascii="Cambria Math" w:hAnsi="Cambria Math"/>
              </w:rPr>
              <m:t>i</m:t>
            </m:r>
          </m:sub>
          <m:sup/>
          <m:e>
            <m:sSub>
              <m:sSubPr>
                <m:ctrlPr>
                  <w:ins w:id="205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5" w:author="White, Jeremy T" w:date="2020-02-14T08:49:00Z">
                        <w:rPr>
                          <w:rFonts w:ascii="Cambria Math" w:hAnsi="Cambria Math"/>
                          <w:i/>
                        </w:rPr>
                      </w:ins>
                    </m:ctrlPr>
                  </m:naryPr>
                  <m:sub>
                    <m:r>
                      <w:rPr>
                        <w:rFonts w:ascii="Cambria Math" w:hAnsi="Cambria Math"/>
                      </w:rPr>
                      <m:t>j&gt;i</m:t>
                    </m:r>
                  </m:sub>
                  <m:sup/>
                  <m:e>
                    <m:sSub>
                      <m:sSubPr>
                        <m:ctrlPr>
                          <w:ins w:id="205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k&gt;j</m:t>
                                </m:r>
                              </m:sub>
                              <m:sup/>
                              <m:e>
                                <m:sSub>
                                  <m:sSubPr>
                                    <m:ctrlPr>
                                      <w:ins w:id="206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3" w:author="White, Jeremy T" w:date="2020-02-14T08:49:00Z">
                <w:rPr>
                  <w:rFonts w:ascii="Cambria Math" w:hAnsi="Cambria Math"/>
                  <w:i/>
                </w:rPr>
              </w:ins>
            </m:ctrlPr>
          </m:dPr>
          <m:e>
            <m:r>
              <w:rPr>
                <w:rFonts w:ascii="Cambria Math" w:hAnsi="Cambria Math"/>
              </w:rPr>
              <m:t>E</m:t>
            </m:r>
            <m:d>
              <m:dPr>
                <m:ctrlPr>
                  <w:ins w:id="2064" w:author="White, Jeremy T" w:date="2020-02-14T08:49:00Z">
                    <w:rPr>
                      <w:rFonts w:ascii="Cambria Math" w:hAnsi="Cambria Math"/>
                      <w:i/>
                    </w:rPr>
                  </w:ins>
                </m:ctrlPr>
              </m:dPr>
              <m:e>
                <m:r>
                  <w:rPr>
                    <w:rFonts w:ascii="Cambria Math" w:hAnsi="Cambria Math"/>
                  </w:rPr>
                  <m:t>y|</m:t>
                </m:r>
                <m:sSub>
                  <m:sSubPr>
                    <m:ctrlPr>
                      <w:ins w:id="206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7" w:author="White, Jeremy T" w:date="2020-02-14T08:49:00Z">
                <w:rPr>
                  <w:rFonts w:ascii="Cambria Math" w:hAnsi="Cambria Math"/>
                  <w:i/>
                </w:rPr>
              </w:ins>
            </m:ctrlPr>
          </m:dPr>
          <m:e>
            <m:r>
              <w:rPr>
                <w:rFonts w:ascii="Cambria Math" w:hAnsi="Cambria Math"/>
              </w:rPr>
              <m:t>E</m:t>
            </m:r>
            <m:d>
              <m:dPr>
                <m:ctrlPr>
                  <w:ins w:id="2068" w:author="White, Jeremy T" w:date="2020-02-14T08:49:00Z">
                    <w:rPr>
                      <w:rFonts w:ascii="Cambria Math" w:hAnsi="Cambria Math"/>
                      <w:i/>
                    </w:rPr>
                  </w:ins>
                </m:ctrlPr>
              </m:dPr>
              <m:e>
                <m:r>
                  <w:rPr>
                    <w:rFonts w:ascii="Cambria Math" w:hAnsi="Cambria Math"/>
                  </w:rPr>
                  <m:t>y|</m:t>
                </m:r>
                <m:sSub>
                  <m:sSubPr>
                    <m:ctrlPr>
                      <w:ins w:id="206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4" w:author="White, Jeremy T" w:date="2020-02-14T08:49:00Z">
                <w:rPr>
                  <w:rFonts w:ascii="Cambria Math" w:hAnsi="Cambria Math"/>
                  <w:i/>
                </w:rPr>
              </w:ins>
            </m:ctrlPr>
          </m:dPr>
          <m:e>
            <m:r>
              <w:rPr>
                <w:rFonts w:ascii="Cambria Math" w:hAnsi="Cambria Math"/>
              </w:rPr>
              <m:t>E</m:t>
            </m:r>
            <m:d>
              <m:dPr>
                <m:ctrlPr>
                  <w:ins w:id="2075" w:author="White, Jeremy T" w:date="2020-02-14T08:49:00Z">
                    <w:rPr>
                      <w:rFonts w:ascii="Cambria Math" w:hAnsi="Cambria Math"/>
                      <w:i/>
                    </w:rPr>
                  </w:ins>
                </m:ctrlPr>
              </m:dPr>
              <m:e>
                <m:r>
                  <w:rPr>
                    <w:rFonts w:ascii="Cambria Math" w:hAnsi="Cambria Math"/>
                  </w:rPr>
                  <m:t>y|</m:t>
                </m:r>
                <m:sSub>
                  <m:sSubPr>
                    <m:ctrlPr>
                      <w:ins w:id="207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7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5" w:author="White, Jeremy T" w:date="2020-02-14T08:49:00Z">
                <w:rPr>
                  <w:rFonts w:ascii="Cambria Math" w:hAnsi="Cambria Math"/>
                  <w:i/>
                </w:rPr>
              </w:ins>
            </m:ctrlPr>
          </m:dPr>
          <m:e>
            <m:r>
              <w:rPr>
                <w:rFonts w:ascii="Cambria Math" w:hAnsi="Cambria Math"/>
              </w:rPr>
              <m:t>E</m:t>
            </m:r>
            <m:d>
              <m:dPr>
                <m:ctrlPr>
                  <w:ins w:id="2086" w:author="White, Jeremy T" w:date="2020-02-14T08:49:00Z">
                    <w:rPr>
                      <w:rFonts w:ascii="Cambria Math" w:hAnsi="Cambria Math"/>
                      <w:i/>
                    </w:rPr>
                  </w:ins>
                </m:ctrlPr>
              </m:dPr>
              <m:e>
                <m:r>
                  <w:rPr>
                    <w:rFonts w:ascii="Cambria Math" w:hAnsi="Cambria Math"/>
                  </w:rPr>
                  <m:t>y|</m:t>
                </m:r>
                <m:sSub>
                  <m:sSubPr>
                    <m:ctrlPr>
                      <w:ins w:id="208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89" w:author="White, Jeremy T" w:date="2020-02-14T08:49:00Z">
                <w:rPr>
                  <w:rFonts w:ascii="Cambria Math" w:hAnsi="Cambria Math"/>
                  <w:i/>
                </w:rPr>
              </w:ins>
            </m:ctrlPr>
          </m:fPr>
          <m:num>
            <m:sSub>
              <m:sSubPr>
                <m:ctrlPr>
                  <w:ins w:id="209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0B491D" w:rsidP="00F92103">
      <w:pPr>
        <w:ind w:firstLine="720"/>
        <w:rPr>
          <w:rFonts w:ascii="Cambria Math" w:hAnsi="Cambria Math"/>
        </w:rPr>
      </w:pPr>
      <m:oMath>
        <m:sSub>
          <m:sSubPr>
            <m:ctrlPr>
              <w:ins w:id="209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3" w:author="White, Jeremy T" w:date="2020-02-14T08:49:00Z">
                <w:rPr>
                  <w:rFonts w:ascii="Cambria Math" w:hAnsi="Cambria Math"/>
                  <w:i/>
                </w:rPr>
              </w:ins>
            </m:ctrlPr>
          </m:fPr>
          <m:num>
            <m:sSub>
              <m:sSubPr>
                <m:ctrlPr>
                  <w:ins w:id="209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7" w:author="White, Jeremy T" w:date="2020-02-14T08:49:00Z">
                <w:rPr>
                  <w:rFonts w:ascii="Cambria Math" w:hAnsi="Cambria Math"/>
                  <w:i/>
                </w:rPr>
              </w:ins>
            </m:ctrlPr>
          </m:fPr>
          <m:num>
            <m:r>
              <w:rPr>
                <w:rFonts w:ascii="Cambria Math" w:hAnsi="Cambria Math"/>
              </w:rPr>
              <m:t>V</m:t>
            </m:r>
            <m:d>
              <m:dPr>
                <m:ctrlPr>
                  <w:ins w:id="2098" w:author="White, Jeremy T" w:date="2020-02-14T08:49:00Z">
                    <w:rPr>
                      <w:rFonts w:ascii="Cambria Math" w:hAnsi="Cambria Math"/>
                      <w:i/>
                    </w:rPr>
                  </w:ins>
                </m:ctrlPr>
              </m:dPr>
              <m:e>
                <m:r>
                  <w:rPr>
                    <w:rFonts w:ascii="Cambria Math" w:hAnsi="Cambria Math"/>
                  </w:rPr>
                  <m:t>E</m:t>
                </m:r>
                <m:d>
                  <m:dPr>
                    <m:ctrlPr>
                      <w:ins w:id="2099" w:author="White, Jeremy T" w:date="2020-02-14T08:49:00Z">
                        <w:rPr>
                          <w:rFonts w:ascii="Cambria Math" w:hAnsi="Cambria Math"/>
                          <w:i/>
                        </w:rPr>
                      </w:ins>
                    </m:ctrlPr>
                  </m:dPr>
                  <m:e>
                    <m:r>
                      <w:rPr>
                        <w:rFonts w:ascii="Cambria Math" w:hAnsi="Cambria Math"/>
                      </w:rPr>
                      <m:t>y|</m:t>
                    </m:r>
                    <m:sSub>
                      <m:sSubPr>
                        <m:ctrlPr>
                          <w:ins w:id="210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2" w:author="White, Jeremy T" w:date="2020-02-14T08:49:00Z">
                <w:rPr>
                  <w:rFonts w:ascii="Cambria Math" w:hAnsi="Cambria Math"/>
                  <w:i/>
                </w:rPr>
              </w:ins>
            </m:ctrlPr>
          </m:fPr>
          <m:num>
            <m:r>
              <w:rPr>
                <w:rFonts w:ascii="Cambria Math" w:hAnsi="Cambria Math"/>
              </w:rPr>
              <m:t>E</m:t>
            </m:r>
            <m:d>
              <m:dPr>
                <m:ctrlPr>
                  <w:ins w:id="2103" w:author="White, Jeremy T" w:date="2020-02-14T08:49:00Z">
                    <w:rPr>
                      <w:rFonts w:ascii="Cambria Math" w:hAnsi="Cambria Math"/>
                      <w:i/>
                    </w:rPr>
                  </w:ins>
                </m:ctrlPr>
              </m:dPr>
              <m:e>
                <m:r>
                  <w:rPr>
                    <w:rFonts w:ascii="Cambria Math" w:hAnsi="Cambria Math"/>
                  </w:rPr>
                  <m:t>V</m:t>
                </m:r>
                <m:d>
                  <m:dPr>
                    <m:ctrlPr>
                      <w:ins w:id="2104" w:author="White, Jeremy T" w:date="2020-02-14T08:49:00Z">
                        <w:rPr>
                          <w:rFonts w:ascii="Cambria Math" w:hAnsi="Cambria Math"/>
                          <w:i/>
                        </w:rPr>
                      </w:ins>
                    </m:ctrlPr>
                  </m:dPr>
                  <m:e>
                    <m:r>
                      <w:rPr>
                        <w:rFonts w:ascii="Cambria Math" w:hAnsi="Cambria Math"/>
                      </w:rPr>
                      <m:t>y|</m:t>
                    </m:r>
                    <m:sSub>
                      <m:sSubPr>
                        <m:ctrlPr>
                          <w:ins w:id="210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7" w:name="_Toc32564161"/>
      <w:r>
        <w:t>7.3.2 Control Variables</w:t>
      </w:r>
      <w:bookmarkEnd w:id="2107"/>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8" w:name="_Toc32564162"/>
      <w:r>
        <w:t>7.4 PESTPP</w:t>
      </w:r>
      <w:r w:rsidR="005544EE">
        <w:t>-SEN</w:t>
      </w:r>
      <w:r>
        <w:t xml:space="preserve"> Output Files</w:t>
      </w:r>
      <w:bookmarkEnd w:id="210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09" w:name="_Toc32564163"/>
      <w:r>
        <w:t>8. PESTPP-OPT</w:t>
      </w:r>
      <w:bookmarkEnd w:id="2109"/>
    </w:p>
    <w:p w14:paraId="3B763FCE" w14:textId="77777777" w:rsidR="008F0935" w:rsidRDefault="008F0935" w:rsidP="008F0935">
      <w:pPr>
        <w:pStyle w:val="Heading2"/>
      </w:pPr>
      <w:bookmarkStart w:id="2110" w:name="_Toc32564164"/>
      <w:r>
        <w:t>8.1 Introduction</w:t>
      </w:r>
      <w:bookmarkEnd w:id="2110"/>
    </w:p>
    <w:p w14:paraId="427AA6EA" w14:textId="4A11ACE4" w:rsidR="00504F24" w:rsidRDefault="00504F24" w:rsidP="00504F24">
      <w:pPr>
        <w:pStyle w:val="Heading3"/>
      </w:pPr>
      <w:bookmarkStart w:id="2111" w:name="_Toc32564165"/>
      <w:r>
        <w:t>8.1.1 A Publication</w:t>
      </w:r>
      <w:bookmarkEnd w:id="211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2" w:name="_Toc32564166"/>
      <w:r>
        <w:t>8.1.2 Overview</w:t>
      </w:r>
      <w:bookmarkEnd w:id="211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3" w:name="_Toc32564167"/>
      <w:r>
        <w:t>8.1.3 Calculation of Uncertainty</w:t>
      </w:r>
      <w:bookmarkEnd w:id="2113"/>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114" w:name="_Toc32564168"/>
      <w:r>
        <w:t>8.1.4 Optimization</w:t>
      </w:r>
      <w:bookmarkEnd w:id="211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8" w:name="_Toc32564169"/>
      <w:r>
        <w:t>8.1.5 Chance Constraints</w:t>
      </w:r>
      <w:bookmarkEnd w:id="211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19" w:name="_Toc32564170"/>
      <w:r>
        <w:t>8.2 Using PESTPP-OPT</w:t>
      </w:r>
      <w:bookmarkEnd w:id="2119"/>
    </w:p>
    <w:p w14:paraId="1E540EF5" w14:textId="3C38B441" w:rsidR="003F2EA4" w:rsidRDefault="000574FF" w:rsidP="000574FF">
      <w:pPr>
        <w:pStyle w:val="Heading3"/>
      </w:pPr>
      <w:bookmarkStart w:id="2120" w:name="_Toc32564171"/>
      <w:r>
        <w:t>8.2.1The PEST Control File</w:t>
      </w:r>
      <w:bookmarkEnd w:id="212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1" w:name="_Toc32564172"/>
      <w:r>
        <w:t>8.2.2 Decision Variables and Parameters</w:t>
      </w:r>
      <w:bookmarkEnd w:id="212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2" w:name="_Toc32564173"/>
      <w:r>
        <w:t>8.2.3 Defining the Objective Function</w:t>
      </w:r>
      <w:bookmarkEnd w:id="212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3" w:name="_Toc32564174"/>
      <w:r>
        <w:t>8.2.</w:t>
      </w:r>
      <w:r w:rsidR="001008FC">
        <w:t>4</w:t>
      </w:r>
      <w:r>
        <w:t xml:space="preserve"> Constraints</w:t>
      </w:r>
      <w:bookmarkEnd w:id="212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4" w:name="_Toc32564175"/>
      <w:r>
        <w:t>8.2.</w:t>
      </w:r>
      <w:r w:rsidR="001008FC">
        <w:t>5</w:t>
      </w:r>
      <w:r>
        <w:t xml:space="preserve"> Observations</w:t>
      </w:r>
      <w:bookmarkEnd w:id="212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5" w:name="_Toc32564176"/>
      <w:r>
        <w:t>8.2.</w:t>
      </w:r>
      <w:r w:rsidR="001008FC">
        <w:t>6</w:t>
      </w:r>
      <w:r w:rsidR="00406DC4">
        <w:t xml:space="preserve"> </w:t>
      </w:r>
      <w:r w:rsidR="00710BBE">
        <w:t>Regularization</w:t>
      </w:r>
      <w:bookmarkEnd w:id="212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6" w:name="_Toc32564177"/>
      <w:r>
        <w:t>8.2.</w:t>
      </w:r>
      <w:r w:rsidR="001008FC">
        <w:t>7</w:t>
      </w:r>
      <w:r>
        <w:t xml:space="preserve"> Prior Covariance Matrix</w:t>
      </w:r>
      <w:bookmarkEnd w:id="212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7" w:name="_Toc32564178"/>
      <w:r>
        <w:t>8.2.</w:t>
      </w:r>
      <w:r w:rsidR="00A00A0D">
        <w:t>8</w:t>
      </w:r>
      <w:r>
        <w:t xml:space="preserve"> Risk</w:t>
      </w:r>
      <w:bookmarkEnd w:id="212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8" w:name="_Toc32564179"/>
      <w:r>
        <w:t xml:space="preserve">8.2.9 Jacobian </w:t>
      </w:r>
      <w:r w:rsidR="004D4754">
        <w:t xml:space="preserve"> and Response </w:t>
      </w:r>
      <w:r>
        <w:t>Matrices</w:t>
      </w:r>
      <w:bookmarkEnd w:id="212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29" w:name="_Toc32564180"/>
      <w:r>
        <w:t>8.2.10 Solution Convergence</w:t>
      </w:r>
      <w:bookmarkEnd w:id="212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0" w:name="_Toc32564181"/>
      <w:r>
        <w:t>8.2.11 Other Control Variables</w:t>
      </w:r>
      <w:bookmarkEnd w:id="213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1" w:name="_Toc32564182"/>
      <w:r>
        <w:t>8.2.1</w:t>
      </w:r>
      <w:r w:rsidR="000559C9">
        <w:t>2</w:t>
      </w:r>
      <w:r>
        <w:t xml:space="preserve"> </w:t>
      </w:r>
      <w:r w:rsidR="00DE3FBE">
        <w:t>Final Model Run</w:t>
      </w:r>
      <w:bookmarkEnd w:id="213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2" w:name="_Toc32564183"/>
      <w:r>
        <w:t>8.2.13 Restarts</w:t>
      </w:r>
      <w:bookmarkEnd w:id="213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3" w:name="_Toc32564184"/>
      <w:r>
        <w:t>8.2.14 Zero Run Solution</w:t>
      </w:r>
      <w:bookmarkEnd w:id="213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4" w:name="_Toc32564185"/>
      <w:r>
        <w:t>8.3 PESTPP-OPT Output Files</w:t>
      </w:r>
      <w:bookmarkEnd w:id="213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5" w:name="_Toc32564186"/>
      <w:r>
        <w:t>8.4 Summary of Control Variables</w:t>
      </w:r>
      <w:bookmarkEnd w:id="213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7" w:name="_Toc32564187"/>
      <w:r>
        <w:t>9. PESTPP-IES</w:t>
      </w:r>
      <w:bookmarkEnd w:id="2137"/>
    </w:p>
    <w:p w14:paraId="65E74FF7" w14:textId="77777777" w:rsidR="00076226" w:rsidRDefault="00076226" w:rsidP="00076226">
      <w:pPr>
        <w:pStyle w:val="Heading2"/>
      </w:pPr>
      <w:bookmarkStart w:id="2138" w:name="_Toc32564188"/>
      <w:r>
        <w:t xml:space="preserve">9.1 </w:t>
      </w:r>
      <w:r w:rsidR="0053184C">
        <w:t>Introduction</w:t>
      </w:r>
      <w:bookmarkEnd w:id="2138"/>
    </w:p>
    <w:p w14:paraId="75F39D4E" w14:textId="1AA389E4" w:rsidR="00076226" w:rsidRDefault="00076226" w:rsidP="00076226">
      <w:pPr>
        <w:pStyle w:val="Heading3"/>
      </w:pPr>
      <w:bookmarkStart w:id="2139" w:name="_Toc32564189"/>
      <w:r>
        <w:t>9.1.1 Publication</w:t>
      </w:r>
      <w:r w:rsidR="00681D44">
        <w:t>s</w:t>
      </w:r>
      <w:bookmarkEnd w:id="213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0" w:name="_Toc32564190"/>
      <w:r>
        <w:t>9.1.2 Overview</w:t>
      </w:r>
      <w:bookmarkEnd w:id="214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2" w:name="_Toc32564192"/>
      <w:r>
        <w:t>9.</w:t>
      </w:r>
      <w:r w:rsidR="007E50D5">
        <w:t>1</w:t>
      </w:r>
      <w:r>
        <w:t>.</w:t>
      </w:r>
      <w:r w:rsidR="007E50D5">
        <w:t>4</w:t>
      </w:r>
      <w:r>
        <w:t xml:space="preserve"> Some </w:t>
      </w:r>
      <w:r w:rsidR="00710BBE">
        <w:t>Repercussions</w:t>
      </w:r>
      <w:r>
        <w:t xml:space="preserve"> of Using Ensembles</w:t>
      </w:r>
      <w:bookmarkEnd w:id="214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3" w:name="_Toc32564193"/>
      <w:r>
        <w:t>9.1.5 Iterations</w:t>
      </w:r>
      <w:bookmarkEnd w:id="214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4" w:name="_Toc32564194"/>
      <w:r>
        <w:t>9.1.6 Measurement Noise</w:t>
      </w:r>
      <w:bookmarkEnd w:id="214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5" w:name="_Toc32564195"/>
      <w:r>
        <w:t>9.1.</w:t>
      </w:r>
      <w:r w:rsidR="00416A1E">
        <w:t>7</w:t>
      </w:r>
      <w:r>
        <w:t xml:space="preserve"> </w:t>
      </w:r>
      <w:r w:rsidR="00143C09">
        <w:t>Regularization</w:t>
      </w:r>
      <w:bookmarkEnd w:id="214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6" w:name="_Toc32564196"/>
      <w:r>
        <w:t>9.1.8 Base Realization</w:t>
      </w:r>
      <w:bookmarkEnd w:id="214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7" w:name="_Toc32564197"/>
      <w:r>
        <w:t>9.1.</w:t>
      </w:r>
      <w:r w:rsidR="00791C76">
        <w:t>9</w:t>
      </w:r>
      <w:r>
        <w:t xml:space="preserve"> Parameter Transformation Status</w:t>
      </w:r>
      <w:bookmarkEnd w:id="214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8" w:name="_Toc32564198"/>
      <w:r>
        <w:t>9.</w:t>
      </w:r>
      <w:r w:rsidR="00A3739B">
        <w:t>1.1</w:t>
      </w:r>
      <w:r w:rsidR="00791C76">
        <w:t>0</w:t>
      </w:r>
      <w:r>
        <w:t xml:space="preserve"> </w:t>
      </w:r>
      <w:r w:rsidR="008624F5">
        <w:t>Inequality</w:t>
      </w:r>
      <w:r>
        <w:t xml:space="preserve"> Observations</w:t>
      </w:r>
      <w:bookmarkEnd w:id="2148"/>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49" w:name="_Toc32564199"/>
      <w:r>
        <w:t>9.1.11 Localization</w:t>
      </w:r>
      <w:bookmarkEnd w:id="214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0" w:name="_Toc32564200"/>
      <w:r>
        <w:t>9.1.12 Use of observation noise covariance matrices</w:t>
      </w:r>
      <w:bookmarkEnd w:id="2150"/>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1" w:name="_Toc32564201"/>
      <w:r>
        <w:t>9.1.1</w:t>
      </w:r>
      <w:r w:rsidR="007D6D8F">
        <w:t>3</w:t>
      </w:r>
      <w:r>
        <w:t xml:space="preserve"> Detecting and resolving prior-data conflict</w:t>
      </w:r>
      <w:bookmarkEnd w:id="2151"/>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2" w:name="_Toc32564202"/>
      <w:r>
        <w:t>9.</w:t>
      </w:r>
      <w:r w:rsidR="00791C76">
        <w:t>2</w:t>
      </w:r>
      <w:r>
        <w:t xml:space="preserve"> </w:t>
      </w:r>
      <w:r w:rsidR="0053184C">
        <w:t>Using PESTPP-IES</w:t>
      </w:r>
      <w:bookmarkEnd w:id="2152"/>
    </w:p>
    <w:p w14:paraId="172E2C53" w14:textId="524F4810" w:rsidR="007E50D5" w:rsidRDefault="007E50D5" w:rsidP="007E50D5">
      <w:pPr>
        <w:pStyle w:val="Heading3"/>
      </w:pPr>
      <w:bookmarkStart w:id="2153" w:name="_Toc32564203"/>
      <w:r>
        <w:t>9.2.1 General</w:t>
      </w:r>
      <w:bookmarkEnd w:id="2153"/>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4" w:name="_Toc32564204"/>
      <w:r>
        <w:t>9.2.2 Initial Realizations</w:t>
      </w:r>
      <w:bookmarkEnd w:id="2154"/>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5" w:name="_Toc32564205"/>
      <w:r>
        <w:t>9.2.3 “</w:t>
      </w:r>
      <w:r w:rsidR="00143C09">
        <w:t>Regularization</w:t>
      </w:r>
      <w:r>
        <w:t>”</w:t>
      </w:r>
      <w:bookmarkEnd w:id="2155"/>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6" w:name="_Hlk514265747"/>
      <w:r w:rsidR="003228FE">
        <w:rPr>
          <w:i/>
          <w:lang w:val="en-AU"/>
        </w:rPr>
        <w:t>ies_reg_factor()</w:t>
      </w:r>
      <w:bookmarkEnd w:id="2156"/>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7" w:name="_Toc32564206"/>
      <w:r>
        <w:t>9.2.4 Prior Parameter Scaling</w:t>
      </w:r>
      <w:bookmarkEnd w:id="2157"/>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8" w:name="_Toc32564207"/>
      <w:r>
        <w:t>9.2.5 The Marquardt Lambda</w:t>
      </w:r>
      <w:bookmarkEnd w:id="2158"/>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59"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0" w:author="White, Jeremy T" w:date="2020-02-14T08:49:00Z">
                    <w:rPr>
                      <w:rFonts w:ascii="Cambria Math" w:hAnsi="Cambria Math"/>
                      <w:i/>
                      <w:lang w:val="en-AU"/>
                    </w:rPr>
                  </w:ins>
                </m:ctrlPr>
              </m:dPr>
              <m:e>
                <m:sSub>
                  <m:sSubPr>
                    <m:ctrlPr>
                      <w:ins w:id="2161"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2" w:author="White, Jeremy T" w:date="2020-02-14T08:49:00Z">
                        <w:rPr>
                          <w:rFonts w:ascii="Cambria Math" w:hAnsi="Cambria Math"/>
                          <w:i/>
                          <w:lang w:val="en-AU"/>
                        </w:rPr>
                      </w:ins>
                    </m:ctrlPr>
                  </m:fPr>
                  <m:num>
                    <m:sSub>
                      <m:sSubPr>
                        <m:ctrlPr>
                          <w:ins w:id="2163"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4" w:name="_Toc32564208"/>
      <w:r>
        <w:t>9.2.6 Restarting</w:t>
      </w:r>
      <w:bookmarkEnd w:id="2164"/>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5" w:name="_Toc32564209"/>
      <w:r>
        <w:t>9.2.7 Failed Model Runs</w:t>
      </w:r>
      <w:bookmarkEnd w:id="216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6" w:name="_Toc32564210"/>
      <w:r>
        <w:t>9.2.8 Reporting</w:t>
      </w:r>
      <w:bookmarkEnd w:id="2166"/>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7" w:name="_Toc32564211"/>
      <w:r>
        <w:t>9.2.9 Termination Criteria</w:t>
      </w:r>
      <w:r w:rsidR="00C34A93">
        <w:t xml:space="preserve"> and </w:t>
      </w:r>
      <w:r w:rsidR="00C7445D">
        <w:t>O</w:t>
      </w:r>
      <w:r w:rsidR="00C34A93">
        <w:t xml:space="preserve">bjective </w:t>
      </w:r>
      <w:r w:rsidR="00C7445D">
        <w:t>F</w:t>
      </w:r>
      <w:r w:rsidR="00C34A93">
        <w:t>unctions</w:t>
      </w:r>
      <w:bookmarkEnd w:id="2167"/>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05410936" w:rsidR="00C34A93" w:rsidRPr="00C34A93" w:rsidRDefault="00C34A93" w:rsidP="005258CB">
      <w:pPr>
        <w:rPr>
          <w:lang w:val="en-AU"/>
        </w:rPr>
      </w:pPr>
      <w:r>
        <w:rPr>
          <w:lang w:val="en-AU"/>
        </w:rPr>
        <w:t xml:space="preserve">PESTPP-IES reports several different objective functions, namely “composite”, “measurement”, “regularization”, and “actual”.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p>
    <w:p w14:paraId="5A9D2C1E" w14:textId="1C218126" w:rsidR="00C34A93"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p>
    <w:p w14:paraId="51B5084D" w14:textId="316B918C" w:rsidR="00C34A93"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 xml:space="preserve">ies_reg_fac, </w:t>
      </w:r>
      <w:r>
        <w:rPr>
          <w:lang w:val="en-AU"/>
        </w:rPr>
        <w:t>which is 0.0 by default.  Note the composite objective function is used to select lambda-scale factor pairs and to control termination criteria.</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8" w:name="_Toc32564212"/>
      <w:r>
        <w:t>9.</w:t>
      </w:r>
      <w:r w:rsidR="000E523B">
        <w:t>3</w:t>
      </w:r>
      <w:r>
        <w:t xml:space="preserve"> PESTPP</w:t>
      </w:r>
      <w:r w:rsidR="00F40908">
        <w:t>-IES</w:t>
      </w:r>
      <w:r>
        <w:t xml:space="preserve"> Output Files</w:t>
      </w:r>
      <w:bookmarkEnd w:id="2168"/>
    </w:p>
    <w:p w14:paraId="148E704A" w14:textId="3FF818DD" w:rsidR="00E67FEA" w:rsidRDefault="00E67FEA" w:rsidP="00E67FEA">
      <w:pPr>
        <w:pStyle w:val="Heading3"/>
      </w:pPr>
      <w:bookmarkStart w:id="2169" w:name="_Toc32564213"/>
      <w:r>
        <w:t>9.</w:t>
      </w:r>
      <w:r w:rsidR="000E523B">
        <w:t>3</w:t>
      </w:r>
      <w:r>
        <w:t>.1 CSV Output Files</w:t>
      </w:r>
      <w:bookmarkEnd w:id="2169"/>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0" w:name="_Toc32564214"/>
      <w:r>
        <w:t>9.</w:t>
      </w:r>
      <w:r w:rsidR="008F76E7">
        <w:t>3</w:t>
      </w:r>
      <w:r>
        <w:t>.2 Non-CSV Output Files</w:t>
      </w:r>
      <w:bookmarkEnd w:id="2170"/>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171" w:name="_Toc32564215"/>
      <w:r>
        <w:t>9</w:t>
      </w:r>
      <w:r w:rsidR="00CC6B47">
        <w:t>.</w:t>
      </w:r>
      <w:r w:rsidR="008F76E7">
        <w:t>4</w:t>
      </w:r>
      <w:r w:rsidR="00CC6B47">
        <w:t xml:space="preserve"> Summary of Control Variables</w:t>
      </w:r>
      <w:bookmarkEnd w:id="217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2"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3" w:author="White, Jeremy T" w:date="2020-02-14T08:49:00Z">
                          <w:rPr>
                            <w:rFonts w:ascii="Cambria Math" w:hAnsi="Cambria Math"/>
                            <w:i/>
                            <w:sz w:val="18"/>
                            <w:lang w:val="en-AU"/>
                          </w:rPr>
                        </w:ins>
                      </m:ctrlPr>
                    </m:dPr>
                    <m:e>
                      <m:sSub>
                        <m:sSubPr>
                          <m:ctrlPr>
                            <w:ins w:id="2174"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5" w:author="White, Jeremy T" w:date="2020-02-14T08:49:00Z">
                              <w:rPr>
                                <w:rFonts w:ascii="Cambria Math" w:hAnsi="Cambria Math"/>
                                <w:i/>
                                <w:sz w:val="18"/>
                                <w:lang w:val="en-AU"/>
                              </w:rPr>
                            </w:ins>
                          </m:ctrlPr>
                        </m:fPr>
                        <m:num>
                          <m:sSub>
                            <m:sSubPr>
                              <m:ctrlPr>
                                <w:ins w:id="2176"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7" w:name="_Toc32564216"/>
      <w:r>
        <w:t>10. PESTPP-SWP</w:t>
      </w:r>
      <w:bookmarkEnd w:id="2177"/>
    </w:p>
    <w:p w14:paraId="77590EE7" w14:textId="77777777" w:rsidR="00975E92" w:rsidRDefault="006210E5" w:rsidP="006210E5">
      <w:pPr>
        <w:pStyle w:val="Heading2"/>
      </w:pPr>
      <w:bookmarkStart w:id="2178" w:name="_Toc32564217"/>
      <w:r>
        <w:t>10.1 Introduction</w:t>
      </w:r>
      <w:bookmarkEnd w:id="2178"/>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79" w:name="_Toc32564218"/>
      <w:r>
        <w:t>10.2 Using PESTPP-SWP</w:t>
      </w:r>
      <w:bookmarkEnd w:id="2179"/>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If a parameter is fixed in the PEST control file, and the value provided for that 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0" w:name="_Toc32564219"/>
      <w:r>
        <w:t>10.3 Summary of Control Variables</w:t>
      </w:r>
      <w:bookmarkEnd w:id="2180"/>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1" w:name="_Toc32564220"/>
      <w:r w:rsidRPr="006B20CE">
        <w:t>PESTPP</w:t>
      </w:r>
      <w:r>
        <w:rPr>
          <w:lang w:val="en-US"/>
        </w:rPr>
        <w:t>-PSO</w:t>
      </w:r>
      <w:bookmarkEnd w:id="2181"/>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2" w:name="_Toc32564221"/>
      <w:r>
        <w:t xml:space="preserve">11.1 </w:t>
      </w:r>
      <w:r w:rsidRPr="006B20CE">
        <w:t>Introduction</w:t>
      </w:r>
      <w:bookmarkEnd w:id="2182"/>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3" w:name="_Toc32564222"/>
      <w:r w:rsidRPr="006B20CE">
        <w:t>Publications</w:t>
      </w:r>
      <w:r>
        <w:t xml:space="preserve"> and Overview</w:t>
      </w:r>
      <w:bookmarkEnd w:id="2183"/>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4"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5"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6"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7"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8"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calibration exercise, or the groundwater extraction rates for management optimization, or etc.), </w:t>
      </w:r>
      <m:oMath>
        <m:sSub>
          <m:sSubPr>
            <m:ctrlPr>
              <w:ins w:id="2189"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0"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1" w:author="White, Jeremy T" w:date="2020-02-14T08:49:00Z">
                        <w:rPr>
                          <w:rFonts w:ascii="Cambria Math" w:hAnsi="Cambria Math"/>
                          <w:i/>
                          <w:lang w:val="en-AU"/>
                        </w:rPr>
                      </w:ins>
                    </m:ctrlPr>
                  </m:dPr>
                  <m:e>
                    <m:sSub>
                      <m:sSubPr>
                        <m:ctrlPr>
                          <w:ins w:id="219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3"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4"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6"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7" w:name="_Toc32564223"/>
      <w:r>
        <w:t>Basic Single-Objective Particle Swarm Optimization</w:t>
      </w:r>
      <w:bookmarkEnd w:id="21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0B491D" w:rsidP="007D6D8F">
            <w:pPr>
              <w:rPr>
                <w:lang w:val="en-AU"/>
              </w:rPr>
            </w:pPr>
            <m:oMathPara>
              <m:oMathParaPr>
                <m:jc m:val="left"/>
              </m:oMathParaPr>
              <m:oMath>
                <m:sSubSup>
                  <m:sSubSupPr>
                    <m:ctrlPr>
                      <w:ins w:id="2198"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19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0"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1"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2"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3" w:author="White, Jeremy T" w:date="2020-02-14T08:49:00Z">
                        <w:rPr>
                          <w:rFonts w:ascii="Cambria Math" w:hAnsi="Cambria Math"/>
                          <w:i/>
                          <w:lang w:val="en-AU"/>
                        </w:rPr>
                      </w:ins>
                    </m:ctrlPr>
                  </m:dPr>
                  <m:e>
                    <m:sSubSup>
                      <m:sSubSupPr>
                        <m:ctrlPr>
                          <w:ins w:id="2204"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5"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6"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7"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8"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09"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0" w:author="White, Jeremy T" w:date="2020-02-14T08:49:00Z">
                        <w:rPr>
                          <w:rFonts w:ascii="Cambria Math" w:hAnsi="Cambria Math"/>
                          <w:i/>
                          <w:lang w:val="en-AU"/>
                        </w:rPr>
                      </w:ins>
                    </m:ctrlPr>
                  </m:dPr>
                  <m:e>
                    <m:sSubSup>
                      <m:sSubSupPr>
                        <m:ctrlPr>
                          <w:ins w:id="2211"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2"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3"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4"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5"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8" w:name="_Toc32564224"/>
      <w:r>
        <w:t>Multi-Objective Particle Swarm optimization</w:t>
      </w:r>
      <w:bookmarkEnd w:id="221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19" w:name="_Toc32564225"/>
      <w:r>
        <w:t>Decision Variable Transformations</w:t>
      </w:r>
      <w:bookmarkEnd w:id="221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0" w:name="_Toc32564226"/>
      <w:r>
        <w:t>Using PESTPP-PSO</w:t>
      </w:r>
      <w:bookmarkEnd w:id="222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1" w:name="_Toc32564227"/>
      <w:r>
        <w:t>General</w:t>
      </w:r>
      <w:bookmarkEnd w:id="222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Chapter 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222" w:name="_Toc32564228"/>
      <w:r>
        <w:t>Estimation Mode</w:t>
      </w:r>
      <w:bookmarkEnd w:id="2222"/>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3"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0B491D" w:rsidP="007D6D8F">
            <w:pPr>
              <w:rPr>
                <w:lang w:val="en-AU"/>
              </w:rPr>
            </w:pPr>
            <m:oMathPara>
              <m:oMathParaPr>
                <m:jc m:val="left"/>
              </m:oMathParaP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7" w:author="White, Jeremy T" w:date="2020-02-14T08:49:00Z">
                        <w:rPr>
                          <w:rFonts w:ascii="Cambria Math" w:hAnsi="Cambria Math"/>
                          <w:i/>
                          <w:lang w:val="en-AU"/>
                        </w:rPr>
                      </w:ins>
                    </m:ctrlPr>
                  </m:dPr>
                  <m:e>
                    <m:sSup>
                      <m:sSupPr>
                        <m:ctrlPr>
                          <w:ins w:id="2228"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0"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ins w:id="2231"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3"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4" w:name="_Toc32564229"/>
      <w:r>
        <w:t>1</w:t>
      </w:r>
      <w:r w:rsidR="00242DFF">
        <w:t>1</w:t>
      </w:r>
      <w:r>
        <w:t xml:space="preserve">.2.3. </w:t>
      </w:r>
      <w:r w:rsidR="00911CB1">
        <w:t xml:space="preserve">  </w:t>
      </w:r>
      <w:r>
        <w:t>Pareto mode</w:t>
      </w:r>
      <w:bookmarkEnd w:id="2234"/>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0B491D" w:rsidP="007D6D8F">
            <w:pPr>
              <w:rPr>
                <w:lang w:val="en-AU"/>
              </w:rPr>
            </w:pPr>
            <m:oMathPara>
              <m:oMathParaPr>
                <m:jc m:val="left"/>
              </m:oMathParaPr>
              <m:oMath>
                <m:sSubSup>
                  <m:sSubSupPr>
                    <m:ctrlPr>
                      <w:ins w:id="2235"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8"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39"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0" w:author="White, Jeremy T" w:date="2020-02-14T08:49:00Z">
                        <w:rPr>
                          <w:rFonts w:ascii="Cambria Math" w:hAnsi="Cambria Math"/>
                          <w:i/>
                          <w:lang w:val="en-AU"/>
                        </w:rPr>
                      </w:ins>
                    </m:ctrlPr>
                  </m:dPr>
                  <m:e>
                    <m:f>
                      <m:fPr>
                        <m:ctrlPr>
                          <w:ins w:id="2241" w:author="White, Jeremy T" w:date="2020-02-14T08:49:00Z">
                            <w:rPr>
                              <w:rFonts w:ascii="Cambria Math" w:hAnsi="Cambria Math"/>
                              <w:i/>
                              <w:lang w:val="en-AU"/>
                            </w:rPr>
                          </w:ins>
                        </m:ctrlPr>
                      </m:fPr>
                      <m:num>
                        <m:r>
                          <m:rPr>
                            <m:nor/>
                          </m:rPr>
                          <w:rPr>
                            <w:rFonts w:ascii="Cambria Math" w:hAnsi="Cambria Math"/>
                            <w:lang w:val="en-AU"/>
                          </w:rPr>
                          <m:t>exp</m:t>
                        </m:r>
                        <m:d>
                          <m:dPr>
                            <m:ctrlPr>
                              <w:ins w:id="2242" w:author="White, Jeremy T" w:date="2020-02-14T08:49:00Z">
                                <w:rPr>
                                  <w:rFonts w:ascii="Cambria Math" w:hAnsi="Cambria Math"/>
                                  <w:i/>
                                  <w:lang w:val="en-AU"/>
                                </w:rPr>
                              </w:ins>
                            </m:ctrlPr>
                          </m:dPr>
                          <m:e>
                            <m:r>
                              <w:rPr>
                                <w:rFonts w:ascii="Cambria Math" w:hAnsi="Cambria Math"/>
                                <w:lang w:val="en-AU"/>
                              </w:rPr>
                              <m:t>RRAMP*</m:t>
                            </m:r>
                            <m:sSub>
                              <m:sSubPr>
                                <m:ctrlPr>
                                  <w:ins w:id="2243"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4"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5"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6"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7"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8"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49" w:name="_Toc32564230"/>
      <w:r w:rsidRPr="00AD0A47">
        <w:t xml:space="preserve">PESTPP-PSO </w:t>
      </w:r>
      <w:r>
        <w:t xml:space="preserve">External </w:t>
      </w:r>
      <w:r w:rsidRPr="00AD0A47">
        <w:t>Initial-Swarm File</w:t>
      </w:r>
      <w:bookmarkEnd w:id="2249"/>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0" w:name="_Toc32564231"/>
      <w:r>
        <w:t>PESTPP-PSO Output Files</w:t>
      </w:r>
      <w:bookmarkEnd w:id="2250"/>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1" w:name="_Toc109743984"/>
      <w:bookmarkStart w:id="2252" w:name="_Toc109744069"/>
      <w:bookmarkStart w:id="2253" w:name="_Toc110573640"/>
      <w:bookmarkStart w:id="2254" w:name="_Toc110938826"/>
      <w:bookmarkStart w:id="2255" w:name="_Toc111043779"/>
      <w:bookmarkStart w:id="2256" w:name="_Toc111138264"/>
      <w:bookmarkStart w:id="2257" w:name="_Toc111176818"/>
      <w:bookmarkStart w:id="2258" w:name="_Toc111212005"/>
      <w:bookmarkStart w:id="2259" w:name="_Toc111516409"/>
      <w:bookmarkStart w:id="2260" w:name="_Toc111705820"/>
      <w:bookmarkStart w:id="2261" w:name="_Toc111710448"/>
      <w:bookmarkStart w:id="2262" w:name="_Toc112553554"/>
      <w:bookmarkStart w:id="2263" w:name="_Toc112553661"/>
      <w:bookmarkStart w:id="2264" w:name="_Toc112925083"/>
      <w:bookmarkStart w:id="2265" w:name="_Toc113341231"/>
      <w:bookmarkStart w:id="2266" w:name="_Toc113382233"/>
      <w:bookmarkStart w:id="2267" w:name="_Toc114891027"/>
      <w:bookmarkStart w:id="2268" w:name="_Toc115937341"/>
      <w:bookmarkStart w:id="2269" w:name="_Toc115943041"/>
      <w:bookmarkStart w:id="2270" w:name="_Toc116681808"/>
      <w:bookmarkStart w:id="2271" w:name="_Toc118188683"/>
      <w:bookmarkStart w:id="2272" w:name="_Toc118631149"/>
      <w:bookmarkStart w:id="2273" w:name="_Toc119122666"/>
      <w:bookmarkStart w:id="2274" w:name="_Toc120608511"/>
      <w:bookmarkStart w:id="2275" w:name="_Toc121849376"/>
      <w:bookmarkStart w:id="2276" w:name="_Toc121938168"/>
      <w:bookmarkStart w:id="2277" w:name="_Toc122517787"/>
      <w:bookmarkStart w:id="2278" w:name="_Toc126428856"/>
      <w:bookmarkStart w:id="2279" w:name="_Toc127210205"/>
      <w:bookmarkStart w:id="2280" w:name="_Toc127210365"/>
      <w:bookmarkStart w:id="2281" w:name="_Toc128980859"/>
      <w:bookmarkStart w:id="2282" w:name="_Toc141197390"/>
      <w:bookmarkStart w:id="2283" w:name="_Toc141197581"/>
      <w:bookmarkStart w:id="2284" w:name="_Toc142390241"/>
      <w:bookmarkStart w:id="2285" w:name="_Toc142503402"/>
      <w:bookmarkStart w:id="2286" w:name="_Toc143970249"/>
      <w:bookmarkStart w:id="2287" w:name="_Toc147358623"/>
      <w:bookmarkStart w:id="2288" w:name="_Toc147358784"/>
      <w:bookmarkStart w:id="2289" w:name="_Toc147358945"/>
      <w:bookmarkStart w:id="2290" w:name="_Toc154212645"/>
      <w:bookmarkStart w:id="2291" w:name="_Toc154391546"/>
      <w:bookmarkStart w:id="2292" w:name="_Toc154727051"/>
      <w:bookmarkStart w:id="2293" w:name="_Toc154972564"/>
      <w:bookmarkStart w:id="2294" w:name="_Toc154984555"/>
      <w:bookmarkStart w:id="2295" w:name="_Toc155085865"/>
      <w:bookmarkStart w:id="2296" w:name="_Toc155626588"/>
      <w:bookmarkStart w:id="2297" w:name="_Toc157070366"/>
      <w:bookmarkStart w:id="2298" w:name="_Toc158170597"/>
      <w:bookmarkStart w:id="2299" w:name="_Toc159779027"/>
      <w:bookmarkStart w:id="2300" w:name="_Toc167892440"/>
      <w:bookmarkStart w:id="2301" w:name="_Toc168160406"/>
      <w:bookmarkStart w:id="2302" w:name="_Toc168160621"/>
      <w:bookmarkStart w:id="2303" w:name="_Toc168680351"/>
      <w:bookmarkStart w:id="2304" w:name="_Toc169683589"/>
      <w:bookmarkStart w:id="2305" w:name="_Toc169683805"/>
      <w:bookmarkStart w:id="2306" w:name="_Toc169684021"/>
      <w:bookmarkStart w:id="2307" w:name="_Toc170817664"/>
      <w:bookmarkStart w:id="2308" w:name="_Toc170832581"/>
      <w:bookmarkStart w:id="2309" w:name="_Toc171489588"/>
      <w:bookmarkStart w:id="2310" w:name="_Toc171699269"/>
      <w:bookmarkStart w:id="2311" w:name="_Toc171836916"/>
      <w:bookmarkStart w:id="2312" w:name="_Toc172041704"/>
      <w:bookmarkStart w:id="2313" w:name="_Toc172107270"/>
      <w:bookmarkStart w:id="2314" w:name="_Toc172179962"/>
      <w:bookmarkStart w:id="2315" w:name="_Toc174421902"/>
      <w:bookmarkStart w:id="2316" w:name="_Toc175324922"/>
      <w:bookmarkStart w:id="2317" w:name="_Toc175325271"/>
      <w:bookmarkStart w:id="2318" w:name="_Toc179412595"/>
      <w:bookmarkStart w:id="2319" w:name="_Toc180429927"/>
      <w:bookmarkStart w:id="2320" w:name="_Toc180479376"/>
      <w:bookmarkStart w:id="2321" w:name="_Toc180911957"/>
      <w:bookmarkStart w:id="2322" w:name="_Toc181521684"/>
      <w:bookmarkStart w:id="2323" w:name="_Toc181711076"/>
      <w:bookmarkStart w:id="2324" w:name="_Toc182327320"/>
      <w:bookmarkStart w:id="2325" w:name="_Toc182723250"/>
      <w:bookmarkStart w:id="2326" w:name="_Toc183542397"/>
      <w:bookmarkStart w:id="2327" w:name="_Toc183601048"/>
      <w:bookmarkStart w:id="2328" w:name="_Toc190165787"/>
      <w:bookmarkStart w:id="2329" w:name="_Toc197161281"/>
      <w:bookmarkStart w:id="2330" w:name="_Toc199079348"/>
      <w:bookmarkStart w:id="2331" w:name="_Toc203107090"/>
      <w:bookmarkStart w:id="2332" w:name="_Toc203109718"/>
      <w:bookmarkStart w:id="2333" w:name="_Toc203304748"/>
      <w:bookmarkStart w:id="2334" w:name="_Toc204091345"/>
      <w:bookmarkStart w:id="2335" w:name="_Toc204355705"/>
      <w:bookmarkStart w:id="2336" w:name="_Toc204359069"/>
      <w:bookmarkStart w:id="2337" w:name="_Toc205433828"/>
      <w:bookmarkStart w:id="2338" w:name="_Toc206407079"/>
      <w:bookmarkStart w:id="2339" w:name="_Toc226761602"/>
      <w:bookmarkStart w:id="2340" w:name="_Toc226762032"/>
      <w:bookmarkStart w:id="2341" w:name="_Toc226762335"/>
      <w:bookmarkStart w:id="2342" w:name="_Toc226763438"/>
      <w:bookmarkStart w:id="2343" w:name="_Toc227401295"/>
      <w:bookmarkStart w:id="2344" w:name="_Toc227869221"/>
      <w:bookmarkStart w:id="2345" w:name="_Toc227895662"/>
      <w:bookmarkStart w:id="2346" w:name="_Toc230504459"/>
      <w:bookmarkStart w:id="2347" w:name="_Toc230504767"/>
      <w:bookmarkStart w:id="2348" w:name="_Toc237250622"/>
      <w:bookmarkStart w:id="2349" w:name="_Toc237590530"/>
      <w:bookmarkStart w:id="2350" w:name="_Toc241769926"/>
      <w:bookmarkStart w:id="2351" w:name="_Toc241770245"/>
      <w:bookmarkStart w:id="2352" w:name="_Toc243072052"/>
      <w:bookmarkStart w:id="2353" w:name="_Toc243072377"/>
      <w:bookmarkStart w:id="2354" w:name="_Toc246201686"/>
      <w:bookmarkStart w:id="2355" w:name="_Toc246208605"/>
      <w:bookmarkStart w:id="2356" w:name="_Toc248959744"/>
      <w:bookmarkStart w:id="2357" w:name="_Toc249370547"/>
      <w:bookmarkStart w:id="2358" w:name="_Toc264830749"/>
      <w:bookmarkStart w:id="2359" w:name="_Toc265007504"/>
      <w:bookmarkStart w:id="2360" w:name="_Toc265277194"/>
      <w:bookmarkStart w:id="2361" w:name="_Toc266993715"/>
      <w:bookmarkStart w:id="2362" w:name="_Toc270150522"/>
      <w:bookmarkStart w:id="2363" w:name="_Toc270150866"/>
      <w:bookmarkStart w:id="2364" w:name="_Toc271662591"/>
      <w:bookmarkStart w:id="2365" w:name="_Toc278192926"/>
      <w:bookmarkStart w:id="2366" w:name="_Toc295080294"/>
      <w:bookmarkStart w:id="2367" w:name="_Toc302837883"/>
      <w:bookmarkStart w:id="2368" w:name="_Toc307131225"/>
      <w:bookmarkStart w:id="2369" w:name="_Toc321982490"/>
      <w:bookmarkStart w:id="2370" w:name="_Toc322935418"/>
      <w:bookmarkStart w:id="2371" w:name="_Toc323558247"/>
      <w:bookmarkStart w:id="2372" w:name="_Toc325399368"/>
      <w:bookmarkStart w:id="2373" w:name="_Toc327251138"/>
      <w:bookmarkStart w:id="2374" w:name="_Toc327251501"/>
      <w:bookmarkStart w:id="2375" w:name="_Toc349908821"/>
      <w:bookmarkStart w:id="2376" w:name="_Toc351895028"/>
      <w:bookmarkStart w:id="2377" w:name="_Toc352135770"/>
      <w:bookmarkStart w:id="2378" w:name="_Toc352923265"/>
      <w:bookmarkStart w:id="2379" w:name="_Toc353023789"/>
      <w:bookmarkStart w:id="2380" w:name="_Toc365005612"/>
      <w:bookmarkStart w:id="2381" w:name="_Toc365608340"/>
      <w:bookmarkStart w:id="2382" w:name="_Toc366525600"/>
      <w:bookmarkStart w:id="2383" w:name="_Toc366525986"/>
      <w:bookmarkStart w:id="2384" w:name="_Toc366872610"/>
      <w:bookmarkStart w:id="2385" w:name="_Toc368321923"/>
      <w:bookmarkStart w:id="2386" w:name="_Toc371856468"/>
      <w:bookmarkStart w:id="2387" w:name="_Toc371857906"/>
      <w:bookmarkStart w:id="2388" w:name="_Toc375911505"/>
      <w:bookmarkStart w:id="2389" w:name="_Toc392084707"/>
      <w:bookmarkStart w:id="2390" w:name="_Toc392085087"/>
      <w:bookmarkStart w:id="2391" w:name="_Toc408032159"/>
      <w:bookmarkStart w:id="2392" w:name="_Toc408557997"/>
      <w:bookmarkStart w:id="2393" w:name="_Toc434827055"/>
      <w:bookmarkStart w:id="2394" w:name="_Toc434827449"/>
      <w:bookmarkStart w:id="2395" w:name="_Toc435627787"/>
      <w:bookmarkStart w:id="2396" w:name="_Toc439791336"/>
      <w:bookmarkStart w:id="2397" w:name="_Toc439791790"/>
      <w:bookmarkStart w:id="2398" w:name="_Toc439792245"/>
      <w:bookmarkStart w:id="2399" w:name="_Toc439792699"/>
      <w:bookmarkStart w:id="2400" w:name="_Toc439793153"/>
      <w:bookmarkStart w:id="2401" w:name="_Toc439793607"/>
      <w:bookmarkStart w:id="2402" w:name="_Toc439794061"/>
      <w:bookmarkStart w:id="2403" w:name="_Toc439794515"/>
      <w:bookmarkStart w:id="2404" w:name="_Toc439794969"/>
      <w:bookmarkStart w:id="2405" w:name="_Toc439795422"/>
      <w:bookmarkStart w:id="2406" w:name="_Toc439823406"/>
      <w:bookmarkStart w:id="2407" w:name="_Toc445910568"/>
      <w:bookmarkStart w:id="2408" w:name="_Toc510516786"/>
      <w:bookmarkStart w:id="2409" w:name="_Toc32564232"/>
      <w:r>
        <w:t>1</w:t>
      </w:r>
      <w:r w:rsidR="00242DFF">
        <w:t>2</w:t>
      </w:r>
      <w:r w:rsidR="00C27197">
        <w:t>. References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0" w:name="_Toc439791337"/>
      <w:bookmarkStart w:id="2411" w:name="_Toc439791791"/>
      <w:bookmarkStart w:id="2412" w:name="_Toc439792246"/>
      <w:bookmarkStart w:id="2413" w:name="_Toc439792700"/>
      <w:bookmarkStart w:id="2414" w:name="_Toc439793154"/>
      <w:bookmarkStart w:id="2415" w:name="_Toc439793608"/>
      <w:bookmarkStart w:id="2416" w:name="_Toc439794062"/>
      <w:bookmarkStart w:id="2417" w:name="_Toc439794516"/>
      <w:bookmarkStart w:id="2418" w:name="_Toc439794970"/>
      <w:bookmarkStart w:id="2419" w:name="_Toc439795423"/>
      <w:bookmarkStart w:id="2420" w:name="_Toc439823407"/>
      <w:bookmarkStart w:id="2421" w:name="_Toc445910569"/>
      <w:bookmarkStart w:id="2422" w:name="_Toc510516787"/>
      <w:bookmarkStart w:id="2423" w:name="_Toc32564233"/>
      <w:r w:rsidRPr="007D73E1">
        <w:rPr>
          <w:rStyle w:val="Technical2"/>
          <w:rFonts w:ascii="Times New Roman" w:hAnsi="Times New Roman"/>
          <w:sz w:val="48"/>
          <w:lang w:val="en-AU"/>
        </w:rPr>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4" w:name="_Toc32564234"/>
      <w:r>
        <w:t>Appendix B. Some File Formats</w:t>
      </w:r>
      <w:bookmarkEnd w:id="2424"/>
    </w:p>
    <w:p w14:paraId="7DE1F85D" w14:textId="77777777" w:rsidR="0079191B" w:rsidRDefault="0079191B" w:rsidP="0079191B">
      <w:pPr>
        <w:pStyle w:val="Heading2"/>
      </w:pPr>
      <w:bookmarkStart w:id="2425" w:name="_Toc32564235"/>
      <w:r>
        <w:t>B.1 Introduction</w:t>
      </w:r>
      <w:bookmarkEnd w:id="2425"/>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6" w:name="_Toc445909835"/>
      <w:bookmarkStart w:id="2427" w:name="_Toc480282351"/>
      <w:bookmarkStart w:id="2428" w:name="_Toc482783379"/>
      <w:bookmarkStart w:id="2429" w:name="_Toc488660881"/>
      <w:bookmarkStart w:id="2430" w:name="_Toc500684919"/>
      <w:bookmarkStart w:id="2431" w:name="_Toc501466217"/>
      <w:bookmarkStart w:id="2432" w:name="_Toc501710530"/>
      <w:bookmarkStart w:id="2433" w:name="_Toc501778426"/>
      <w:bookmarkStart w:id="2434" w:name="_Toc501885836"/>
      <w:bookmarkStart w:id="2435" w:name="_Toc502033601"/>
      <w:bookmarkStart w:id="2436" w:name="_Toc502045032"/>
      <w:bookmarkStart w:id="2437" w:name="_Toc502143340"/>
      <w:bookmarkStart w:id="2438" w:name="_Toc502403326"/>
      <w:bookmarkStart w:id="2439" w:name="_Toc502480180"/>
      <w:bookmarkStart w:id="2440" w:name="_Toc502563975"/>
      <w:bookmarkStart w:id="2441" w:name="_Toc502581209"/>
      <w:bookmarkStart w:id="2442" w:name="_Toc502667514"/>
      <w:bookmarkStart w:id="2443" w:name="_Toc502745120"/>
      <w:bookmarkStart w:id="2444" w:name="_Toc502997032"/>
      <w:bookmarkStart w:id="2445" w:name="_Toc503686635"/>
      <w:bookmarkStart w:id="2446" w:name="_Toc503694959"/>
      <w:bookmarkStart w:id="2447" w:name="_Toc503727979"/>
      <w:bookmarkStart w:id="2448" w:name="_Toc505080267"/>
      <w:bookmarkStart w:id="2449" w:name="_Toc506014396"/>
      <w:bookmarkStart w:id="2450" w:name="_Toc506542618"/>
      <w:bookmarkStart w:id="2451" w:name="_Toc32564236"/>
      <w:r>
        <w:t>B.2 Matrix File</w:t>
      </w:r>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p>
    <w:p w14:paraId="23FFEB15" w14:textId="0BE9DE5E" w:rsidR="0081679B" w:rsidRDefault="0081679B" w:rsidP="0081679B">
      <w:pPr>
        <w:pStyle w:val="Heading3"/>
      </w:pPr>
      <w:bookmarkStart w:id="2452" w:name="_Toc445909836"/>
      <w:bookmarkStart w:id="2453" w:name="_Toc480282352"/>
      <w:bookmarkStart w:id="2454" w:name="_Toc482783380"/>
      <w:bookmarkStart w:id="2455" w:name="_Toc488660882"/>
      <w:bookmarkStart w:id="2456" w:name="_Toc500684920"/>
      <w:bookmarkStart w:id="2457" w:name="_Toc501466218"/>
      <w:bookmarkStart w:id="2458" w:name="_Toc501710531"/>
      <w:bookmarkStart w:id="2459" w:name="_Toc501778427"/>
      <w:bookmarkStart w:id="2460" w:name="_Toc501885837"/>
      <w:bookmarkStart w:id="2461" w:name="_Toc502033602"/>
      <w:bookmarkStart w:id="2462" w:name="_Toc502045033"/>
      <w:bookmarkStart w:id="2463" w:name="_Toc502143341"/>
      <w:bookmarkStart w:id="2464" w:name="_Toc502403327"/>
      <w:bookmarkStart w:id="2465" w:name="_Toc502480181"/>
      <w:bookmarkStart w:id="2466" w:name="_Toc502563976"/>
      <w:bookmarkStart w:id="2467" w:name="_Toc502581210"/>
      <w:bookmarkStart w:id="2468" w:name="_Toc502667515"/>
      <w:bookmarkStart w:id="2469" w:name="_Toc502745121"/>
      <w:bookmarkStart w:id="2470" w:name="_Toc502997033"/>
      <w:bookmarkStart w:id="2471" w:name="_Toc503686636"/>
      <w:bookmarkStart w:id="2472" w:name="_Toc503694960"/>
      <w:bookmarkStart w:id="2473" w:name="_Toc503727980"/>
      <w:bookmarkStart w:id="2474" w:name="_Toc505080268"/>
      <w:bookmarkStart w:id="2475" w:name="_Toc506014397"/>
      <w:bookmarkStart w:id="2476" w:name="_Toc506542619"/>
      <w:bookmarkStart w:id="2477" w:name="_Toc32564237"/>
      <w:r>
        <w:t>B.2.1 General</w:t>
      </w:r>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8" w:name="_Toc95550157"/>
      <w:bookmarkStart w:id="2479" w:name="_Toc95921377"/>
      <w:bookmarkStart w:id="2480" w:name="_Toc98169251"/>
      <w:bookmarkStart w:id="2481" w:name="_Toc99464792"/>
      <w:bookmarkStart w:id="2482" w:name="_Toc100992758"/>
      <w:bookmarkStart w:id="2483" w:name="_Toc105522962"/>
      <w:bookmarkStart w:id="2484" w:name="_Toc105523402"/>
      <w:bookmarkStart w:id="2485" w:name="_Toc105524442"/>
      <w:bookmarkStart w:id="2486" w:name="_Toc106549127"/>
      <w:bookmarkStart w:id="2487" w:name="_Toc106904565"/>
      <w:bookmarkStart w:id="2488" w:name="_Toc109115257"/>
      <w:bookmarkStart w:id="2489" w:name="_Toc109220459"/>
      <w:bookmarkStart w:id="2490" w:name="_Toc109743948"/>
      <w:bookmarkStart w:id="2491" w:name="_Toc109744033"/>
      <w:bookmarkStart w:id="2492" w:name="_Toc110573603"/>
      <w:bookmarkStart w:id="2493" w:name="_Toc110938787"/>
      <w:bookmarkStart w:id="2494" w:name="_Toc111043740"/>
      <w:bookmarkStart w:id="2495" w:name="_Toc111138224"/>
      <w:bookmarkStart w:id="2496" w:name="_Toc111176777"/>
      <w:bookmarkStart w:id="2497" w:name="_Toc111211963"/>
      <w:bookmarkStart w:id="2498" w:name="_Toc111516366"/>
      <w:bookmarkStart w:id="2499" w:name="_Toc111705776"/>
      <w:bookmarkStart w:id="2500" w:name="_Toc111710403"/>
      <w:bookmarkStart w:id="2501" w:name="_Toc112553503"/>
      <w:bookmarkStart w:id="2502" w:name="_Toc112553611"/>
      <w:bookmarkStart w:id="2503" w:name="_Toc112925033"/>
      <w:bookmarkStart w:id="2504" w:name="_Toc113341181"/>
      <w:bookmarkStart w:id="2505" w:name="_Toc113382182"/>
      <w:bookmarkStart w:id="2506" w:name="_Toc114890972"/>
      <w:bookmarkStart w:id="2507" w:name="_Toc115937286"/>
      <w:bookmarkStart w:id="2508" w:name="_Toc115942986"/>
      <w:bookmarkStart w:id="2509" w:name="_Toc116681753"/>
      <w:bookmarkStart w:id="2510" w:name="_Toc118188627"/>
      <w:bookmarkStart w:id="2511" w:name="_Toc118631090"/>
      <w:bookmarkStart w:id="2512" w:name="_Toc119122607"/>
      <w:bookmarkStart w:id="2513" w:name="_Toc120608446"/>
      <w:bookmarkStart w:id="2514" w:name="_Toc121849307"/>
      <w:bookmarkStart w:id="2515" w:name="_Toc121938099"/>
      <w:bookmarkStart w:id="2516" w:name="_Toc122517722"/>
      <w:bookmarkStart w:id="2517" w:name="_Toc126428789"/>
      <w:bookmarkStart w:id="2518" w:name="_Toc127210137"/>
      <w:bookmarkStart w:id="2519" w:name="_Toc127210297"/>
      <w:bookmarkStart w:id="2520" w:name="_Toc128980786"/>
      <w:bookmarkStart w:id="2521" w:name="_Toc141197316"/>
      <w:bookmarkStart w:id="2522" w:name="_Toc141197507"/>
      <w:bookmarkStart w:id="2523" w:name="_Toc142390167"/>
      <w:bookmarkStart w:id="2524" w:name="_Toc142503328"/>
      <w:bookmarkStart w:id="2525" w:name="_Toc143970175"/>
      <w:bookmarkStart w:id="2526" w:name="_Toc147358549"/>
      <w:bookmarkStart w:id="2527" w:name="_Toc147358710"/>
      <w:bookmarkStart w:id="2528" w:name="_Toc147358871"/>
      <w:bookmarkStart w:id="2529" w:name="_Toc154212567"/>
      <w:bookmarkStart w:id="2530" w:name="_Toc154391467"/>
      <w:bookmarkStart w:id="2531" w:name="_Toc154726972"/>
      <w:bookmarkStart w:id="2532" w:name="_Toc154972485"/>
      <w:bookmarkStart w:id="2533" w:name="_Toc154984476"/>
      <w:bookmarkStart w:id="2534" w:name="_Toc155085786"/>
      <w:bookmarkStart w:id="2535" w:name="_Toc155626509"/>
      <w:bookmarkStart w:id="2536" w:name="_Toc157070287"/>
      <w:bookmarkStart w:id="2537" w:name="_Toc158170518"/>
      <w:bookmarkStart w:id="2538" w:name="_Toc159778948"/>
      <w:bookmarkStart w:id="2539" w:name="_Toc167892361"/>
      <w:bookmarkStart w:id="2540" w:name="_Toc168160307"/>
      <w:bookmarkStart w:id="2541" w:name="_Toc168160522"/>
      <w:bookmarkStart w:id="2542" w:name="_Toc168680252"/>
      <w:bookmarkStart w:id="2543" w:name="_Toc169683489"/>
      <w:bookmarkStart w:id="2544" w:name="_Toc169683705"/>
      <w:bookmarkStart w:id="2545" w:name="_Toc169683921"/>
      <w:bookmarkStart w:id="2546" w:name="_Toc170817545"/>
      <w:bookmarkStart w:id="2547" w:name="_Toc170832462"/>
      <w:bookmarkStart w:id="2548" w:name="_Toc171489469"/>
      <w:bookmarkStart w:id="2549" w:name="_Toc171699150"/>
      <w:bookmarkStart w:id="2550" w:name="_Toc171836797"/>
      <w:bookmarkStart w:id="2551" w:name="_Toc172041585"/>
      <w:bookmarkStart w:id="2552" w:name="_Toc172107151"/>
      <w:bookmarkStart w:id="2553" w:name="_Toc172179843"/>
      <w:bookmarkStart w:id="2554" w:name="_Toc174421783"/>
      <w:bookmarkStart w:id="2555" w:name="_Toc175324803"/>
      <w:bookmarkStart w:id="2556" w:name="_Toc175325152"/>
      <w:bookmarkStart w:id="2557" w:name="_Toc179412476"/>
      <w:bookmarkStart w:id="2558" w:name="_Toc180429808"/>
      <w:bookmarkStart w:id="2559" w:name="_Toc180479257"/>
      <w:bookmarkStart w:id="2560" w:name="_Toc180911838"/>
      <w:bookmarkStart w:id="2561" w:name="_Toc181521565"/>
      <w:bookmarkStart w:id="2562" w:name="_Toc181710957"/>
      <w:bookmarkStart w:id="2563" w:name="_Toc182327201"/>
      <w:bookmarkStart w:id="2564" w:name="_Toc182723131"/>
      <w:bookmarkStart w:id="2565" w:name="_Toc183542278"/>
      <w:bookmarkStart w:id="2566" w:name="_Toc183600928"/>
      <w:bookmarkStart w:id="2567" w:name="_Toc190165667"/>
      <w:bookmarkStart w:id="2568" w:name="_Toc197161161"/>
      <w:bookmarkStart w:id="2569" w:name="_Toc199079228"/>
      <w:bookmarkStart w:id="2570" w:name="_Toc203106970"/>
      <w:bookmarkStart w:id="2571" w:name="_Toc203109598"/>
      <w:bookmarkStart w:id="2572" w:name="_Toc203304628"/>
      <w:bookmarkStart w:id="2573" w:name="_Toc204091225"/>
      <w:bookmarkStart w:id="2574" w:name="_Toc204355574"/>
      <w:bookmarkStart w:id="2575" w:name="_Toc226761469"/>
      <w:bookmarkStart w:id="2576" w:name="_Toc226761899"/>
      <w:bookmarkStart w:id="2577" w:name="_Toc226762202"/>
      <w:bookmarkStart w:id="2578" w:name="_Toc226763305"/>
      <w:bookmarkStart w:id="2579" w:name="_Toc227401162"/>
      <w:bookmarkStart w:id="2580" w:name="_Toc227869088"/>
      <w:bookmarkStart w:id="2581" w:name="_Toc227895529"/>
      <w:bookmarkStart w:id="2582" w:name="_Toc230504326"/>
      <w:bookmarkStart w:id="2583" w:name="_Toc230504634"/>
      <w:bookmarkStart w:id="2584" w:name="_Toc237250489"/>
      <w:bookmarkStart w:id="2585" w:name="_Toc237590396"/>
      <w:bookmarkStart w:id="2586" w:name="_Toc241769783"/>
      <w:bookmarkStart w:id="2587" w:name="_Toc241770102"/>
      <w:bookmarkStart w:id="2588" w:name="_Toc243071909"/>
      <w:bookmarkStart w:id="2589" w:name="_Toc243072234"/>
      <w:bookmarkStart w:id="2590" w:name="_Toc246201543"/>
      <w:bookmarkStart w:id="2591" w:name="_Toc246208462"/>
      <w:bookmarkStart w:id="2592" w:name="_Toc248959601"/>
      <w:bookmarkStart w:id="2593" w:name="_Toc249370404"/>
      <w:bookmarkStart w:id="2594" w:name="_Toc264830606"/>
      <w:bookmarkStart w:id="2595" w:name="_Toc265007361"/>
      <w:bookmarkStart w:id="2596" w:name="_Toc265277050"/>
      <w:bookmarkStart w:id="2597" w:name="_Toc266993571"/>
      <w:bookmarkStart w:id="2598" w:name="_Toc270150378"/>
      <w:bookmarkStart w:id="2599" w:name="_Toc270150722"/>
      <w:bookmarkStart w:id="2600" w:name="_Toc271662447"/>
      <w:bookmarkStart w:id="2601" w:name="_Toc278192782"/>
      <w:bookmarkStart w:id="2602" w:name="_Toc295080150"/>
      <w:bookmarkStart w:id="2603" w:name="_Toc302837738"/>
      <w:bookmarkStart w:id="2604" w:name="_Toc307131080"/>
      <w:bookmarkStart w:id="2605" w:name="_Toc321982345"/>
      <w:bookmarkStart w:id="2606" w:name="_Toc322935273"/>
      <w:bookmarkStart w:id="2607" w:name="_Toc323558102"/>
      <w:bookmarkStart w:id="2608" w:name="_Toc325399223"/>
      <w:bookmarkStart w:id="2609" w:name="_Toc327250993"/>
      <w:bookmarkStart w:id="2610" w:name="_Toc327251356"/>
      <w:bookmarkStart w:id="2611" w:name="_Toc349908676"/>
      <w:bookmarkStart w:id="2612" w:name="_Toc351894883"/>
      <w:bookmarkStart w:id="2613" w:name="_Toc352135625"/>
      <w:bookmarkStart w:id="2614" w:name="_Toc352923120"/>
      <w:bookmarkStart w:id="2615" w:name="_Toc353023644"/>
      <w:bookmarkStart w:id="2616" w:name="_Toc365005467"/>
      <w:bookmarkStart w:id="2617" w:name="_Toc365608195"/>
      <w:bookmarkStart w:id="2618" w:name="_Toc366525455"/>
      <w:bookmarkStart w:id="2619" w:name="_Toc366525841"/>
      <w:bookmarkStart w:id="2620" w:name="_Toc366872465"/>
      <w:bookmarkStart w:id="2621" w:name="_Toc368321778"/>
      <w:bookmarkStart w:id="2622" w:name="_Toc371856345"/>
      <w:bookmarkStart w:id="2623" w:name="_Toc371857770"/>
      <w:bookmarkStart w:id="2624" w:name="_Toc375911369"/>
      <w:bookmarkStart w:id="2625" w:name="_Toc392084567"/>
      <w:bookmarkStart w:id="2626" w:name="_Toc392084947"/>
      <w:bookmarkStart w:id="2627" w:name="_Toc408032019"/>
      <w:bookmarkStart w:id="2628" w:name="_Toc408557857"/>
      <w:bookmarkStart w:id="2629" w:name="_Toc434826907"/>
      <w:bookmarkStart w:id="2630" w:name="_Toc434827301"/>
      <w:bookmarkStart w:id="2631" w:name="_Toc435627638"/>
      <w:bookmarkStart w:id="2632" w:name="_Toc445909837"/>
      <w:bookmarkStart w:id="2633" w:name="_Toc480282353"/>
      <w:bookmarkStart w:id="2634" w:name="_Toc482783381"/>
      <w:bookmarkStart w:id="2635" w:name="_Toc488660883"/>
      <w:bookmarkStart w:id="2636" w:name="_Toc500684921"/>
      <w:bookmarkStart w:id="2637" w:name="_Toc501466219"/>
      <w:bookmarkStart w:id="2638" w:name="_Toc501710532"/>
      <w:bookmarkStart w:id="2639" w:name="_Toc501778428"/>
      <w:bookmarkStart w:id="2640" w:name="_Toc501885838"/>
      <w:bookmarkStart w:id="2641" w:name="_Toc502033603"/>
      <w:bookmarkStart w:id="2642" w:name="_Toc502045034"/>
      <w:bookmarkStart w:id="2643" w:name="_Toc502143342"/>
      <w:bookmarkStart w:id="2644" w:name="_Toc502403328"/>
      <w:bookmarkStart w:id="2645" w:name="_Toc502480182"/>
      <w:bookmarkStart w:id="2646" w:name="_Toc502563977"/>
      <w:bookmarkStart w:id="2647" w:name="_Toc502581211"/>
      <w:bookmarkStart w:id="2648" w:name="_Toc502667516"/>
      <w:bookmarkStart w:id="2649" w:name="_Toc502745122"/>
      <w:bookmarkStart w:id="2650" w:name="_Toc502997034"/>
      <w:bookmarkStart w:id="2651" w:name="_Toc503686637"/>
      <w:bookmarkStart w:id="2652" w:name="_Toc503694961"/>
      <w:bookmarkStart w:id="2653" w:name="_Toc503727981"/>
      <w:bookmarkStart w:id="2654" w:name="_Toc505080269"/>
      <w:bookmarkStart w:id="2655" w:name="_Toc506014398"/>
      <w:bookmarkStart w:id="2656" w:name="_Toc506542620"/>
      <w:bookmarkStart w:id="2657" w:name="_Toc32564238"/>
      <w:r>
        <w:t>B</w:t>
      </w:r>
      <w:r w:rsidR="0081679B">
        <w:t>.</w:t>
      </w:r>
      <w:r>
        <w:t>2</w:t>
      </w:r>
      <w:r w:rsidR="0081679B">
        <w:t>.2</w:t>
      </w:r>
      <w:r w:rsidR="0081679B" w:rsidRPr="00832110">
        <w:t xml:space="preserve"> </w:t>
      </w:r>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r w:rsidR="0081679B">
        <w:t>Specifications</w:t>
      </w:r>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The pertinent names are listed on the NROW lines 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8" w:name="_Toc445909838"/>
      <w:bookmarkStart w:id="2659" w:name="_Toc480282354"/>
      <w:bookmarkStart w:id="2660" w:name="_Toc482783382"/>
      <w:bookmarkStart w:id="2661" w:name="_Toc488660884"/>
      <w:bookmarkStart w:id="2662" w:name="_Toc500684922"/>
      <w:bookmarkStart w:id="2663" w:name="_Toc501466220"/>
      <w:bookmarkStart w:id="2664" w:name="_Toc501710533"/>
      <w:bookmarkStart w:id="2665" w:name="_Toc501778429"/>
      <w:bookmarkStart w:id="2666" w:name="_Toc501885839"/>
      <w:bookmarkStart w:id="2667" w:name="_Toc502033604"/>
      <w:bookmarkStart w:id="2668" w:name="_Toc502045035"/>
      <w:bookmarkStart w:id="2669" w:name="_Toc502143343"/>
      <w:bookmarkStart w:id="2670" w:name="_Toc502403329"/>
      <w:bookmarkStart w:id="2671" w:name="_Toc502480183"/>
      <w:bookmarkStart w:id="2672" w:name="_Toc502563978"/>
      <w:bookmarkStart w:id="2673" w:name="_Toc502581212"/>
      <w:bookmarkStart w:id="2674" w:name="_Toc502667517"/>
      <w:bookmarkStart w:id="2675" w:name="_Toc502745123"/>
      <w:bookmarkStart w:id="2676" w:name="_Toc502997035"/>
      <w:bookmarkStart w:id="2677" w:name="_Toc503686638"/>
      <w:bookmarkStart w:id="2678" w:name="_Toc503694962"/>
      <w:bookmarkStart w:id="2679" w:name="_Toc503727982"/>
      <w:bookmarkStart w:id="2680" w:name="_Toc505080270"/>
      <w:bookmarkStart w:id="2681" w:name="_Toc506014399"/>
      <w:bookmarkStart w:id="2682" w:name="_Toc506542621"/>
      <w:bookmarkStart w:id="2683" w:name="_Toc32564239"/>
      <w:r>
        <w:t>B</w:t>
      </w:r>
      <w:r w:rsidR="0081679B">
        <w:t>.</w:t>
      </w:r>
      <w:r>
        <w:t>3</w:t>
      </w:r>
      <w:r w:rsidR="0081679B">
        <w:t xml:space="preserve"> Uncertainty Files</w:t>
      </w:r>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14:paraId="62FD6E49" w14:textId="7085F80F" w:rsidR="0081679B" w:rsidRDefault="00852E73" w:rsidP="0081679B">
      <w:pPr>
        <w:pStyle w:val="Heading3"/>
      </w:pPr>
      <w:bookmarkStart w:id="2684" w:name="_Toc95921383"/>
      <w:bookmarkStart w:id="2685" w:name="_Toc98169254"/>
      <w:bookmarkStart w:id="2686" w:name="_Toc99464795"/>
      <w:bookmarkStart w:id="2687" w:name="_Toc100992761"/>
      <w:bookmarkStart w:id="2688" w:name="_Toc105522965"/>
      <w:bookmarkStart w:id="2689" w:name="_Toc105523405"/>
      <w:bookmarkStart w:id="2690" w:name="_Toc105524445"/>
      <w:bookmarkStart w:id="2691" w:name="_Toc106549130"/>
      <w:bookmarkStart w:id="2692" w:name="_Toc106904568"/>
      <w:bookmarkStart w:id="2693" w:name="_Toc109115260"/>
      <w:bookmarkStart w:id="2694" w:name="_Toc109220462"/>
      <w:bookmarkStart w:id="2695" w:name="_Toc109743951"/>
      <w:bookmarkStart w:id="2696" w:name="_Toc109744036"/>
      <w:bookmarkStart w:id="2697" w:name="_Toc110573606"/>
      <w:bookmarkStart w:id="2698" w:name="_Toc110938790"/>
      <w:bookmarkStart w:id="2699" w:name="_Toc111043743"/>
      <w:bookmarkStart w:id="2700" w:name="_Toc111138227"/>
      <w:bookmarkStart w:id="2701" w:name="_Toc111176780"/>
      <w:bookmarkStart w:id="2702" w:name="_Toc111211966"/>
      <w:bookmarkStart w:id="2703" w:name="_Toc111516369"/>
      <w:bookmarkStart w:id="2704" w:name="_Toc111705779"/>
      <w:bookmarkStart w:id="2705" w:name="_Toc111710406"/>
      <w:bookmarkStart w:id="2706" w:name="_Toc112553506"/>
      <w:bookmarkStart w:id="2707" w:name="_Toc112553614"/>
      <w:bookmarkStart w:id="2708" w:name="_Toc112925036"/>
      <w:bookmarkStart w:id="2709" w:name="_Toc113341184"/>
      <w:bookmarkStart w:id="2710" w:name="_Toc113382185"/>
      <w:bookmarkStart w:id="2711" w:name="_Toc114890975"/>
      <w:bookmarkStart w:id="2712" w:name="_Toc115937289"/>
      <w:bookmarkStart w:id="2713" w:name="_Toc115942989"/>
      <w:bookmarkStart w:id="2714" w:name="_Toc116681756"/>
      <w:bookmarkStart w:id="2715" w:name="_Toc118188630"/>
      <w:bookmarkStart w:id="2716" w:name="_Toc118631093"/>
      <w:bookmarkStart w:id="2717" w:name="_Toc119122610"/>
      <w:bookmarkStart w:id="2718" w:name="_Toc120608449"/>
      <w:bookmarkStart w:id="2719" w:name="_Toc121849310"/>
      <w:bookmarkStart w:id="2720" w:name="_Toc121938102"/>
      <w:bookmarkStart w:id="2721" w:name="_Toc122517725"/>
      <w:bookmarkStart w:id="2722" w:name="_Toc126428792"/>
      <w:bookmarkStart w:id="2723" w:name="_Toc127210140"/>
      <w:bookmarkStart w:id="2724" w:name="_Toc127210300"/>
      <w:bookmarkStart w:id="2725" w:name="_Toc128980789"/>
      <w:bookmarkStart w:id="2726" w:name="_Toc141197319"/>
      <w:bookmarkStart w:id="2727" w:name="_Toc141197510"/>
      <w:bookmarkStart w:id="2728" w:name="_Toc142390170"/>
      <w:bookmarkStart w:id="2729" w:name="_Toc142503331"/>
      <w:bookmarkStart w:id="2730" w:name="_Toc143970178"/>
      <w:bookmarkStart w:id="2731" w:name="_Toc147358552"/>
      <w:bookmarkStart w:id="2732" w:name="_Toc147358713"/>
      <w:bookmarkStart w:id="2733" w:name="_Toc147358874"/>
      <w:bookmarkStart w:id="2734" w:name="_Toc154212570"/>
      <w:bookmarkStart w:id="2735" w:name="_Toc154391470"/>
      <w:bookmarkStart w:id="2736" w:name="_Toc154726975"/>
      <w:bookmarkStart w:id="2737" w:name="_Toc154972488"/>
      <w:bookmarkStart w:id="2738" w:name="_Toc154984479"/>
      <w:bookmarkStart w:id="2739" w:name="_Toc155085789"/>
      <w:bookmarkStart w:id="2740" w:name="_Toc155626512"/>
      <w:bookmarkStart w:id="2741" w:name="_Toc157070290"/>
      <w:bookmarkStart w:id="2742" w:name="_Toc158170521"/>
      <w:bookmarkStart w:id="2743" w:name="_Toc159778951"/>
      <w:bookmarkStart w:id="2744" w:name="_Toc167892364"/>
      <w:bookmarkStart w:id="2745" w:name="_Toc168160310"/>
      <w:bookmarkStart w:id="2746" w:name="_Toc168160525"/>
      <w:bookmarkStart w:id="2747" w:name="_Toc168680255"/>
      <w:bookmarkStart w:id="2748" w:name="_Toc169683492"/>
      <w:bookmarkStart w:id="2749" w:name="_Toc169683708"/>
      <w:bookmarkStart w:id="2750" w:name="_Toc169683924"/>
      <w:bookmarkStart w:id="2751" w:name="_Toc170817548"/>
      <w:bookmarkStart w:id="2752" w:name="_Toc170832465"/>
      <w:bookmarkStart w:id="2753" w:name="_Toc171489472"/>
      <w:bookmarkStart w:id="2754" w:name="_Toc171699153"/>
      <w:bookmarkStart w:id="2755" w:name="_Toc171836800"/>
      <w:bookmarkStart w:id="2756" w:name="_Toc172041588"/>
      <w:bookmarkStart w:id="2757" w:name="_Toc172107154"/>
      <w:bookmarkStart w:id="2758" w:name="_Toc172179846"/>
      <w:bookmarkStart w:id="2759" w:name="_Toc174421786"/>
      <w:bookmarkStart w:id="2760" w:name="_Toc175324806"/>
      <w:bookmarkStart w:id="2761" w:name="_Toc175325155"/>
      <w:bookmarkStart w:id="2762" w:name="_Toc179412479"/>
      <w:bookmarkStart w:id="2763" w:name="_Toc180429811"/>
      <w:bookmarkStart w:id="2764" w:name="_Toc180479260"/>
      <w:bookmarkStart w:id="2765" w:name="_Toc180911841"/>
      <w:bookmarkStart w:id="2766" w:name="_Toc181521568"/>
      <w:bookmarkStart w:id="2767" w:name="_Toc181710960"/>
      <w:bookmarkStart w:id="2768" w:name="_Toc182327204"/>
      <w:bookmarkStart w:id="2769" w:name="_Toc182723134"/>
      <w:bookmarkStart w:id="2770" w:name="_Toc183542281"/>
      <w:bookmarkStart w:id="2771" w:name="_Toc183600931"/>
      <w:bookmarkStart w:id="2772" w:name="_Toc190165670"/>
      <w:bookmarkStart w:id="2773" w:name="_Toc197161164"/>
      <w:bookmarkStart w:id="2774" w:name="_Toc199079231"/>
      <w:bookmarkStart w:id="2775" w:name="_Toc203106973"/>
      <w:bookmarkStart w:id="2776" w:name="_Toc203109601"/>
      <w:bookmarkStart w:id="2777" w:name="_Toc203304631"/>
      <w:bookmarkStart w:id="2778" w:name="_Toc204091228"/>
      <w:bookmarkStart w:id="2779" w:name="_Toc204355577"/>
      <w:bookmarkStart w:id="2780" w:name="_Toc226761472"/>
      <w:bookmarkStart w:id="2781" w:name="_Toc226761902"/>
      <w:bookmarkStart w:id="2782" w:name="_Toc226762205"/>
      <w:bookmarkStart w:id="2783" w:name="_Toc226763308"/>
      <w:bookmarkStart w:id="2784" w:name="_Toc227401165"/>
      <w:bookmarkStart w:id="2785" w:name="_Toc227869091"/>
      <w:bookmarkStart w:id="2786" w:name="_Toc227895532"/>
      <w:bookmarkStart w:id="2787" w:name="_Toc230504329"/>
      <w:bookmarkStart w:id="2788" w:name="_Toc230504637"/>
      <w:bookmarkStart w:id="2789" w:name="_Toc237250492"/>
      <w:bookmarkStart w:id="2790" w:name="_Toc237590399"/>
      <w:bookmarkStart w:id="2791" w:name="_Toc241769786"/>
      <w:bookmarkStart w:id="2792" w:name="_Toc241770105"/>
      <w:bookmarkStart w:id="2793" w:name="_Toc243071912"/>
      <w:bookmarkStart w:id="2794" w:name="_Toc243072237"/>
      <w:bookmarkStart w:id="2795" w:name="_Toc246201546"/>
      <w:bookmarkStart w:id="2796" w:name="_Toc246208465"/>
      <w:bookmarkStart w:id="2797" w:name="_Toc248959604"/>
      <w:bookmarkStart w:id="2798" w:name="_Toc249370407"/>
      <w:bookmarkStart w:id="2799" w:name="_Toc264830609"/>
      <w:bookmarkStart w:id="2800" w:name="_Toc265007364"/>
      <w:bookmarkStart w:id="2801" w:name="_Toc265277053"/>
      <w:bookmarkStart w:id="2802" w:name="_Toc266993574"/>
      <w:bookmarkStart w:id="2803" w:name="_Toc270150381"/>
      <w:bookmarkStart w:id="2804" w:name="_Toc270150725"/>
      <w:bookmarkStart w:id="2805" w:name="_Toc271662450"/>
      <w:bookmarkStart w:id="2806" w:name="_Toc278192785"/>
      <w:bookmarkStart w:id="2807" w:name="_Toc295080153"/>
      <w:bookmarkStart w:id="2808" w:name="_Toc302837741"/>
      <w:bookmarkStart w:id="2809" w:name="_Toc307131083"/>
      <w:bookmarkStart w:id="2810" w:name="_Toc321982348"/>
      <w:bookmarkStart w:id="2811" w:name="_Toc322935276"/>
      <w:bookmarkStart w:id="2812" w:name="_Toc323558105"/>
      <w:bookmarkStart w:id="2813" w:name="_Toc325399226"/>
      <w:bookmarkStart w:id="2814" w:name="_Toc327250996"/>
      <w:bookmarkStart w:id="2815" w:name="_Toc327251359"/>
      <w:bookmarkStart w:id="2816" w:name="_Toc349908679"/>
      <w:bookmarkStart w:id="2817" w:name="_Toc351894886"/>
      <w:bookmarkStart w:id="2818" w:name="_Toc352135628"/>
      <w:bookmarkStart w:id="2819" w:name="_Toc352923123"/>
      <w:bookmarkStart w:id="2820" w:name="_Toc353023647"/>
      <w:bookmarkStart w:id="2821" w:name="_Toc365005470"/>
      <w:bookmarkStart w:id="2822" w:name="_Toc365608198"/>
      <w:bookmarkStart w:id="2823" w:name="_Toc366525458"/>
      <w:bookmarkStart w:id="2824" w:name="_Toc366525844"/>
      <w:bookmarkStart w:id="2825" w:name="_Toc366872468"/>
      <w:bookmarkStart w:id="2826" w:name="_Toc368321781"/>
      <w:bookmarkStart w:id="2827" w:name="_Toc371856348"/>
      <w:bookmarkStart w:id="2828" w:name="_Toc371857773"/>
      <w:bookmarkStart w:id="2829" w:name="_Toc375911372"/>
      <w:bookmarkStart w:id="2830" w:name="_Toc392084570"/>
      <w:bookmarkStart w:id="2831" w:name="_Toc392084950"/>
      <w:bookmarkStart w:id="2832" w:name="_Toc408032022"/>
      <w:bookmarkStart w:id="2833" w:name="_Toc408557860"/>
      <w:bookmarkStart w:id="2834" w:name="_Toc434826910"/>
      <w:bookmarkStart w:id="2835" w:name="_Toc434827304"/>
      <w:bookmarkStart w:id="2836" w:name="_Toc435627641"/>
      <w:bookmarkStart w:id="2837" w:name="_Toc445909839"/>
      <w:bookmarkStart w:id="2838" w:name="_Toc480282355"/>
      <w:bookmarkStart w:id="2839" w:name="_Toc482783383"/>
      <w:bookmarkStart w:id="2840" w:name="_Toc488660885"/>
      <w:bookmarkStart w:id="2841" w:name="_Toc500684923"/>
      <w:bookmarkStart w:id="2842" w:name="_Toc501466221"/>
      <w:bookmarkStart w:id="2843" w:name="_Toc501710534"/>
      <w:bookmarkStart w:id="2844" w:name="_Toc501778430"/>
      <w:bookmarkStart w:id="2845" w:name="_Toc501885840"/>
      <w:bookmarkStart w:id="2846" w:name="_Toc502033605"/>
      <w:bookmarkStart w:id="2847" w:name="_Toc502045036"/>
      <w:bookmarkStart w:id="2848" w:name="_Toc502143344"/>
      <w:bookmarkStart w:id="2849" w:name="_Toc502403330"/>
      <w:bookmarkStart w:id="2850" w:name="_Toc502480184"/>
      <w:bookmarkStart w:id="2851" w:name="_Toc502563979"/>
      <w:bookmarkStart w:id="2852" w:name="_Toc502581213"/>
      <w:bookmarkStart w:id="2853" w:name="_Toc502667518"/>
      <w:bookmarkStart w:id="2854" w:name="_Toc502745124"/>
      <w:bookmarkStart w:id="2855" w:name="_Toc502997036"/>
      <w:bookmarkStart w:id="2856" w:name="_Toc503686639"/>
      <w:bookmarkStart w:id="2857" w:name="_Toc503694963"/>
      <w:bookmarkStart w:id="2858" w:name="_Toc503727983"/>
      <w:bookmarkStart w:id="2859" w:name="_Toc505080271"/>
      <w:bookmarkStart w:id="2860" w:name="_Toc506014400"/>
      <w:bookmarkStart w:id="2861" w:name="_Toc506542622"/>
      <w:bookmarkStart w:id="2862" w:name="_Toc32564240"/>
      <w:r>
        <w:t>B</w:t>
      </w:r>
      <w:r w:rsidR="0081679B">
        <w:t>.</w:t>
      </w:r>
      <w:r>
        <w:t>3</w:t>
      </w:r>
      <w:r w:rsidR="0081679B">
        <w:t xml:space="preserve">.1 </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r w:rsidR="0081679B">
        <w:t>Introduction</w:t>
      </w:r>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3" w:name="_Toc445909840"/>
      <w:bookmarkStart w:id="2864" w:name="_Toc480282356"/>
      <w:bookmarkStart w:id="2865" w:name="_Toc482783384"/>
      <w:bookmarkStart w:id="2866" w:name="_Toc488660886"/>
      <w:bookmarkStart w:id="2867" w:name="_Toc500684924"/>
      <w:bookmarkStart w:id="2868" w:name="_Toc501466222"/>
      <w:bookmarkStart w:id="2869" w:name="_Toc501710535"/>
      <w:bookmarkStart w:id="2870" w:name="_Toc501778431"/>
      <w:bookmarkStart w:id="2871" w:name="_Toc501885841"/>
      <w:bookmarkStart w:id="2872" w:name="_Toc502033606"/>
      <w:bookmarkStart w:id="2873" w:name="_Toc502045037"/>
      <w:bookmarkStart w:id="2874" w:name="_Toc502143345"/>
      <w:bookmarkStart w:id="2875" w:name="_Toc502403331"/>
      <w:bookmarkStart w:id="2876" w:name="_Toc502480185"/>
      <w:bookmarkStart w:id="2877" w:name="_Toc502563980"/>
      <w:bookmarkStart w:id="2878" w:name="_Toc502581214"/>
      <w:bookmarkStart w:id="2879" w:name="_Toc502667519"/>
      <w:bookmarkStart w:id="2880" w:name="_Toc502745125"/>
      <w:bookmarkStart w:id="2881" w:name="_Toc502997037"/>
      <w:bookmarkStart w:id="2882" w:name="_Toc503686640"/>
      <w:bookmarkStart w:id="2883" w:name="_Toc503694964"/>
      <w:bookmarkStart w:id="2884" w:name="_Toc503727984"/>
      <w:bookmarkStart w:id="2885" w:name="_Toc505080272"/>
      <w:bookmarkStart w:id="2886" w:name="_Toc506014401"/>
      <w:bookmarkStart w:id="2887" w:name="_Toc506542623"/>
      <w:bookmarkStart w:id="2888" w:name="_Toc32564241"/>
      <w:r>
        <w:t>B</w:t>
      </w:r>
      <w:r w:rsidR="0081679B">
        <w:t>.</w:t>
      </w:r>
      <w:r>
        <w:t>3</w:t>
      </w:r>
      <w:r w:rsidR="0081679B">
        <w:t>.2 Specifications</w:t>
      </w:r>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89" w:name="_Toc32564242"/>
      <w:r>
        <w:t>B.4 JCO File</w:t>
      </w:r>
      <w:bookmarkEnd w:id="2889"/>
    </w:p>
    <w:p w14:paraId="7859F940" w14:textId="3ECA1548" w:rsidR="00B81A24" w:rsidRDefault="00B81A24" w:rsidP="00B81A24">
      <w:pPr>
        <w:pStyle w:val="Heading3"/>
      </w:pPr>
      <w:bookmarkStart w:id="2890" w:name="_Toc32564243"/>
      <w:r>
        <w:t>B.4.1 Introduction</w:t>
      </w:r>
      <w:bookmarkEnd w:id="2890"/>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1" w:name="_Toc32564244"/>
      <w:r>
        <w:t>B.4.2 Specifications</w:t>
      </w:r>
      <w:bookmarkEnd w:id="2891"/>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2" w:name="_Toc32564245"/>
      <w:r>
        <w:t>B.5 JCB File</w:t>
      </w:r>
      <w:bookmarkEnd w:id="2892"/>
    </w:p>
    <w:p w14:paraId="0BDF87D1" w14:textId="5EE32212" w:rsidR="002B5C99" w:rsidRDefault="002B5C99" w:rsidP="002B5C99">
      <w:pPr>
        <w:pStyle w:val="Heading3"/>
      </w:pPr>
      <w:bookmarkStart w:id="2893" w:name="_Toc32564246"/>
      <w:r>
        <w:t>B.5.1 Introduction</w:t>
      </w:r>
      <w:bookmarkEnd w:id="2893"/>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4" w:name="_Toc32564247"/>
      <w:r>
        <w:t>B.5.2 Specifications</w:t>
      </w:r>
      <w:bookmarkEnd w:id="2894"/>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5" w:name="_Toc32564248"/>
      <w:r>
        <w:t>B</w:t>
      </w:r>
      <w:r w:rsidR="00434DBF">
        <w:t>.</w:t>
      </w:r>
      <w:r>
        <w:t>5.3 Distinguishing between a JCO and a JCB File</w:t>
      </w:r>
      <w:bookmarkEnd w:id="2895"/>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6AA7E" w14:textId="77777777" w:rsidR="000B491D" w:rsidRDefault="000B491D">
      <w:pPr>
        <w:spacing w:line="20" w:lineRule="exact"/>
      </w:pPr>
    </w:p>
  </w:endnote>
  <w:endnote w:type="continuationSeparator" w:id="0">
    <w:p w14:paraId="40E051B0" w14:textId="77777777" w:rsidR="000B491D" w:rsidRDefault="000B491D">
      <w:r>
        <w:t xml:space="preserve"> </w:t>
      </w:r>
    </w:p>
  </w:endnote>
  <w:endnote w:type="continuationNotice" w:id="1">
    <w:p w14:paraId="44E41C71" w14:textId="77777777" w:rsidR="000B491D" w:rsidRDefault="000B491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4042AC" w:rsidRDefault="004042AC">
    <w:pPr>
      <w:pStyle w:val="Footer"/>
      <w:framePr w:wrap="auto" w:vAnchor="text" w:hAnchor="margin" w:xAlign="right" w:y="1"/>
      <w:rPr>
        <w:rStyle w:val="PageNumber"/>
      </w:rPr>
    </w:pPr>
  </w:p>
  <w:p w14:paraId="056D5890" w14:textId="77777777" w:rsidR="004042AC" w:rsidRDefault="004042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4042AC" w:rsidRDefault="004042AC">
    <w:pPr>
      <w:pStyle w:val="Footer"/>
      <w:framePr w:wrap="auto" w:vAnchor="text" w:hAnchor="margin" w:xAlign="right" w:y="1"/>
      <w:rPr>
        <w:rStyle w:val="PageNumber"/>
      </w:rPr>
    </w:pPr>
  </w:p>
  <w:p w14:paraId="0271116C" w14:textId="77777777" w:rsidR="004042AC" w:rsidRDefault="004042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3777A" w14:textId="77777777" w:rsidR="000B491D" w:rsidRDefault="000B491D">
      <w:r>
        <w:separator/>
      </w:r>
    </w:p>
  </w:footnote>
  <w:footnote w:type="continuationSeparator" w:id="0">
    <w:p w14:paraId="7EC05AFB" w14:textId="77777777" w:rsidR="000B491D" w:rsidRDefault="000B4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4042AC" w:rsidRDefault="004042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42AC" w:rsidRDefault="004042A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42AC" w:rsidRDefault="004042AC">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42AC" w:rsidRDefault="004042AC">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42AC" w:rsidRDefault="004042AC">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42AC" w:rsidRDefault="004042AC">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42AC" w:rsidRDefault="004042AC">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42AC" w:rsidRDefault="004042AC">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42AC" w:rsidRPr="005F65CE" w:rsidRDefault="004042AC">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42AC" w:rsidRPr="005F65CE" w:rsidRDefault="004042AC">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42AC" w:rsidRDefault="004042AC">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42AC" w:rsidRDefault="004042AC">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689FE-82BB-9B4A-A760-71615D01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21</Pages>
  <Words>88514</Words>
  <Characters>504534</Characters>
  <Application>Microsoft Office Word</Application>
  <DocSecurity>0</DocSecurity>
  <Lines>4204</Lines>
  <Paragraphs>1183</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591865</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105</cp:revision>
  <cp:lastPrinted>2019-03-02T06:14:00Z</cp:lastPrinted>
  <dcterms:created xsi:type="dcterms:W3CDTF">2019-03-01T22:11:00Z</dcterms:created>
  <dcterms:modified xsi:type="dcterms:W3CDTF">2020-03-21T15:54:00Z</dcterms:modified>
</cp:coreProperties>
</file>