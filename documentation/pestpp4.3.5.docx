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25363713"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9D61EF">
        <w:rPr>
          <w:b/>
          <w:i w:val="0"/>
          <w:sz w:val="40"/>
          <w:lang w:val="en-AU"/>
        </w:rPr>
        <w:t>5</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5F18528" w:rsidR="00CE126F" w:rsidRPr="00CF4E55" w:rsidRDefault="00887038" w:rsidP="00E1209D">
      <w:pPr>
        <w:pStyle w:val="BodyText"/>
        <w:jc w:val="center"/>
        <w:rPr>
          <w:rFonts w:ascii="Arial" w:hAnsi="Arial" w:cs="Arial"/>
          <w:i w:val="0"/>
          <w:noProof/>
          <w:lang w:val="en-AU"/>
        </w:rPr>
      </w:pPr>
      <w:r>
        <w:rPr>
          <w:rFonts w:ascii="Arial" w:hAnsi="Arial" w:cs="Arial"/>
          <w:i w:val="0"/>
          <w:noProof/>
          <w:lang w:val="en-AU"/>
        </w:rPr>
        <w:t>March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B7770E"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B7770E">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B7770E">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B7770E">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B7770E">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B7770E">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B7770E">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B7770E">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B7770E">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B7770E">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B7770E">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B7770E">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B7770E">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B7770E">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B7770E" w:rsidP="00755437">
      <w:pPr>
        <w:ind w:firstLine="720"/>
        <w:rPr>
          <w:lang w:val="en-AU"/>
        </w:rPr>
      </w:pPr>
      <w:r w:rsidRPr="00B23298">
        <w:rPr>
          <w:noProof/>
          <w:position w:val="-32"/>
          <w:lang w:val="en-AU"/>
        </w:rPr>
        <w:object w:dxaOrig="980" w:dyaOrig="740" w14:anchorId="39C99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6570780"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B7770E" w:rsidRPr="007940A5">
        <w:rPr>
          <w:noProof/>
          <w:position w:val="-14"/>
          <w:lang w:val="en-AU"/>
        </w:rPr>
        <w:object w:dxaOrig="1380" w:dyaOrig="420" w14:anchorId="7C706D27">
          <v:shape id="_x0000_i1026" type="#_x0000_t75" alt="" style="width:66.9pt;height:16.75pt;mso-width-percent:0;mso-height-percent:0;mso-width-percent:0;mso-height-percent:0" o:ole="">
            <v:imagedata r:id="rId20" o:title=""/>
          </v:shape>
          <o:OLEObject Type="Embed" ProgID="Equation.3" ShapeID="_x0000_i1026" DrawAspect="Content" ObjectID="_1646570781"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ins w:id="1999" w:author="White, Jeremy T" w:date="2020-02-14T08:49:00Z">
                <w:rPr>
                  <w:rFonts w:ascii="Cambria Math" w:hAnsi="Cambria Math"/>
                  <w:i/>
                  <w:lang w:val="en-AU"/>
                </w:rPr>
              </w:ins>
            </m:ctrlPr>
          </m:dPr>
          <m:e>
            <m:m>
              <m:mPr>
                <m:mcs>
                  <m:mc>
                    <m:mcPr>
                      <m:count m:val="1"/>
                      <m:mcJc m:val="center"/>
                    </m:mcPr>
                  </m:mc>
                </m:mcs>
                <m:ctrlPr>
                  <w:ins w:id="2000" w:author="White, Jeremy T" w:date="2020-02-14T08:49:00Z">
                    <w:rPr>
                      <w:rFonts w:ascii="Cambria Math" w:hAnsi="Cambria Math"/>
                      <w:i/>
                      <w:lang w:val="en-AU"/>
                    </w:rPr>
                  </w:ins>
                </m:ctrlPr>
              </m:mPr>
              <m:mr>
                <m:e>
                  <m:r>
                    <m:rPr>
                      <m:sty m:val="b"/>
                    </m:rPr>
                    <w:rPr>
                      <w:rFonts w:ascii="Cambria Math" w:hAnsi="Cambria Math"/>
                      <w:lang w:val="en-AU"/>
                    </w:rPr>
                    <m:t>h</m:t>
                  </m:r>
                </m:e>
              </m:mr>
              <m:mr>
                <m:e>
                  <m:sSub>
                    <m:sSubPr>
                      <m:ctrlPr>
                        <w:ins w:id="2001" w:author="White, Jeremy T" w:date="2020-02-14T08:49:00Z">
                          <w:rPr>
                            <w:rFonts w:ascii="Cambria Math" w:hAnsi="Cambria Math"/>
                            <w:b/>
                            <w:lang w:val="en-AU"/>
                          </w:rPr>
                        </w:ins>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ins w:id="2002" w:author="White, Jeremy T" w:date="2020-02-14T08:49:00Z">
                <w:rPr>
                  <w:rFonts w:ascii="Cambria Math" w:hAnsi="Cambria Math"/>
                  <w:i/>
                  <w:lang w:val="en-AU"/>
                </w:rPr>
              </w:ins>
            </m:ctrlPr>
          </m:dPr>
          <m:e>
            <m:m>
              <m:mPr>
                <m:mcs>
                  <m:mc>
                    <m:mcPr>
                      <m:count m:val="1"/>
                      <m:mcJc m:val="center"/>
                    </m:mcPr>
                  </m:mc>
                </m:mcs>
                <m:ctrlPr>
                  <w:ins w:id="2003" w:author="White, Jeremy T" w:date="2020-02-14T08:49:00Z">
                    <w:rPr>
                      <w:rFonts w:ascii="Cambria Math" w:hAnsi="Cambria Math"/>
                      <w:i/>
                      <w:lang w:val="en-AU"/>
                    </w:rPr>
                  </w:ins>
                </m:ctrlPr>
              </m:mPr>
              <m:mr>
                <m:e>
                  <m:r>
                    <m:rPr>
                      <m:sty m:val="bi"/>
                    </m:rPr>
                    <w:rPr>
                      <w:rFonts w:ascii="Cambria Math" w:hAnsi="Cambria Math"/>
                      <w:lang w:val="en-AU"/>
                    </w:rPr>
                    <m:t>Z</m:t>
                  </m:r>
                </m:e>
              </m:mr>
              <m:mr>
                <m:e>
                  <m:sSub>
                    <m:sSubPr>
                      <m:ctrlPr>
                        <w:ins w:id="2004" w:author="White, Jeremy T" w:date="2020-02-14T08:49:00Z">
                          <w:rPr>
                            <w:rFonts w:ascii="Cambria Math" w:hAnsi="Cambria Math"/>
                            <w:i/>
                            <w:lang w:val="en-AU"/>
                          </w:rPr>
                        </w:ins>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ins w:id="2005" w:author="White, Jeremy T" w:date="2020-02-14T08:49:00Z">
                <w:rPr>
                  <w:rFonts w:ascii="Cambria Math" w:hAnsi="Cambria Math"/>
                  <w:i/>
                </w:rPr>
              </w:ins>
            </m:ctrlPr>
          </m:dPr>
          <m:e>
            <m:m>
              <m:mPr>
                <m:mcs>
                  <m:mc>
                    <m:mcPr>
                      <m:count m:val="1"/>
                      <m:mcJc m:val="center"/>
                    </m:mcPr>
                  </m:mc>
                </m:mcs>
                <m:ctrlPr>
                  <w:ins w:id="2006" w:author="White, Jeremy T" w:date="2020-02-14T08:49:00Z">
                    <w:rPr>
                      <w:rFonts w:ascii="Cambria Math" w:hAnsi="Cambria Math"/>
                      <w:i/>
                    </w:rPr>
                  </w:ins>
                </m:ctrlPr>
              </m:mPr>
              <m:mr>
                <m:e>
                  <m:r>
                    <m:rPr>
                      <m:sty m:val="b"/>
                    </m:rPr>
                    <w:rPr>
                      <w:rFonts w:ascii="Cambria Math" w:hAnsi="Cambria Math"/>
                    </w:rPr>
                    <m:t>ε</m:t>
                  </m:r>
                </m:e>
              </m:mr>
              <m:mr>
                <m:e>
                  <m:sSub>
                    <m:sSubPr>
                      <m:ctrlPr>
                        <w:ins w:id="2007" w:author="White, Jeremy T" w:date="2020-02-14T08:49:00Z">
                          <w:rPr>
                            <w:rFonts w:ascii="Cambria Math" w:hAnsi="Cambria Math"/>
                            <w:b/>
                          </w:rPr>
                        </w:ins>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ins w:id="2008" w:author="White, Jeremy T" w:date="2020-02-14T08:49:00Z">
                <w:rPr>
                  <w:rFonts w:ascii="Cambria Math" w:hAnsi="Cambria Math"/>
                  <w:b/>
                  <w:lang w:val="en-AU"/>
                </w:rPr>
              </w:ins>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ins w:id="2009" w:author="White, Jeremy T" w:date="2020-02-14T08:49:00Z">
                <w:rPr>
                  <w:rFonts w:ascii="Cambria Math" w:hAnsi="Cambria Math"/>
                  <w:b/>
                  <w:i/>
                  <w:lang w:val="en-AU"/>
                </w:rPr>
              </w:ins>
            </m:ctrlPr>
          </m:dPr>
          <m:e>
            <m:sSub>
              <m:sSubPr>
                <m:ctrlPr>
                  <w:ins w:id="2010" w:author="White, Jeremy T" w:date="2020-02-14T08:49:00Z">
                    <w:rPr>
                      <w:rFonts w:ascii="Cambria Math" w:hAnsi="Cambria Math"/>
                      <w:b/>
                      <w:lang w:val="en-AU"/>
                    </w:rPr>
                  </w:ins>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2011" w:name="_Toc32564129"/>
      <w:r>
        <w:t xml:space="preserve">6.2.2 </w:t>
      </w:r>
      <w:r w:rsidR="007E475F">
        <w:t xml:space="preserve">Choosing </w:t>
      </w:r>
      <w:r w:rsidR="00DF1145">
        <w:t xml:space="preserve">the </w:t>
      </w:r>
      <w:r w:rsidR="00143C09">
        <w:t>Regularization</w:t>
      </w:r>
      <w:r w:rsidR="00DF1145">
        <w:t xml:space="preserve"> Weight Factor</w:t>
      </w:r>
      <w:bookmarkEnd w:id="2011"/>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12" w:name="_Toc32564130"/>
      <w:r>
        <w:t xml:space="preserve">6.2.3 </w:t>
      </w:r>
      <w:r w:rsidR="000076A9">
        <w:t>Inter-</w:t>
      </w:r>
      <w:r w:rsidR="00143C09">
        <w:t>Regularization</w:t>
      </w:r>
      <w:r w:rsidR="000076A9">
        <w:t xml:space="preserve"> Group Weighting</w:t>
      </w:r>
      <w:bookmarkEnd w:id="2012"/>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B7770E" w:rsidP="005068AD">
      <w:pPr>
        <w:ind w:firstLine="720"/>
        <w:rPr>
          <w:lang w:val="en-AU"/>
        </w:rPr>
      </w:pPr>
      <w:r w:rsidRPr="009373F7">
        <w:rPr>
          <w:noProof/>
          <w:position w:val="-24"/>
          <w:lang w:val="en-AU"/>
        </w:rPr>
        <w:object w:dxaOrig="2240" w:dyaOrig="740" w14:anchorId="6585D1D9">
          <v:shape id="_x0000_i1025" type="#_x0000_t75" alt="" style="width:111.25pt;height:39.25pt;mso-width-percent:0;mso-height-percent:0;mso-width-percent:0;mso-height-percent:0" o:ole="">
            <v:imagedata r:id="rId25" o:title=""/>
          </v:shape>
          <o:OLEObject Type="Embed" ProgID="Equation.3" ShapeID="_x0000_i1025" DrawAspect="Content" ObjectID="_1646570782"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13" w:name="_Toc32564131"/>
      <w:r>
        <w:t xml:space="preserve">6.2.4 </w:t>
      </w:r>
      <w:r w:rsidR="000076A9">
        <w:t>Choosing Values for the Marquardt Lambda</w:t>
      </w:r>
      <w:bookmarkEnd w:id="2013"/>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14" w:name="_Toc32564132"/>
      <w:r>
        <w:t xml:space="preserve">6.2.5 </w:t>
      </w:r>
      <w:r w:rsidR="000B45E9">
        <w:t>Singular Value Decomposition</w:t>
      </w:r>
      <w:bookmarkEnd w:id="2014"/>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15" w:name="_Toc32564133"/>
      <w:r>
        <w:t>6.2.6 SVD-Assist</w:t>
      </w:r>
      <w:bookmarkEnd w:id="2015"/>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16" w:name="_Toc32564134"/>
      <w:r>
        <w:t xml:space="preserve">6.2.7 Expediting </w:t>
      </w:r>
      <w:r w:rsidR="00F5245C">
        <w:t xml:space="preserve">the </w:t>
      </w:r>
      <w:r>
        <w:t>First Iteration</w:t>
      </w:r>
      <w:bookmarkEnd w:id="2016"/>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17" w:name="_Toc32564135"/>
      <w:r>
        <w:t xml:space="preserve">6.2.8 </w:t>
      </w:r>
      <w:r w:rsidR="00FD5BE0">
        <w:t>First</w:t>
      </w:r>
      <w:r w:rsidR="00FB43AE">
        <w:t xml:space="preserve"> Order, Second Moment Uncertainty Analysis</w:t>
      </w:r>
      <w:r w:rsidR="00FD5BE0">
        <w:t xml:space="preserve"> </w:t>
      </w:r>
      <w:r w:rsidR="001B5140">
        <w:t>and Monte Carlo</w:t>
      </w:r>
      <w:bookmarkEnd w:id="2017"/>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51949486"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p>
    <w:p w14:paraId="48FA6885" w14:textId="5F7B5C37"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for each base parameter iteration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lastRenderedPageBreak/>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w:t>
      </w:r>
      <w:r>
        <w:lastRenderedPageBreak/>
        <w:t>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037E957E" w:rsidR="001B5140" w:rsidRPr="005B619B"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GLM solution process with the randomized search from the FOSM-based Monte Carlo realizations.  </w:t>
      </w:r>
    </w:p>
    <w:p w14:paraId="203C3F36" w14:textId="0037D362"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 xml:space="preserve">argument is not supplied,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18" w:name="_Toc32564136"/>
      <w:r>
        <w:t>6.2.9 Model Run Failure</w:t>
      </w:r>
      <w:bookmarkEnd w:id="2018"/>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w:t>
      </w:r>
      <w:r>
        <w:lastRenderedPageBreak/>
        <w:t>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19" w:name="_Toc32564137"/>
      <w:r>
        <w:t>6.2.10 Composite Parameter Sensitivities</w:t>
      </w:r>
      <w:bookmarkEnd w:id="2019"/>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ins w:id="2020" w:author="White, Jeremy T" w:date="2020-02-14T08:49:00Z">
                <w:rPr>
                  <w:rFonts w:ascii="Cambria Math" w:hAnsi="Cambria Math"/>
                  <w:i/>
                </w:rPr>
              </w:ins>
            </m:ctrlPr>
          </m:sSubPr>
          <m:e>
            <m:r>
              <w:rPr>
                <w:rFonts w:ascii="Cambria Math" w:hAnsi="Cambria Math"/>
              </w:rPr>
              <m:t>csp</m:t>
            </m:r>
          </m:e>
          <m:sub>
            <m:r>
              <w:rPr>
                <w:rFonts w:ascii="Cambria Math" w:hAnsi="Cambria Math"/>
              </w:rPr>
              <m:t>i</m:t>
            </m:r>
          </m:sub>
        </m:sSub>
        <m:r>
          <w:rPr>
            <w:rFonts w:ascii="Cambria Math" w:hAnsi="Cambria Math"/>
          </w:rPr>
          <m:t>=</m:t>
        </m:r>
        <m:f>
          <m:fPr>
            <m:ctrlPr>
              <w:ins w:id="2021" w:author="White, Jeremy T" w:date="2020-02-14T08:49:00Z">
                <w:rPr>
                  <w:rFonts w:ascii="Cambria Math" w:hAnsi="Cambria Math"/>
                  <w:i/>
                </w:rPr>
              </w:ins>
            </m:ctrlPr>
          </m:fPr>
          <m:num>
            <m:sSubSup>
              <m:sSubSupPr>
                <m:ctrlPr>
                  <w:ins w:id="2022" w:author="White, Jeremy T" w:date="2020-02-14T08:49:00Z">
                    <w:rPr>
                      <w:rFonts w:ascii="Cambria Math" w:hAnsi="Cambria Math"/>
                      <w:i/>
                    </w:rPr>
                  </w:ins>
                </m:ctrlPr>
              </m:sSubSupPr>
              <m:e>
                <m:d>
                  <m:dPr>
                    <m:begChr m:val="["/>
                    <m:endChr m:val="]"/>
                    <m:ctrlPr>
                      <w:ins w:id="2023" w:author="White, Jeremy T" w:date="2020-02-14T08:49:00Z">
                        <w:rPr>
                          <w:rFonts w:ascii="Cambria Math" w:hAnsi="Cambria Math"/>
                          <w:i/>
                        </w:rPr>
                      </w:ins>
                    </m:ctrlPr>
                  </m:dPr>
                  <m:e>
                    <m:sSup>
                      <m:sSupPr>
                        <m:ctrlPr>
                          <w:ins w:id="2024" w:author="White, Jeremy T" w:date="2020-02-14T08:49:00Z">
                            <w:rPr>
                              <w:rFonts w:ascii="Cambria Math" w:hAnsi="Cambria Math"/>
                              <w:i/>
                            </w:rPr>
                          </w:ins>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25" w:name="_Toc32564138"/>
      <w:r>
        <w:t>6.2.</w:t>
      </w:r>
      <w:r w:rsidR="00B36614">
        <w:t>1</w:t>
      </w:r>
      <w:r w:rsidR="00740CF0">
        <w:t>1</w:t>
      </w:r>
      <w:r>
        <w:t xml:space="preserve"> Other Controls</w:t>
      </w:r>
      <w:bookmarkEnd w:id="202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26" w:name="_Toc32564139"/>
      <w:r>
        <w:t>6.2.1</w:t>
      </w:r>
      <w:r w:rsidR="00740CF0">
        <w:t>2</w:t>
      </w:r>
      <w:r>
        <w:t xml:space="preserve"> Running PESTPP</w:t>
      </w:r>
      <w:bookmarkEnd w:id="202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27" w:name="_Toc32564140"/>
      <w:r>
        <w:t>6.2.1</w:t>
      </w:r>
      <w:r w:rsidR="00740CF0">
        <w:t>3</w:t>
      </w:r>
      <w:r w:rsidR="0028038E">
        <w:t xml:space="preserve"> PESTPP</w:t>
      </w:r>
      <w:r w:rsidR="00CA35E9">
        <w:t>-GLM</w:t>
      </w:r>
      <w:r w:rsidR="0028038E">
        <w:t xml:space="preserve"> </w:t>
      </w:r>
      <w:r>
        <w:t>Output Files</w:t>
      </w:r>
      <w:bookmarkEnd w:id="202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w:t>
      </w:r>
      <w:r w:rsidR="00682AE9">
        <w:lastRenderedPageBreak/>
        <w:t>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lastRenderedPageBreak/>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28" w:name="_Toc32564141"/>
      <w:r>
        <w:t>6.3 Differential Evolution</w:t>
      </w:r>
      <w:bookmarkEnd w:id="2028"/>
    </w:p>
    <w:p w14:paraId="5E75F23C" w14:textId="05DA30CA" w:rsidR="00624ECE" w:rsidRDefault="00624ECE" w:rsidP="00624ECE">
      <w:pPr>
        <w:pStyle w:val="Heading3"/>
      </w:pPr>
      <w:bookmarkStart w:id="2029" w:name="_Toc32564142"/>
      <w:r>
        <w:t>6.3.1 General</w:t>
      </w:r>
      <w:bookmarkEnd w:id="202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w:t>
      </w:r>
      <w:r>
        <w:rPr>
          <w:lang w:val="en-AU"/>
        </w:rPr>
        <w:lastRenderedPageBreak/>
        <w:t xml:space="preserve">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30" w:name="_Toc32564143"/>
      <w:r>
        <w:t>6.3.2 The DE Method</w:t>
      </w:r>
      <w:bookmarkEnd w:id="203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B7770E"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lastRenderedPageBreak/>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lastRenderedPageBreak/>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31" w:name="_Toc32564144"/>
      <w:r>
        <w:t xml:space="preserve">6.3.3 </w:t>
      </w:r>
      <w:r w:rsidR="00F5490E">
        <w:t xml:space="preserve">Using DE in </w:t>
      </w:r>
      <w:r>
        <w:t>PESTPP</w:t>
      </w:r>
      <w:bookmarkEnd w:id="203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32" w:name="_Toc32564145"/>
      <w:r>
        <w:t>6.3.4 Running PESTPP</w:t>
      </w:r>
      <w:bookmarkEnd w:id="203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33" w:name="_Toc32564146"/>
      <w:r>
        <w:t>6.3.</w:t>
      </w:r>
      <w:r w:rsidR="004E0E61">
        <w:t>5</w:t>
      </w:r>
      <w:r w:rsidR="0028038E">
        <w:t xml:space="preserve"> PESTPP</w:t>
      </w:r>
      <w:r w:rsidR="00CA35E9">
        <w:t>-GLM</w:t>
      </w:r>
      <w:r w:rsidR="0028038E">
        <w:t xml:space="preserve"> </w:t>
      </w:r>
      <w:r>
        <w:t>Output Files</w:t>
      </w:r>
      <w:bookmarkEnd w:id="203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lastRenderedPageBreak/>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34" w:name="_Toc32564147"/>
      <w:r>
        <w:t>6.</w:t>
      </w:r>
      <w:r w:rsidR="00027B04">
        <w:t>4</w:t>
      </w:r>
      <w:r>
        <w:t xml:space="preserve"> Summary of</w:t>
      </w:r>
      <w:r w:rsidR="0028038E">
        <w:t xml:space="preserve"> PESTPP</w:t>
      </w:r>
      <w:r w:rsidR="00CA35E9">
        <w:t>-GLM</w:t>
      </w:r>
      <w:r w:rsidR="0028038E">
        <w:t xml:space="preserve"> </w:t>
      </w:r>
      <w:r>
        <w:t>Control Variables</w:t>
      </w:r>
      <w:bookmarkEnd w:id="2034"/>
    </w:p>
    <w:p w14:paraId="29E6AA5E" w14:textId="4B2231F7" w:rsidR="001B60B9" w:rsidRDefault="001B60B9" w:rsidP="001B60B9">
      <w:pPr>
        <w:pStyle w:val="Heading3"/>
      </w:pPr>
      <w:bookmarkStart w:id="2035" w:name="_Toc32564148"/>
      <w:r>
        <w:t>6.4.1 General</w:t>
      </w:r>
      <w:bookmarkEnd w:id="203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36"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3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37" w:name="_Toc32564150"/>
      <w:r>
        <w:lastRenderedPageBreak/>
        <w:t>6.</w:t>
      </w:r>
      <w:r w:rsidR="001B60B9">
        <w:t>4</w:t>
      </w:r>
      <w:r>
        <w:t>.</w:t>
      </w:r>
      <w:r w:rsidR="00F17215">
        <w:t>3</w:t>
      </w:r>
      <w:r>
        <w:t xml:space="preserve"> PEST++ Control Variables</w:t>
      </w:r>
      <w:bookmarkEnd w:id="203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3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3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39" w:name="_Toc32564151"/>
      <w:r>
        <w:lastRenderedPageBreak/>
        <w:t>7. PESTPP</w:t>
      </w:r>
      <w:r w:rsidR="005544EE">
        <w:t>-SEN</w:t>
      </w:r>
      <w:bookmarkEnd w:id="2039"/>
    </w:p>
    <w:p w14:paraId="31B4BEF9" w14:textId="77777777" w:rsidR="001F0DBB" w:rsidRDefault="001F0DBB" w:rsidP="001F0DBB">
      <w:pPr>
        <w:pStyle w:val="Heading2"/>
      </w:pPr>
      <w:bookmarkStart w:id="2040" w:name="_Toc32564152"/>
      <w:r>
        <w:t>7.1 Introduction</w:t>
      </w:r>
      <w:bookmarkEnd w:id="2040"/>
    </w:p>
    <w:p w14:paraId="7E0F2414" w14:textId="7AC0DBFD" w:rsidR="00835874" w:rsidRPr="00835874" w:rsidRDefault="00835874" w:rsidP="00835874">
      <w:pPr>
        <w:pStyle w:val="Heading3"/>
      </w:pPr>
      <w:bookmarkStart w:id="2041" w:name="_Toc32564153"/>
      <w:r>
        <w:t>7.1.1 General</w:t>
      </w:r>
      <w:bookmarkEnd w:id="204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42" w:name="_Toc32564154"/>
      <w:r>
        <w:t>7.1.2 Grouped Parameters</w:t>
      </w:r>
      <w:bookmarkEnd w:id="204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43" w:name="_Toc32564155"/>
      <w:r>
        <w:t>7.2 Method of Morris</w:t>
      </w:r>
      <w:bookmarkEnd w:id="2043"/>
    </w:p>
    <w:p w14:paraId="1532FE72" w14:textId="3D59C534" w:rsidR="001C6537" w:rsidRDefault="001C6537" w:rsidP="001C6537">
      <w:pPr>
        <w:pStyle w:val="Heading3"/>
      </w:pPr>
      <w:bookmarkStart w:id="2044" w:name="_Toc32564156"/>
      <w:r>
        <w:t>7.2.1 Elementary Effects</w:t>
      </w:r>
      <w:bookmarkEnd w:id="204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45" w:name="_Toc32564157"/>
      <w:r>
        <w:t>7.2.</w:t>
      </w:r>
      <w:r w:rsidR="003B10B8">
        <w:t>2</w:t>
      </w:r>
      <w:r>
        <w:t xml:space="preserve"> Sampling Scheme</w:t>
      </w:r>
      <w:bookmarkEnd w:id="204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46" w:name="_Toc32564158"/>
      <w:r>
        <w:t>7.2.</w:t>
      </w:r>
      <w:r w:rsidR="003B10B8">
        <w:t>3</w:t>
      </w:r>
      <w:r>
        <w:t xml:space="preserve"> Control Variables</w:t>
      </w:r>
      <w:bookmarkEnd w:id="204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47" w:name="_Toc32564159"/>
      <w:r>
        <w:lastRenderedPageBreak/>
        <w:t>7.3 Method</w:t>
      </w:r>
      <w:r w:rsidR="009656A1">
        <w:t xml:space="preserve"> of Sobol</w:t>
      </w:r>
      <w:bookmarkEnd w:id="2047"/>
    </w:p>
    <w:p w14:paraId="3FA0B4DB" w14:textId="0DF19C8C" w:rsidR="00F65DD2" w:rsidRDefault="00F65DD2" w:rsidP="00F65DD2">
      <w:pPr>
        <w:pStyle w:val="Heading3"/>
      </w:pPr>
      <w:bookmarkStart w:id="2048" w:name="_Toc32564160"/>
      <w:r>
        <w:t>7.3.1 Sensitivity Indices</w:t>
      </w:r>
      <w:bookmarkEnd w:id="204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ins w:id="2049"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ins w:id="2050"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
          <m:dPr>
            <m:ctrlPr>
              <w:ins w:id="2051" w:author="White, Jeremy T" w:date="2020-02-14T08:49:00Z">
                <w:rPr>
                  <w:rFonts w:ascii="Cambria Math" w:hAnsi="Cambria Math"/>
                  <w:i/>
                </w:rPr>
              </w:ins>
            </m:ctrlPr>
          </m:dPr>
          <m:e>
            <m:r>
              <w:rPr>
                <w:rFonts w:ascii="Cambria Math" w:hAnsi="Cambria Math"/>
              </w:rPr>
              <m:t>y</m:t>
            </m:r>
          </m:e>
        </m:d>
        <m:r>
          <w:rPr>
            <w:rFonts w:ascii="Cambria Math" w:hAnsi="Cambria Math"/>
          </w:rPr>
          <m:t xml:space="preserve">= </m:t>
        </m:r>
        <m:nary>
          <m:naryPr>
            <m:chr m:val="∑"/>
            <m:limLoc m:val="undOvr"/>
            <m:supHide m:val="1"/>
            <m:ctrlPr>
              <w:ins w:id="2052" w:author="White, Jeremy T" w:date="2020-02-14T08:49:00Z">
                <w:rPr>
                  <w:rFonts w:ascii="Cambria Math" w:hAnsi="Cambria Math"/>
                  <w:i/>
                </w:rPr>
              </w:ins>
            </m:ctrlPr>
          </m:naryPr>
          <m:sub>
            <m:r>
              <w:rPr>
                <w:rFonts w:ascii="Cambria Math" w:hAnsi="Cambria Math"/>
              </w:rPr>
              <m:t>i</m:t>
            </m:r>
          </m:sub>
          <m:sup/>
          <m:e>
            <m:sSub>
              <m:sSubPr>
                <m:ctrlPr>
                  <w:ins w:id="2053"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ins w:id="2054"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5" w:author="White, Jeremy T" w:date="2020-02-14T08:49:00Z">
                        <w:rPr>
                          <w:rFonts w:ascii="Cambria Math" w:hAnsi="Cambria Math"/>
                          <w:i/>
                        </w:rPr>
                      </w:ins>
                    </m:ctrlPr>
                  </m:naryPr>
                  <m:sub>
                    <m:r>
                      <w:rPr>
                        <w:rFonts w:ascii="Cambria Math" w:hAnsi="Cambria Math"/>
                      </w:rPr>
                      <m:t>j&gt;i</m:t>
                    </m:r>
                  </m:sub>
                  <m:sup/>
                  <m:e>
                    <m:sSub>
                      <m:sSubPr>
                        <m:ctrlPr>
                          <w:ins w:id="205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ins w:id="2057"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8" w:author="White, Jeremy T" w:date="2020-02-14T08:49:00Z">
                                <w:rPr>
                                  <w:rFonts w:ascii="Cambria Math" w:hAnsi="Cambria Math"/>
                                  <w:i/>
                                </w:rPr>
                              </w:ins>
                            </m:ctrlPr>
                          </m:naryPr>
                          <m:sub>
                            <m:r>
                              <w:rPr>
                                <w:rFonts w:ascii="Cambria Math" w:hAnsi="Cambria Math"/>
                              </w:rPr>
                              <m:t>j&gt;i</m:t>
                            </m:r>
                          </m:sub>
                          <m:sup/>
                          <m:e>
                            <m:nary>
                              <m:naryPr>
                                <m:chr m:val="∑"/>
                                <m:limLoc m:val="undOvr"/>
                                <m:supHide m:val="1"/>
                                <m:ctrlPr>
                                  <w:ins w:id="2059" w:author="White, Jeremy T" w:date="2020-02-14T08:49:00Z">
                                    <w:rPr>
                                      <w:rFonts w:ascii="Cambria Math" w:hAnsi="Cambria Math"/>
                                      <w:i/>
                                    </w:rPr>
                                  </w:ins>
                                </m:ctrlPr>
                              </m:naryPr>
                              <m:sub>
                                <m:r>
                                  <w:rPr>
                                    <w:rFonts w:ascii="Cambria Math" w:hAnsi="Cambria Math"/>
                                  </w:rPr>
                                  <m:t>k&gt;j</m:t>
                                </m:r>
                              </m:sub>
                              <m:sup/>
                              <m:e>
                                <m:sSub>
                                  <m:sSubPr>
                                    <m:ctrlPr>
                                      <w:ins w:id="2060"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ins w:id="2061" w:author="White, Jeremy T" w:date="2020-02-14T08:49:00Z">
                            <w:rPr>
                              <w:rFonts w:ascii="Cambria Math" w:hAnsi="Cambria Math"/>
                              <w:i/>
                            </w:rPr>
                          </w:ins>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ins w:id="2062"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V</m:t>
        </m:r>
        <m:d>
          <m:dPr>
            <m:ctrlPr>
              <w:ins w:id="2063" w:author="White, Jeremy T" w:date="2020-02-14T08:49:00Z">
                <w:rPr>
                  <w:rFonts w:ascii="Cambria Math" w:hAnsi="Cambria Math"/>
                  <w:i/>
                </w:rPr>
              </w:ins>
            </m:ctrlPr>
          </m:dPr>
          <m:e>
            <m:r>
              <w:rPr>
                <w:rFonts w:ascii="Cambria Math" w:hAnsi="Cambria Math"/>
              </w:rPr>
              <m:t>E</m:t>
            </m:r>
            <m:d>
              <m:dPr>
                <m:ctrlPr>
                  <w:ins w:id="2064" w:author="White, Jeremy T" w:date="2020-02-14T08:49:00Z">
                    <w:rPr>
                      <w:rFonts w:ascii="Cambria Math" w:hAnsi="Cambria Math"/>
                      <w:i/>
                    </w:rPr>
                  </w:ins>
                </m:ctrlPr>
              </m:dPr>
              <m:e>
                <m:r>
                  <w:rPr>
                    <w:rFonts w:ascii="Cambria Math" w:hAnsi="Cambria Math"/>
                  </w:rPr>
                  <m:t>y|</m:t>
                </m:r>
                <m:sSub>
                  <m:sSubPr>
                    <m:ctrlPr>
                      <w:ins w:id="2065"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ins w:id="206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=V</m:t>
        </m:r>
        <m:d>
          <m:dPr>
            <m:ctrlPr>
              <w:ins w:id="2067" w:author="White, Jeremy T" w:date="2020-02-14T08:49:00Z">
                <w:rPr>
                  <w:rFonts w:ascii="Cambria Math" w:hAnsi="Cambria Math"/>
                  <w:i/>
                </w:rPr>
              </w:ins>
            </m:ctrlPr>
          </m:dPr>
          <m:e>
            <m:r>
              <w:rPr>
                <w:rFonts w:ascii="Cambria Math" w:hAnsi="Cambria Math"/>
              </w:rPr>
              <m:t>E</m:t>
            </m:r>
            <m:d>
              <m:dPr>
                <m:ctrlPr>
                  <w:ins w:id="2068" w:author="White, Jeremy T" w:date="2020-02-14T08:49:00Z">
                    <w:rPr>
                      <w:rFonts w:ascii="Cambria Math" w:hAnsi="Cambria Math"/>
                      <w:i/>
                    </w:rPr>
                  </w:ins>
                </m:ctrlPr>
              </m:dPr>
              <m:e>
                <m:r>
                  <w:rPr>
                    <w:rFonts w:ascii="Cambria Math" w:hAnsi="Cambria Math"/>
                  </w:rPr>
                  <m:t>y|</m:t>
                </m:r>
                <m:sSub>
                  <m:sSubPr>
                    <m:ctrlPr>
                      <w:ins w:id="2069"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0"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ins w:id="2071"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72"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ins w:id="2073"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r>
          <w:rPr>
            <w:rFonts w:ascii="Cambria Math" w:hAnsi="Cambria Math"/>
          </w:rPr>
          <m:t>=V</m:t>
        </m:r>
        <m:d>
          <m:dPr>
            <m:ctrlPr>
              <w:ins w:id="2074" w:author="White, Jeremy T" w:date="2020-02-14T08:49:00Z">
                <w:rPr>
                  <w:rFonts w:ascii="Cambria Math" w:hAnsi="Cambria Math"/>
                  <w:i/>
                </w:rPr>
              </w:ins>
            </m:ctrlPr>
          </m:dPr>
          <m:e>
            <m:r>
              <w:rPr>
                <w:rFonts w:ascii="Cambria Math" w:hAnsi="Cambria Math"/>
              </w:rPr>
              <m:t>E</m:t>
            </m:r>
            <m:d>
              <m:dPr>
                <m:ctrlPr>
                  <w:ins w:id="2075" w:author="White, Jeremy T" w:date="2020-02-14T08:49:00Z">
                    <w:rPr>
                      <w:rFonts w:ascii="Cambria Math" w:hAnsi="Cambria Math"/>
                      <w:i/>
                    </w:rPr>
                  </w:ins>
                </m:ctrlPr>
              </m:dPr>
              <m:e>
                <m:r>
                  <w:rPr>
                    <w:rFonts w:ascii="Cambria Math" w:hAnsi="Cambria Math"/>
                  </w:rPr>
                  <m:t>y|</m:t>
                </m:r>
                <m:sSub>
                  <m:sSubPr>
                    <m:ctrlPr>
                      <w:ins w:id="2076"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7"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sSub>
                  <m:sSubPr>
                    <m:ctrlPr>
                      <w:ins w:id="2078" w:author="White, Jeremy T" w:date="2020-02-14T08:49:00Z">
                        <w:rPr>
                          <w:rFonts w:ascii="Cambria Math" w:hAnsi="Cambria Math"/>
                          <w:i/>
                        </w:rPr>
                      </w:ins>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ins w:id="2079"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80"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081" w:author="White, Jeremy T" w:date="2020-02-14T08:49:00Z">
                <w:rPr>
                  <w:rFonts w:ascii="Cambria Math" w:hAnsi="Cambria Math"/>
                  <w:i/>
                </w:rPr>
              </w:ins>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ins w:id="2082"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ins w:id="2083" w:author="White, Jeremy T" w:date="2020-02-14T08:49:00Z">
                <w:rPr>
                  <w:rFonts w:ascii="Cambria Math" w:hAnsi="Cambria Math"/>
                  <w:i/>
                </w:rPr>
              </w:ins>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ins w:id="2084" w:author="White, Jeremy T" w:date="2020-02-14T08:49:00Z">
                <w:rPr>
                  <w:rFonts w:ascii="Cambria Math" w:hAnsi="Cambria Math"/>
                  <w:i/>
                </w:rPr>
              </w:ins>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ins w:id="2085" w:author="White, Jeremy T" w:date="2020-02-14T08:49:00Z">
                <w:rPr>
                  <w:rFonts w:ascii="Cambria Math" w:hAnsi="Cambria Math"/>
                  <w:i/>
                </w:rPr>
              </w:ins>
            </m:ctrlPr>
          </m:dPr>
          <m:e>
            <m:r>
              <w:rPr>
                <w:rFonts w:ascii="Cambria Math" w:hAnsi="Cambria Math"/>
              </w:rPr>
              <m:t>E</m:t>
            </m:r>
            <m:d>
              <m:dPr>
                <m:ctrlPr>
                  <w:ins w:id="2086" w:author="White, Jeremy T" w:date="2020-02-14T08:49:00Z">
                    <w:rPr>
                      <w:rFonts w:ascii="Cambria Math" w:hAnsi="Cambria Math"/>
                      <w:i/>
                    </w:rPr>
                  </w:ins>
                </m:ctrlPr>
              </m:dPr>
              <m:e>
                <m:r>
                  <w:rPr>
                    <w:rFonts w:ascii="Cambria Math" w:hAnsi="Cambria Math"/>
                  </w:rPr>
                  <m:t>y|</m:t>
                </m:r>
                <m:sSub>
                  <m:sSubPr>
                    <m:ctrlPr>
                      <w:ins w:id="208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ins w:id="2088" w:author="White, Jeremy T" w:date="2020-02-14T08:49:00Z">
                <w:rPr>
                  <w:rFonts w:ascii="Cambria Math" w:hAnsi="Cambria Math"/>
                  <w:i/>
                </w:rPr>
              </w:ins>
            </m:ctrlPr>
          </m:sSubPr>
          <m:e>
            <m:r>
              <w:rPr>
                <w:rFonts w:ascii="Cambria Math" w:hAnsi="Cambria Math"/>
              </w:rPr>
              <m:t>S</m:t>
            </m:r>
          </m:e>
          <m:sub>
            <m:r>
              <w:rPr>
                <w:rFonts w:ascii="Cambria Math" w:hAnsi="Cambria Math"/>
              </w:rPr>
              <m:t>i</m:t>
            </m:r>
          </m:sub>
        </m:sSub>
        <m:r>
          <w:rPr>
            <w:rFonts w:ascii="Cambria Math" w:hAnsi="Cambria Math"/>
          </w:rPr>
          <m:t xml:space="preserve">= </m:t>
        </m:r>
        <m:f>
          <m:fPr>
            <m:ctrlPr>
              <w:ins w:id="2089" w:author="White, Jeremy T" w:date="2020-02-14T08:49:00Z">
                <w:rPr>
                  <w:rFonts w:ascii="Cambria Math" w:hAnsi="Cambria Math"/>
                  <w:i/>
                </w:rPr>
              </w:ins>
            </m:ctrlPr>
          </m:fPr>
          <m:num>
            <m:sSub>
              <m:sSubPr>
                <m:ctrlPr>
                  <w:ins w:id="2090"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num>
          <m:den>
            <m:sSub>
              <m:sSubPr>
                <m:ctrlPr>
                  <w:ins w:id="2091"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B7770E" w:rsidP="00F92103">
      <w:pPr>
        <w:ind w:firstLine="720"/>
        <w:rPr>
          <w:rFonts w:ascii="Cambria Math" w:hAnsi="Cambria Math"/>
        </w:rPr>
      </w:pPr>
      <m:oMath>
        <m:sSub>
          <m:sSubPr>
            <m:ctrlPr>
              <w:ins w:id="2092" w:author="White, Jeremy T" w:date="2020-02-14T08:49:00Z">
                <w:rPr>
                  <w:rFonts w:ascii="Cambria Math" w:hAnsi="Cambria Math"/>
                  <w:i/>
                </w:rPr>
              </w:ins>
            </m:ctrlPr>
          </m:sSubPr>
          <m:e>
            <m:r>
              <w:rPr>
                <w:rFonts w:ascii="Cambria Math" w:hAnsi="Cambria Math"/>
              </w:rPr>
              <m:t>S</m:t>
            </m:r>
          </m:e>
          <m:sub>
            <m:r>
              <w:rPr>
                <w:rFonts w:ascii="Cambria Math" w:hAnsi="Cambria Math"/>
              </w:rPr>
              <m:t>ij</m:t>
            </m:r>
          </m:sub>
        </m:sSub>
        <m:r>
          <w:rPr>
            <w:rFonts w:ascii="Cambria Math" w:hAnsi="Cambria Math"/>
          </w:rPr>
          <m:t xml:space="preserve">= </m:t>
        </m:r>
        <m:f>
          <m:fPr>
            <m:ctrlPr>
              <w:ins w:id="2093" w:author="White, Jeremy T" w:date="2020-02-14T08:49:00Z">
                <w:rPr>
                  <w:rFonts w:ascii="Cambria Math" w:hAnsi="Cambria Math"/>
                  <w:i/>
                </w:rPr>
              </w:ins>
            </m:ctrlPr>
          </m:fPr>
          <m:num>
            <m:sSub>
              <m:sSubPr>
                <m:ctrlPr>
                  <w:ins w:id="2094"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num>
          <m:den>
            <m:sSub>
              <m:sSubPr>
                <m:ctrlPr>
                  <w:ins w:id="2095"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ins w:id="2096" w:author="White, Jeremy T" w:date="2020-02-14T08:49:00Z">
                <w:rPr>
                  <w:rFonts w:ascii="Cambria Math" w:hAnsi="Cambria Math"/>
                  <w:i/>
                </w:rPr>
              </w:ins>
            </m:ctrlPr>
          </m:sSubPr>
          <m:e>
            <m:r>
              <w:rPr>
                <w:rFonts w:ascii="Cambria Math" w:hAnsi="Cambria Math"/>
              </w:rPr>
              <m:t>S</m:t>
            </m:r>
          </m:e>
          <m:sub>
            <m:r>
              <w:rPr>
                <w:rFonts w:ascii="Cambria Math" w:hAnsi="Cambria Math"/>
              </w:rPr>
              <m:t>Ti</m:t>
            </m:r>
          </m:sub>
        </m:sSub>
        <m:r>
          <w:rPr>
            <w:rFonts w:ascii="Cambria Math" w:hAnsi="Cambria Math"/>
          </w:rPr>
          <m:t xml:space="preserve">=1- </m:t>
        </m:r>
        <m:f>
          <m:fPr>
            <m:ctrlPr>
              <w:ins w:id="2097" w:author="White, Jeremy T" w:date="2020-02-14T08:49:00Z">
                <w:rPr>
                  <w:rFonts w:ascii="Cambria Math" w:hAnsi="Cambria Math"/>
                  <w:i/>
                </w:rPr>
              </w:ins>
            </m:ctrlPr>
          </m:fPr>
          <m:num>
            <m:r>
              <w:rPr>
                <w:rFonts w:ascii="Cambria Math" w:hAnsi="Cambria Math"/>
              </w:rPr>
              <m:t>V</m:t>
            </m:r>
            <m:d>
              <m:dPr>
                <m:ctrlPr>
                  <w:ins w:id="2098" w:author="White, Jeremy T" w:date="2020-02-14T08:49:00Z">
                    <w:rPr>
                      <w:rFonts w:ascii="Cambria Math" w:hAnsi="Cambria Math"/>
                      <w:i/>
                    </w:rPr>
                  </w:ins>
                </m:ctrlPr>
              </m:dPr>
              <m:e>
                <m:r>
                  <w:rPr>
                    <w:rFonts w:ascii="Cambria Math" w:hAnsi="Cambria Math"/>
                  </w:rPr>
                  <m:t>E</m:t>
                </m:r>
                <m:d>
                  <m:dPr>
                    <m:ctrlPr>
                      <w:ins w:id="2099" w:author="White, Jeremy T" w:date="2020-02-14T08:49:00Z">
                        <w:rPr>
                          <w:rFonts w:ascii="Cambria Math" w:hAnsi="Cambria Math"/>
                          <w:i/>
                        </w:rPr>
                      </w:ins>
                    </m:ctrlPr>
                  </m:dPr>
                  <m:e>
                    <m:r>
                      <w:rPr>
                        <w:rFonts w:ascii="Cambria Math" w:hAnsi="Cambria Math"/>
                      </w:rPr>
                      <m:t>y|</m:t>
                    </m:r>
                    <m:sSub>
                      <m:sSubPr>
                        <m:ctrlPr>
                          <w:ins w:id="2100"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1" w:author="White, Jeremy T" w:date="2020-02-14T08:49:00Z">
                    <w:rPr>
                      <w:rFonts w:ascii="Cambria Math" w:hAnsi="Cambria Math"/>
                      <w:i/>
                    </w:rPr>
                  </w:ins>
                </m:ctrlPr>
              </m:dPr>
              <m:e>
                <m:r>
                  <w:rPr>
                    <w:rFonts w:ascii="Cambria Math" w:hAnsi="Cambria Math"/>
                  </w:rPr>
                  <m:t>y</m:t>
                </m:r>
              </m:e>
            </m:d>
          </m:den>
        </m:f>
        <m:r>
          <w:rPr>
            <w:rFonts w:ascii="Cambria Math" w:hAnsi="Cambria Math"/>
          </w:rPr>
          <m:t xml:space="preserve">= </m:t>
        </m:r>
        <m:f>
          <m:fPr>
            <m:ctrlPr>
              <w:ins w:id="2102" w:author="White, Jeremy T" w:date="2020-02-14T08:49:00Z">
                <w:rPr>
                  <w:rFonts w:ascii="Cambria Math" w:hAnsi="Cambria Math"/>
                  <w:i/>
                </w:rPr>
              </w:ins>
            </m:ctrlPr>
          </m:fPr>
          <m:num>
            <m:r>
              <w:rPr>
                <w:rFonts w:ascii="Cambria Math" w:hAnsi="Cambria Math"/>
              </w:rPr>
              <m:t>E</m:t>
            </m:r>
            <m:d>
              <m:dPr>
                <m:ctrlPr>
                  <w:ins w:id="2103" w:author="White, Jeremy T" w:date="2020-02-14T08:49:00Z">
                    <w:rPr>
                      <w:rFonts w:ascii="Cambria Math" w:hAnsi="Cambria Math"/>
                      <w:i/>
                    </w:rPr>
                  </w:ins>
                </m:ctrlPr>
              </m:dPr>
              <m:e>
                <m:r>
                  <w:rPr>
                    <w:rFonts w:ascii="Cambria Math" w:hAnsi="Cambria Math"/>
                  </w:rPr>
                  <m:t>V</m:t>
                </m:r>
                <m:d>
                  <m:dPr>
                    <m:ctrlPr>
                      <w:ins w:id="2104" w:author="White, Jeremy T" w:date="2020-02-14T08:49:00Z">
                        <w:rPr>
                          <w:rFonts w:ascii="Cambria Math" w:hAnsi="Cambria Math"/>
                          <w:i/>
                        </w:rPr>
                      </w:ins>
                    </m:ctrlPr>
                  </m:dPr>
                  <m:e>
                    <m:r>
                      <w:rPr>
                        <w:rFonts w:ascii="Cambria Math" w:hAnsi="Cambria Math"/>
                      </w:rPr>
                      <m:t>y|</m:t>
                    </m:r>
                    <m:sSub>
                      <m:sSubPr>
                        <m:ctrlPr>
                          <w:ins w:id="2105"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6" w:author="White, Jeremy T" w:date="2020-02-14T08:49:00Z">
                    <w:rPr>
                      <w:rFonts w:ascii="Cambria Math" w:hAnsi="Cambria Math"/>
                      <w:i/>
                    </w:rPr>
                  </w:ins>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107" w:name="_Toc32564161"/>
      <w:r>
        <w:t>7.3.2 Control Variables</w:t>
      </w:r>
      <w:bookmarkEnd w:id="2107"/>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108" w:name="_Toc32564162"/>
      <w:r>
        <w:t>7.4 PESTPP</w:t>
      </w:r>
      <w:r w:rsidR="005544EE">
        <w:t>-SEN</w:t>
      </w:r>
      <w:r>
        <w:t xml:space="preserve"> Output Files</w:t>
      </w:r>
      <w:bookmarkEnd w:id="2108"/>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109" w:name="_Toc32564163"/>
      <w:r>
        <w:lastRenderedPageBreak/>
        <w:t>8. PESTPP-OPT</w:t>
      </w:r>
      <w:bookmarkEnd w:id="2109"/>
    </w:p>
    <w:p w14:paraId="3B763FCE" w14:textId="77777777" w:rsidR="008F0935" w:rsidRDefault="008F0935" w:rsidP="008F0935">
      <w:pPr>
        <w:pStyle w:val="Heading2"/>
      </w:pPr>
      <w:bookmarkStart w:id="2110" w:name="_Toc32564164"/>
      <w:r>
        <w:t>8.1 Introduction</w:t>
      </w:r>
      <w:bookmarkEnd w:id="2110"/>
    </w:p>
    <w:p w14:paraId="427AA6EA" w14:textId="4A11ACE4" w:rsidR="00504F24" w:rsidRDefault="00504F24" w:rsidP="00504F24">
      <w:pPr>
        <w:pStyle w:val="Heading3"/>
      </w:pPr>
      <w:bookmarkStart w:id="2111" w:name="_Toc32564165"/>
      <w:r>
        <w:t>8.1.1 A Publication</w:t>
      </w:r>
      <w:bookmarkEnd w:id="2111"/>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112" w:name="_Toc32564166"/>
      <w:r>
        <w:t>8.1.2 Overview</w:t>
      </w:r>
      <w:bookmarkEnd w:id="2112"/>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113" w:name="_Toc32564167"/>
      <w:r>
        <w:t>8.1.3 Calculation of Uncertainty</w:t>
      </w:r>
      <w:bookmarkEnd w:id="2113"/>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1034CAEC"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lastRenderedPageBreak/>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w:t>
      </w:r>
      <w:r>
        <w:lastRenderedPageBreak/>
        <w:t>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114" w:name="_Toc32564168"/>
      <w:r>
        <w:t>8.1.4 Optimization</w:t>
      </w:r>
      <w:bookmarkEnd w:id="2114"/>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ins w:id="2115" w:author="White, Jeremy T" w:date="2020-02-14T08:49:00Z">
                <w:rPr>
                  <w:rFonts w:ascii="Cambria Math" w:hAnsi="Cambria Math"/>
                  <w:i/>
                </w:rPr>
              </w:ins>
            </m:ctrlPr>
          </m:naryPr>
          <m:sub>
            <m:r>
              <w:rPr>
                <w:rFonts w:ascii="Cambria Math" w:hAnsi="Cambria Math"/>
              </w:rPr>
              <m:t>i=1</m:t>
            </m:r>
          </m:sub>
          <m:sup>
            <m:r>
              <w:rPr>
                <w:rFonts w:ascii="Cambria Math" w:hAnsi="Cambria Math"/>
              </w:rPr>
              <m:t>d</m:t>
            </m:r>
          </m:sup>
          <m:e>
            <m:sSub>
              <m:sSubPr>
                <m:ctrlPr>
                  <w:ins w:id="2116" w:author="White, Jeremy T" w:date="2020-02-14T08:49:00Z">
                    <w:rPr>
                      <w:rFonts w:ascii="Cambria Math" w:hAnsi="Cambria Math"/>
                      <w:i/>
                    </w:rPr>
                  </w:ins>
                </m:ctrlPr>
              </m:sSubPr>
              <m:e>
                <m:r>
                  <w:rPr>
                    <w:rFonts w:ascii="Cambria Math" w:hAnsi="Cambria Math"/>
                  </w:rPr>
                  <m:t>c</m:t>
                </m:r>
              </m:e>
              <m:sub>
                <m:r>
                  <w:rPr>
                    <w:rFonts w:ascii="Cambria Math" w:hAnsi="Cambria Math"/>
                  </w:rPr>
                  <m:t>i</m:t>
                </m:r>
              </m:sub>
            </m:sSub>
            <m:sSub>
              <m:sSubPr>
                <m:ctrlPr>
                  <w:ins w:id="211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lastRenderedPageBreak/>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118" w:name="_Toc32564169"/>
      <w:r>
        <w:t>8.1.5 Chance Constraints</w:t>
      </w:r>
      <w:bookmarkEnd w:id="211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lastRenderedPageBreak/>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119" w:name="_Toc32564170"/>
      <w:r>
        <w:t>8.2 Using PESTPP-OPT</w:t>
      </w:r>
      <w:bookmarkEnd w:id="2119"/>
    </w:p>
    <w:p w14:paraId="1E540EF5" w14:textId="3C38B441" w:rsidR="003F2EA4" w:rsidRDefault="000574FF" w:rsidP="000574FF">
      <w:pPr>
        <w:pStyle w:val="Heading3"/>
      </w:pPr>
      <w:bookmarkStart w:id="2120" w:name="_Toc32564171"/>
      <w:r>
        <w:t>8.2.1The PEST Control File</w:t>
      </w:r>
      <w:bookmarkEnd w:id="212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121" w:name="_Toc32564172"/>
      <w:r>
        <w:lastRenderedPageBreak/>
        <w:t>8.2.2 Decision Variables and Parameters</w:t>
      </w:r>
      <w:bookmarkEnd w:id="212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122" w:name="_Toc32564173"/>
      <w:r>
        <w:lastRenderedPageBreak/>
        <w:t>8.2.3 Defining the Objective Function</w:t>
      </w:r>
      <w:bookmarkEnd w:id="212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123" w:name="_Toc32564174"/>
      <w:r>
        <w:t>8.2.</w:t>
      </w:r>
      <w:r w:rsidR="001008FC">
        <w:t>4</w:t>
      </w:r>
      <w:r>
        <w:t xml:space="preserve"> Constraints</w:t>
      </w:r>
      <w:bookmarkEnd w:id="212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w:t>
      </w:r>
      <w:r w:rsidR="001F5BFB">
        <w:lastRenderedPageBreak/>
        <w:t xml:space="preserve">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124" w:name="_Toc32564175"/>
      <w:r>
        <w:t>8.2.</w:t>
      </w:r>
      <w:r w:rsidR="001008FC">
        <w:t>5</w:t>
      </w:r>
      <w:r>
        <w:t xml:space="preserve"> Observations</w:t>
      </w:r>
      <w:bookmarkEnd w:id="212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lastRenderedPageBreak/>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125" w:name="_Toc32564176"/>
      <w:r>
        <w:t>8.2.</w:t>
      </w:r>
      <w:r w:rsidR="001008FC">
        <w:t>6</w:t>
      </w:r>
      <w:r w:rsidR="00406DC4">
        <w:t xml:space="preserve"> </w:t>
      </w:r>
      <w:r w:rsidR="00710BBE">
        <w:t>Regularization</w:t>
      </w:r>
      <w:bookmarkEnd w:id="212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126" w:name="_Toc32564177"/>
      <w:r>
        <w:t>8.2.</w:t>
      </w:r>
      <w:r w:rsidR="001008FC">
        <w:t>7</w:t>
      </w:r>
      <w:r>
        <w:t xml:space="preserve"> Prior Covariance Matrix</w:t>
      </w:r>
      <w:bookmarkEnd w:id="212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 xml:space="preserve">If a covariance matrix is not supplied, then PESTPP-OPT calculates a prior covariance matrix itself. In doing so, it assumes that parameters are statistically independent, and that the difference between the upper and lower bounds of a parameter (with log transformation taken </w:t>
      </w:r>
      <w:r>
        <w:lastRenderedPageBreak/>
        <w:t>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127" w:name="_Toc32564178"/>
      <w:r>
        <w:t>8.2.</w:t>
      </w:r>
      <w:r w:rsidR="00A00A0D">
        <w:t>8</w:t>
      </w:r>
      <w:r>
        <w:t xml:space="preserve"> Risk</w:t>
      </w:r>
      <w:bookmarkEnd w:id="212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128" w:name="_Toc32564179"/>
      <w:r>
        <w:t xml:space="preserve">8.2.9 Jacobian </w:t>
      </w:r>
      <w:r w:rsidR="004D4754">
        <w:t xml:space="preserve"> and Response </w:t>
      </w:r>
      <w:r>
        <w:t>Matrices</w:t>
      </w:r>
      <w:bookmarkEnd w:id="212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w:t>
      </w:r>
      <w:r w:rsidR="00AA032B">
        <w:lastRenderedPageBreak/>
        <w:t>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129" w:name="_Toc32564180"/>
      <w:r>
        <w:t>8.2.10 Solution Convergence</w:t>
      </w:r>
      <w:bookmarkEnd w:id="212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w:t>
      </w:r>
      <w:r w:rsidR="006C3A1E">
        <w:lastRenderedPageBreak/>
        <w:t>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130" w:name="_Toc32564181"/>
      <w:r>
        <w:t>8.2.11 Other Control Variables</w:t>
      </w:r>
      <w:bookmarkEnd w:id="213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131" w:name="_Toc32564182"/>
      <w:r>
        <w:t>8.2.1</w:t>
      </w:r>
      <w:r w:rsidR="000559C9">
        <w:t>2</w:t>
      </w:r>
      <w:r>
        <w:t xml:space="preserve"> </w:t>
      </w:r>
      <w:r w:rsidR="00DE3FBE">
        <w:t>Final Model Run</w:t>
      </w:r>
      <w:bookmarkEnd w:id="213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132" w:name="_Toc32564183"/>
      <w:r>
        <w:t>8.2.13 Restarts</w:t>
      </w:r>
      <w:bookmarkEnd w:id="213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133" w:name="_Toc32564184"/>
      <w:r>
        <w:t>8.2.14 Zero Run Solution</w:t>
      </w:r>
      <w:bookmarkEnd w:id="213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w:t>
      </w:r>
      <w:r w:rsidR="00116F9E">
        <w:lastRenderedPageBreak/>
        <w:t xml:space="preserve">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134" w:name="_Toc32564185"/>
      <w:r>
        <w:t>8.3 PESTPP-OPT Output Files</w:t>
      </w:r>
      <w:bookmarkEnd w:id="213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lastRenderedPageBreak/>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135" w:name="_Toc32564186"/>
      <w:r>
        <w:t>8.4 Summary of Control Variables</w:t>
      </w:r>
      <w:bookmarkEnd w:id="213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lastRenderedPageBreak/>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13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13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lastRenderedPageBreak/>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137" w:name="_Toc32564187"/>
      <w:r>
        <w:lastRenderedPageBreak/>
        <w:t>9. PESTPP-IES</w:t>
      </w:r>
      <w:bookmarkEnd w:id="2137"/>
    </w:p>
    <w:p w14:paraId="65E74FF7" w14:textId="77777777" w:rsidR="00076226" w:rsidRDefault="00076226" w:rsidP="00076226">
      <w:pPr>
        <w:pStyle w:val="Heading2"/>
      </w:pPr>
      <w:bookmarkStart w:id="2138" w:name="_Toc32564188"/>
      <w:r>
        <w:t xml:space="preserve">9.1 </w:t>
      </w:r>
      <w:r w:rsidR="0053184C">
        <w:t>Introduction</w:t>
      </w:r>
      <w:bookmarkEnd w:id="2138"/>
    </w:p>
    <w:p w14:paraId="75F39D4E" w14:textId="1AA389E4" w:rsidR="00076226" w:rsidRDefault="00076226" w:rsidP="00076226">
      <w:pPr>
        <w:pStyle w:val="Heading3"/>
      </w:pPr>
      <w:bookmarkStart w:id="2139" w:name="_Toc32564189"/>
      <w:r>
        <w:t>9.1.1 Publication</w:t>
      </w:r>
      <w:r w:rsidR="00681D44">
        <w:t>s</w:t>
      </w:r>
      <w:bookmarkEnd w:id="213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140" w:name="_Toc32564190"/>
      <w:r>
        <w:t>9.1.2 Overview</w:t>
      </w:r>
      <w:bookmarkEnd w:id="214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141"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14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142" w:name="_Toc32564192"/>
      <w:r>
        <w:t>9.</w:t>
      </w:r>
      <w:r w:rsidR="007E50D5">
        <w:t>1</w:t>
      </w:r>
      <w:r>
        <w:t>.</w:t>
      </w:r>
      <w:r w:rsidR="007E50D5">
        <w:t>4</w:t>
      </w:r>
      <w:r>
        <w:t xml:space="preserve"> Some </w:t>
      </w:r>
      <w:r w:rsidR="00710BBE">
        <w:t>Repercussions</w:t>
      </w:r>
      <w:r>
        <w:t xml:space="preserve"> of Using Ensembles</w:t>
      </w:r>
      <w:bookmarkEnd w:id="214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143" w:name="_Toc32564193"/>
      <w:r>
        <w:t>9.1.5 Iterations</w:t>
      </w:r>
      <w:bookmarkEnd w:id="214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144" w:name="_Toc32564194"/>
      <w:r>
        <w:lastRenderedPageBreak/>
        <w:t>9.1.6 Measurement Noise</w:t>
      </w:r>
      <w:bookmarkEnd w:id="214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42A7F905"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w:t>
      </w:r>
      <w:r w:rsidR="00BC17AB">
        <w:rPr>
          <w:lang w:val="en-AU"/>
        </w:rPr>
        <w:t xml:space="preserve"> or with the general adjustment options available in pyEMU </w:t>
      </w:r>
      <w:r w:rsidR="004568FA">
        <w:rPr>
          <w:lang w:val="en-AU"/>
        </w:rPr>
        <w:t>. Observation ensembles, however, may be generated using an entirely different set of weights</w:t>
      </w:r>
      <w:r w:rsidR="00F505CF">
        <w:rPr>
          <w:lang w:val="en-AU"/>
        </w:rPr>
        <w:t>–pyEMU offers several methods to generate measurement noise realizations and to save them to file formats that PESTPP-IES can read directly</w:t>
      </w:r>
      <w:r w:rsidR="004568FA">
        <w:rPr>
          <w:lang w:val="en-AU"/>
        </w:rPr>
        <w:t>.</w:t>
      </w:r>
    </w:p>
    <w:p w14:paraId="6DD4258D" w14:textId="77777777" w:rsidR="0080021E" w:rsidRDefault="0080021E" w:rsidP="0080021E">
      <w:pPr>
        <w:pStyle w:val="Heading3"/>
      </w:pPr>
      <w:bookmarkStart w:id="2145" w:name="_Toc32564195"/>
      <w:r>
        <w:t>9.1.</w:t>
      </w:r>
      <w:r w:rsidR="00416A1E">
        <w:t>7</w:t>
      </w:r>
      <w:r>
        <w:t xml:space="preserve"> </w:t>
      </w:r>
      <w:r w:rsidR="00143C09">
        <w:t>Regularization</w:t>
      </w:r>
      <w:bookmarkEnd w:id="214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146" w:name="_Toc32564196"/>
      <w:r>
        <w:t>9.1.8 Base Realization</w:t>
      </w:r>
      <w:bookmarkEnd w:id="214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w:t>
      </w:r>
      <w:r>
        <w:rPr>
          <w:lang w:val="en-AU"/>
        </w:rPr>
        <w:lastRenderedPageBreak/>
        <w:t xml:space="preserve">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147" w:name="_Toc32564197"/>
      <w:r>
        <w:t>9.1.</w:t>
      </w:r>
      <w:r w:rsidR="00791C76">
        <w:t>9</w:t>
      </w:r>
      <w:r>
        <w:t xml:space="preserve"> Parameter Transformation Status</w:t>
      </w:r>
      <w:bookmarkEnd w:id="214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148" w:name="_Toc32564198"/>
      <w:r>
        <w:t>9.</w:t>
      </w:r>
      <w:r w:rsidR="00A3739B">
        <w:t>1.1</w:t>
      </w:r>
      <w:r w:rsidR="00791C76">
        <w:t>0</w:t>
      </w:r>
      <w:r>
        <w:t xml:space="preserve"> </w:t>
      </w:r>
      <w:r w:rsidR="008624F5">
        <w:t>Inequality</w:t>
      </w:r>
      <w:r>
        <w:t xml:space="preserve"> Observations</w:t>
      </w:r>
      <w:bookmarkEnd w:id="2148"/>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w:t>
      </w:r>
      <w:r w:rsidR="000B73FB">
        <w:rPr>
          <w:lang w:val="en-AU"/>
        </w:rPr>
        <w:lastRenderedPageBreak/>
        <w:t xml:space="preserve">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149" w:name="_Toc32564199"/>
      <w:r>
        <w:t>9.1.11 Localization</w:t>
      </w:r>
      <w:bookmarkEnd w:id="214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150" w:name="_Toc32564200"/>
      <w:r>
        <w:t>9.1.12 Use of observation noise covariance matrices</w:t>
      </w:r>
      <w:bookmarkEnd w:id="2150"/>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w:t>
      </w:r>
      <w:r>
        <w:rPr>
          <w:lang w:val="en-AU"/>
        </w:rPr>
        <w:lastRenderedPageBreak/>
        <w:t>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151" w:name="_Toc32564201"/>
      <w:r>
        <w:t>9.1.1</w:t>
      </w:r>
      <w:r w:rsidR="007D6D8F">
        <w:t>3</w:t>
      </w:r>
      <w:r>
        <w:t xml:space="preserve"> Detecting and resolving prior-data conflict</w:t>
      </w:r>
      <w:bookmarkEnd w:id="2151"/>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152" w:name="_Toc32564202"/>
      <w:r>
        <w:t>9.</w:t>
      </w:r>
      <w:r w:rsidR="00791C76">
        <w:t>2</w:t>
      </w:r>
      <w:r>
        <w:t xml:space="preserve"> </w:t>
      </w:r>
      <w:r w:rsidR="0053184C">
        <w:t>Using PESTPP-IES</w:t>
      </w:r>
      <w:bookmarkEnd w:id="2152"/>
    </w:p>
    <w:p w14:paraId="172E2C53" w14:textId="524F4810" w:rsidR="007E50D5" w:rsidRDefault="007E50D5" w:rsidP="007E50D5">
      <w:pPr>
        <w:pStyle w:val="Heading3"/>
      </w:pPr>
      <w:bookmarkStart w:id="2153" w:name="_Toc32564203"/>
      <w:r>
        <w:t>9.2.1 General</w:t>
      </w:r>
      <w:bookmarkEnd w:id="2153"/>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w:t>
      </w:r>
      <w:r w:rsidR="000B54C9">
        <w:rPr>
          <w:lang w:val="en-AU"/>
        </w:rPr>
        <w:lastRenderedPageBreak/>
        <w:t>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54" w:name="_Toc32564204"/>
      <w:r>
        <w:t>9.2.2 Initial Realizations</w:t>
      </w:r>
      <w:bookmarkEnd w:id="2154"/>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w:t>
      </w:r>
      <w:r w:rsidR="00572976">
        <w:rPr>
          <w:lang w:val="en-AU"/>
        </w:rPr>
        <w:lastRenderedPageBreak/>
        <w:t xml:space="preserve">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w:t>
      </w:r>
      <w:r w:rsidR="0050747D">
        <w:rPr>
          <w:lang w:val="en-AU"/>
        </w:rPr>
        <w:lastRenderedPageBreak/>
        <w:t>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w:t>
      </w:r>
      <w:r w:rsidR="00B01B66">
        <w:rPr>
          <w:lang w:val="en-AU"/>
        </w:rPr>
        <w:lastRenderedPageBreak/>
        <w:t xml:space="preserve">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55" w:name="_Toc32564205"/>
      <w:r>
        <w:t>9.2.3 “</w:t>
      </w:r>
      <w:r w:rsidR="00143C09">
        <w:t>Regularization</w:t>
      </w:r>
      <w:r>
        <w:t>”</w:t>
      </w:r>
      <w:bookmarkEnd w:id="2155"/>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w:t>
      </w:r>
      <w:r>
        <w:rPr>
          <w:lang w:val="en-AU"/>
        </w:rPr>
        <w:lastRenderedPageBreak/>
        <w:t xml:space="preserve">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56" w:name="_Hlk514265747"/>
      <w:r w:rsidR="003228FE">
        <w:rPr>
          <w:i/>
          <w:lang w:val="en-AU"/>
        </w:rPr>
        <w:t>ies_reg_factor()</w:t>
      </w:r>
      <w:bookmarkEnd w:id="2156"/>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lastRenderedPageBreak/>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57" w:name="_Toc32564206"/>
      <w:r>
        <w:t>9.2.4 Prior Parameter Scaling</w:t>
      </w:r>
      <w:bookmarkEnd w:id="2157"/>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58" w:name="_Toc32564207"/>
      <w:r>
        <w:t>9.2.5 The Marquardt Lambda</w:t>
      </w:r>
      <w:bookmarkEnd w:id="2158"/>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w:t>
      </w:r>
      <w:r w:rsidR="00F146C0">
        <w:rPr>
          <w:lang w:val="en-AU"/>
        </w:rPr>
        <w:lastRenderedPageBreak/>
        <w:t>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ins w:id="2159" w:author="White, Jeremy T" w:date="2020-02-14T08:49:00Z">
                <w:rPr>
                  <w:rFonts w:ascii="Cambria Math" w:hAnsi="Cambria Math"/>
                  <w:i/>
                  <w:lang w:val="en-AU"/>
                </w:rPr>
              </w:ins>
            </m:ctrlPr>
          </m:sSupPr>
          <m:e>
            <m:r>
              <w:rPr>
                <w:rFonts w:ascii="Cambria Math" w:hAnsi="Cambria Math"/>
                <w:lang w:val="en-AU"/>
              </w:rPr>
              <m:t>10</m:t>
            </m:r>
          </m:e>
          <m:sup>
            <m:r>
              <w:rPr>
                <w:rFonts w:ascii="Cambria Math" w:hAnsi="Cambria Math"/>
                <w:lang w:val="en-AU"/>
              </w:rPr>
              <m:t>floor</m:t>
            </m:r>
            <m:d>
              <m:dPr>
                <m:ctrlPr>
                  <w:ins w:id="2160" w:author="White, Jeremy T" w:date="2020-02-14T08:49:00Z">
                    <w:rPr>
                      <w:rFonts w:ascii="Cambria Math" w:hAnsi="Cambria Math"/>
                      <w:i/>
                      <w:lang w:val="en-AU"/>
                    </w:rPr>
                  </w:ins>
                </m:ctrlPr>
              </m:dPr>
              <m:e>
                <m:sSub>
                  <m:sSubPr>
                    <m:ctrlPr>
                      <w:ins w:id="2161" w:author="White, Jeremy T" w:date="2020-02-14T08:49:00Z">
                        <w:rPr>
                          <w:rFonts w:ascii="Cambria Math" w:hAnsi="Cambria Math"/>
                          <w:i/>
                          <w:lang w:val="en-AU"/>
                        </w:rPr>
                      </w:ins>
                    </m:ctrlPr>
                  </m:sSubPr>
                  <m:e>
                    <m:r>
                      <w:rPr>
                        <w:rFonts w:ascii="Cambria Math" w:hAnsi="Cambria Math"/>
                        <w:lang w:val="en-AU"/>
                      </w:rPr>
                      <m:t>log</m:t>
                    </m:r>
                  </m:e>
                  <m:sub>
                    <m:r>
                      <w:rPr>
                        <w:rFonts w:ascii="Cambria Math" w:hAnsi="Cambria Math"/>
                        <w:lang w:val="en-AU"/>
                      </w:rPr>
                      <m:t>10</m:t>
                    </m:r>
                  </m:sub>
                </m:sSub>
                <m:f>
                  <m:fPr>
                    <m:ctrlPr>
                      <w:ins w:id="2162" w:author="White, Jeremy T" w:date="2020-02-14T08:49:00Z">
                        <w:rPr>
                          <w:rFonts w:ascii="Cambria Math" w:hAnsi="Cambria Math"/>
                          <w:i/>
                          <w:lang w:val="en-AU"/>
                        </w:rPr>
                      </w:ins>
                    </m:ctrlPr>
                  </m:fPr>
                  <m:num>
                    <m:sSub>
                      <m:sSubPr>
                        <m:ctrlPr>
                          <w:ins w:id="2163" w:author="White, Jeremy T" w:date="2020-02-14T08:49:00Z">
                            <w:rPr>
                              <w:rFonts w:ascii="Cambria Math" w:hAnsi="Cambria Math"/>
                              <w:i/>
                              <w:lang w:val="en-AU"/>
                            </w:rPr>
                          </w:ins>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lastRenderedPageBreak/>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64" w:name="_Toc32564208"/>
      <w:r>
        <w:t>9.2.6 Restarting</w:t>
      </w:r>
      <w:bookmarkEnd w:id="2164"/>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lastRenderedPageBreak/>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w:t>
      </w:r>
      <w:r>
        <w:rPr>
          <w:lang w:val="en-AU"/>
        </w:rPr>
        <w:lastRenderedPageBreak/>
        <w:t xml:space="preserve">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165" w:name="_Toc32564209"/>
      <w:r>
        <w:t>9.2.7 Failed Model Runs</w:t>
      </w:r>
      <w:bookmarkEnd w:id="2165"/>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66" w:name="_Toc32564210"/>
      <w:r>
        <w:t>9.2.8 Reporting</w:t>
      </w:r>
      <w:bookmarkEnd w:id="2166"/>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167" w:name="_Toc32564211"/>
      <w:r>
        <w:lastRenderedPageBreak/>
        <w:t>9.2.9 Termination Criteria</w:t>
      </w:r>
      <w:r w:rsidR="00C34A93">
        <w:t xml:space="preserve"> and </w:t>
      </w:r>
      <w:r w:rsidR="00C7445D">
        <w:t>O</w:t>
      </w:r>
      <w:r w:rsidR="00C34A93">
        <w:t xml:space="preserve">bjective </w:t>
      </w:r>
      <w:r w:rsidR="00C7445D">
        <w:t>F</w:t>
      </w:r>
      <w:r w:rsidR="00C34A93">
        <w:t>unctions</w:t>
      </w:r>
      <w:bookmarkEnd w:id="2167"/>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w:t>
      </w:r>
      <w:r w:rsidR="00317097">
        <w:rPr>
          <w:lang w:val="en-AU"/>
        </w:rPr>
        <w:lastRenderedPageBreak/>
        <w:t xml:space="preserve">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168" w:name="_Toc32564212"/>
      <w:r>
        <w:t>9.</w:t>
      </w:r>
      <w:r w:rsidR="000E523B">
        <w:t>3</w:t>
      </w:r>
      <w:r>
        <w:t xml:space="preserve"> PESTPP</w:t>
      </w:r>
      <w:r w:rsidR="00F40908">
        <w:t>-IES</w:t>
      </w:r>
      <w:r>
        <w:t xml:space="preserve"> Output Files</w:t>
      </w:r>
      <w:bookmarkEnd w:id="2168"/>
    </w:p>
    <w:p w14:paraId="148E704A" w14:textId="3FF818DD" w:rsidR="00E67FEA" w:rsidRDefault="00E67FEA" w:rsidP="00E67FEA">
      <w:pPr>
        <w:pStyle w:val="Heading3"/>
      </w:pPr>
      <w:bookmarkStart w:id="2169" w:name="_Toc32564213"/>
      <w:r>
        <w:t>9.</w:t>
      </w:r>
      <w:r w:rsidR="000E523B">
        <w:t>3</w:t>
      </w:r>
      <w:r>
        <w:t>.1 CSV Output Files</w:t>
      </w:r>
      <w:bookmarkEnd w:id="2169"/>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lastRenderedPageBreak/>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70" w:name="_Toc32564214"/>
      <w:r>
        <w:t>9.</w:t>
      </w:r>
      <w:r w:rsidR="008F76E7">
        <w:t>3</w:t>
      </w:r>
      <w:r>
        <w:t>.2 Non-CSV Output Files</w:t>
      </w:r>
      <w:bookmarkEnd w:id="2170"/>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w:t>
      </w:r>
      <w:r>
        <w:lastRenderedPageBreak/>
        <w:t xml:space="preserve">PEST control file is </w:t>
      </w:r>
      <w:r>
        <w:rPr>
          <w:i/>
        </w:rPr>
        <w:t>case.pst</w:t>
      </w:r>
      <w:r>
        <w:t>.</w:t>
      </w:r>
    </w:p>
    <w:p w14:paraId="2324585F" w14:textId="77777777" w:rsidR="00CC6B47" w:rsidRDefault="003043DC" w:rsidP="00CC6B47">
      <w:pPr>
        <w:pStyle w:val="Heading2"/>
      </w:pPr>
      <w:bookmarkStart w:id="2171" w:name="_Toc32564215"/>
      <w:r>
        <w:t>9</w:t>
      </w:r>
      <w:r w:rsidR="00CC6B47">
        <w:t>.</w:t>
      </w:r>
      <w:r w:rsidR="008F76E7">
        <w:t>4</w:t>
      </w:r>
      <w:r w:rsidR="00CC6B47">
        <w:t xml:space="preserve"> Summary of Control Variables</w:t>
      </w:r>
      <w:bookmarkEnd w:id="2171"/>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lastRenderedPageBreak/>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ins w:id="2172" w:author="White, Jeremy T" w:date="2020-02-14T08:49:00Z">
                      <w:rPr>
                        <w:rFonts w:ascii="Cambria Math" w:hAnsi="Cambria Math"/>
                        <w:i/>
                        <w:sz w:val="18"/>
                        <w:lang w:val="en-AU"/>
                      </w:rPr>
                    </w:ins>
                  </m:ctrlPr>
                </m:sSupPr>
                <m:e>
                  <m:r>
                    <w:rPr>
                      <w:rFonts w:ascii="Cambria Math" w:hAnsi="Cambria Math"/>
                      <w:sz w:val="18"/>
                      <w:lang w:val="en-AU"/>
                    </w:rPr>
                    <m:t>10</m:t>
                  </m:r>
                </m:e>
                <m:sup>
                  <m:r>
                    <w:rPr>
                      <w:rFonts w:ascii="Cambria Math" w:hAnsi="Cambria Math"/>
                      <w:sz w:val="18"/>
                      <w:lang w:val="en-AU"/>
                    </w:rPr>
                    <m:t>floor</m:t>
                  </m:r>
                  <m:d>
                    <m:dPr>
                      <m:ctrlPr>
                        <w:ins w:id="2173" w:author="White, Jeremy T" w:date="2020-02-14T08:49:00Z">
                          <w:rPr>
                            <w:rFonts w:ascii="Cambria Math" w:hAnsi="Cambria Math"/>
                            <w:i/>
                            <w:sz w:val="18"/>
                            <w:lang w:val="en-AU"/>
                          </w:rPr>
                        </w:ins>
                      </m:ctrlPr>
                    </m:dPr>
                    <m:e>
                      <m:sSub>
                        <m:sSubPr>
                          <m:ctrlPr>
                            <w:ins w:id="2174" w:author="White, Jeremy T" w:date="2020-02-14T08:49:00Z">
                              <w:rPr>
                                <w:rFonts w:ascii="Cambria Math" w:hAnsi="Cambria Math"/>
                                <w:i/>
                                <w:sz w:val="18"/>
                                <w:lang w:val="en-AU"/>
                              </w:rPr>
                            </w:ins>
                          </m:ctrlPr>
                        </m:sSubPr>
                        <m:e>
                          <m:r>
                            <w:rPr>
                              <w:rFonts w:ascii="Cambria Math" w:hAnsi="Cambria Math"/>
                              <w:sz w:val="18"/>
                              <w:lang w:val="en-AU"/>
                            </w:rPr>
                            <m:t>log</m:t>
                          </m:r>
                        </m:e>
                        <m:sub>
                          <m:r>
                            <w:rPr>
                              <w:rFonts w:ascii="Cambria Math" w:hAnsi="Cambria Math"/>
                              <w:sz w:val="18"/>
                              <w:lang w:val="en-AU"/>
                            </w:rPr>
                            <m:t>10</m:t>
                          </m:r>
                        </m:sub>
                      </m:sSub>
                      <m:f>
                        <m:fPr>
                          <m:ctrlPr>
                            <w:ins w:id="2175" w:author="White, Jeremy T" w:date="2020-02-14T08:49:00Z">
                              <w:rPr>
                                <w:rFonts w:ascii="Cambria Math" w:hAnsi="Cambria Math"/>
                                <w:i/>
                                <w:sz w:val="18"/>
                                <w:lang w:val="en-AU"/>
                              </w:rPr>
                            </w:ins>
                          </m:ctrlPr>
                        </m:fPr>
                        <m:num>
                          <m:sSub>
                            <m:sSubPr>
                              <m:ctrlPr>
                                <w:ins w:id="2176" w:author="White, Jeremy T" w:date="2020-02-14T08:49:00Z">
                                  <w:rPr>
                                    <w:rFonts w:ascii="Cambria Math" w:hAnsi="Cambria Math"/>
                                    <w:i/>
                                    <w:sz w:val="18"/>
                                    <w:lang w:val="en-AU"/>
                                  </w:rPr>
                                </w:ins>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lastRenderedPageBreak/>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77" w:name="_Toc32564216"/>
      <w:r>
        <w:lastRenderedPageBreak/>
        <w:t>10. PESTPP-SWP</w:t>
      </w:r>
      <w:bookmarkEnd w:id="2177"/>
    </w:p>
    <w:p w14:paraId="77590EE7" w14:textId="77777777" w:rsidR="00975E92" w:rsidRDefault="006210E5" w:rsidP="006210E5">
      <w:pPr>
        <w:pStyle w:val="Heading2"/>
      </w:pPr>
      <w:bookmarkStart w:id="2178" w:name="_Toc32564217"/>
      <w:r>
        <w:t>10.1 Introduction</w:t>
      </w:r>
      <w:bookmarkEnd w:id="2178"/>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79" w:name="_Toc32564218"/>
      <w:r>
        <w:t>10.2 Using PESTPP-SWP</w:t>
      </w:r>
      <w:bookmarkEnd w:id="2179"/>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80" w:name="_Toc32564219"/>
      <w:r>
        <w:t>10.3 Summary of Control Variables</w:t>
      </w:r>
      <w:bookmarkEnd w:id="2180"/>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181" w:name="_Toc32564220"/>
      <w:r w:rsidRPr="006B20CE">
        <w:t>PESTPP</w:t>
      </w:r>
      <w:r>
        <w:rPr>
          <w:lang w:val="en-US"/>
        </w:rPr>
        <w:t>-PSO</w:t>
      </w:r>
      <w:bookmarkEnd w:id="2181"/>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182" w:name="_Toc32564221"/>
      <w:r>
        <w:t xml:space="preserve">11.1 </w:t>
      </w:r>
      <w:r w:rsidRPr="006B20CE">
        <w:t>Introduction</w:t>
      </w:r>
      <w:bookmarkEnd w:id="2182"/>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183" w:name="_Toc32564222"/>
      <w:r w:rsidRPr="006B20CE">
        <w:t>Publications</w:t>
      </w:r>
      <w:r>
        <w:t xml:space="preserve"> and Overview</w:t>
      </w:r>
      <w:bookmarkEnd w:id="2183"/>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ins w:id="2184"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d>
                  <m:dPr>
                    <m:ctrlPr>
                      <w:ins w:id="2185" w:author="White, Jeremy T" w:date="2020-02-14T08:49:00Z">
                        <w:rPr>
                          <w:rFonts w:ascii="Cambria Math" w:hAnsi="Cambria Math"/>
                          <w:i/>
                          <w:lang w:val="en-AU"/>
                        </w:rPr>
                      </w:ins>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ins w:id="2186"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d>
                  <m:dPr>
                    <m:ctrlPr>
                      <w:ins w:id="2187" w:author="White, Jeremy T" w:date="2020-02-14T08:49:00Z">
                        <w:rPr>
                          <w:rFonts w:ascii="Cambria Math" w:eastAsiaTheme="minorEastAsia" w:hAnsi="Cambria Math"/>
                          <w:i/>
                          <w:lang w:val="en-AU"/>
                        </w:rPr>
                      </w:ins>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ins w:id="2188"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ins w:id="2189"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ins w:id="2190"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ins w:id="2191" w:author="White, Jeremy T" w:date="2020-02-14T08:49:00Z">
                        <w:rPr>
                          <w:rFonts w:ascii="Cambria Math" w:hAnsi="Cambria Math"/>
                          <w:i/>
                          <w:lang w:val="en-AU"/>
                        </w:rPr>
                      </w:ins>
                    </m:ctrlPr>
                  </m:dPr>
                  <m:e>
                    <m:sSub>
                      <m:sSubPr>
                        <m:ctrlPr>
                          <w:ins w:id="219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1</m:t>
                        </m:r>
                      </m:sub>
                    </m:sSub>
                    <m:d>
                      <m:dPr>
                        <m:ctrlPr>
                          <w:ins w:id="2193" w:author="White, Jeremy T" w:date="2020-02-14T08:49:00Z">
                            <w:rPr>
                              <w:rFonts w:ascii="Cambria Math" w:hAnsi="Cambria Math"/>
                              <w:i/>
                              <w:lang w:val="en-AU"/>
                            </w:rPr>
                          </w:ins>
                        </m:ctrlPr>
                      </m:dPr>
                      <m:e>
                        <m:r>
                          <m:rPr>
                            <m:sty m:val="b"/>
                          </m:rPr>
                          <w:rPr>
                            <w:rFonts w:ascii="Cambria Math" w:hAnsi="Cambria Math"/>
                            <w:lang w:val="en-AU"/>
                          </w:rPr>
                          <m:t>x</m:t>
                        </m:r>
                      </m:e>
                    </m:d>
                    <m:r>
                      <w:rPr>
                        <w:rFonts w:ascii="Cambria Math" w:hAnsi="Cambria Math"/>
                        <w:lang w:val="en-AU"/>
                      </w:rPr>
                      <m:t>,⋯,</m:t>
                    </m:r>
                    <m:sSub>
                      <m:sSubPr>
                        <m:ctrlPr>
                          <w:ins w:id="2194"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ins w:id="2195"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d>
                  <m:dPr>
                    <m:ctrlPr>
                      <w:ins w:id="2196" w:author="White, Jeremy T" w:date="2020-02-14T08:49:00Z">
                        <w:rPr>
                          <w:rFonts w:ascii="Cambria Math" w:hAnsi="Cambria Math"/>
                          <w:i/>
                          <w:lang w:val="en-AU"/>
                        </w:rPr>
                      </w:ins>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197" w:name="_Toc32564223"/>
      <w:r>
        <w:lastRenderedPageBreak/>
        <w:t>Basic Single-Objective Particle Swarm Optimization</w:t>
      </w:r>
      <w:bookmarkEnd w:id="2197"/>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B7770E" w:rsidP="007D6D8F">
            <w:pPr>
              <w:rPr>
                <w:lang w:val="en-AU"/>
              </w:rPr>
            </w:pPr>
            <m:oMathPara>
              <m:oMathParaPr>
                <m:jc m:val="left"/>
              </m:oMathParaPr>
              <m:oMath>
                <m:sSubSup>
                  <m:sSubSupPr>
                    <m:ctrlPr>
                      <w:ins w:id="2198"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ins w:id="219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sSubSup>
                  <m:sSubSupPr>
                    <m:ctrlPr>
                      <w:ins w:id="2200"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ins w:id="2201"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1</m:t>
                    </m:r>
                  </m:sub>
                </m:sSub>
                <m:sSub>
                  <m:sSubPr>
                    <m:ctrlPr>
                      <w:ins w:id="2202"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1</m:t>
                    </m:r>
                  </m:sub>
                </m:sSub>
                <m:d>
                  <m:dPr>
                    <m:ctrlPr>
                      <w:ins w:id="2203" w:author="White, Jeremy T" w:date="2020-02-14T08:49:00Z">
                        <w:rPr>
                          <w:rFonts w:ascii="Cambria Math" w:hAnsi="Cambria Math"/>
                          <w:i/>
                          <w:lang w:val="en-AU"/>
                        </w:rPr>
                      </w:ins>
                    </m:ctrlPr>
                  </m:dPr>
                  <m:e>
                    <m:sSubSup>
                      <m:sSubSupPr>
                        <m:ctrlPr>
                          <w:ins w:id="2204"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ij</m:t>
                        </m:r>
                      </m:sub>
                      <m:sup>
                        <m:d>
                          <m:dPr>
                            <m:ctrlPr>
                              <w:ins w:id="2205"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06"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07" w:author="White, Jeremy T" w:date="2020-02-14T08:49:00Z">
                                <w:rPr>
                                  <w:rFonts w:ascii="Cambria Math" w:hAnsi="Cambria Math"/>
                                  <w:i/>
                                  <w:lang w:val="en-AU"/>
                                </w:rPr>
                              </w:ins>
                            </m:ctrlPr>
                          </m:dPr>
                          <m:e>
                            <m:r>
                              <w:rPr>
                                <w:rFonts w:ascii="Cambria Math" w:hAnsi="Cambria Math"/>
                                <w:lang w:val="en-AU"/>
                              </w:rPr>
                              <m:t>t</m:t>
                            </m:r>
                          </m:e>
                        </m:d>
                      </m:sup>
                    </m:sSubSup>
                  </m:e>
                </m:d>
                <m:r>
                  <w:rPr>
                    <w:rFonts w:ascii="Cambria Math" w:hAnsi="Cambria Math"/>
                    <w:lang w:val="en-AU"/>
                  </w:rPr>
                  <m:t>+</m:t>
                </m:r>
                <m:sSub>
                  <m:sSubPr>
                    <m:ctrlPr>
                      <w:ins w:id="2208"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2</m:t>
                    </m:r>
                  </m:sub>
                </m:sSub>
                <m:sSub>
                  <m:sSubPr>
                    <m:ctrlPr>
                      <w:ins w:id="2209"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2</m:t>
                    </m:r>
                  </m:sub>
                </m:sSub>
                <m:d>
                  <m:dPr>
                    <m:ctrlPr>
                      <w:ins w:id="2210" w:author="White, Jeremy T" w:date="2020-02-14T08:49:00Z">
                        <w:rPr>
                          <w:rFonts w:ascii="Cambria Math" w:hAnsi="Cambria Math"/>
                          <w:i/>
                          <w:lang w:val="en-AU"/>
                        </w:rPr>
                      </w:ins>
                    </m:ctrlPr>
                  </m:dPr>
                  <m:e>
                    <m:sSubSup>
                      <m:sSubSupPr>
                        <m:ctrlPr>
                          <w:ins w:id="2211"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ig</m:t>
                        </m:r>
                      </m:sub>
                      <m:sup>
                        <m:d>
                          <m:dPr>
                            <m:ctrlPr>
                              <w:ins w:id="2212"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13"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14" w:author="White, Jeremy T" w:date="2020-02-14T08:49:00Z">
                                <w:rPr>
                                  <w:rFonts w:ascii="Cambria Math" w:hAnsi="Cambria Math"/>
                                  <w:i/>
                                  <w:lang w:val="en-AU"/>
                                </w:rPr>
                              </w:ins>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ins w:id="2215"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ins w:id="2216"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ins w:id="2217" w:author="White, Jeremy T" w:date="2020-02-14T08:49:00Z">
                <w:rPr>
                  <w:rFonts w:ascii="Cambria Math" w:eastAsiaTheme="minorEastAsia" w:hAnsi="Cambria Math"/>
                  <w:i/>
                  <w:lang w:val="en-AU"/>
                </w:rPr>
              </w:ins>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218" w:name="_Toc32564224"/>
      <w:r>
        <w:t>Multi-Objective Particle Swarm optimization</w:t>
      </w:r>
      <w:bookmarkEnd w:id="2218"/>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219" w:name="_Toc32564225"/>
      <w:r>
        <w:lastRenderedPageBreak/>
        <w:t>Decision Variable Transformations</w:t>
      </w:r>
      <w:bookmarkEnd w:id="2219"/>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220" w:name="_Toc32564226"/>
      <w:r>
        <w:t>Using PESTPP-PSO</w:t>
      </w:r>
      <w:bookmarkEnd w:id="2220"/>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221" w:name="_Toc32564227"/>
      <w:r>
        <w:t>General</w:t>
      </w:r>
      <w:bookmarkEnd w:id="2221"/>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222" w:name="_Toc32564228"/>
      <w:r>
        <w:t>Estimation Mode</w:t>
      </w:r>
      <w:bookmarkEnd w:id="2222"/>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ins w:id="2223"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ins w:id="2224"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B7770E" w:rsidP="007D6D8F">
            <w:pPr>
              <w:rPr>
                <w:lang w:val="en-AU"/>
              </w:rPr>
            </w:pPr>
            <m:oMathPara>
              <m:oMathParaPr>
                <m:jc m:val="left"/>
              </m:oMathParaPr>
              <m:oMath>
                <m:sSup>
                  <m:sSupPr>
                    <m:ctrlPr>
                      <w:ins w:id="2225"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ins w:id="222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ins w:id="2227" w:author="White, Jeremy T" w:date="2020-02-14T08:49:00Z">
                        <w:rPr>
                          <w:rFonts w:ascii="Cambria Math" w:hAnsi="Cambria Math"/>
                          <w:i/>
                          <w:lang w:val="en-AU"/>
                        </w:rPr>
                      </w:ins>
                    </m:ctrlPr>
                  </m:dPr>
                  <m:e>
                    <m:sSup>
                      <m:sSupPr>
                        <m:ctrlPr>
                          <w:ins w:id="2228"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ins w:id="222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e>
                </m:d>
                <m:d>
                  <m:dPr>
                    <m:ctrlPr>
                      <w:ins w:id="2230" w:author="White, Jeremy T" w:date="2020-02-14T08:49:00Z">
                        <w:rPr>
                          <w:rFonts w:ascii="Cambria Math" w:hAnsi="Cambria Math"/>
                          <w:i/>
                          <w:lang w:val="en-AU"/>
                        </w:rPr>
                      </w:ins>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ins w:id="2231"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ins w:id="223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ins w:id="2233" w:author="White, Jeremy T" w:date="2020-02-14T08:49:00Z">
                <w:rPr>
                  <w:rFonts w:ascii="Cambria Math" w:hAnsi="Cambria Math"/>
                  <w:i/>
                  <w:lang w:val="en-AU"/>
                </w:rPr>
              </w:ins>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234" w:name="_Toc32564229"/>
      <w:r>
        <w:t>1</w:t>
      </w:r>
      <w:r w:rsidR="00242DFF">
        <w:t>1</w:t>
      </w:r>
      <w:r>
        <w:t xml:space="preserve">.2.3. </w:t>
      </w:r>
      <w:r w:rsidR="00911CB1">
        <w:t xml:space="preserve">  </w:t>
      </w:r>
      <w:r>
        <w:t>Pareto mode</w:t>
      </w:r>
      <w:bookmarkEnd w:id="2234"/>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r w:rsidRPr="00C42CD6">
        <w:rPr>
          <w:i/>
          <w:lang w:val="en-AU"/>
        </w:rPr>
        <w:t>Siade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B7770E" w:rsidP="007D6D8F">
            <w:pPr>
              <w:rPr>
                <w:lang w:val="en-AU"/>
              </w:rPr>
            </w:pPr>
            <m:oMathPara>
              <m:oMathParaPr>
                <m:jc m:val="left"/>
              </m:oMathParaPr>
              <m:oMath>
                <m:sSubSup>
                  <m:sSubSupPr>
                    <m:ctrlPr>
                      <w:ins w:id="2235"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ins w:id="2236"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ins w:id="2237"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ins w:id="2238" w:author="White, Jeremy T" w:date="2020-02-14T08:49:00Z">
                <w:rPr>
                  <w:rFonts w:ascii="Cambria Math" w:eastAsiaTheme="minorEastAsia" w:hAnsi="Cambria Math"/>
                  <w:i/>
                  <w:lang w:val="en-AU"/>
                </w:rPr>
              </w:ins>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ins w:id="2239" w:author="White, Jeremy T" w:date="2020-02-14T08:49:00Z">
                        <w:rPr>
                          <w:rFonts w:ascii="Cambria Math" w:hAnsi="Cambria Math"/>
                          <w:i/>
                          <w:lang w:val="en-AU"/>
                        </w:rPr>
                      </w:ins>
                    </m:ctrlPr>
                  </m:dPr>
                  <m:e>
                    <m:r>
                      <w:rPr>
                        <w:rFonts w:ascii="Cambria Math" w:hAnsi="Cambria Math"/>
                        <w:lang w:val="en-AU"/>
                      </w:rPr>
                      <m:t>t</m:t>
                    </m:r>
                  </m:e>
                </m:d>
                <m:r>
                  <w:rPr>
                    <w:rFonts w:ascii="Cambria Math" w:hAnsi="Cambria Math"/>
                    <w:lang w:val="en-AU"/>
                  </w:rPr>
                  <m:t>=1.0+</m:t>
                </m:r>
                <m:d>
                  <m:dPr>
                    <m:ctrlPr>
                      <w:ins w:id="2240" w:author="White, Jeremy T" w:date="2020-02-14T08:49:00Z">
                        <w:rPr>
                          <w:rFonts w:ascii="Cambria Math" w:hAnsi="Cambria Math"/>
                          <w:i/>
                          <w:lang w:val="en-AU"/>
                        </w:rPr>
                      </w:ins>
                    </m:ctrlPr>
                  </m:dPr>
                  <m:e>
                    <m:f>
                      <m:fPr>
                        <m:ctrlPr>
                          <w:ins w:id="2241" w:author="White, Jeremy T" w:date="2020-02-14T08:49:00Z">
                            <w:rPr>
                              <w:rFonts w:ascii="Cambria Math" w:hAnsi="Cambria Math"/>
                              <w:i/>
                              <w:lang w:val="en-AU"/>
                            </w:rPr>
                          </w:ins>
                        </m:ctrlPr>
                      </m:fPr>
                      <m:num>
                        <m:r>
                          <m:rPr>
                            <m:nor/>
                          </m:rPr>
                          <w:rPr>
                            <w:rFonts w:ascii="Cambria Math" w:hAnsi="Cambria Math"/>
                            <w:lang w:val="en-AU"/>
                          </w:rPr>
                          <m:t>exp</m:t>
                        </m:r>
                        <m:d>
                          <m:dPr>
                            <m:ctrlPr>
                              <w:ins w:id="2242" w:author="White, Jeremy T" w:date="2020-02-14T08:49:00Z">
                                <w:rPr>
                                  <w:rFonts w:ascii="Cambria Math" w:hAnsi="Cambria Math"/>
                                  <w:i/>
                                  <w:lang w:val="en-AU"/>
                                </w:rPr>
                              </w:ins>
                            </m:ctrlPr>
                          </m:dPr>
                          <m:e>
                            <m:r>
                              <w:rPr>
                                <w:rFonts w:ascii="Cambria Math" w:hAnsi="Cambria Math"/>
                                <w:lang w:val="en-AU"/>
                              </w:rPr>
                              <m:t>RRAMP*</m:t>
                            </m:r>
                            <m:sSub>
                              <m:sSubPr>
                                <m:ctrlPr>
                                  <w:ins w:id="2243"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ins w:id="2244" w:author="White, Jeremy T" w:date="2020-02-14T08:49:00Z">
                        <w:rPr>
                          <w:rFonts w:ascii="Cambria Math" w:hAnsi="Cambria Math"/>
                          <w:i/>
                          <w:lang w:val="en-AU"/>
                        </w:rPr>
                      </w:ins>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ins w:id="2245"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ins w:id="2246" w:author="White, Jeremy T" w:date="2020-02-14T08:49:00Z">
                        <w:rPr>
                          <w:rFonts w:ascii="Cambria Math" w:hAnsi="Cambria Math"/>
                          <w:i/>
                          <w:lang w:val="en-AU"/>
                        </w:rPr>
                      </w:ins>
                    </m:ctrlPr>
                  </m:naryPr>
                  <m:sub>
                    <m:r>
                      <m:rPr>
                        <m:nor/>
                      </m:rPr>
                      <w:rPr>
                        <w:rFonts w:ascii="Cambria Math" w:hAnsi="Cambria Math"/>
                        <w:lang w:val="en-AU"/>
                      </w:rPr>
                      <m:t>PTOGPNME = PTONME</m:t>
                    </m:r>
                  </m:sub>
                  <m:sup/>
                  <m:e>
                    <m:sSub>
                      <m:sSubPr>
                        <m:ctrlPr>
                          <w:ins w:id="2247" w:author="White, Jeremy T" w:date="2020-02-14T08:49:00Z">
                            <w:rPr>
                              <w:rFonts w:ascii="Cambria Math" w:hAnsi="Cambria Math"/>
                              <w:i/>
                              <w:lang w:val="en-AU"/>
                            </w:rPr>
                          </w:ins>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ins w:id="2248" w:author="White, Jeremy T" w:date="2020-02-14T08:49:00Z">
                            <w:rPr>
                              <w:rFonts w:ascii="Cambria Math" w:hAnsi="Cambria Math"/>
                              <w:i/>
                              <w:lang w:val="en-AU"/>
                            </w:rPr>
                          </w:ins>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249" w:name="_Toc32564230"/>
      <w:r w:rsidRPr="00AD0A47">
        <w:t xml:space="preserve">PESTPP-PSO </w:t>
      </w:r>
      <w:r>
        <w:t xml:space="preserve">External </w:t>
      </w:r>
      <w:r w:rsidRPr="00AD0A47">
        <w:t>Initial-Swarm File</w:t>
      </w:r>
      <w:bookmarkEnd w:id="2249"/>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250" w:name="_Toc32564231"/>
      <w:r>
        <w:t>PESTPP-PSO Output Files</w:t>
      </w:r>
      <w:bookmarkEnd w:id="2250"/>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r w:rsidRPr="00813C87">
              <w:rPr>
                <w:rFonts w:ascii="Arial" w:hAnsi="Arial" w:cs="Arial"/>
                <w:i/>
                <w:sz w:val="18"/>
                <w:szCs w:val="18"/>
                <w:lang w:val="en-AU"/>
              </w:rPr>
              <w:t>case.rec</w:t>
            </w:r>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r>
              <w:rPr>
                <w:rFonts w:ascii="Arial" w:hAnsi="Arial" w:cs="Arial"/>
                <w:i/>
                <w:sz w:val="18"/>
                <w:szCs w:val="18"/>
                <w:lang w:val="en-AU"/>
              </w:rPr>
              <w:t xml:space="preserve">case.pbs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r>
              <w:rPr>
                <w:rFonts w:ascii="Arial" w:hAnsi="Arial" w:cs="Arial"/>
                <w:i/>
                <w:sz w:val="18"/>
                <w:szCs w:val="18"/>
                <w:lang w:val="en-AU"/>
              </w:rPr>
              <w:t>case.gbs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r>
              <w:rPr>
                <w:rFonts w:ascii="Arial" w:hAnsi="Arial" w:cs="Arial"/>
                <w:i/>
                <w:sz w:val="18"/>
                <w:szCs w:val="18"/>
                <w:lang w:val="en-AU"/>
              </w:rPr>
              <w:lastRenderedPageBreak/>
              <w:t>case.rep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521F84">
              <w:rPr>
                <w:rFonts w:ascii="Arial" w:hAnsi="Arial" w:cs="Arial"/>
                <w:i/>
                <w:sz w:val="18"/>
                <w:szCs w:val="18"/>
                <w:lang w:val="en-AU"/>
              </w:rPr>
              <w:t>case_x.rep</w:t>
            </w:r>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r>
              <w:rPr>
                <w:rFonts w:ascii="Arial" w:hAnsi="Arial" w:cs="Arial"/>
                <w:i/>
                <w:sz w:val="18"/>
                <w:szCs w:val="18"/>
                <w:lang w:val="en-AU"/>
              </w:rPr>
              <w:t>case.par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251" w:name="_Toc109743984"/>
      <w:bookmarkStart w:id="2252" w:name="_Toc109744069"/>
      <w:bookmarkStart w:id="2253" w:name="_Toc110573640"/>
      <w:bookmarkStart w:id="2254" w:name="_Toc110938826"/>
      <w:bookmarkStart w:id="2255" w:name="_Toc111043779"/>
      <w:bookmarkStart w:id="2256" w:name="_Toc111138264"/>
      <w:bookmarkStart w:id="2257" w:name="_Toc111176818"/>
      <w:bookmarkStart w:id="2258" w:name="_Toc111212005"/>
      <w:bookmarkStart w:id="2259" w:name="_Toc111516409"/>
      <w:bookmarkStart w:id="2260" w:name="_Toc111705820"/>
      <w:bookmarkStart w:id="2261" w:name="_Toc111710448"/>
      <w:bookmarkStart w:id="2262" w:name="_Toc112553554"/>
      <w:bookmarkStart w:id="2263" w:name="_Toc112553661"/>
      <w:bookmarkStart w:id="2264" w:name="_Toc112925083"/>
      <w:bookmarkStart w:id="2265" w:name="_Toc113341231"/>
      <w:bookmarkStart w:id="2266" w:name="_Toc113382233"/>
      <w:bookmarkStart w:id="2267" w:name="_Toc114891027"/>
      <w:bookmarkStart w:id="2268" w:name="_Toc115937341"/>
      <w:bookmarkStart w:id="2269" w:name="_Toc115943041"/>
      <w:bookmarkStart w:id="2270" w:name="_Toc116681808"/>
      <w:bookmarkStart w:id="2271" w:name="_Toc118188683"/>
      <w:bookmarkStart w:id="2272" w:name="_Toc118631149"/>
      <w:bookmarkStart w:id="2273" w:name="_Toc119122666"/>
      <w:bookmarkStart w:id="2274" w:name="_Toc120608511"/>
      <w:bookmarkStart w:id="2275" w:name="_Toc121849376"/>
      <w:bookmarkStart w:id="2276" w:name="_Toc121938168"/>
      <w:bookmarkStart w:id="2277" w:name="_Toc122517787"/>
      <w:bookmarkStart w:id="2278" w:name="_Toc126428856"/>
      <w:bookmarkStart w:id="2279" w:name="_Toc127210205"/>
      <w:bookmarkStart w:id="2280" w:name="_Toc127210365"/>
      <w:bookmarkStart w:id="2281" w:name="_Toc128980859"/>
      <w:bookmarkStart w:id="2282" w:name="_Toc141197390"/>
      <w:bookmarkStart w:id="2283" w:name="_Toc141197581"/>
      <w:bookmarkStart w:id="2284" w:name="_Toc142390241"/>
      <w:bookmarkStart w:id="2285" w:name="_Toc142503402"/>
      <w:bookmarkStart w:id="2286" w:name="_Toc143970249"/>
      <w:bookmarkStart w:id="2287" w:name="_Toc147358623"/>
      <w:bookmarkStart w:id="2288" w:name="_Toc147358784"/>
      <w:bookmarkStart w:id="2289" w:name="_Toc147358945"/>
      <w:bookmarkStart w:id="2290" w:name="_Toc154212645"/>
      <w:bookmarkStart w:id="2291" w:name="_Toc154391546"/>
      <w:bookmarkStart w:id="2292" w:name="_Toc154727051"/>
      <w:bookmarkStart w:id="2293" w:name="_Toc154972564"/>
      <w:bookmarkStart w:id="2294" w:name="_Toc154984555"/>
      <w:bookmarkStart w:id="2295" w:name="_Toc155085865"/>
      <w:bookmarkStart w:id="2296" w:name="_Toc155626588"/>
      <w:bookmarkStart w:id="2297" w:name="_Toc157070366"/>
      <w:bookmarkStart w:id="2298" w:name="_Toc158170597"/>
      <w:bookmarkStart w:id="2299" w:name="_Toc159779027"/>
      <w:bookmarkStart w:id="2300" w:name="_Toc167892440"/>
      <w:bookmarkStart w:id="2301" w:name="_Toc168160406"/>
      <w:bookmarkStart w:id="2302" w:name="_Toc168160621"/>
      <w:bookmarkStart w:id="2303" w:name="_Toc168680351"/>
      <w:bookmarkStart w:id="2304" w:name="_Toc169683589"/>
      <w:bookmarkStart w:id="2305" w:name="_Toc169683805"/>
      <w:bookmarkStart w:id="2306" w:name="_Toc169684021"/>
      <w:bookmarkStart w:id="2307" w:name="_Toc170817664"/>
      <w:bookmarkStart w:id="2308" w:name="_Toc170832581"/>
      <w:bookmarkStart w:id="2309" w:name="_Toc171489588"/>
      <w:bookmarkStart w:id="2310" w:name="_Toc171699269"/>
      <w:bookmarkStart w:id="2311" w:name="_Toc171836916"/>
      <w:bookmarkStart w:id="2312" w:name="_Toc172041704"/>
      <w:bookmarkStart w:id="2313" w:name="_Toc172107270"/>
      <w:bookmarkStart w:id="2314" w:name="_Toc172179962"/>
      <w:bookmarkStart w:id="2315" w:name="_Toc174421902"/>
      <w:bookmarkStart w:id="2316" w:name="_Toc175324922"/>
      <w:bookmarkStart w:id="2317" w:name="_Toc175325271"/>
      <w:bookmarkStart w:id="2318" w:name="_Toc179412595"/>
      <w:bookmarkStart w:id="2319" w:name="_Toc180429927"/>
      <w:bookmarkStart w:id="2320" w:name="_Toc180479376"/>
      <w:bookmarkStart w:id="2321" w:name="_Toc180911957"/>
      <w:bookmarkStart w:id="2322" w:name="_Toc181521684"/>
      <w:bookmarkStart w:id="2323" w:name="_Toc181711076"/>
      <w:bookmarkStart w:id="2324" w:name="_Toc182327320"/>
      <w:bookmarkStart w:id="2325" w:name="_Toc182723250"/>
      <w:bookmarkStart w:id="2326" w:name="_Toc183542397"/>
      <w:bookmarkStart w:id="2327" w:name="_Toc183601048"/>
      <w:bookmarkStart w:id="2328" w:name="_Toc190165787"/>
      <w:bookmarkStart w:id="2329" w:name="_Toc197161281"/>
      <w:bookmarkStart w:id="2330" w:name="_Toc199079348"/>
      <w:bookmarkStart w:id="2331" w:name="_Toc203107090"/>
      <w:bookmarkStart w:id="2332" w:name="_Toc203109718"/>
      <w:bookmarkStart w:id="2333" w:name="_Toc203304748"/>
      <w:bookmarkStart w:id="2334" w:name="_Toc204091345"/>
      <w:bookmarkStart w:id="2335" w:name="_Toc204355705"/>
      <w:bookmarkStart w:id="2336" w:name="_Toc204359069"/>
      <w:bookmarkStart w:id="2337" w:name="_Toc205433828"/>
      <w:bookmarkStart w:id="2338" w:name="_Toc206407079"/>
      <w:bookmarkStart w:id="2339" w:name="_Toc226761602"/>
      <w:bookmarkStart w:id="2340" w:name="_Toc226762032"/>
      <w:bookmarkStart w:id="2341" w:name="_Toc226762335"/>
      <w:bookmarkStart w:id="2342" w:name="_Toc226763438"/>
      <w:bookmarkStart w:id="2343" w:name="_Toc227401295"/>
      <w:bookmarkStart w:id="2344" w:name="_Toc227869221"/>
      <w:bookmarkStart w:id="2345" w:name="_Toc227895662"/>
      <w:bookmarkStart w:id="2346" w:name="_Toc230504459"/>
      <w:bookmarkStart w:id="2347" w:name="_Toc230504767"/>
      <w:bookmarkStart w:id="2348" w:name="_Toc237250622"/>
      <w:bookmarkStart w:id="2349" w:name="_Toc237590530"/>
      <w:bookmarkStart w:id="2350" w:name="_Toc241769926"/>
      <w:bookmarkStart w:id="2351" w:name="_Toc241770245"/>
      <w:bookmarkStart w:id="2352" w:name="_Toc243072052"/>
      <w:bookmarkStart w:id="2353" w:name="_Toc243072377"/>
      <w:bookmarkStart w:id="2354" w:name="_Toc246201686"/>
      <w:bookmarkStart w:id="2355" w:name="_Toc246208605"/>
      <w:bookmarkStart w:id="2356" w:name="_Toc248959744"/>
      <w:bookmarkStart w:id="2357" w:name="_Toc249370547"/>
      <w:bookmarkStart w:id="2358" w:name="_Toc264830749"/>
      <w:bookmarkStart w:id="2359" w:name="_Toc265007504"/>
      <w:bookmarkStart w:id="2360" w:name="_Toc265277194"/>
      <w:bookmarkStart w:id="2361" w:name="_Toc266993715"/>
      <w:bookmarkStart w:id="2362" w:name="_Toc270150522"/>
      <w:bookmarkStart w:id="2363" w:name="_Toc270150866"/>
      <w:bookmarkStart w:id="2364" w:name="_Toc271662591"/>
      <w:bookmarkStart w:id="2365" w:name="_Toc278192926"/>
      <w:bookmarkStart w:id="2366" w:name="_Toc295080294"/>
      <w:bookmarkStart w:id="2367" w:name="_Toc302837883"/>
      <w:bookmarkStart w:id="2368" w:name="_Toc307131225"/>
      <w:bookmarkStart w:id="2369" w:name="_Toc321982490"/>
      <w:bookmarkStart w:id="2370" w:name="_Toc322935418"/>
      <w:bookmarkStart w:id="2371" w:name="_Toc323558247"/>
      <w:bookmarkStart w:id="2372" w:name="_Toc325399368"/>
      <w:bookmarkStart w:id="2373" w:name="_Toc327251138"/>
      <w:bookmarkStart w:id="2374" w:name="_Toc327251501"/>
      <w:bookmarkStart w:id="2375" w:name="_Toc349908821"/>
      <w:bookmarkStart w:id="2376" w:name="_Toc351895028"/>
      <w:bookmarkStart w:id="2377" w:name="_Toc352135770"/>
      <w:bookmarkStart w:id="2378" w:name="_Toc352923265"/>
      <w:bookmarkStart w:id="2379" w:name="_Toc353023789"/>
      <w:bookmarkStart w:id="2380" w:name="_Toc365005612"/>
      <w:bookmarkStart w:id="2381" w:name="_Toc365608340"/>
      <w:bookmarkStart w:id="2382" w:name="_Toc366525600"/>
      <w:bookmarkStart w:id="2383" w:name="_Toc366525986"/>
      <w:bookmarkStart w:id="2384" w:name="_Toc366872610"/>
      <w:bookmarkStart w:id="2385" w:name="_Toc368321923"/>
      <w:bookmarkStart w:id="2386" w:name="_Toc371856468"/>
      <w:bookmarkStart w:id="2387" w:name="_Toc371857906"/>
      <w:bookmarkStart w:id="2388" w:name="_Toc375911505"/>
      <w:bookmarkStart w:id="2389" w:name="_Toc392084707"/>
      <w:bookmarkStart w:id="2390" w:name="_Toc392085087"/>
      <w:bookmarkStart w:id="2391" w:name="_Toc408032159"/>
      <w:bookmarkStart w:id="2392" w:name="_Toc408557997"/>
      <w:bookmarkStart w:id="2393" w:name="_Toc434827055"/>
      <w:bookmarkStart w:id="2394" w:name="_Toc434827449"/>
      <w:bookmarkStart w:id="2395" w:name="_Toc435627787"/>
      <w:bookmarkStart w:id="2396" w:name="_Toc439791336"/>
      <w:bookmarkStart w:id="2397" w:name="_Toc439791790"/>
      <w:bookmarkStart w:id="2398" w:name="_Toc439792245"/>
      <w:bookmarkStart w:id="2399" w:name="_Toc439792699"/>
      <w:bookmarkStart w:id="2400" w:name="_Toc439793153"/>
      <w:bookmarkStart w:id="2401" w:name="_Toc439793607"/>
      <w:bookmarkStart w:id="2402" w:name="_Toc439794061"/>
      <w:bookmarkStart w:id="2403" w:name="_Toc439794515"/>
      <w:bookmarkStart w:id="2404" w:name="_Toc439794969"/>
      <w:bookmarkStart w:id="2405" w:name="_Toc439795422"/>
      <w:bookmarkStart w:id="2406" w:name="_Toc439823406"/>
      <w:bookmarkStart w:id="2407" w:name="_Toc445910568"/>
      <w:bookmarkStart w:id="2408" w:name="_Toc510516786"/>
      <w:bookmarkStart w:id="2409" w:name="_Toc32564232"/>
      <w:r>
        <w:lastRenderedPageBreak/>
        <w:t>1</w:t>
      </w:r>
      <w:r w:rsidR="00242DFF">
        <w:t>2</w:t>
      </w:r>
      <w:r w:rsidR="00C27197">
        <w:t>. References</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410" w:name="_Toc439791337"/>
      <w:bookmarkStart w:id="2411" w:name="_Toc439791791"/>
      <w:bookmarkStart w:id="2412" w:name="_Toc439792246"/>
      <w:bookmarkStart w:id="2413" w:name="_Toc439792700"/>
      <w:bookmarkStart w:id="2414" w:name="_Toc439793154"/>
      <w:bookmarkStart w:id="2415" w:name="_Toc439793608"/>
      <w:bookmarkStart w:id="2416" w:name="_Toc439794062"/>
      <w:bookmarkStart w:id="2417" w:name="_Toc439794516"/>
      <w:bookmarkStart w:id="2418" w:name="_Toc439794970"/>
      <w:bookmarkStart w:id="2419" w:name="_Toc439795423"/>
      <w:bookmarkStart w:id="2420" w:name="_Toc439823407"/>
      <w:bookmarkStart w:id="2421" w:name="_Toc445910569"/>
      <w:bookmarkStart w:id="2422" w:name="_Toc510516787"/>
      <w:bookmarkStart w:id="2423"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424" w:name="_Toc32564234"/>
      <w:r>
        <w:lastRenderedPageBreak/>
        <w:t>Appendix B. Some File Formats</w:t>
      </w:r>
      <w:bookmarkEnd w:id="2424"/>
    </w:p>
    <w:p w14:paraId="7DE1F85D" w14:textId="77777777" w:rsidR="0079191B" w:rsidRDefault="0079191B" w:rsidP="0079191B">
      <w:pPr>
        <w:pStyle w:val="Heading2"/>
      </w:pPr>
      <w:bookmarkStart w:id="2425" w:name="_Toc32564235"/>
      <w:r>
        <w:t>B.1 Introduction</w:t>
      </w:r>
      <w:bookmarkEnd w:id="2425"/>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426" w:name="_Toc445909835"/>
      <w:bookmarkStart w:id="2427" w:name="_Toc480282351"/>
      <w:bookmarkStart w:id="2428" w:name="_Toc482783379"/>
      <w:bookmarkStart w:id="2429" w:name="_Toc488660881"/>
      <w:bookmarkStart w:id="2430" w:name="_Toc500684919"/>
      <w:bookmarkStart w:id="2431" w:name="_Toc501466217"/>
      <w:bookmarkStart w:id="2432" w:name="_Toc501710530"/>
      <w:bookmarkStart w:id="2433" w:name="_Toc501778426"/>
      <w:bookmarkStart w:id="2434" w:name="_Toc501885836"/>
      <w:bookmarkStart w:id="2435" w:name="_Toc502033601"/>
      <w:bookmarkStart w:id="2436" w:name="_Toc502045032"/>
      <w:bookmarkStart w:id="2437" w:name="_Toc502143340"/>
      <w:bookmarkStart w:id="2438" w:name="_Toc502403326"/>
      <w:bookmarkStart w:id="2439" w:name="_Toc502480180"/>
      <w:bookmarkStart w:id="2440" w:name="_Toc502563975"/>
      <w:bookmarkStart w:id="2441" w:name="_Toc502581209"/>
      <w:bookmarkStart w:id="2442" w:name="_Toc502667514"/>
      <w:bookmarkStart w:id="2443" w:name="_Toc502745120"/>
      <w:bookmarkStart w:id="2444" w:name="_Toc502997032"/>
      <w:bookmarkStart w:id="2445" w:name="_Toc503686635"/>
      <w:bookmarkStart w:id="2446" w:name="_Toc503694959"/>
      <w:bookmarkStart w:id="2447" w:name="_Toc503727979"/>
      <w:bookmarkStart w:id="2448" w:name="_Toc505080267"/>
      <w:bookmarkStart w:id="2449" w:name="_Toc506014396"/>
      <w:bookmarkStart w:id="2450" w:name="_Toc506542618"/>
      <w:bookmarkStart w:id="2451" w:name="_Toc32564236"/>
      <w:r>
        <w:t>B.2 Matrix File</w:t>
      </w:r>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p>
    <w:p w14:paraId="23FFEB15" w14:textId="0BE9DE5E" w:rsidR="0081679B" w:rsidRDefault="0081679B" w:rsidP="0081679B">
      <w:pPr>
        <w:pStyle w:val="Heading3"/>
      </w:pPr>
      <w:bookmarkStart w:id="2452" w:name="_Toc445909836"/>
      <w:bookmarkStart w:id="2453" w:name="_Toc480282352"/>
      <w:bookmarkStart w:id="2454" w:name="_Toc482783380"/>
      <w:bookmarkStart w:id="2455" w:name="_Toc488660882"/>
      <w:bookmarkStart w:id="2456" w:name="_Toc500684920"/>
      <w:bookmarkStart w:id="2457" w:name="_Toc501466218"/>
      <w:bookmarkStart w:id="2458" w:name="_Toc501710531"/>
      <w:bookmarkStart w:id="2459" w:name="_Toc501778427"/>
      <w:bookmarkStart w:id="2460" w:name="_Toc501885837"/>
      <w:bookmarkStart w:id="2461" w:name="_Toc502033602"/>
      <w:bookmarkStart w:id="2462" w:name="_Toc502045033"/>
      <w:bookmarkStart w:id="2463" w:name="_Toc502143341"/>
      <w:bookmarkStart w:id="2464" w:name="_Toc502403327"/>
      <w:bookmarkStart w:id="2465" w:name="_Toc502480181"/>
      <w:bookmarkStart w:id="2466" w:name="_Toc502563976"/>
      <w:bookmarkStart w:id="2467" w:name="_Toc502581210"/>
      <w:bookmarkStart w:id="2468" w:name="_Toc502667515"/>
      <w:bookmarkStart w:id="2469" w:name="_Toc502745121"/>
      <w:bookmarkStart w:id="2470" w:name="_Toc502997033"/>
      <w:bookmarkStart w:id="2471" w:name="_Toc503686636"/>
      <w:bookmarkStart w:id="2472" w:name="_Toc503694960"/>
      <w:bookmarkStart w:id="2473" w:name="_Toc503727980"/>
      <w:bookmarkStart w:id="2474" w:name="_Toc505080268"/>
      <w:bookmarkStart w:id="2475" w:name="_Toc506014397"/>
      <w:bookmarkStart w:id="2476" w:name="_Toc506542619"/>
      <w:bookmarkStart w:id="2477" w:name="_Toc32564237"/>
      <w:r>
        <w:t>B.2.1 General</w:t>
      </w:r>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478" w:name="_Toc95550157"/>
      <w:bookmarkStart w:id="2479" w:name="_Toc95921377"/>
      <w:bookmarkStart w:id="2480" w:name="_Toc98169251"/>
      <w:bookmarkStart w:id="2481" w:name="_Toc99464792"/>
      <w:bookmarkStart w:id="2482" w:name="_Toc100992758"/>
      <w:bookmarkStart w:id="2483" w:name="_Toc105522962"/>
      <w:bookmarkStart w:id="2484" w:name="_Toc105523402"/>
      <w:bookmarkStart w:id="2485" w:name="_Toc105524442"/>
      <w:bookmarkStart w:id="2486" w:name="_Toc106549127"/>
      <w:bookmarkStart w:id="2487" w:name="_Toc106904565"/>
      <w:bookmarkStart w:id="2488" w:name="_Toc109115257"/>
      <w:bookmarkStart w:id="2489" w:name="_Toc109220459"/>
      <w:bookmarkStart w:id="2490" w:name="_Toc109743948"/>
      <w:bookmarkStart w:id="2491" w:name="_Toc109744033"/>
      <w:bookmarkStart w:id="2492" w:name="_Toc110573603"/>
      <w:bookmarkStart w:id="2493" w:name="_Toc110938787"/>
      <w:bookmarkStart w:id="2494" w:name="_Toc111043740"/>
      <w:bookmarkStart w:id="2495" w:name="_Toc111138224"/>
      <w:bookmarkStart w:id="2496" w:name="_Toc111176777"/>
      <w:bookmarkStart w:id="2497" w:name="_Toc111211963"/>
      <w:bookmarkStart w:id="2498" w:name="_Toc111516366"/>
      <w:bookmarkStart w:id="2499" w:name="_Toc111705776"/>
      <w:bookmarkStart w:id="2500" w:name="_Toc111710403"/>
      <w:bookmarkStart w:id="2501" w:name="_Toc112553503"/>
      <w:bookmarkStart w:id="2502" w:name="_Toc112553611"/>
      <w:bookmarkStart w:id="2503" w:name="_Toc112925033"/>
      <w:bookmarkStart w:id="2504" w:name="_Toc113341181"/>
      <w:bookmarkStart w:id="2505" w:name="_Toc113382182"/>
      <w:bookmarkStart w:id="2506" w:name="_Toc114890972"/>
      <w:bookmarkStart w:id="2507" w:name="_Toc115937286"/>
      <w:bookmarkStart w:id="2508" w:name="_Toc115942986"/>
      <w:bookmarkStart w:id="2509" w:name="_Toc116681753"/>
      <w:bookmarkStart w:id="2510" w:name="_Toc118188627"/>
      <w:bookmarkStart w:id="2511" w:name="_Toc118631090"/>
      <w:bookmarkStart w:id="2512" w:name="_Toc119122607"/>
      <w:bookmarkStart w:id="2513" w:name="_Toc120608446"/>
      <w:bookmarkStart w:id="2514" w:name="_Toc121849307"/>
      <w:bookmarkStart w:id="2515" w:name="_Toc121938099"/>
      <w:bookmarkStart w:id="2516" w:name="_Toc122517722"/>
      <w:bookmarkStart w:id="2517" w:name="_Toc126428789"/>
      <w:bookmarkStart w:id="2518" w:name="_Toc127210137"/>
      <w:bookmarkStart w:id="2519" w:name="_Toc127210297"/>
      <w:bookmarkStart w:id="2520" w:name="_Toc128980786"/>
      <w:bookmarkStart w:id="2521" w:name="_Toc141197316"/>
      <w:bookmarkStart w:id="2522" w:name="_Toc141197507"/>
      <w:bookmarkStart w:id="2523" w:name="_Toc142390167"/>
      <w:bookmarkStart w:id="2524" w:name="_Toc142503328"/>
      <w:bookmarkStart w:id="2525" w:name="_Toc143970175"/>
      <w:bookmarkStart w:id="2526" w:name="_Toc147358549"/>
      <w:bookmarkStart w:id="2527" w:name="_Toc147358710"/>
      <w:bookmarkStart w:id="2528" w:name="_Toc147358871"/>
      <w:bookmarkStart w:id="2529" w:name="_Toc154212567"/>
      <w:bookmarkStart w:id="2530" w:name="_Toc154391467"/>
      <w:bookmarkStart w:id="2531" w:name="_Toc154726972"/>
      <w:bookmarkStart w:id="2532" w:name="_Toc154972485"/>
      <w:bookmarkStart w:id="2533" w:name="_Toc154984476"/>
      <w:bookmarkStart w:id="2534" w:name="_Toc155085786"/>
      <w:bookmarkStart w:id="2535" w:name="_Toc155626509"/>
      <w:bookmarkStart w:id="2536" w:name="_Toc157070287"/>
      <w:bookmarkStart w:id="2537" w:name="_Toc158170518"/>
      <w:bookmarkStart w:id="2538" w:name="_Toc159778948"/>
      <w:bookmarkStart w:id="2539" w:name="_Toc167892361"/>
      <w:bookmarkStart w:id="2540" w:name="_Toc168160307"/>
      <w:bookmarkStart w:id="2541" w:name="_Toc168160522"/>
      <w:bookmarkStart w:id="2542" w:name="_Toc168680252"/>
      <w:bookmarkStart w:id="2543" w:name="_Toc169683489"/>
      <w:bookmarkStart w:id="2544" w:name="_Toc169683705"/>
      <w:bookmarkStart w:id="2545" w:name="_Toc169683921"/>
      <w:bookmarkStart w:id="2546" w:name="_Toc170817545"/>
      <w:bookmarkStart w:id="2547" w:name="_Toc170832462"/>
      <w:bookmarkStart w:id="2548" w:name="_Toc171489469"/>
      <w:bookmarkStart w:id="2549" w:name="_Toc171699150"/>
      <w:bookmarkStart w:id="2550" w:name="_Toc171836797"/>
      <w:bookmarkStart w:id="2551" w:name="_Toc172041585"/>
      <w:bookmarkStart w:id="2552" w:name="_Toc172107151"/>
      <w:bookmarkStart w:id="2553" w:name="_Toc172179843"/>
      <w:bookmarkStart w:id="2554" w:name="_Toc174421783"/>
      <w:bookmarkStart w:id="2555" w:name="_Toc175324803"/>
      <w:bookmarkStart w:id="2556" w:name="_Toc175325152"/>
      <w:bookmarkStart w:id="2557" w:name="_Toc179412476"/>
      <w:bookmarkStart w:id="2558" w:name="_Toc180429808"/>
      <w:bookmarkStart w:id="2559" w:name="_Toc180479257"/>
      <w:bookmarkStart w:id="2560" w:name="_Toc180911838"/>
      <w:bookmarkStart w:id="2561" w:name="_Toc181521565"/>
      <w:bookmarkStart w:id="2562" w:name="_Toc181710957"/>
      <w:bookmarkStart w:id="2563" w:name="_Toc182327201"/>
      <w:bookmarkStart w:id="2564" w:name="_Toc182723131"/>
      <w:bookmarkStart w:id="2565" w:name="_Toc183542278"/>
      <w:bookmarkStart w:id="2566" w:name="_Toc183600928"/>
      <w:bookmarkStart w:id="2567" w:name="_Toc190165667"/>
      <w:bookmarkStart w:id="2568" w:name="_Toc197161161"/>
      <w:bookmarkStart w:id="2569" w:name="_Toc199079228"/>
      <w:bookmarkStart w:id="2570" w:name="_Toc203106970"/>
      <w:bookmarkStart w:id="2571" w:name="_Toc203109598"/>
      <w:bookmarkStart w:id="2572" w:name="_Toc203304628"/>
      <w:bookmarkStart w:id="2573" w:name="_Toc204091225"/>
      <w:bookmarkStart w:id="2574" w:name="_Toc204355574"/>
      <w:bookmarkStart w:id="2575" w:name="_Toc226761469"/>
      <w:bookmarkStart w:id="2576" w:name="_Toc226761899"/>
      <w:bookmarkStart w:id="2577" w:name="_Toc226762202"/>
      <w:bookmarkStart w:id="2578" w:name="_Toc226763305"/>
      <w:bookmarkStart w:id="2579" w:name="_Toc227401162"/>
      <w:bookmarkStart w:id="2580" w:name="_Toc227869088"/>
      <w:bookmarkStart w:id="2581" w:name="_Toc227895529"/>
      <w:bookmarkStart w:id="2582" w:name="_Toc230504326"/>
      <w:bookmarkStart w:id="2583" w:name="_Toc230504634"/>
      <w:bookmarkStart w:id="2584" w:name="_Toc237250489"/>
      <w:bookmarkStart w:id="2585" w:name="_Toc237590396"/>
      <w:bookmarkStart w:id="2586" w:name="_Toc241769783"/>
      <w:bookmarkStart w:id="2587" w:name="_Toc241770102"/>
      <w:bookmarkStart w:id="2588" w:name="_Toc243071909"/>
      <w:bookmarkStart w:id="2589" w:name="_Toc243072234"/>
      <w:bookmarkStart w:id="2590" w:name="_Toc246201543"/>
      <w:bookmarkStart w:id="2591" w:name="_Toc246208462"/>
      <w:bookmarkStart w:id="2592" w:name="_Toc248959601"/>
      <w:bookmarkStart w:id="2593" w:name="_Toc249370404"/>
      <w:bookmarkStart w:id="2594" w:name="_Toc264830606"/>
      <w:bookmarkStart w:id="2595" w:name="_Toc265007361"/>
      <w:bookmarkStart w:id="2596" w:name="_Toc265277050"/>
      <w:bookmarkStart w:id="2597" w:name="_Toc266993571"/>
      <w:bookmarkStart w:id="2598" w:name="_Toc270150378"/>
      <w:bookmarkStart w:id="2599" w:name="_Toc270150722"/>
      <w:bookmarkStart w:id="2600" w:name="_Toc271662447"/>
      <w:bookmarkStart w:id="2601" w:name="_Toc278192782"/>
      <w:bookmarkStart w:id="2602" w:name="_Toc295080150"/>
      <w:bookmarkStart w:id="2603" w:name="_Toc302837738"/>
      <w:bookmarkStart w:id="2604" w:name="_Toc307131080"/>
      <w:bookmarkStart w:id="2605" w:name="_Toc321982345"/>
      <w:bookmarkStart w:id="2606" w:name="_Toc322935273"/>
      <w:bookmarkStart w:id="2607" w:name="_Toc323558102"/>
      <w:bookmarkStart w:id="2608" w:name="_Toc325399223"/>
      <w:bookmarkStart w:id="2609" w:name="_Toc327250993"/>
      <w:bookmarkStart w:id="2610" w:name="_Toc327251356"/>
      <w:bookmarkStart w:id="2611" w:name="_Toc349908676"/>
      <w:bookmarkStart w:id="2612" w:name="_Toc351894883"/>
      <w:bookmarkStart w:id="2613" w:name="_Toc352135625"/>
      <w:bookmarkStart w:id="2614" w:name="_Toc352923120"/>
      <w:bookmarkStart w:id="2615" w:name="_Toc353023644"/>
      <w:bookmarkStart w:id="2616" w:name="_Toc365005467"/>
      <w:bookmarkStart w:id="2617" w:name="_Toc365608195"/>
      <w:bookmarkStart w:id="2618" w:name="_Toc366525455"/>
      <w:bookmarkStart w:id="2619" w:name="_Toc366525841"/>
      <w:bookmarkStart w:id="2620" w:name="_Toc366872465"/>
      <w:bookmarkStart w:id="2621" w:name="_Toc368321778"/>
      <w:bookmarkStart w:id="2622" w:name="_Toc371856345"/>
      <w:bookmarkStart w:id="2623" w:name="_Toc371857770"/>
      <w:bookmarkStart w:id="2624" w:name="_Toc375911369"/>
      <w:bookmarkStart w:id="2625" w:name="_Toc392084567"/>
      <w:bookmarkStart w:id="2626" w:name="_Toc392084947"/>
      <w:bookmarkStart w:id="2627" w:name="_Toc408032019"/>
      <w:bookmarkStart w:id="2628" w:name="_Toc408557857"/>
      <w:bookmarkStart w:id="2629" w:name="_Toc434826907"/>
      <w:bookmarkStart w:id="2630" w:name="_Toc434827301"/>
      <w:bookmarkStart w:id="2631" w:name="_Toc435627638"/>
      <w:bookmarkStart w:id="2632" w:name="_Toc445909837"/>
      <w:bookmarkStart w:id="2633" w:name="_Toc480282353"/>
      <w:bookmarkStart w:id="2634" w:name="_Toc482783381"/>
      <w:bookmarkStart w:id="2635" w:name="_Toc488660883"/>
      <w:bookmarkStart w:id="2636" w:name="_Toc500684921"/>
      <w:bookmarkStart w:id="2637" w:name="_Toc501466219"/>
      <w:bookmarkStart w:id="2638" w:name="_Toc501710532"/>
      <w:bookmarkStart w:id="2639" w:name="_Toc501778428"/>
      <w:bookmarkStart w:id="2640" w:name="_Toc501885838"/>
      <w:bookmarkStart w:id="2641" w:name="_Toc502033603"/>
      <w:bookmarkStart w:id="2642" w:name="_Toc502045034"/>
      <w:bookmarkStart w:id="2643" w:name="_Toc502143342"/>
      <w:bookmarkStart w:id="2644" w:name="_Toc502403328"/>
      <w:bookmarkStart w:id="2645" w:name="_Toc502480182"/>
      <w:bookmarkStart w:id="2646" w:name="_Toc502563977"/>
      <w:bookmarkStart w:id="2647" w:name="_Toc502581211"/>
      <w:bookmarkStart w:id="2648" w:name="_Toc502667516"/>
      <w:bookmarkStart w:id="2649" w:name="_Toc502745122"/>
      <w:bookmarkStart w:id="2650" w:name="_Toc502997034"/>
      <w:bookmarkStart w:id="2651" w:name="_Toc503686637"/>
      <w:bookmarkStart w:id="2652" w:name="_Toc503694961"/>
      <w:bookmarkStart w:id="2653" w:name="_Toc503727981"/>
      <w:bookmarkStart w:id="2654" w:name="_Toc505080269"/>
      <w:bookmarkStart w:id="2655" w:name="_Toc506014398"/>
      <w:bookmarkStart w:id="2656" w:name="_Toc506542620"/>
      <w:bookmarkStart w:id="2657" w:name="_Toc32564238"/>
      <w:r>
        <w:t>B</w:t>
      </w:r>
      <w:r w:rsidR="0081679B">
        <w:t>.</w:t>
      </w:r>
      <w:r>
        <w:t>2</w:t>
      </w:r>
      <w:r w:rsidR="0081679B">
        <w:t>.2</w:t>
      </w:r>
      <w:r w:rsidR="0081679B" w:rsidRPr="00832110">
        <w:t xml:space="preserve"> </w:t>
      </w:r>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r w:rsidR="0081679B">
        <w:t>Specifications</w:t>
      </w:r>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658" w:name="_Toc445909838"/>
      <w:bookmarkStart w:id="2659" w:name="_Toc480282354"/>
      <w:bookmarkStart w:id="2660" w:name="_Toc482783382"/>
      <w:bookmarkStart w:id="2661" w:name="_Toc488660884"/>
      <w:bookmarkStart w:id="2662" w:name="_Toc500684922"/>
      <w:bookmarkStart w:id="2663" w:name="_Toc501466220"/>
      <w:bookmarkStart w:id="2664" w:name="_Toc501710533"/>
      <w:bookmarkStart w:id="2665" w:name="_Toc501778429"/>
      <w:bookmarkStart w:id="2666" w:name="_Toc501885839"/>
      <w:bookmarkStart w:id="2667" w:name="_Toc502033604"/>
      <w:bookmarkStart w:id="2668" w:name="_Toc502045035"/>
      <w:bookmarkStart w:id="2669" w:name="_Toc502143343"/>
      <w:bookmarkStart w:id="2670" w:name="_Toc502403329"/>
      <w:bookmarkStart w:id="2671" w:name="_Toc502480183"/>
      <w:bookmarkStart w:id="2672" w:name="_Toc502563978"/>
      <w:bookmarkStart w:id="2673" w:name="_Toc502581212"/>
      <w:bookmarkStart w:id="2674" w:name="_Toc502667517"/>
      <w:bookmarkStart w:id="2675" w:name="_Toc502745123"/>
      <w:bookmarkStart w:id="2676" w:name="_Toc502997035"/>
      <w:bookmarkStart w:id="2677" w:name="_Toc503686638"/>
      <w:bookmarkStart w:id="2678" w:name="_Toc503694962"/>
      <w:bookmarkStart w:id="2679" w:name="_Toc503727982"/>
      <w:bookmarkStart w:id="2680" w:name="_Toc505080270"/>
      <w:bookmarkStart w:id="2681" w:name="_Toc506014399"/>
      <w:bookmarkStart w:id="2682" w:name="_Toc506542621"/>
      <w:bookmarkStart w:id="2683" w:name="_Toc32564239"/>
      <w:r>
        <w:t>B</w:t>
      </w:r>
      <w:r w:rsidR="0081679B">
        <w:t>.</w:t>
      </w:r>
      <w:r>
        <w:t>3</w:t>
      </w:r>
      <w:r w:rsidR="0081679B">
        <w:t xml:space="preserve"> Uncertainty Files</w:t>
      </w:r>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p>
    <w:p w14:paraId="62FD6E49" w14:textId="7085F80F" w:rsidR="0081679B" w:rsidRDefault="00852E73" w:rsidP="0081679B">
      <w:pPr>
        <w:pStyle w:val="Heading3"/>
      </w:pPr>
      <w:bookmarkStart w:id="2684" w:name="_Toc95921383"/>
      <w:bookmarkStart w:id="2685" w:name="_Toc98169254"/>
      <w:bookmarkStart w:id="2686" w:name="_Toc99464795"/>
      <w:bookmarkStart w:id="2687" w:name="_Toc100992761"/>
      <w:bookmarkStart w:id="2688" w:name="_Toc105522965"/>
      <w:bookmarkStart w:id="2689" w:name="_Toc105523405"/>
      <w:bookmarkStart w:id="2690" w:name="_Toc105524445"/>
      <w:bookmarkStart w:id="2691" w:name="_Toc106549130"/>
      <w:bookmarkStart w:id="2692" w:name="_Toc106904568"/>
      <w:bookmarkStart w:id="2693" w:name="_Toc109115260"/>
      <w:bookmarkStart w:id="2694" w:name="_Toc109220462"/>
      <w:bookmarkStart w:id="2695" w:name="_Toc109743951"/>
      <w:bookmarkStart w:id="2696" w:name="_Toc109744036"/>
      <w:bookmarkStart w:id="2697" w:name="_Toc110573606"/>
      <w:bookmarkStart w:id="2698" w:name="_Toc110938790"/>
      <w:bookmarkStart w:id="2699" w:name="_Toc111043743"/>
      <w:bookmarkStart w:id="2700" w:name="_Toc111138227"/>
      <w:bookmarkStart w:id="2701" w:name="_Toc111176780"/>
      <w:bookmarkStart w:id="2702" w:name="_Toc111211966"/>
      <w:bookmarkStart w:id="2703" w:name="_Toc111516369"/>
      <w:bookmarkStart w:id="2704" w:name="_Toc111705779"/>
      <w:bookmarkStart w:id="2705" w:name="_Toc111710406"/>
      <w:bookmarkStart w:id="2706" w:name="_Toc112553506"/>
      <w:bookmarkStart w:id="2707" w:name="_Toc112553614"/>
      <w:bookmarkStart w:id="2708" w:name="_Toc112925036"/>
      <w:bookmarkStart w:id="2709" w:name="_Toc113341184"/>
      <w:bookmarkStart w:id="2710" w:name="_Toc113382185"/>
      <w:bookmarkStart w:id="2711" w:name="_Toc114890975"/>
      <w:bookmarkStart w:id="2712" w:name="_Toc115937289"/>
      <w:bookmarkStart w:id="2713" w:name="_Toc115942989"/>
      <w:bookmarkStart w:id="2714" w:name="_Toc116681756"/>
      <w:bookmarkStart w:id="2715" w:name="_Toc118188630"/>
      <w:bookmarkStart w:id="2716" w:name="_Toc118631093"/>
      <w:bookmarkStart w:id="2717" w:name="_Toc119122610"/>
      <w:bookmarkStart w:id="2718" w:name="_Toc120608449"/>
      <w:bookmarkStart w:id="2719" w:name="_Toc121849310"/>
      <w:bookmarkStart w:id="2720" w:name="_Toc121938102"/>
      <w:bookmarkStart w:id="2721" w:name="_Toc122517725"/>
      <w:bookmarkStart w:id="2722" w:name="_Toc126428792"/>
      <w:bookmarkStart w:id="2723" w:name="_Toc127210140"/>
      <w:bookmarkStart w:id="2724" w:name="_Toc127210300"/>
      <w:bookmarkStart w:id="2725" w:name="_Toc128980789"/>
      <w:bookmarkStart w:id="2726" w:name="_Toc141197319"/>
      <w:bookmarkStart w:id="2727" w:name="_Toc141197510"/>
      <w:bookmarkStart w:id="2728" w:name="_Toc142390170"/>
      <w:bookmarkStart w:id="2729" w:name="_Toc142503331"/>
      <w:bookmarkStart w:id="2730" w:name="_Toc143970178"/>
      <w:bookmarkStart w:id="2731" w:name="_Toc147358552"/>
      <w:bookmarkStart w:id="2732" w:name="_Toc147358713"/>
      <w:bookmarkStart w:id="2733" w:name="_Toc147358874"/>
      <w:bookmarkStart w:id="2734" w:name="_Toc154212570"/>
      <w:bookmarkStart w:id="2735" w:name="_Toc154391470"/>
      <w:bookmarkStart w:id="2736" w:name="_Toc154726975"/>
      <w:bookmarkStart w:id="2737" w:name="_Toc154972488"/>
      <w:bookmarkStart w:id="2738" w:name="_Toc154984479"/>
      <w:bookmarkStart w:id="2739" w:name="_Toc155085789"/>
      <w:bookmarkStart w:id="2740" w:name="_Toc155626512"/>
      <w:bookmarkStart w:id="2741" w:name="_Toc157070290"/>
      <w:bookmarkStart w:id="2742" w:name="_Toc158170521"/>
      <w:bookmarkStart w:id="2743" w:name="_Toc159778951"/>
      <w:bookmarkStart w:id="2744" w:name="_Toc167892364"/>
      <w:bookmarkStart w:id="2745" w:name="_Toc168160310"/>
      <w:bookmarkStart w:id="2746" w:name="_Toc168160525"/>
      <w:bookmarkStart w:id="2747" w:name="_Toc168680255"/>
      <w:bookmarkStart w:id="2748" w:name="_Toc169683492"/>
      <w:bookmarkStart w:id="2749" w:name="_Toc169683708"/>
      <w:bookmarkStart w:id="2750" w:name="_Toc169683924"/>
      <w:bookmarkStart w:id="2751" w:name="_Toc170817548"/>
      <w:bookmarkStart w:id="2752" w:name="_Toc170832465"/>
      <w:bookmarkStart w:id="2753" w:name="_Toc171489472"/>
      <w:bookmarkStart w:id="2754" w:name="_Toc171699153"/>
      <w:bookmarkStart w:id="2755" w:name="_Toc171836800"/>
      <w:bookmarkStart w:id="2756" w:name="_Toc172041588"/>
      <w:bookmarkStart w:id="2757" w:name="_Toc172107154"/>
      <w:bookmarkStart w:id="2758" w:name="_Toc172179846"/>
      <w:bookmarkStart w:id="2759" w:name="_Toc174421786"/>
      <w:bookmarkStart w:id="2760" w:name="_Toc175324806"/>
      <w:bookmarkStart w:id="2761" w:name="_Toc175325155"/>
      <w:bookmarkStart w:id="2762" w:name="_Toc179412479"/>
      <w:bookmarkStart w:id="2763" w:name="_Toc180429811"/>
      <w:bookmarkStart w:id="2764" w:name="_Toc180479260"/>
      <w:bookmarkStart w:id="2765" w:name="_Toc180911841"/>
      <w:bookmarkStart w:id="2766" w:name="_Toc181521568"/>
      <w:bookmarkStart w:id="2767" w:name="_Toc181710960"/>
      <w:bookmarkStart w:id="2768" w:name="_Toc182327204"/>
      <w:bookmarkStart w:id="2769" w:name="_Toc182723134"/>
      <w:bookmarkStart w:id="2770" w:name="_Toc183542281"/>
      <w:bookmarkStart w:id="2771" w:name="_Toc183600931"/>
      <w:bookmarkStart w:id="2772" w:name="_Toc190165670"/>
      <w:bookmarkStart w:id="2773" w:name="_Toc197161164"/>
      <w:bookmarkStart w:id="2774" w:name="_Toc199079231"/>
      <w:bookmarkStart w:id="2775" w:name="_Toc203106973"/>
      <w:bookmarkStart w:id="2776" w:name="_Toc203109601"/>
      <w:bookmarkStart w:id="2777" w:name="_Toc203304631"/>
      <w:bookmarkStart w:id="2778" w:name="_Toc204091228"/>
      <w:bookmarkStart w:id="2779" w:name="_Toc204355577"/>
      <w:bookmarkStart w:id="2780" w:name="_Toc226761472"/>
      <w:bookmarkStart w:id="2781" w:name="_Toc226761902"/>
      <w:bookmarkStart w:id="2782" w:name="_Toc226762205"/>
      <w:bookmarkStart w:id="2783" w:name="_Toc226763308"/>
      <w:bookmarkStart w:id="2784" w:name="_Toc227401165"/>
      <w:bookmarkStart w:id="2785" w:name="_Toc227869091"/>
      <w:bookmarkStart w:id="2786" w:name="_Toc227895532"/>
      <w:bookmarkStart w:id="2787" w:name="_Toc230504329"/>
      <w:bookmarkStart w:id="2788" w:name="_Toc230504637"/>
      <w:bookmarkStart w:id="2789" w:name="_Toc237250492"/>
      <w:bookmarkStart w:id="2790" w:name="_Toc237590399"/>
      <w:bookmarkStart w:id="2791" w:name="_Toc241769786"/>
      <w:bookmarkStart w:id="2792" w:name="_Toc241770105"/>
      <w:bookmarkStart w:id="2793" w:name="_Toc243071912"/>
      <w:bookmarkStart w:id="2794" w:name="_Toc243072237"/>
      <w:bookmarkStart w:id="2795" w:name="_Toc246201546"/>
      <w:bookmarkStart w:id="2796" w:name="_Toc246208465"/>
      <w:bookmarkStart w:id="2797" w:name="_Toc248959604"/>
      <w:bookmarkStart w:id="2798" w:name="_Toc249370407"/>
      <w:bookmarkStart w:id="2799" w:name="_Toc264830609"/>
      <w:bookmarkStart w:id="2800" w:name="_Toc265007364"/>
      <w:bookmarkStart w:id="2801" w:name="_Toc265277053"/>
      <w:bookmarkStart w:id="2802" w:name="_Toc266993574"/>
      <w:bookmarkStart w:id="2803" w:name="_Toc270150381"/>
      <w:bookmarkStart w:id="2804" w:name="_Toc270150725"/>
      <w:bookmarkStart w:id="2805" w:name="_Toc271662450"/>
      <w:bookmarkStart w:id="2806" w:name="_Toc278192785"/>
      <w:bookmarkStart w:id="2807" w:name="_Toc295080153"/>
      <w:bookmarkStart w:id="2808" w:name="_Toc302837741"/>
      <w:bookmarkStart w:id="2809" w:name="_Toc307131083"/>
      <w:bookmarkStart w:id="2810" w:name="_Toc321982348"/>
      <w:bookmarkStart w:id="2811" w:name="_Toc322935276"/>
      <w:bookmarkStart w:id="2812" w:name="_Toc323558105"/>
      <w:bookmarkStart w:id="2813" w:name="_Toc325399226"/>
      <w:bookmarkStart w:id="2814" w:name="_Toc327250996"/>
      <w:bookmarkStart w:id="2815" w:name="_Toc327251359"/>
      <w:bookmarkStart w:id="2816" w:name="_Toc349908679"/>
      <w:bookmarkStart w:id="2817" w:name="_Toc351894886"/>
      <w:bookmarkStart w:id="2818" w:name="_Toc352135628"/>
      <w:bookmarkStart w:id="2819" w:name="_Toc352923123"/>
      <w:bookmarkStart w:id="2820" w:name="_Toc353023647"/>
      <w:bookmarkStart w:id="2821" w:name="_Toc365005470"/>
      <w:bookmarkStart w:id="2822" w:name="_Toc365608198"/>
      <w:bookmarkStart w:id="2823" w:name="_Toc366525458"/>
      <w:bookmarkStart w:id="2824" w:name="_Toc366525844"/>
      <w:bookmarkStart w:id="2825" w:name="_Toc366872468"/>
      <w:bookmarkStart w:id="2826" w:name="_Toc368321781"/>
      <w:bookmarkStart w:id="2827" w:name="_Toc371856348"/>
      <w:bookmarkStart w:id="2828" w:name="_Toc371857773"/>
      <w:bookmarkStart w:id="2829" w:name="_Toc375911372"/>
      <w:bookmarkStart w:id="2830" w:name="_Toc392084570"/>
      <w:bookmarkStart w:id="2831" w:name="_Toc392084950"/>
      <w:bookmarkStart w:id="2832" w:name="_Toc408032022"/>
      <w:bookmarkStart w:id="2833" w:name="_Toc408557860"/>
      <w:bookmarkStart w:id="2834" w:name="_Toc434826910"/>
      <w:bookmarkStart w:id="2835" w:name="_Toc434827304"/>
      <w:bookmarkStart w:id="2836" w:name="_Toc435627641"/>
      <w:bookmarkStart w:id="2837" w:name="_Toc445909839"/>
      <w:bookmarkStart w:id="2838" w:name="_Toc480282355"/>
      <w:bookmarkStart w:id="2839" w:name="_Toc482783383"/>
      <w:bookmarkStart w:id="2840" w:name="_Toc488660885"/>
      <w:bookmarkStart w:id="2841" w:name="_Toc500684923"/>
      <w:bookmarkStart w:id="2842" w:name="_Toc501466221"/>
      <w:bookmarkStart w:id="2843" w:name="_Toc501710534"/>
      <w:bookmarkStart w:id="2844" w:name="_Toc501778430"/>
      <w:bookmarkStart w:id="2845" w:name="_Toc501885840"/>
      <w:bookmarkStart w:id="2846" w:name="_Toc502033605"/>
      <w:bookmarkStart w:id="2847" w:name="_Toc502045036"/>
      <w:bookmarkStart w:id="2848" w:name="_Toc502143344"/>
      <w:bookmarkStart w:id="2849" w:name="_Toc502403330"/>
      <w:bookmarkStart w:id="2850" w:name="_Toc502480184"/>
      <w:bookmarkStart w:id="2851" w:name="_Toc502563979"/>
      <w:bookmarkStart w:id="2852" w:name="_Toc502581213"/>
      <w:bookmarkStart w:id="2853" w:name="_Toc502667518"/>
      <w:bookmarkStart w:id="2854" w:name="_Toc502745124"/>
      <w:bookmarkStart w:id="2855" w:name="_Toc502997036"/>
      <w:bookmarkStart w:id="2856" w:name="_Toc503686639"/>
      <w:bookmarkStart w:id="2857" w:name="_Toc503694963"/>
      <w:bookmarkStart w:id="2858" w:name="_Toc503727983"/>
      <w:bookmarkStart w:id="2859" w:name="_Toc505080271"/>
      <w:bookmarkStart w:id="2860" w:name="_Toc506014400"/>
      <w:bookmarkStart w:id="2861" w:name="_Toc506542622"/>
      <w:bookmarkStart w:id="2862" w:name="_Toc32564240"/>
      <w:r>
        <w:t>B</w:t>
      </w:r>
      <w:r w:rsidR="0081679B">
        <w:t>.</w:t>
      </w:r>
      <w:r>
        <w:t>3</w:t>
      </w:r>
      <w:r w:rsidR="0081679B">
        <w:t xml:space="preserve">.1 </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r w:rsidR="0081679B">
        <w:t>Introduction</w:t>
      </w:r>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863" w:name="_Toc445909840"/>
      <w:bookmarkStart w:id="2864" w:name="_Toc480282356"/>
      <w:bookmarkStart w:id="2865" w:name="_Toc482783384"/>
      <w:bookmarkStart w:id="2866" w:name="_Toc488660886"/>
      <w:bookmarkStart w:id="2867" w:name="_Toc500684924"/>
      <w:bookmarkStart w:id="2868" w:name="_Toc501466222"/>
      <w:bookmarkStart w:id="2869" w:name="_Toc501710535"/>
      <w:bookmarkStart w:id="2870" w:name="_Toc501778431"/>
      <w:bookmarkStart w:id="2871" w:name="_Toc501885841"/>
      <w:bookmarkStart w:id="2872" w:name="_Toc502033606"/>
      <w:bookmarkStart w:id="2873" w:name="_Toc502045037"/>
      <w:bookmarkStart w:id="2874" w:name="_Toc502143345"/>
      <w:bookmarkStart w:id="2875" w:name="_Toc502403331"/>
      <w:bookmarkStart w:id="2876" w:name="_Toc502480185"/>
      <w:bookmarkStart w:id="2877" w:name="_Toc502563980"/>
      <w:bookmarkStart w:id="2878" w:name="_Toc502581214"/>
      <w:bookmarkStart w:id="2879" w:name="_Toc502667519"/>
      <w:bookmarkStart w:id="2880" w:name="_Toc502745125"/>
      <w:bookmarkStart w:id="2881" w:name="_Toc502997037"/>
      <w:bookmarkStart w:id="2882" w:name="_Toc503686640"/>
      <w:bookmarkStart w:id="2883" w:name="_Toc503694964"/>
      <w:bookmarkStart w:id="2884" w:name="_Toc503727984"/>
      <w:bookmarkStart w:id="2885" w:name="_Toc505080272"/>
      <w:bookmarkStart w:id="2886" w:name="_Toc506014401"/>
      <w:bookmarkStart w:id="2887" w:name="_Toc506542623"/>
      <w:bookmarkStart w:id="2888" w:name="_Toc32564241"/>
      <w:r>
        <w:t>B</w:t>
      </w:r>
      <w:r w:rsidR="0081679B">
        <w:t>.</w:t>
      </w:r>
      <w:r>
        <w:t>3</w:t>
      </w:r>
      <w:r w:rsidR="0081679B">
        <w:t>.2 Specifications</w:t>
      </w:r>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889" w:name="_Toc32564242"/>
      <w:r>
        <w:lastRenderedPageBreak/>
        <w:t>B.4 JCO File</w:t>
      </w:r>
      <w:bookmarkEnd w:id="2889"/>
    </w:p>
    <w:p w14:paraId="7859F940" w14:textId="3ECA1548" w:rsidR="00B81A24" w:rsidRDefault="00B81A24" w:rsidP="00B81A24">
      <w:pPr>
        <w:pStyle w:val="Heading3"/>
      </w:pPr>
      <w:bookmarkStart w:id="2890" w:name="_Toc32564243"/>
      <w:r>
        <w:t>B.4.1 Introduction</w:t>
      </w:r>
      <w:bookmarkEnd w:id="2890"/>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891" w:name="_Toc32564244"/>
      <w:r>
        <w:t>B.4.2 Specifications</w:t>
      </w:r>
      <w:bookmarkEnd w:id="2891"/>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892" w:name="_Toc32564245"/>
      <w:r>
        <w:t>B.5 JCB File</w:t>
      </w:r>
      <w:bookmarkEnd w:id="2892"/>
    </w:p>
    <w:p w14:paraId="0BDF87D1" w14:textId="5EE32212" w:rsidR="002B5C99" w:rsidRDefault="002B5C99" w:rsidP="002B5C99">
      <w:pPr>
        <w:pStyle w:val="Heading3"/>
      </w:pPr>
      <w:bookmarkStart w:id="2893" w:name="_Toc32564246"/>
      <w:r>
        <w:t>B.5.1 Introduction</w:t>
      </w:r>
      <w:bookmarkEnd w:id="2893"/>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894" w:name="_Toc32564247"/>
      <w:r>
        <w:lastRenderedPageBreak/>
        <w:t>B.5.2 Specifications</w:t>
      </w:r>
      <w:bookmarkEnd w:id="2894"/>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895" w:name="_Toc32564248"/>
      <w:r>
        <w:t>B</w:t>
      </w:r>
      <w:r w:rsidR="00434DBF">
        <w:t>.</w:t>
      </w:r>
      <w:r>
        <w:t>5.3 Distinguishing between a JCO and a JCB File</w:t>
      </w:r>
      <w:bookmarkEnd w:id="2895"/>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963A8" w14:textId="77777777" w:rsidR="00B7770E" w:rsidRDefault="00B7770E">
      <w:pPr>
        <w:spacing w:line="20" w:lineRule="exact"/>
      </w:pPr>
    </w:p>
  </w:endnote>
  <w:endnote w:type="continuationSeparator" w:id="0">
    <w:p w14:paraId="7F7C0EDD" w14:textId="77777777" w:rsidR="00B7770E" w:rsidRDefault="00B7770E">
      <w:r>
        <w:t xml:space="preserve"> </w:t>
      </w:r>
    </w:p>
  </w:endnote>
  <w:endnote w:type="continuationNotice" w:id="1">
    <w:p w14:paraId="71DB2AB5" w14:textId="77777777" w:rsidR="00B7770E" w:rsidRDefault="00B7770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4042AC" w:rsidRDefault="004042AC">
    <w:pPr>
      <w:pStyle w:val="Footer"/>
      <w:framePr w:wrap="auto" w:vAnchor="text" w:hAnchor="margin" w:xAlign="right" w:y="1"/>
      <w:rPr>
        <w:rStyle w:val="PageNumber"/>
      </w:rPr>
    </w:pPr>
  </w:p>
  <w:p w14:paraId="056D5890" w14:textId="77777777" w:rsidR="004042AC" w:rsidRDefault="004042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4042AC" w:rsidRDefault="004042AC">
    <w:pPr>
      <w:pStyle w:val="Footer"/>
      <w:framePr w:wrap="auto" w:vAnchor="text" w:hAnchor="margin" w:xAlign="right" w:y="1"/>
      <w:rPr>
        <w:rStyle w:val="PageNumber"/>
      </w:rPr>
    </w:pPr>
  </w:p>
  <w:p w14:paraId="0271116C" w14:textId="77777777" w:rsidR="004042AC" w:rsidRDefault="004042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52417" w14:textId="77777777" w:rsidR="00B7770E" w:rsidRDefault="00B7770E">
      <w:r>
        <w:separator/>
      </w:r>
    </w:p>
  </w:footnote>
  <w:footnote w:type="continuationSeparator" w:id="0">
    <w:p w14:paraId="7CBA5E64" w14:textId="77777777" w:rsidR="00B7770E" w:rsidRDefault="00B77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4042AC" w:rsidRDefault="004042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42AC" w:rsidRDefault="004042AC">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42AC" w:rsidRDefault="004042AC">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42AC" w:rsidRDefault="004042AC">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42AC" w:rsidRDefault="004042AC">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4042AC" w:rsidRDefault="004042AC"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042AC" w:rsidRDefault="004042AC"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4042AC" w:rsidRDefault="004042AC"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42AC" w:rsidRDefault="004042AC"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4042AC" w:rsidRDefault="004042AC"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4042AC" w:rsidRDefault="004042AC"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4042AC" w:rsidRDefault="004042AC"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4042AC" w:rsidRDefault="004042AC"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42AC" w:rsidRDefault="004042AC">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42AC" w:rsidRDefault="004042AC">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42AC" w:rsidRDefault="004042AC">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42AC" w:rsidRPr="005F65CE" w:rsidRDefault="004042AC">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42AC" w:rsidRPr="005F65CE" w:rsidRDefault="004042AC">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42AC" w:rsidRDefault="004042AC">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42AC" w:rsidRDefault="004042AC">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ite, Jeremy T">
    <w15:presenceInfo w15:providerId="AD" w15:userId="S::jwhite@usgs.gov::7da470cb-1693-43e7-bca2-790b2f23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C7FB5"/>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689FE-82BB-9B4A-A760-71615D01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206</Pages>
  <Words>88606</Words>
  <Characters>505056</Characters>
  <Application>Microsoft Office Word</Application>
  <DocSecurity>0</DocSecurity>
  <Lines>4208</Lines>
  <Paragraphs>1184</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592478</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107</cp:revision>
  <cp:lastPrinted>2019-03-02T06:14:00Z</cp:lastPrinted>
  <dcterms:created xsi:type="dcterms:W3CDTF">2019-03-01T22:11:00Z</dcterms:created>
  <dcterms:modified xsi:type="dcterms:W3CDTF">2020-03-24T22:00:00Z</dcterms:modified>
</cp:coreProperties>
</file>