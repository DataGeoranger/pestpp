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5363713"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9D61EF">
        <w:rPr>
          <w:b/>
          <w:i w:val="0"/>
          <w:sz w:val="40"/>
          <w:lang w:val="en-AU"/>
        </w:rPr>
        <w:t>5</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5F18528" w:rsidR="00CE126F" w:rsidRPr="00CF4E55" w:rsidRDefault="00887038" w:rsidP="00E1209D">
      <w:pPr>
        <w:pStyle w:val="BodyText"/>
        <w:jc w:val="center"/>
        <w:rPr>
          <w:rFonts w:ascii="Arial" w:hAnsi="Arial" w:cs="Arial"/>
          <w:i w:val="0"/>
          <w:noProof/>
          <w:lang w:val="en-AU"/>
        </w:rPr>
      </w:pPr>
      <w:r>
        <w:rPr>
          <w:rFonts w:ascii="Arial" w:hAnsi="Arial" w:cs="Arial"/>
          <w:i w:val="0"/>
          <w:noProof/>
          <w:lang w:val="en-AU"/>
        </w:rPr>
        <w:t>March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0B3380"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0B3380">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0B3380">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0B3380">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0B3380">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0B3380">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0B3380">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0B3380">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0B3380"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7408847"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0B3380"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7408848"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0B3380" w:rsidP="005068AD">
      <w:pPr>
        <w:ind w:firstLine="720"/>
        <w:rPr>
          <w:lang w:val="en-AU"/>
        </w:rPr>
      </w:pPr>
      <w:r w:rsidRPr="009373F7">
        <w:rPr>
          <w:noProof/>
          <w:position w:val="-24"/>
          <w:lang w:val="en-AU"/>
        </w:rPr>
        <w:object w:dxaOrig="2240" w:dyaOrig="740" w14:anchorId="6585D1D9">
          <v:shape id="_x0000_i1025" type="#_x0000_t75" alt="" style="width:111.25pt;height:39.25pt;mso-width-percent:0;mso-height-percent:0;mso-width-percent:0;mso-height-percent:0" o:ole="">
            <v:imagedata r:id="rId25" o:title=""/>
          </v:shape>
          <o:OLEObject Type="Embed" ProgID="Equation.3" ShapeID="_x0000_i1025" DrawAspect="Content" ObjectID="_1647408849"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0B3380"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0B3380"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w:t>
      </w:r>
      <w:r>
        <w:lastRenderedPageBreak/>
        <w:t>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lastRenderedPageBreak/>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lastRenderedPageBreak/>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taken </w:t>
      </w:r>
      <w:r>
        <w:lastRenderedPageBreak/>
        <w:t>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w:t>
      </w:r>
      <w:r w:rsidR="00AA032B">
        <w:lastRenderedPageBreak/>
        <w:t>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lastRenderedPageBreak/>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7" w:name="_Toc32564216"/>
      <w:r>
        <w:lastRenderedPageBreak/>
        <w:t>10. PESTPP-SWP</w:t>
      </w:r>
      <w:bookmarkEnd w:id="2177"/>
    </w:p>
    <w:p w14:paraId="77590EE7" w14:textId="77777777" w:rsidR="00975E92" w:rsidRDefault="006210E5" w:rsidP="006210E5">
      <w:pPr>
        <w:pStyle w:val="Heading2"/>
      </w:pPr>
      <w:bookmarkStart w:id="2178" w:name="_Toc32564217"/>
      <w:r>
        <w:t>10.1 Introduction</w:t>
      </w:r>
      <w:bookmarkEnd w:id="2178"/>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79" w:name="_Toc32564218"/>
      <w:r>
        <w:t>10.2 Using PESTPP-SWP</w:t>
      </w:r>
      <w:bookmarkEnd w:id="2179"/>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0" w:name="_Toc32564219"/>
      <w:r>
        <w:t>10.3 Summary of Control Variables</w:t>
      </w:r>
      <w:bookmarkEnd w:id="2180"/>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1" w:name="_Toc32564220"/>
      <w:r w:rsidRPr="006B20CE">
        <w:t>PESTPP</w:t>
      </w:r>
      <w:r>
        <w:rPr>
          <w:lang w:val="en-US"/>
        </w:rPr>
        <w:t>-PSO</w:t>
      </w:r>
      <w:bookmarkEnd w:id="2181"/>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2" w:name="_Toc32564221"/>
      <w:r>
        <w:t xml:space="preserve">11.1 </w:t>
      </w:r>
      <w:r w:rsidRPr="006B20CE">
        <w:t>Introduction</w:t>
      </w:r>
      <w:bookmarkEnd w:id="2182"/>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3" w:name="_Toc32564222"/>
      <w:r w:rsidRPr="006B20CE">
        <w:t>Publications</w:t>
      </w:r>
      <w:r>
        <w:t xml:space="preserve"> and Overview</w:t>
      </w:r>
      <w:bookmarkEnd w:id="2183"/>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4"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5"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6"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7"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8"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89"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0"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1" w:author="White, Jeremy T" w:date="2020-02-14T08:49:00Z">
                        <w:rPr>
                          <w:rFonts w:ascii="Cambria Math" w:hAnsi="Cambria Math"/>
                          <w:i/>
                          <w:lang w:val="en-AU"/>
                        </w:rPr>
                      </w:ins>
                    </m:ctrlPr>
                  </m:dPr>
                  <m:e>
                    <m:sSub>
                      <m:sSubPr>
                        <m:ctrlPr>
                          <w:ins w:id="219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3"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4"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6"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7" w:name="_Toc32564223"/>
      <w:r>
        <w:lastRenderedPageBreak/>
        <w:t>Basic Single-Objective Particle Swarm Optimization</w:t>
      </w:r>
      <w:bookmarkEnd w:id="21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0B3380" w:rsidP="007D6D8F">
            <w:pPr>
              <w:rPr>
                <w:lang w:val="en-AU"/>
              </w:rPr>
            </w:pPr>
            <m:oMathPara>
              <m:oMathParaPr>
                <m:jc m:val="left"/>
              </m:oMathParaPr>
              <m:oMath>
                <m:sSubSup>
                  <m:sSubSupPr>
                    <m:ctrlPr>
                      <w:ins w:id="2198"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19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0"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1"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2"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3" w:author="White, Jeremy T" w:date="2020-02-14T08:49:00Z">
                        <w:rPr>
                          <w:rFonts w:ascii="Cambria Math" w:hAnsi="Cambria Math"/>
                          <w:i/>
                          <w:lang w:val="en-AU"/>
                        </w:rPr>
                      </w:ins>
                    </m:ctrlPr>
                  </m:dPr>
                  <m:e>
                    <m:sSubSup>
                      <m:sSubSupPr>
                        <m:ctrlPr>
                          <w:ins w:id="2204"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5"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6"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7"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0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0" w:author="White, Jeremy T" w:date="2020-02-14T08:49:00Z">
                        <w:rPr>
                          <w:rFonts w:ascii="Cambria Math" w:hAnsi="Cambria Math"/>
                          <w:i/>
                          <w:lang w:val="en-AU"/>
                        </w:rPr>
                      </w:ins>
                    </m:ctrlPr>
                  </m:dPr>
                  <m:e>
                    <m:sSubSup>
                      <m:sSubSupPr>
                        <m:ctrlPr>
                          <w:ins w:id="221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4"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5"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8" w:name="_Toc32564224"/>
      <w:r>
        <w:t>Multi-Objective Particle Swarm optimization</w:t>
      </w:r>
      <w:bookmarkEnd w:id="221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19" w:name="_Toc32564225"/>
      <w:r>
        <w:lastRenderedPageBreak/>
        <w:t>Decision Variable Transformations</w:t>
      </w:r>
      <w:bookmarkEnd w:id="221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0" w:name="_Toc32564226"/>
      <w:r>
        <w:t>Using PESTPP-PSO</w:t>
      </w:r>
      <w:bookmarkEnd w:id="222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1" w:name="_Toc32564227"/>
      <w:r>
        <w:t>General</w:t>
      </w:r>
      <w:bookmarkEnd w:id="222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222" w:name="_Toc32564228"/>
      <w:r w:rsidRPr="00A81F15">
        <w:t>Estimation Mode</w:t>
      </w:r>
      <w:bookmarkEnd w:id="2222"/>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0B3380" w:rsidP="007D6D8F">
            <w:pPr>
              <w:rPr>
                <w:lang w:val="en-AU"/>
              </w:rPr>
            </w:pPr>
            <m:oMathPara>
              <m:oMathParaPr>
                <m:jc m:val="left"/>
              </m:oMathParaP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7" w:author="White, Jeremy T" w:date="2020-02-14T08:49:00Z">
                        <w:rPr>
                          <w:rFonts w:ascii="Cambria Math" w:hAnsi="Cambria Math"/>
                          <w:i/>
                          <w:lang w:val="en-AU"/>
                        </w:rPr>
                      </w:ins>
                    </m:ctrlPr>
                  </m:dPr>
                  <m:e>
                    <m:sSup>
                      <m:sSupPr>
                        <m:ctrlPr>
                          <w:ins w:id="2228"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0"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ins w:id="223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3"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4" w:name="_Toc32564229"/>
      <w:r>
        <w:t>1</w:t>
      </w:r>
      <w:r w:rsidR="00242DFF">
        <w:t>1</w:t>
      </w:r>
      <w:r>
        <w:t xml:space="preserve">.2.3. </w:t>
      </w:r>
      <w:r w:rsidR="00911CB1">
        <w:t xml:space="preserve">  </w:t>
      </w:r>
      <w:r>
        <w:t>Pareto mode</w:t>
      </w:r>
      <w:bookmarkEnd w:id="2234"/>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0B3380" w:rsidP="007D6D8F">
            <w:pPr>
              <w:rPr>
                <w:lang w:val="en-AU"/>
              </w:rPr>
            </w:pPr>
            <m:oMathPara>
              <m:oMathParaPr>
                <m:jc m:val="left"/>
              </m:oMathParaPr>
              <m:oMath>
                <m:sSubSup>
                  <m:sSubSupPr>
                    <m:ctrlPr>
                      <w:ins w:id="2235"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8"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39"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0" w:author="White, Jeremy T" w:date="2020-02-14T08:49:00Z">
                        <w:rPr>
                          <w:rFonts w:ascii="Cambria Math" w:hAnsi="Cambria Math"/>
                          <w:i/>
                          <w:lang w:val="en-AU"/>
                        </w:rPr>
                      </w:ins>
                    </m:ctrlPr>
                  </m:dPr>
                  <m:e>
                    <m:f>
                      <m:fPr>
                        <m:ctrlPr>
                          <w:ins w:id="2241" w:author="White, Jeremy T" w:date="2020-02-14T08:49:00Z">
                            <w:rPr>
                              <w:rFonts w:ascii="Cambria Math" w:hAnsi="Cambria Math"/>
                              <w:i/>
                              <w:lang w:val="en-AU"/>
                            </w:rPr>
                          </w:ins>
                        </m:ctrlPr>
                      </m:fPr>
                      <m:num>
                        <m:r>
                          <m:rPr>
                            <m:nor/>
                          </m:rPr>
                          <w:rPr>
                            <w:rFonts w:ascii="Cambria Math" w:hAnsi="Cambria Math"/>
                            <w:lang w:val="en-AU"/>
                          </w:rPr>
                          <m:t>exp</m:t>
                        </m:r>
                        <m:d>
                          <m:dPr>
                            <m:ctrlPr>
                              <w:ins w:id="2242" w:author="White, Jeremy T" w:date="2020-02-14T08:49:00Z">
                                <w:rPr>
                                  <w:rFonts w:ascii="Cambria Math" w:hAnsi="Cambria Math"/>
                                  <w:i/>
                                  <w:lang w:val="en-AU"/>
                                </w:rPr>
                              </w:ins>
                            </m:ctrlPr>
                          </m:dPr>
                          <m:e>
                            <m:r>
                              <w:rPr>
                                <w:rFonts w:ascii="Cambria Math" w:hAnsi="Cambria Math"/>
                                <w:lang w:val="en-AU"/>
                              </w:rPr>
                              <m:t>RRAMP*</m:t>
                            </m:r>
                            <m:sSub>
                              <m:sSubPr>
                                <m:ctrlPr>
                                  <w:ins w:id="2243"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4"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5"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6"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7"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8"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49" w:name="_Toc32564230"/>
      <w:r w:rsidRPr="00AD0A47">
        <w:t xml:space="preserve">PESTPP-PSO </w:t>
      </w:r>
      <w:r>
        <w:t xml:space="preserve">External </w:t>
      </w:r>
      <w:r w:rsidRPr="00AD0A47">
        <w:t>Initial-Swarm File</w:t>
      </w:r>
      <w:bookmarkEnd w:id="2249"/>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0" w:name="_Toc32564231"/>
      <w:r>
        <w:t>PESTPP-PSO Output Files</w:t>
      </w:r>
      <w:bookmarkEnd w:id="2250"/>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1" w:name="_Toc109743984"/>
      <w:bookmarkStart w:id="2252" w:name="_Toc109744069"/>
      <w:bookmarkStart w:id="2253" w:name="_Toc110573640"/>
      <w:bookmarkStart w:id="2254" w:name="_Toc110938826"/>
      <w:bookmarkStart w:id="2255" w:name="_Toc111043779"/>
      <w:bookmarkStart w:id="2256" w:name="_Toc111138264"/>
      <w:bookmarkStart w:id="2257" w:name="_Toc111176818"/>
      <w:bookmarkStart w:id="2258" w:name="_Toc111212005"/>
      <w:bookmarkStart w:id="2259" w:name="_Toc111516409"/>
      <w:bookmarkStart w:id="2260" w:name="_Toc111705820"/>
      <w:bookmarkStart w:id="2261" w:name="_Toc111710448"/>
      <w:bookmarkStart w:id="2262" w:name="_Toc112553554"/>
      <w:bookmarkStart w:id="2263" w:name="_Toc112553661"/>
      <w:bookmarkStart w:id="2264" w:name="_Toc112925083"/>
      <w:bookmarkStart w:id="2265" w:name="_Toc113341231"/>
      <w:bookmarkStart w:id="2266" w:name="_Toc113382233"/>
      <w:bookmarkStart w:id="2267" w:name="_Toc114891027"/>
      <w:bookmarkStart w:id="2268" w:name="_Toc115937341"/>
      <w:bookmarkStart w:id="2269" w:name="_Toc115943041"/>
      <w:bookmarkStart w:id="2270" w:name="_Toc116681808"/>
      <w:bookmarkStart w:id="2271" w:name="_Toc118188683"/>
      <w:bookmarkStart w:id="2272" w:name="_Toc118631149"/>
      <w:bookmarkStart w:id="2273" w:name="_Toc119122666"/>
      <w:bookmarkStart w:id="2274" w:name="_Toc120608511"/>
      <w:bookmarkStart w:id="2275" w:name="_Toc121849376"/>
      <w:bookmarkStart w:id="2276" w:name="_Toc121938168"/>
      <w:bookmarkStart w:id="2277" w:name="_Toc122517787"/>
      <w:bookmarkStart w:id="2278" w:name="_Toc126428856"/>
      <w:bookmarkStart w:id="2279" w:name="_Toc127210205"/>
      <w:bookmarkStart w:id="2280" w:name="_Toc127210365"/>
      <w:bookmarkStart w:id="2281" w:name="_Toc128980859"/>
      <w:bookmarkStart w:id="2282" w:name="_Toc141197390"/>
      <w:bookmarkStart w:id="2283" w:name="_Toc141197581"/>
      <w:bookmarkStart w:id="2284" w:name="_Toc142390241"/>
      <w:bookmarkStart w:id="2285" w:name="_Toc142503402"/>
      <w:bookmarkStart w:id="2286" w:name="_Toc143970249"/>
      <w:bookmarkStart w:id="2287" w:name="_Toc147358623"/>
      <w:bookmarkStart w:id="2288" w:name="_Toc147358784"/>
      <w:bookmarkStart w:id="2289" w:name="_Toc147358945"/>
      <w:bookmarkStart w:id="2290" w:name="_Toc154212645"/>
      <w:bookmarkStart w:id="2291" w:name="_Toc154391546"/>
      <w:bookmarkStart w:id="2292" w:name="_Toc154727051"/>
      <w:bookmarkStart w:id="2293" w:name="_Toc154972564"/>
      <w:bookmarkStart w:id="2294" w:name="_Toc154984555"/>
      <w:bookmarkStart w:id="2295" w:name="_Toc155085865"/>
      <w:bookmarkStart w:id="2296" w:name="_Toc155626588"/>
      <w:bookmarkStart w:id="2297" w:name="_Toc157070366"/>
      <w:bookmarkStart w:id="2298" w:name="_Toc158170597"/>
      <w:bookmarkStart w:id="2299" w:name="_Toc159779027"/>
      <w:bookmarkStart w:id="2300" w:name="_Toc167892440"/>
      <w:bookmarkStart w:id="2301" w:name="_Toc168160406"/>
      <w:bookmarkStart w:id="2302" w:name="_Toc168160621"/>
      <w:bookmarkStart w:id="2303" w:name="_Toc168680351"/>
      <w:bookmarkStart w:id="2304" w:name="_Toc169683589"/>
      <w:bookmarkStart w:id="2305" w:name="_Toc169683805"/>
      <w:bookmarkStart w:id="2306" w:name="_Toc169684021"/>
      <w:bookmarkStart w:id="2307" w:name="_Toc170817664"/>
      <w:bookmarkStart w:id="2308" w:name="_Toc170832581"/>
      <w:bookmarkStart w:id="2309" w:name="_Toc171489588"/>
      <w:bookmarkStart w:id="2310" w:name="_Toc171699269"/>
      <w:bookmarkStart w:id="2311" w:name="_Toc171836916"/>
      <w:bookmarkStart w:id="2312" w:name="_Toc172041704"/>
      <w:bookmarkStart w:id="2313" w:name="_Toc172107270"/>
      <w:bookmarkStart w:id="2314" w:name="_Toc172179962"/>
      <w:bookmarkStart w:id="2315" w:name="_Toc174421902"/>
      <w:bookmarkStart w:id="2316" w:name="_Toc175324922"/>
      <w:bookmarkStart w:id="2317" w:name="_Toc175325271"/>
      <w:bookmarkStart w:id="2318" w:name="_Toc179412595"/>
      <w:bookmarkStart w:id="2319" w:name="_Toc180429927"/>
      <w:bookmarkStart w:id="2320" w:name="_Toc180479376"/>
      <w:bookmarkStart w:id="2321" w:name="_Toc180911957"/>
      <w:bookmarkStart w:id="2322" w:name="_Toc181521684"/>
      <w:bookmarkStart w:id="2323" w:name="_Toc181711076"/>
      <w:bookmarkStart w:id="2324" w:name="_Toc182327320"/>
      <w:bookmarkStart w:id="2325" w:name="_Toc182723250"/>
      <w:bookmarkStart w:id="2326" w:name="_Toc183542397"/>
      <w:bookmarkStart w:id="2327" w:name="_Toc183601048"/>
      <w:bookmarkStart w:id="2328" w:name="_Toc190165787"/>
      <w:bookmarkStart w:id="2329" w:name="_Toc197161281"/>
      <w:bookmarkStart w:id="2330" w:name="_Toc199079348"/>
      <w:bookmarkStart w:id="2331" w:name="_Toc203107090"/>
      <w:bookmarkStart w:id="2332" w:name="_Toc203109718"/>
      <w:bookmarkStart w:id="2333" w:name="_Toc203304748"/>
      <w:bookmarkStart w:id="2334" w:name="_Toc204091345"/>
      <w:bookmarkStart w:id="2335" w:name="_Toc204355705"/>
      <w:bookmarkStart w:id="2336" w:name="_Toc204359069"/>
      <w:bookmarkStart w:id="2337" w:name="_Toc205433828"/>
      <w:bookmarkStart w:id="2338" w:name="_Toc206407079"/>
      <w:bookmarkStart w:id="2339" w:name="_Toc226761602"/>
      <w:bookmarkStart w:id="2340" w:name="_Toc226762032"/>
      <w:bookmarkStart w:id="2341" w:name="_Toc226762335"/>
      <w:bookmarkStart w:id="2342" w:name="_Toc226763438"/>
      <w:bookmarkStart w:id="2343" w:name="_Toc227401295"/>
      <w:bookmarkStart w:id="2344" w:name="_Toc227869221"/>
      <w:bookmarkStart w:id="2345" w:name="_Toc227895662"/>
      <w:bookmarkStart w:id="2346" w:name="_Toc230504459"/>
      <w:bookmarkStart w:id="2347" w:name="_Toc230504767"/>
      <w:bookmarkStart w:id="2348" w:name="_Toc237250622"/>
      <w:bookmarkStart w:id="2349" w:name="_Toc237590530"/>
      <w:bookmarkStart w:id="2350" w:name="_Toc241769926"/>
      <w:bookmarkStart w:id="2351" w:name="_Toc241770245"/>
      <w:bookmarkStart w:id="2352" w:name="_Toc243072052"/>
      <w:bookmarkStart w:id="2353" w:name="_Toc243072377"/>
      <w:bookmarkStart w:id="2354" w:name="_Toc246201686"/>
      <w:bookmarkStart w:id="2355" w:name="_Toc246208605"/>
      <w:bookmarkStart w:id="2356" w:name="_Toc248959744"/>
      <w:bookmarkStart w:id="2357" w:name="_Toc249370547"/>
      <w:bookmarkStart w:id="2358" w:name="_Toc264830749"/>
      <w:bookmarkStart w:id="2359" w:name="_Toc265007504"/>
      <w:bookmarkStart w:id="2360" w:name="_Toc265277194"/>
      <w:bookmarkStart w:id="2361" w:name="_Toc266993715"/>
      <w:bookmarkStart w:id="2362" w:name="_Toc270150522"/>
      <w:bookmarkStart w:id="2363" w:name="_Toc270150866"/>
      <w:bookmarkStart w:id="2364" w:name="_Toc271662591"/>
      <w:bookmarkStart w:id="2365" w:name="_Toc278192926"/>
      <w:bookmarkStart w:id="2366" w:name="_Toc295080294"/>
      <w:bookmarkStart w:id="2367" w:name="_Toc302837883"/>
      <w:bookmarkStart w:id="2368" w:name="_Toc307131225"/>
      <w:bookmarkStart w:id="2369" w:name="_Toc321982490"/>
      <w:bookmarkStart w:id="2370" w:name="_Toc322935418"/>
      <w:bookmarkStart w:id="2371" w:name="_Toc323558247"/>
      <w:bookmarkStart w:id="2372" w:name="_Toc325399368"/>
      <w:bookmarkStart w:id="2373" w:name="_Toc327251138"/>
      <w:bookmarkStart w:id="2374" w:name="_Toc327251501"/>
      <w:bookmarkStart w:id="2375" w:name="_Toc349908821"/>
      <w:bookmarkStart w:id="2376" w:name="_Toc351895028"/>
      <w:bookmarkStart w:id="2377" w:name="_Toc352135770"/>
      <w:bookmarkStart w:id="2378" w:name="_Toc352923265"/>
      <w:bookmarkStart w:id="2379" w:name="_Toc353023789"/>
      <w:bookmarkStart w:id="2380" w:name="_Toc365005612"/>
      <w:bookmarkStart w:id="2381" w:name="_Toc365608340"/>
      <w:bookmarkStart w:id="2382" w:name="_Toc366525600"/>
      <w:bookmarkStart w:id="2383" w:name="_Toc366525986"/>
      <w:bookmarkStart w:id="2384" w:name="_Toc366872610"/>
      <w:bookmarkStart w:id="2385" w:name="_Toc368321923"/>
      <w:bookmarkStart w:id="2386" w:name="_Toc371856468"/>
      <w:bookmarkStart w:id="2387" w:name="_Toc371857906"/>
      <w:bookmarkStart w:id="2388" w:name="_Toc375911505"/>
      <w:bookmarkStart w:id="2389" w:name="_Toc392084707"/>
      <w:bookmarkStart w:id="2390" w:name="_Toc392085087"/>
      <w:bookmarkStart w:id="2391" w:name="_Toc408032159"/>
      <w:bookmarkStart w:id="2392" w:name="_Toc408557997"/>
      <w:bookmarkStart w:id="2393" w:name="_Toc434827055"/>
      <w:bookmarkStart w:id="2394" w:name="_Toc434827449"/>
      <w:bookmarkStart w:id="2395" w:name="_Toc435627787"/>
      <w:bookmarkStart w:id="2396" w:name="_Toc439791336"/>
      <w:bookmarkStart w:id="2397" w:name="_Toc439791790"/>
      <w:bookmarkStart w:id="2398" w:name="_Toc439792245"/>
      <w:bookmarkStart w:id="2399" w:name="_Toc439792699"/>
      <w:bookmarkStart w:id="2400" w:name="_Toc439793153"/>
      <w:bookmarkStart w:id="2401" w:name="_Toc439793607"/>
      <w:bookmarkStart w:id="2402" w:name="_Toc439794061"/>
      <w:bookmarkStart w:id="2403" w:name="_Toc439794515"/>
      <w:bookmarkStart w:id="2404" w:name="_Toc439794969"/>
      <w:bookmarkStart w:id="2405" w:name="_Toc439795422"/>
      <w:bookmarkStart w:id="2406" w:name="_Toc439823406"/>
      <w:bookmarkStart w:id="2407" w:name="_Toc445910568"/>
      <w:bookmarkStart w:id="2408" w:name="_Toc510516786"/>
      <w:bookmarkStart w:id="2409" w:name="_Toc32564232"/>
      <w:r>
        <w:lastRenderedPageBreak/>
        <w:t>1</w:t>
      </w:r>
      <w:r w:rsidR="00242DFF">
        <w:t>2</w:t>
      </w:r>
      <w:r w:rsidR="00C27197">
        <w:t>. References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0" w:name="_Toc439791337"/>
      <w:bookmarkStart w:id="2411" w:name="_Toc439791791"/>
      <w:bookmarkStart w:id="2412" w:name="_Toc439792246"/>
      <w:bookmarkStart w:id="2413" w:name="_Toc439792700"/>
      <w:bookmarkStart w:id="2414" w:name="_Toc439793154"/>
      <w:bookmarkStart w:id="2415" w:name="_Toc439793608"/>
      <w:bookmarkStart w:id="2416" w:name="_Toc439794062"/>
      <w:bookmarkStart w:id="2417" w:name="_Toc439794516"/>
      <w:bookmarkStart w:id="2418" w:name="_Toc439794970"/>
      <w:bookmarkStart w:id="2419" w:name="_Toc439795423"/>
      <w:bookmarkStart w:id="2420" w:name="_Toc439823407"/>
      <w:bookmarkStart w:id="2421" w:name="_Toc445910569"/>
      <w:bookmarkStart w:id="2422" w:name="_Toc510516787"/>
      <w:bookmarkStart w:id="2423"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4" w:name="_Toc32564234"/>
      <w:r>
        <w:lastRenderedPageBreak/>
        <w:t>Appendix B. Some File Formats</w:t>
      </w:r>
      <w:bookmarkEnd w:id="2424"/>
    </w:p>
    <w:p w14:paraId="7DE1F85D" w14:textId="77777777" w:rsidR="0079191B" w:rsidRDefault="0079191B" w:rsidP="0079191B">
      <w:pPr>
        <w:pStyle w:val="Heading2"/>
      </w:pPr>
      <w:bookmarkStart w:id="2425" w:name="_Toc32564235"/>
      <w:r>
        <w:t>B.1 Introduction</w:t>
      </w:r>
      <w:bookmarkEnd w:id="2425"/>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6" w:name="_Toc445909835"/>
      <w:bookmarkStart w:id="2427" w:name="_Toc480282351"/>
      <w:bookmarkStart w:id="2428" w:name="_Toc482783379"/>
      <w:bookmarkStart w:id="2429" w:name="_Toc488660881"/>
      <w:bookmarkStart w:id="2430" w:name="_Toc500684919"/>
      <w:bookmarkStart w:id="2431" w:name="_Toc501466217"/>
      <w:bookmarkStart w:id="2432" w:name="_Toc501710530"/>
      <w:bookmarkStart w:id="2433" w:name="_Toc501778426"/>
      <w:bookmarkStart w:id="2434" w:name="_Toc501885836"/>
      <w:bookmarkStart w:id="2435" w:name="_Toc502033601"/>
      <w:bookmarkStart w:id="2436" w:name="_Toc502045032"/>
      <w:bookmarkStart w:id="2437" w:name="_Toc502143340"/>
      <w:bookmarkStart w:id="2438" w:name="_Toc502403326"/>
      <w:bookmarkStart w:id="2439" w:name="_Toc502480180"/>
      <w:bookmarkStart w:id="2440" w:name="_Toc502563975"/>
      <w:bookmarkStart w:id="2441" w:name="_Toc502581209"/>
      <w:bookmarkStart w:id="2442" w:name="_Toc502667514"/>
      <w:bookmarkStart w:id="2443" w:name="_Toc502745120"/>
      <w:bookmarkStart w:id="2444" w:name="_Toc502997032"/>
      <w:bookmarkStart w:id="2445" w:name="_Toc503686635"/>
      <w:bookmarkStart w:id="2446" w:name="_Toc503694959"/>
      <w:bookmarkStart w:id="2447" w:name="_Toc503727979"/>
      <w:bookmarkStart w:id="2448" w:name="_Toc505080267"/>
      <w:bookmarkStart w:id="2449" w:name="_Toc506014396"/>
      <w:bookmarkStart w:id="2450" w:name="_Toc506542618"/>
      <w:bookmarkStart w:id="2451" w:name="_Toc32564236"/>
      <w:r>
        <w:t>B.2 Matrix File</w:t>
      </w:r>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23FFEB15" w14:textId="0BE9DE5E" w:rsidR="0081679B" w:rsidRDefault="0081679B" w:rsidP="0081679B">
      <w:pPr>
        <w:pStyle w:val="Heading3"/>
      </w:pPr>
      <w:bookmarkStart w:id="2452" w:name="_Toc445909836"/>
      <w:bookmarkStart w:id="2453" w:name="_Toc480282352"/>
      <w:bookmarkStart w:id="2454" w:name="_Toc482783380"/>
      <w:bookmarkStart w:id="2455" w:name="_Toc488660882"/>
      <w:bookmarkStart w:id="2456" w:name="_Toc500684920"/>
      <w:bookmarkStart w:id="2457" w:name="_Toc501466218"/>
      <w:bookmarkStart w:id="2458" w:name="_Toc501710531"/>
      <w:bookmarkStart w:id="2459" w:name="_Toc501778427"/>
      <w:bookmarkStart w:id="2460" w:name="_Toc501885837"/>
      <w:bookmarkStart w:id="2461" w:name="_Toc502033602"/>
      <w:bookmarkStart w:id="2462" w:name="_Toc502045033"/>
      <w:bookmarkStart w:id="2463" w:name="_Toc502143341"/>
      <w:bookmarkStart w:id="2464" w:name="_Toc502403327"/>
      <w:bookmarkStart w:id="2465" w:name="_Toc502480181"/>
      <w:bookmarkStart w:id="2466" w:name="_Toc502563976"/>
      <w:bookmarkStart w:id="2467" w:name="_Toc502581210"/>
      <w:bookmarkStart w:id="2468" w:name="_Toc502667515"/>
      <w:bookmarkStart w:id="2469" w:name="_Toc502745121"/>
      <w:bookmarkStart w:id="2470" w:name="_Toc502997033"/>
      <w:bookmarkStart w:id="2471" w:name="_Toc503686636"/>
      <w:bookmarkStart w:id="2472" w:name="_Toc503694960"/>
      <w:bookmarkStart w:id="2473" w:name="_Toc503727980"/>
      <w:bookmarkStart w:id="2474" w:name="_Toc505080268"/>
      <w:bookmarkStart w:id="2475" w:name="_Toc506014397"/>
      <w:bookmarkStart w:id="2476" w:name="_Toc506542619"/>
      <w:bookmarkStart w:id="2477" w:name="_Toc32564237"/>
      <w:r>
        <w:t>B.2.1 General</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8" w:name="_Toc95550157"/>
      <w:bookmarkStart w:id="2479" w:name="_Toc95921377"/>
      <w:bookmarkStart w:id="2480" w:name="_Toc98169251"/>
      <w:bookmarkStart w:id="2481" w:name="_Toc99464792"/>
      <w:bookmarkStart w:id="2482" w:name="_Toc100992758"/>
      <w:bookmarkStart w:id="2483" w:name="_Toc105522962"/>
      <w:bookmarkStart w:id="2484" w:name="_Toc105523402"/>
      <w:bookmarkStart w:id="2485" w:name="_Toc105524442"/>
      <w:bookmarkStart w:id="2486" w:name="_Toc106549127"/>
      <w:bookmarkStart w:id="2487" w:name="_Toc106904565"/>
      <w:bookmarkStart w:id="2488" w:name="_Toc109115257"/>
      <w:bookmarkStart w:id="2489" w:name="_Toc109220459"/>
      <w:bookmarkStart w:id="2490" w:name="_Toc109743948"/>
      <w:bookmarkStart w:id="2491" w:name="_Toc109744033"/>
      <w:bookmarkStart w:id="2492" w:name="_Toc110573603"/>
      <w:bookmarkStart w:id="2493" w:name="_Toc110938787"/>
      <w:bookmarkStart w:id="2494" w:name="_Toc111043740"/>
      <w:bookmarkStart w:id="2495" w:name="_Toc111138224"/>
      <w:bookmarkStart w:id="2496" w:name="_Toc111176777"/>
      <w:bookmarkStart w:id="2497" w:name="_Toc111211963"/>
      <w:bookmarkStart w:id="2498" w:name="_Toc111516366"/>
      <w:bookmarkStart w:id="2499" w:name="_Toc111705776"/>
      <w:bookmarkStart w:id="2500" w:name="_Toc111710403"/>
      <w:bookmarkStart w:id="2501" w:name="_Toc112553503"/>
      <w:bookmarkStart w:id="2502" w:name="_Toc112553611"/>
      <w:bookmarkStart w:id="2503" w:name="_Toc112925033"/>
      <w:bookmarkStart w:id="2504" w:name="_Toc113341181"/>
      <w:bookmarkStart w:id="2505" w:name="_Toc113382182"/>
      <w:bookmarkStart w:id="2506" w:name="_Toc114890972"/>
      <w:bookmarkStart w:id="2507" w:name="_Toc115937286"/>
      <w:bookmarkStart w:id="2508" w:name="_Toc115942986"/>
      <w:bookmarkStart w:id="2509" w:name="_Toc116681753"/>
      <w:bookmarkStart w:id="2510" w:name="_Toc118188627"/>
      <w:bookmarkStart w:id="2511" w:name="_Toc118631090"/>
      <w:bookmarkStart w:id="2512" w:name="_Toc119122607"/>
      <w:bookmarkStart w:id="2513" w:name="_Toc120608446"/>
      <w:bookmarkStart w:id="2514" w:name="_Toc121849307"/>
      <w:bookmarkStart w:id="2515" w:name="_Toc121938099"/>
      <w:bookmarkStart w:id="2516" w:name="_Toc122517722"/>
      <w:bookmarkStart w:id="2517" w:name="_Toc126428789"/>
      <w:bookmarkStart w:id="2518" w:name="_Toc127210137"/>
      <w:bookmarkStart w:id="2519" w:name="_Toc127210297"/>
      <w:bookmarkStart w:id="2520" w:name="_Toc128980786"/>
      <w:bookmarkStart w:id="2521" w:name="_Toc141197316"/>
      <w:bookmarkStart w:id="2522" w:name="_Toc141197507"/>
      <w:bookmarkStart w:id="2523" w:name="_Toc142390167"/>
      <w:bookmarkStart w:id="2524" w:name="_Toc142503328"/>
      <w:bookmarkStart w:id="2525" w:name="_Toc143970175"/>
      <w:bookmarkStart w:id="2526" w:name="_Toc147358549"/>
      <w:bookmarkStart w:id="2527" w:name="_Toc147358710"/>
      <w:bookmarkStart w:id="2528" w:name="_Toc147358871"/>
      <w:bookmarkStart w:id="2529" w:name="_Toc154212567"/>
      <w:bookmarkStart w:id="2530" w:name="_Toc154391467"/>
      <w:bookmarkStart w:id="2531" w:name="_Toc154726972"/>
      <w:bookmarkStart w:id="2532" w:name="_Toc154972485"/>
      <w:bookmarkStart w:id="2533" w:name="_Toc154984476"/>
      <w:bookmarkStart w:id="2534" w:name="_Toc155085786"/>
      <w:bookmarkStart w:id="2535" w:name="_Toc155626509"/>
      <w:bookmarkStart w:id="2536" w:name="_Toc157070287"/>
      <w:bookmarkStart w:id="2537" w:name="_Toc158170518"/>
      <w:bookmarkStart w:id="2538" w:name="_Toc159778948"/>
      <w:bookmarkStart w:id="2539" w:name="_Toc167892361"/>
      <w:bookmarkStart w:id="2540" w:name="_Toc168160307"/>
      <w:bookmarkStart w:id="2541" w:name="_Toc168160522"/>
      <w:bookmarkStart w:id="2542" w:name="_Toc168680252"/>
      <w:bookmarkStart w:id="2543" w:name="_Toc169683489"/>
      <w:bookmarkStart w:id="2544" w:name="_Toc169683705"/>
      <w:bookmarkStart w:id="2545" w:name="_Toc169683921"/>
      <w:bookmarkStart w:id="2546" w:name="_Toc170817545"/>
      <w:bookmarkStart w:id="2547" w:name="_Toc170832462"/>
      <w:bookmarkStart w:id="2548" w:name="_Toc171489469"/>
      <w:bookmarkStart w:id="2549" w:name="_Toc171699150"/>
      <w:bookmarkStart w:id="2550" w:name="_Toc171836797"/>
      <w:bookmarkStart w:id="2551" w:name="_Toc172041585"/>
      <w:bookmarkStart w:id="2552" w:name="_Toc172107151"/>
      <w:bookmarkStart w:id="2553" w:name="_Toc172179843"/>
      <w:bookmarkStart w:id="2554" w:name="_Toc174421783"/>
      <w:bookmarkStart w:id="2555" w:name="_Toc175324803"/>
      <w:bookmarkStart w:id="2556" w:name="_Toc175325152"/>
      <w:bookmarkStart w:id="2557" w:name="_Toc179412476"/>
      <w:bookmarkStart w:id="2558" w:name="_Toc180429808"/>
      <w:bookmarkStart w:id="2559" w:name="_Toc180479257"/>
      <w:bookmarkStart w:id="2560" w:name="_Toc180911838"/>
      <w:bookmarkStart w:id="2561" w:name="_Toc181521565"/>
      <w:bookmarkStart w:id="2562" w:name="_Toc181710957"/>
      <w:bookmarkStart w:id="2563" w:name="_Toc182327201"/>
      <w:bookmarkStart w:id="2564" w:name="_Toc182723131"/>
      <w:bookmarkStart w:id="2565" w:name="_Toc183542278"/>
      <w:bookmarkStart w:id="2566" w:name="_Toc183600928"/>
      <w:bookmarkStart w:id="2567" w:name="_Toc190165667"/>
      <w:bookmarkStart w:id="2568" w:name="_Toc197161161"/>
      <w:bookmarkStart w:id="2569" w:name="_Toc199079228"/>
      <w:bookmarkStart w:id="2570" w:name="_Toc203106970"/>
      <w:bookmarkStart w:id="2571" w:name="_Toc203109598"/>
      <w:bookmarkStart w:id="2572" w:name="_Toc203304628"/>
      <w:bookmarkStart w:id="2573" w:name="_Toc204091225"/>
      <w:bookmarkStart w:id="2574" w:name="_Toc204355574"/>
      <w:bookmarkStart w:id="2575" w:name="_Toc226761469"/>
      <w:bookmarkStart w:id="2576" w:name="_Toc226761899"/>
      <w:bookmarkStart w:id="2577" w:name="_Toc226762202"/>
      <w:bookmarkStart w:id="2578" w:name="_Toc226763305"/>
      <w:bookmarkStart w:id="2579" w:name="_Toc227401162"/>
      <w:bookmarkStart w:id="2580" w:name="_Toc227869088"/>
      <w:bookmarkStart w:id="2581" w:name="_Toc227895529"/>
      <w:bookmarkStart w:id="2582" w:name="_Toc230504326"/>
      <w:bookmarkStart w:id="2583" w:name="_Toc230504634"/>
      <w:bookmarkStart w:id="2584" w:name="_Toc237250489"/>
      <w:bookmarkStart w:id="2585" w:name="_Toc237590396"/>
      <w:bookmarkStart w:id="2586" w:name="_Toc241769783"/>
      <w:bookmarkStart w:id="2587" w:name="_Toc241770102"/>
      <w:bookmarkStart w:id="2588" w:name="_Toc243071909"/>
      <w:bookmarkStart w:id="2589" w:name="_Toc243072234"/>
      <w:bookmarkStart w:id="2590" w:name="_Toc246201543"/>
      <w:bookmarkStart w:id="2591" w:name="_Toc246208462"/>
      <w:bookmarkStart w:id="2592" w:name="_Toc248959601"/>
      <w:bookmarkStart w:id="2593" w:name="_Toc249370404"/>
      <w:bookmarkStart w:id="2594" w:name="_Toc264830606"/>
      <w:bookmarkStart w:id="2595" w:name="_Toc265007361"/>
      <w:bookmarkStart w:id="2596" w:name="_Toc265277050"/>
      <w:bookmarkStart w:id="2597" w:name="_Toc266993571"/>
      <w:bookmarkStart w:id="2598" w:name="_Toc270150378"/>
      <w:bookmarkStart w:id="2599" w:name="_Toc270150722"/>
      <w:bookmarkStart w:id="2600" w:name="_Toc271662447"/>
      <w:bookmarkStart w:id="2601" w:name="_Toc278192782"/>
      <w:bookmarkStart w:id="2602" w:name="_Toc295080150"/>
      <w:bookmarkStart w:id="2603" w:name="_Toc302837738"/>
      <w:bookmarkStart w:id="2604" w:name="_Toc307131080"/>
      <w:bookmarkStart w:id="2605" w:name="_Toc321982345"/>
      <w:bookmarkStart w:id="2606" w:name="_Toc322935273"/>
      <w:bookmarkStart w:id="2607" w:name="_Toc323558102"/>
      <w:bookmarkStart w:id="2608" w:name="_Toc325399223"/>
      <w:bookmarkStart w:id="2609" w:name="_Toc327250993"/>
      <w:bookmarkStart w:id="2610" w:name="_Toc327251356"/>
      <w:bookmarkStart w:id="2611" w:name="_Toc349908676"/>
      <w:bookmarkStart w:id="2612" w:name="_Toc351894883"/>
      <w:bookmarkStart w:id="2613" w:name="_Toc352135625"/>
      <w:bookmarkStart w:id="2614" w:name="_Toc352923120"/>
      <w:bookmarkStart w:id="2615" w:name="_Toc353023644"/>
      <w:bookmarkStart w:id="2616" w:name="_Toc365005467"/>
      <w:bookmarkStart w:id="2617" w:name="_Toc365608195"/>
      <w:bookmarkStart w:id="2618" w:name="_Toc366525455"/>
      <w:bookmarkStart w:id="2619" w:name="_Toc366525841"/>
      <w:bookmarkStart w:id="2620" w:name="_Toc366872465"/>
      <w:bookmarkStart w:id="2621" w:name="_Toc368321778"/>
      <w:bookmarkStart w:id="2622" w:name="_Toc371856345"/>
      <w:bookmarkStart w:id="2623" w:name="_Toc371857770"/>
      <w:bookmarkStart w:id="2624" w:name="_Toc375911369"/>
      <w:bookmarkStart w:id="2625" w:name="_Toc392084567"/>
      <w:bookmarkStart w:id="2626" w:name="_Toc392084947"/>
      <w:bookmarkStart w:id="2627" w:name="_Toc408032019"/>
      <w:bookmarkStart w:id="2628" w:name="_Toc408557857"/>
      <w:bookmarkStart w:id="2629" w:name="_Toc434826907"/>
      <w:bookmarkStart w:id="2630" w:name="_Toc434827301"/>
      <w:bookmarkStart w:id="2631" w:name="_Toc435627638"/>
      <w:bookmarkStart w:id="2632" w:name="_Toc445909837"/>
      <w:bookmarkStart w:id="2633" w:name="_Toc480282353"/>
      <w:bookmarkStart w:id="2634" w:name="_Toc482783381"/>
      <w:bookmarkStart w:id="2635" w:name="_Toc488660883"/>
      <w:bookmarkStart w:id="2636" w:name="_Toc500684921"/>
      <w:bookmarkStart w:id="2637" w:name="_Toc501466219"/>
      <w:bookmarkStart w:id="2638" w:name="_Toc501710532"/>
      <w:bookmarkStart w:id="2639" w:name="_Toc501778428"/>
      <w:bookmarkStart w:id="2640" w:name="_Toc501885838"/>
      <w:bookmarkStart w:id="2641" w:name="_Toc502033603"/>
      <w:bookmarkStart w:id="2642" w:name="_Toc502045034"/>
      <w:bookmarkStart w:id="2643" w:name="_Toc502143342"/>
      <w:bookmarkStart w:id="2644" w:name="_Toc502403328"/>
      <w:bookmarkStart w:id="2645" w:name="_Toc502480182"/>
      <w:bookmarkStart w:id="2646" w:name="_Toc502563977"/>
      <w:bookmarkStart w:id="2647" w:name="_Toc502581211"/>
      <w:bookmarkStart w:id="2648" w:name="_Toc502667516"/>
      <w:bookmarkStart w:id="2649" w:name="_Toc502745122"/>
      <w:bookmarkStart w:id="2650" w:name="_Toc502997034"/>
      <w:bookmarkStart w:id="2651" w:name="_Toc503686637"/>
      <w:bookmarkStart w:id="2652" w:name="_Toc503694961"/>
      <w:bookmarkStart w:id="2653" w:name="_Toc503727981"/>
      <w:bookmarkStart w:id="2654" w:name="_Toc505080269"/>
      <w:bookmarkStart w:id="2655" w:name="_Toc506014398"/>
      <w:bookmarkStart w:id="2656" w:name="_Toc506542620"/>
      <w:bookmarkStart w:id="2657" w:name="_Toc32564238"/>
      <w:r>
        <w:t>B</w:t>
      </w:r>
      <w:r w:rsidR="0081679B">
        <w:t>.</w:t>
      </w:r>
      <w:r>
        <w:t>2</w:t>
      </w:r>
      <w:r w:rsidR="0081679B">
        <w:t>.2</w:t>
      </w:r>
      <w:r w:rsidR="0081679B" w:rsidRPr="00832110">
        <w:t xml:space="preserve"> </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0081679B">
        <w:t>Specifications</w:t>
      </w:r>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8" w:name="_Toc445909838"/>
      <w:bookmarkStart w:id="2659" w:name="_Toc480282354"/>
      <w:bookmarkStart w:id="2660" w:name="_Toc482783382"/>
      <w:bookmarkStart w:id="2661" w:name="_Toc488660884"/>
      <w:bookmarkStart w:id="2662" w:name="_Toc500684922"/>
      <w:bookmarkStart w:id="2663" w:name="_Toc501466220"/>
      <w:bookmarkStart w:id="2664" w:name="_Toc501710533"/>
      <w:bookmarkStart w:id="2665" w:name="_Toc501778429"/>
      <w:bookmarkStart w:id="2666" w:name="_Toc501885839"/>
      <w:bookmarkStart w:id="2667" w:name="_Toc502033604"/>
      <w:bookmarkStart w:id="2668" w:name="_Toc502045035"/>
      <w:bookmarkStart w:id="2669" w:name="_Toc502143343"/>
      <w:bookmarkStart w:id="2670" w:name="_Toc502403329"/>
      <w:bookmarkStart w:id="2671" w:name="_Toc502480183"/>
      <w:bookmarkStart w:id="2672" w:name="_Toc502563978"/>
      <w:bookmarkStart w:id="2673" w:name="_Toc502581212"/>
      <w:bookmarkStart w:id="2674" w:name="_Toc502667517"/>
      <w:bookmarkStart w:id="2675" w:name="_Toc502745123"/>
      <w:bookmarkStart w:id="2676" w:name="_Toc502997035"/>
      <w:bookmarkStart w:id="2677" w:name="_Toc503686638"/>
      <w:bookmarkStart w:id="2678" w:name="_Toc503694962"/>
      <w:bookmarkStart w:id="2679" w:name="_Toc503727982"/>
      <w:bookmarkStart w:id="2680" w:name="_Toc505080270"/>
      <w:bookmarkStart w:id="2681" w:name="_Toc506014399"/>
      <w:bookmarkStart w:id="2682" w:name="_Toc506542621"/>
      <w:bookmarkStart w:id="2683" w:name="_Toc32564239"/>
      <w:r>
        <w:t>B</w:t>
      </w:r>
      <w:r w:rsidR="0081679B">
        <w:t>.</w:t>
      </w:r>
      <w:r>
        <w:t>3</w:t>
      </w:r>
      <w:r w:rsidR="0081679B">
        <w:t xml:space="preserve"> Uncertainty Files</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14:paraId="62FD6E49" w14:textId="7085F80F" w:rsidR="0081679B" w:rsidRDefault="00852E73" w:rsidP="0081679B">
      <w:pPr>
        <w:pStyle w:val="Heading3"/>
      </w:pPr>
      <w:bookmarkStart w:id="2684" w:name="_Toc95921383"/>
      <w:bookmarkStart w:id="2685" w:name="_Toc98169254"/>
      <w:bookmarkStart w:id="2686" w:name="_Toc99464795"/>
      <w:bookmarkStart w:id="2687" w:name="_Toc100992761"/>
      <w:bookmarkStart w:id="2688" w:name="_Toc105522965"/>
      <w:bookmarkStart w:id="2689" w:name="_Toc105523405"/>
      <w:bookmarkStart w:id="2690" w:name="_Toc105524445"/>
      <w:bookmarkStart w:id="2691" w:name="_Toc106549130"/>
      <w:bookmarkStart w:id="2692" w:name="_Toc106904568"/>
      <w:bookmarkStart w:id="2693" w:name="_Toc109115260"/>
      <w:bookmarkStart w:id="2694" w:name="_Toc109220462"/>
      <w:bookmarkStart w:id="2695" w:name="_Toc109743951"/>
      <w:bookmarkStart w:id="2696" w:name="_Toc109744036"/>
      <w:bookmarkStart w:id="2697" w:name="_Toc110573606"/>
      <w:bookmarkStart w:id="2698" w:name="_Toc110938790"/>
      <w:bookmarkStart w:id="2699" w:name="_Toc111043743"/>
      <w:bookmarkStart w:id="2700" w:name="_Toc111138227"/>
      <w:bookmarkStart w:id="2701" w:name="_Toc111176780"/>
      <w:bookmarkStart w:id="2702" w:name="_Toc111211966"/>
      <w:bookmarkStart w:id="2703" w:name="_Toc111516369"/>
      <w:bookmarkStart w:id="2704" w:name="_Toc111705779"/>
      <w:bookmarkStart w:id="2705" w:name="_Toc111710406"/>
      <w:bookmarkStart w:id="2706" w:name="_Toc112553506"/>
      <w:bookmarkStart w:id="2707" w:name="_Toc112553614"/>
      <w:bookmarkStart w:id="2708" w:name="_Toc112925036"/>
      <w:bookmarkStart w:id="2709" w:name="_Toc113341184"/>
      <w:bookmarkStart w:id="2710" w:name="_Toc113382185"/>
      <w:bookmarkStart w:id="2711" w:name="_Toc114890975"/>
      <w:bookmarkStart w:id="2712" w:name="_Toc115937289"/>
      <w:bookmarkStart w:id="2713" w:name="_Toc115942989"/>
      <w:bookmarkStart w:id="2714" w:name="_Toc116681756"/>
      <w:bookmarkStart w:id="2715" w:name="_Toc118188630"/>
      <w:bookmarkStart w:id="2716" w:name="_Toc118631093"/>
      <w:bookmarkStart w:id="2717" w:name="_Toc119122610"/>
      <w:bookmarkStart w:id="2718" w:name="_Toc120608449"/>
      <w:bookmarkStart w:id="2719" w:name="_Toc121849310"/>
      <w:bookmarkStart w:id="2720" w:name="_Toc121938102"/>
      <w:bookmarkStart w:id="2721" w:name="_Toc122517725"/>
      <w:bookmarkStart w:id="2722" w:name="_Toc126428792"/>
      <w:bookmarkStart w:id="2723" w:name="_Toc127210140"/>
      <w:bookmarkStart w:id="2724" w:name="_Toc127210300"/>
      <w:bookmarkStart w:id="2725" w:name="_Toc128980789"/>
      <w:bookmarkStart w:id="2726" w:name="_Toc141197319"/>
      <w:bookmarkStart w:id="2727" w:name="_Toc141197510"/>
      <w:bookmarkStart w:id="2728" w:name="_Toc142390170"/>
      <w:bookmarkStart w:id="2729" w:name="_Toc142503331"/>
      <w:bookmarkStart w:id="2730" w:name="_Toc143970178"/>
      <w:bookmarkStart w:id="2731" w:name="_Toc147358552"/>
      <w:bookmarkStart w:id="2732" w:name="_Toc147358713"/>
      <w:bookmarkStart w:id="2733" w:name="_Toc147358874"/>
      <w:bookmarkStart w:id="2734" w:name="_Toc154212570"/>
      <w:bookmarkStart w:id="2735" w:name="_Toc154391470"/>
      <w:bookmarkStart w:id="2736" w:name="_Toc154726975"/>
      <w:bookmarkStart w:id="2737" w:name="_Toc154972488"/>
      <w:bookmarkStart w:id="2738" w:name="_Toc154984479"/>
      <w:bookmarkStart w:id="2739" w:name="_Toc155085789"/>
      <w:bookmarkStart w:id="2740" w:name="_Toc155626512"/>
      <w:bookmarkStart w:id="2741" w:name="_Toc157070290"/>
      <w:bookmarkStart w:id="2742" w:name="_Toc158170521"/>
      <w:bookmarkStart w:id="2743" w:name="_Toc159778951"/>
      <w:bookmarkStart w:id="2744" w:name="_Toc167892364"/>
      <w:bookmarkStart w:id="2745" w:name="_Toc168160310"/>
      <w:bookmarkStart w:id="2746" w:name="_Toc168160525"/>
      <w:bookmarkStart w:id="2747" w:name="_Toc168680255"/>
      <w:bookmarkStart w:id="2748" w:name="_Toc169683492"/>
      <w:bookmarkStart w:id="2749" w:name="_Toc169683708"/>
      <w:bookmarkStart w:id="2750" w:name="_Toc169683924"/>
      <w:bookmarkStart w:id="2751" w:name="_Toc170817548"/>
      <w:bookmarkStart w:id="2752" w:name="_Toc170832465"/>
      <w:bookmarkStart w:id="2753" w:name="_Toc171489472"/>
      <w:bookmarkStart w:id="2754" w:name="_Toc171699153"/>
      <w:bookmarkStart w:id="2755" w:name="_Toc171836800"/>
      <w:bookmarkStart w:id="2756" w:name="_Toc172041588"/>
      <w:bookmarkStart w:id="2757" w:name="_Toc172107154"/>
      <w:bookmarkStart w:id="2758" w:name="_Toc172179846"/>
      <w:bookmarkStart w:id="2759" w:name="_Toc174421786"/>
      <w:bookmarkStart w:id="2760" w:name="_Toc175324806"/>
      <w:bookmarkStart w:id="2761" w:name="_Toc175325155"/>
      <w:bookmarkStart w:id="2762" w:name="_Toc179412479"/>
      <w:bookmarkStart w:id="2763" w:name="_Toc180429811"/>
      <w:bookmarkStart w:id="2764" w:name="_Toc180479260"/>
      <w:bookmarkStart w:id="2765" w:name="_Toc180911841"/>
      <w:bookmarkStart w:id="2766" w:name="_Toc181521568"/>
      <w:bookmarkStart w:id="2767" w:name="_Toc181710960"/>
      <w:bookmarkStart w:id="2768" w:name="_Toc182327204"/>
      <w:bookmarkStart w:id="2769" w:name="_Toc182723134"/>
      <w:bookmarkStart w:id="2770" w:name="_Toc183542281"/>
      <w:bookmarkStart w:id="2771" w:name="_Toc183600931"/>
      <w:bookmarkStart w:id="2772" w:name="_Toc190165670"/>
      <w:bookmarkStart w:id="2773" w:name="_Toc197161164"/>
      <w:bookmarkStart w:id="2774" w:name="_Toc199079231"/>
      <w:bookmarkStart w:id="2775" w:name="_Toc203106973"/>
      <w:bookmarkStart w:id="2776" w:name="_Toc203109601"/>
      <w:bookmarkStart w:id="2777" w:name="_Toc203304631"/>
      <w:bookmarkStart w:id="2778" w:name="_Toc204091228"/>
      <w:bookmarkStart w:id="2779" w:name="_Toc204355577"/>
      <w:bookmarkStart w:id="2780" w:name="_Toc226761472"/>
      <w:bookmarkStart w:id="2781" w:name="_Toc226761902"/>
      <w:bookmarkStart w:id="2782" w:name="_Toc226762205"/>
      <w:bookmarkStart w:id="2783" w:name="_Toc226763308"/>
      <w:bookmarkStart w:id="2784" w:name="_Toc227401165"/>
      <w:bookmarkStart w:id="2785" w:name="_Toc227869091"/>
      <w:bookmarkStart w:id="2786" w:name="_Toc227895532"/>
      <w:bookmarkStart w:id="2787" w:name="_Toc230504329"/>
      <w:bookmarkStart w:id="2788" w:name="_Toc230504637"/>
      <w:bookmarkStart w:id="2789" w:name="_Toc237250492"/>
      <w:bookmarkStart w:id="2790" w:name="_Toc237590399"/>
      <w:bookmarkStart w:id="2791" w:name="_Toc241769786"/>
      <w:bookmarkStart w:id="2792" w:name="_Toc241770105"/>
      <w:bookmarkStart w:id="2793" w:name="_Toc243071912"/>
      <w:bookmarkStart w:id="2794" w:name="_Toc243072237"/>
      <w:bookmarkStart w:id="2795" w:name="_Toc246201546"/>
      <w:bookmarkStart w:id="2796" w:name="_Toc246208465"/>
      <w:bookmarkStart w:id="2797" w:name="_Toc248959604"/>
      <w:bookmarkStart w:id="2798" w:name="_Toc249370407"/>
      <w:bookmarkStart w:id="2799" w:name="_Toc264830609"/>
      <w:bookmarkStart w:id="2800" w:name="_Toc265007364"/>
      <w:bookmarkStart w:id="2801" w:name="_Toc265277053"/>
      <w:bookmarkStart w:id="2802" w:name="_Toc266993574"/>
      <w:bookmarkStart w:id="2803" w:name="_Toc270150381"/>
      <w:bookmarkStart w:id="2804" w:name="_Toc270150725"/>
      <w:bookmarkStart w:id="2805" w:name="_Toc271662450"/>
      <w:bookmarkStart w:id="2806" w:name="_Toc278192785"/>
      <w:bookmarkStart w:id="2807" w:name="_Toc295080153"/>
      <w:bookmarkStart w:id="2808" w:name="_Toc302837741"/>
      <w:bookmarkStart w:id="2809" w:name="_Toc307131083"/>
      <w:bookmarkStart w:id="2810" w:name="_Toc321982348"/>
      <w:bookmarkStart w:id="2811" w:name="_Toc322935276"/>
      <w:bookmarkStart w:id="2812" w:name="_Toc323558105"/>
      <w:bookmarkStart w:id="2813" w:name="_Toc325399226"/>
      <w:bookmarkStart w:id="2814" w:name="_Toc327250996"/>
      <w:bookmarkStart w:id="2815" w:name="_Toc327251359"/>
      <w:bookmarkStart w:id="2816" w:name="_Toc349908679"/>
      <w:bookmarkStart w:id="2817" w:name="_Toc351894886"/>
      <w:bookmarkStart w:id="2818" w:name="_Toc352135628"/>
      <w:bookmarkStart w:id="2819" w:name="_Toc352923123"/>
      <w:bookmarkStart w:id="2820" w:name="_Toc353023647"/>
      <w:bookmarkStart w:id="2821" w:name="_Toc365005470"/>
      <w:bookmarkStart w:id="2822" w:name="_Toc365608198"/>
      <w:bookmarkStart w:id="2823" w:name="_Toc366525458"/>
      <w:bookmarkStart w:id="2824" w:name="_Toc366525844"/>
      <w:bookmarkStart w:id="2825" w:name="_Toc366872468"/>
      <w:bookmarkStart w:id="2826" w:name="_Toc368321781"/>
      <w:bookmarkStart w:id="2827" w:name="_Toc371856348"/>
      <w:bookmarkStart w:id="2828" w:name="_Toc371857773"/>
      <w:bookmarkStart w:id="2829" w:name="_Toc375911372"/>
      <w:bookmarkStart w:id="2830" w:name="_Toc392084570"/>
      <w:bookmarkStart w:id="2831" w:name="_Toc392084950"/>
      <w:bookmarkStart w:id="2832" w:name="_Toc408032022"/>
      <w:bookmarkStart w:id="2833" w:name="_Toc408557860"/>
      <w:bookmarkStart w:id="2834" w:name="_Toc434826910"/>
      <w:bookmarkStart w:id="2835" w:name="_Toc434827304"/>
      <w:bookmarkStart w:id="2836" w:name="_Toc435627641"/>
      <w:bookmarkStart w:id="2837" w:name="_Toc445909839"/>
      <w:bookmarkStart w:id="2838" w:name="_Toc480282355"/>
      <w:bookmarkStart w:id="2839" w:name="_Toc482783383"/>
      <w:bookmarkStart w:id="2840" w:name="_Toc488660885"/>
      <w:bookmarkStart w:id="2841" w:name="_Toc500684923"/>
      <w:bookmarkStart w:id="2842" w:name="_Toc501466221"/>
      <w:bookmarkStart w:id="2843" w:name="_Toc501710534"/>
      <w:bookmarkStart w:id="2844" w:name="_Toc501778430"/>
      <w:bookmarkStart w:id="2845" w:name="_Toc501885840"/>
      <w:bookmarkStart w:id="2846" w:name="_Toc502033605"/>
      <w:bookmarkStart w:id="2847" w:name="_Toc502045036"/>
      <w:bookmarkStart w:id="2848" w:name="_Toc502143344"/>
      <w:bookmarkStart w:id="2849" w:name="_Toc502403330"/>
      <w:bookmarkStart w:id="2850" w:name="_Toc502480184"/>
      <w:bookmarkStart w:id="2851" w:name="_Toc502563979"/>
      <w:bookmarkStart w:id="2852" w:name="_Toc502581213"/>
      <w:bookmarkStart w:id="2853" w:name="_Toc502667518"/>
      <w:bookmarkStart w:id="2854" w:name="_Toc502745124"/>
      <w:bookmarkStart w:id="2855" w:name="_Toc502997036"/>
      <w:bookmarkStart w:id="2856" w:name="_Toc503686639"/>
      <w:bookmarkStart w:id="2857" w:name="_Toc503694963"/>
      <w:bookmarkStart w:id="2858" w:name="_Toc503727983"/>
      <w:bookmarkStart w:id="2859" w:name="_Toc505080271"/>
      <w:bookmarkStart w:id="2860" w:name="_Toc506014400"/>
      <w:bookmarkStart w:id="2861" w:name="_Toc506542622"/>
      <w:bookmarkStart w:id="2862" w:name="_Toc32564240"/>
      <w:r>
        <w:t>B</w:t>
      </w:r>
      <w:r w:rsidR="0081679B">
        <w:t>.</w:t>
      </w:r>
      <w:r>
        <w:t>3</w:t>
      </w:r>
      <w:r w:rsidR="0081679B">
        <w:t xml:space="preserve">.1 </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r w:rsidR="0081679B">
        <w:t>Introduction</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3" w:name="_Toc445909840"/>
      <w:bookmarkStart w:id="2864" w:name="_Toc480282356"/>
      <w:bookmarkStart w:id="2865" w:name="_Toc482783384"/>
      <w:bookmarkStart w:id="2866" w:name="_Toc488660886"/>
      <w:bookmarkStart w:id="2867" w:name="_Toc500684924"/>
      <w:bookmarkStart w:id="2868" w:name="_Toc501466222"/>
      <w:bookmarkStart w:id="2869" w:name="_Toc501710535"/>
      <w:bookmarkStart w:id="2870" w:name="_Toc501778431"/>
      <w:bookmarkStart w:id="2871" w:name="_Toc501885841"/>
      <w:bookmarkStart w:id="2872" w:name="_Toc502033606"/>
      <w:bookmarkStart w:id="2873" w:name="_Toc502045037"/>
      <w:bookmarkStart w:id="2874" w:name="_Toc502143345"/>
      <w:bookmarkStart w:id="2875" w:name="_Toc502403331"/>
      <w:bookmarkStart w:id="2876" w:name="_Toc502480185"/>
      <w:bookmarkStart w:id="2877" w:name="_Toc502563980"/>
      <w:bookmarkStart w:id="2878" w:name="_Toc502581214"/>
      <w:bookmarkStart w:id="2879" w:name="_Toc502667519"/>
      <w:bookmarkStart w:id="2880" w:name="_Toc502745125"/>
      <w:bookmarkStart w:id="2881" w:name="_Toc502997037"/>
      <w:bookmarkStart w:id="2882" w:name="_Toc503686640"/>
      <w:bookmarkStart w:id="2883" w:name="_Toc503694964"/>
      <w:bookmarkStart w:id="2884" w:name="_Toc503727984"/>
      <w:bookmarkStart w:id="2885" w:name="_Toc505080272"/>
      <w:bookmarkStart w:id="2886" w:name="_Toc506014401"/>
      <w:bookmarkStart w:id="2887" w:name="_Toc506542623"/>
      <w:bookmarkStart w:id="2888" w:name="_Toc32564241"/>
      <w:r>
        <w:t>B</w:t>
      </w:r>
      <w:r w:rsidR="0081679B">
        <w:t>.</w:t>
      </w:r>
      <w:r>
        <w:t>3</w:t>
      </w:r>
      <w:r w:rsidR="0081679B">
        <w:t>.2 Specifications</w:t>
      </w:r>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89" w:name="_Toc32564242"/>
      <w:r>
        <w:lastRenderedPageBreak/>
        <w:t>B.4 JCO File</w:t>
      </w:r>
      <w:bookmarkEnd w:id="2889"/>
    </w:p>
    <w:p w14:paraId="7859F940" w14:textId="3ECA1548" w:rsidR="00B81A24" w:rsidRDefault="00B81A24" w:rsidP="00B81A24">
      <w:pPr>
        <w:pStyle w:val="Heading3"/>
      </w:pPr>
      <w:bookmarkStart w:id="2890" w:name="_Toc32564243"/>
      <w:r>
        <w:t>B.4.1 Introduction</w:t>
      </w:r>
      <w:bookmarkEnd w:id="2890"/>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1" w:name="_Toc32564244"/>
      <w:r>
        <w:t>B.4.2 Specifications</w:t>
      </w:r>
      <w:bookmarkEnd w:id="2891"/>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2" w:name="_Toc32564245"/>
      <w:r>
        <w:t>B.5 JCB File</w:t>
      </w:r>
      <w:bookmarkEnd w:id="2892"/>
    </w:p>
    <w:p w14:paraId="0BDF87D1" w14:textId="5EE32212" w:rsidR="002B5C99" w:rsidRDefault="002B5C99" w:rsidP="002B5C99">
      <w:pPr>
        <w:pStyle w:val="Heading3"/>
      </w:pPr>
      <w:bookmarkStart w:id="2893" w:name="_Toc32564246"/>
      <w:r>
        <w:t>B.5.1 Introduction</w:t>
      </w:r>
      <w:bookmarkEnd w:id="2893"/>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4" w:name="_Toc32564247"/>
      <w:r>
        <w:lastRenderedPageBreak/>
        <w:t>B.5.2 Specifications</w:t>
      </w:r>
      <w:bookmarkEnd w:id="2894"/>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5" w:name="_Toc32564248"/>
      <w:r>
        <w:t>B</w:t>
      </w:r>
      <w:r w:rsidR="00434DBF">
        <w:t>.</w:t>
      </w:r>
      <w:r>
        <w:t>5.3 Distinguishing between a JCO and a JCB File</w:t>
      </w:r>
      <w:bookmarkEnd w:id="2895"/>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C7140" w14:textId="77777777" w:rsidR="000B3380" w:rsidRDefault="000B3380">
      <w:pPr>
        <w:spacing w:line="20" w:lineRule="exact"/>
      </w:pPr>
    </w:p>
  </w:endnote>
  <w:endnote w:type="continuationSeparator" w:id="0">
    <w:p w14:paraId="435C1387" w14:textId="77777777" w:rsidR="000B3380" w:rsidRDefault="000B3380">
      <w:r>
        <w:t xml:space="preserve"> </w:t>
      </w:r>
    </w:p>
  </w:endnote>
  <w:endnote w:type="continuationNotice" w:id="1">
    <w:p w14:paraId="688E4981" w14:textId="77777777" w:rsidR="000B3380" w:rsidRDefault="000B338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4042AC" w:rsidRDefault="004042AC">
    <w:pPr>
      <w:pStyle w:val="Footer"/>
      <w:framePr w:wrap="auto" w:vAnchor="text" w:hAnchor="margin" w:xAlign="right" w:y="1"/>
      <w:rPr>
        <w:rStyle w:val="PageNumber"/>
      </w:rPr>
    </w:pPr>
  </w:p>
  <w:p w14:paraId="056D5890" w14:textId="77777777" w:rsidR="004042AC" w:rsidRDefault="0040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4042AC" w:rsidRDefault="004042AC">
    <w:pPr>
      <w:pStyle w:val="Footer"/>
      <w:framePr w:wrap="auto" w:vAnchor="text" w:hAnchor="margin" w:xAlign="right" w:y="1"/>
      <w:rPr>
        <w:rStyle w:val="PageNumber"/>
      </w:rPr>
    </w:pPr>
  </w:p>
  <w:p w14:paraId="0271116C" w14:textId="77777777" w:rsidR="004042AC" w:rsidRDefault="004042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7A8BE" w14:textId="77777777" w:rsidR="000B3380" w:rsidRDefault="000B3380">
      <w:r>
        <w:separator/>
      </w:r>
    </w:p>
  </w:footnote>
  <w:footnote w:type="continuationSeparator" w:id="0">
    <w:p w14:paraId="098548DF" w14:textId="77777777" w:rsidR="000B3380" w:rsidRDefault="000B3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4042AC" w:rsidRDefault="004042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42AC" w:rsidRDefault="004042A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42AC" w:rsidRDefault="004042AC">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42AC" w:rsidRDefault="004042AC">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42AC" w:rsidRDefault="004042AC">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w:t>
    </w:r>
    <w:r w:rsidR="0014587A">
      <w:rPr>
        <w:noProof/>
      </w:rPr>
      <w:t>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42AC" w:rsidRDefault="004042AC">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42AC" w:rsidRDefault="004042AC">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42AC" w:rsidRDefault="004042AC">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42AC" w:rsidRPr="005F65CE" w:rsidRDefault="004042AC">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42AC" w:rsidRPr="005F65CE" w:rsidRDefault="004042AC">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42AC" w:rsidRDefault="004042AC">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42AC" w:rsidRDefault="004042AC">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89FE-82BB-9B4A-A760-71615D0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206</Pages>
  <Words>88606</Words>
  <Characters>505056</Characters>
  <Application>Microsoft Office Word</Application>
  <DocSecurity>0</DocSecurity>
  <Lines>4208</Lines>
  <Paragraphs>1184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592478</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109</cp:revision>
  <cp:lastPrinted>2019-03-02T06:14:00Z</cp:lastPrinted>
  <dcterms:created xsi:type="dcterms:W3CDTF">2019-03-01T22:11:00Z</dcterms:created>
  <dcterms:modified xsi:type="dcterms:W3CDTF">2020-04-03T14:48:00Z</dcterms:modified>
</cp:coreProperties>
</file>